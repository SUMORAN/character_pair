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怀念张文</w:t>
      </w:r>
      <w:ins w:id="0" w:author="1" w:date="2018-10-08T11:31:27Z">
        <w:r>
          <w:rPr>
            <w:rFonts w:hint="eastAsia"/>
            <w:lang w:eastAsia="zh-CN"/>
          </w:rPr>
          <w:t>彬</w:t>
        </w:r>
      </w:ins>
      <w:del w:id="1" w:author="1" w:date="2018-10-08T11:31:23Z">
        <w:r>
          <w:rPr>
            <w:color w:val="808080"/>
          </w:rPr>
          <w:delText>形</w:delText>
        </w:r>
      </w:del>
    </w:p>
    <w:p>
      <w:r>
        <w:t>中共广东省委党史研究室</w:t>
      </w:r>
    </w:p>
    <w:p>
      <w:r>
        <w:t>怀念</w:t>
      </w:r>
      <w:r>
        <w:rPr>
          <w:color w:val="808080"/>
        </w:rPr>
        <w:t>张</w:t>
      </w:r>
      <w:r>
        <w:t>文</w:t>
      </w:r>
      <w:ins w:id="2" w:author="1" w:date="2018-10-08T11:31:44Z">
        <w:r>
          <w:rPr>
            <w:rFonts w:hint="eastAsia"/>
            <w:lang w:eastAsia="zh-CN"/>
          </w:rPr>
          <w:t>彬</w:t>
        </w:r>
      </w:ins>
      <w:del w:id="3" w:author="1" w:date="2018-10-08T11:31:43Z">
        <w:r>
          <w:rPr>
            <w:color w:val="FF0000"/>
          </w:rPr>
          <w:delText>形</w:delText>
        </w:r>
      </w:del>
    </w:p>
    <w:p>
      <w:ins w:id="4" w:author="1" w:date="2018-10-08T11:31:50Z">
        <w:r>
          <w:rPr>
            <w:rFonts w:hint="eastAsia"/>
            <w:color w:val="808080"/>
            <w:lang w:eastAsia="zh-CN"/>
          </w:rPr>
          <w:t>刘</w:t>
        </w:r>
      </w:ins>
      <w:ins w:id="5" w:author="1" w:date="2018-10-08T11:31:52Z">
        <w:r>
          <w:rPr>
            <w:rFonts w:hint="eastAsia"/>
            <w:color w:val="808080"/>
            <w:lang w:eastAsia="zh-CN"/>
          </w:rPr>
          <w:t>田</w:t>
        </w:r>
      </w:ins>
      <w:del w:id="6" w:author="1" w:date="2018-10-08T11:31:49Z">
        <w:r>
          <w:rPr>
            <w:color w:val="808080"/>
          </w:rPr>
          <w:delText>到</w:delText>
        </w:r>
      </w:del>
      <w:del w:id="7" w:author="1" w:date="2018-10-08T11:31:48Z">
        <w:r>
          <w:rPr>
            <w:color w:val="808080"/>
          </w:rPr>
          <w:delText>团</w:delText>
        </w:r>
      </w:del>
      <w:r>
        <w:t>夫</w:t>
      </w:r>
    </w:p>
    <w:p>
      <w:r>
        <w:t>004918</w:t>
      </w:r>
    </w:p>
    <w:p>
      <w:r>
        <w:t>中共广东省委党史研究室</w:t>
      </w:r>
    </w:p>
    <w:p>
      <w:r>
        <w:t>1998年8月</w:t>
      </w:r>
    </w:p>
    <w:p>
      <w:r>
        <w:t>本书顾问:</w:t>
      </w:r>
    </w:p>
    <w:p>
      <w:r>
        <w:t>孙大光</w:t>
      </w:r>
    </w:p>
    <w:p>
      <w:r>
        <w:t>刘田夫</w:t>
      </w:r>
    </w:p>
    <w:p>
      <w:r>
        <w:t>梁威林</w:t>
      </w:r>
    </w:p>
    <w:p>
      <w:r>
        <w:t>杨应彬</w:t>
      </w:r>
    </w:p>
    <w:p>
      <w:r>
        <w:t>主编:</w:t>
      </w:r>
    </w:p>
    <w:p>
      <w:r>
        <w:t>叶文益</w:t>
      </w:r>
    </w:p>
    <w:p>
      <w:r>
        <w:t>审稿:</w:t>
      </w:r>
    </w:p>
    <w:p>
      <w:r>
        <w:t>曾庆榴</w:t>
      </w:r>
    </w:p>
    <w:p>
      <w:r>
        <w:t>陈弘君</w:t>
      </w:r>
    </w:p>
    <w:p>
      <w:r>
        <w:t>刘子健</w:t>
      </w:r>
    </w:p>
    <w:p>
      <w:r>
        <w:t>张文彬</w:t>
      </w:r>
    </w:p>
    <w:p>
      <w:r>
        <w:t>（1910-1944）</w:t>
      </w:r>
    </w:p>
    <w:p>
      <w:r>
        <w:rPr>
          <w:color w:val="FF0000"/>
        </w:rPr>
        <w:t>氮死</w:t>
      </w:r>
      <w:r>
        <w:rPr>
          <w:color w:val="008000"/>
        </w:rPr>
        <w:t>为</w:t>
      </w:r>
      <w:r>
        <w:t>学</w:t>
      </w:r>
    </w:p>
    <w:p>
      <w:r>
        <w:t>忱</w:t>
      </w:r>
      <w:r>
        <w:rPr>
          <w:color w:val="FF0000"/>
        </w:rPr>
        <w:t>岿</w:t>
      </w:r>
    </w:p>
    <w:p>
      <w:r>
        <w:t>人</w:t>
      </w:r>
      <w:r>
        <w:rPr>
          <w:color w:val="FF0000"/>
        </w:rPr>
        <w:t>留</w:t>
      </w:r>
    </w:p>
    <w:p>
      <w:r>
        <w:rPr>
          <w:color w:val="0000E1"/>
        </w:rPr>
        <w:t>弥</w:t>
      </w:r>
    </w:p>
    <w:p>
      <w:r>
        <w:rPr>
          <w:color w:val="0000E1"/>
        </w:rPr>
        <w:t>民</w:t>
      </w:r>
      <w:r>
        <w:rPr>
          <w:color w:val="FF0000"/>
        </w:rPr>
        <w:t>转</w:t>
      </w:r>
    </w:p>
    <w:p>
      <w:r>
        <w:t>大</w:t>
      </w:r>
    </w:p>
    <w:p>
      <w:r>
        <w:t>的</w:t>
      </w:r>
    </w:p>
    <w:p>
      <w:r>
        <w:rPr>
          <w:color w:val="0000E1"/>
        </w:rPr>
        <w:t>芊</w:t>
      </w:r>
      <w:r>
        <w:t>文</w:t>
      </w:r>
    </w:p>
    <w:p>
      <w:r>
        <w:rPr>
          <w:color w:val="808080"/>
        </w:rPr>
        <w:t>光</w:t>
      </w:r>
    </w:p>
    <w:p>
      <w:r>
        <w:t>英</w:t>
      </w:r>
    </w:p>
    <w:p>
      <w:r>
        <w:rPr>
          <w:color w:val="008000"/>
        </w:rPr>
        <w:t>命</w:t>
      </w:r>
      <w:r>
        <w:rPr>
          <w:color w:val="0000E1"/>
        </w:rPr>
        <w:t>按</w:t>
      </w:r>
      <w:r>
        <w:rPr>
          <w:color w:val="FF0000"/>
        </w:rPr>
        <w:t>衫</w:t>
      </w:r>
    </w:p>
    <w:p>
      <w:r>
        <w:rPr>
          <w:color w:val="FF0000"/>
        </w:rPr>
        <w:t>耀</w:t>
      </w:r>
      <w:r>
        <w:t>视</w:t>
      </w:r>
    </w:p>
    <w:p>
      <w:r>
        <w:t>、</w:t>
      </w:r>
      <w:r>
        <w:rPr>
          <w:color w:val="FF0000"/>
        </w:rPr>
        <w:t>京</w:t>
      </w:r>
    </w:p>
    <w:p>
      <w:r>
        <w:t>原中顾委委员、地质部部长孙大光题词</w:t>
      </w:r>
    </w:p>
    <w:p>
      <w:r>
        <w:t>碧</w:t>
      </w:r>
      <w:r>
        <w:rPr>
          <w:color w:val="FF0000"/>
        </w:rPr>
        <w:t>血</w:t>
      </w:r>
      <w:r>
        <w:t>丹心</w:t>
      </w:r>
    </w:p>
    <w:p>
      <w:r>
        <w:t>浩气長存</w:t>
      </w:r>
    </w:p>
    <w:p>
      <w:r>
        <w:rPr>
          <w:color w:val="808080"/>
        </w:rPr>
        <w:t>刘</w:t>
      </w:r>
      <w:r>
        <w:rPr>
          <w:color w:val="0000E1"/>
        </w:rPr>
        <w:t>田</w:t>
      </w:r>
      <w:r>
        <w:t>夫</w:t>
      </w:r>
      <w:r>
        <w:rPr>
          <w:color w:val="008000"/>
        </w:rPr>
        <w:t>腿</w:t>
      </w:r>
    </w:p>
    <w:p>
      <w:r>
        <w:t>原中顾委委员、广东省委书记、广东省省长刘田夫题词</w:t>
      </w:r>
    </w:p>
    <w:p>
      <w:r>
        <w:rPr>
          <w:color w:val="FF0000"/>
        </w:rPr>
        <w:t>文</w:t>
      </w:r>
    </w:p>
    <w:p>
      <w:r>
        <w:t>彬</w:t>
      </w:r>
    </w:p>
    <w:p>
      <w:r>
        <w:t>同</w:t>
      </w:r>
    </w:p>
    <w:p>
      <w:r>
        <w:t>志</w:t>
      </w:r>
    </w:p>
    <w:p>
      <w:r>
        <w:rPr>
          <w:color w:val="0000E1"/>
        </w:rPr>
        <w:t>粱</w:t>
      </w:r>
      <w:r>
        <w:t>长</w:t>
      </w:r>
    </w:p>
    <w:p>
      <w:r>
        <w:rPr>
          <w:color w:val="FF0000"/>
        </w:rPr>
        <w:t>龚</w:t>
      </w:r>
      <w:r>
        <w:rPr>
          <w:color w:val="0000E1"/>
        </w:rPr>
        <w:t>咸</w:t>
      </w:r>
    </w:p>
    <w:p>
      <w:r>
        <w:t>留</w:t>
      </w:r>
    </w:p>
    <w:p>
      <w:r>
        <w:rPr>
          <w:color w:val="808080"/>
        </w:rPr>
        <w:t>人</w:t>
      </w:r>
    </w:p>
    <w:p>
      <w:r>
        <w:t>月</w:t>
      </w:r>
    </w:p>
    <w:p>
      <w:r>
        <w:rPr>
          <w:color w:val="008000"/>
        </w:rPr>
        <w:t>间</w:t>
      </w:r>
    </w:p>
    <w:p>
      <w:r>
        <w:t>原广东省政协主席梁威林题词</w:t>
      </w:r>
    </w:p>
    <w:p>
      <w:r>
        <w:t>深</w:t>
      </w:r>
    </w:p>
    <w:p>
      <w:r>
        <w:rPr>
          <w:color w:val="808080"/>
        </w:rPr>
        <w:t>血</w:t>
      </w:r>
    </w:p>
    <w:p>
      <w:r>
        <w:t>功</w:t>
      </w:r>
    </w:p>
    <w:p>
      <w:r>
        <w:t>切</w:t>
      </w:r>
    </w:p>
    <w:p>
      <w:r>
        <w:rPr>
          <w:color w:val="008000"/>
        </w:rPr>
        <w:t>怀</w:t>
      </w:r>
    </w:p>
    <w:p>
      <w:r>
        <w:rPr>
          <w:color w:val="808080"/>
        </w:rPr>
        <w:t>会</w:t>
      </w:r>
    </w:p>
    <w:p>
      <w:r>
        <w:t>染垂</w:t>
      </w:r>
    </w:p>
    <w:p>
      <w:r>
        <w:t>楊</w:t>
      </w:r>
    </w:p>
    <w:p>
      <w:r>
        <w:t>张</w:t>
      </w:r>
    </w:p>
    <w:p>
      <w:r>
        <w:rPr>
          <w:color w:val="808080"/>
        </w:rPr>
        <w:t>五</w:t>
      </w:r>
    </w:p>
    <w:p>
      <w:r>
        <w:t>南</w:t>
      </w:r>
      <w:r>
        <w:rPr>
          <w:color w:val="FF0000"/>
        </w:rPr>
        <w:t>嶺</w:t>
      </w:r>
    </w:p>
    <w:p>
      <w:r>
        <w:rPr>
          <w:color w:val="808080"/>
        </w:rPr>
        <w:t>志</w:t>
      </w:r>
    </w:p>
    <w:p>
      <w:r>
        <w:t>天</w:t>
      </w:r>
    </w:p>
    <w:p>
      <w:r>
        <w:t>表</w:t>
      </w:r>
    </w:p>
    <w:p>
      <w:r>
        <w:t>原广东省政协副主席、党组书记杨应彬题词</w:t>
      </w:r>
    </w:p>
    <w:p>
      <w:r>
        <w:t>1933年12月在福建建宁红一方面军部分领导同志合影。左起叶</w:t>
      </w:r>
    </w:p>
    <w:p>
      <w:r>
        <w:t>剑英、杨尚昆、彭德怀、刘伯坚、张纯清（张文彬）、李克农、周</w:t>
      </w:r>
    </w:p>
    <w:p>
      <w:r>
        <w:t>恩来、滕代远、袁国平</w:t>
      </w:r>
    </w:p>
    <w:p>
      <w:r>
        <w:rPr>
          <w:color w:val="FF0000"/>
        </w:rPr>
        <w:t>M</w:t>
      </w:r>
    </w:p>
    <w:p>
      <w:r>
        <w:rPr>
          <w:color w:val="0000E1"/>
        </w:rPr>
        <w:t>d</w:t>
      </w:r>
      <w:r>
        <w:rPr>
          <w:color w:val="FF0000"/>
        </w:rPr>
        <w:t>a</w:t>
      </w:r>
    </w:p>
    <w:p>
      <w:r>
        <w:t>1</w:t>
      </w:r>
      <w:r>
        <w:rPr>
          <w:color w:val="008000"/>
        </w:rPr>
        <w:t>93</w:t>
      </w:r>
      <w:r>
        <w:t>7年春于西安，张文彬（中排左二）与周恩来（后</w:t>
      </w:r>
    </w:p>
    <w:p>
      <w:r>
        <w:t>排右一）、叶剑英（后排左三）、张云逸（中排左五）、</w:t>
      </w:r>
      <w:r>
        <w:rPr>
          <w:color w:val="FF0000"/>
        </w:rPr>
        <w:t>中</w:t>
      </w:r>
    </w:p>
    <w:p>
      <w:r>
        <w:t>季壮（中排左四）、云广英（后排右二）等合影</w:t>
      </w:r>
    </w:p>
    <w:p>
      <w:r>
        <w:t>（1941年于香港）</w:t>
      </w:r>
    </w:p>
    <w:p>
      <w:r>
        <w:t>（八路军时期）</w:t>
      </w:r>
    </w:p>
    <w:p>
      <w:r>
        <w:t>出版说明</w:t>
      </w:r>
    </w:p>
    <w:p>
      <w:r>
        <w:t>张文彬同志是抗日战争时期第一位中共广东省委书记。</w:t>
      </w:r>
    </w:p>
    <w:p>
      <w:r>
        <w:t>来广东前曾任毛泽东同志秘书、中共和平解</w:t>
      </w:r>
      <w:del w:id="8" w:author="1" w:date="2018-10-08T11:33:02Z">
        <w:r>
          <w:rPr>
            <w:color w:val="0000E1"/>
          </w:rPr>
          <w:delText>央</w:delText>
        </w:r>
      </w:del>
      <w:ins w:id="9" w:author="1" w:date="2018-10-08T11:33:02Z">
        <w:r>
          <w:rPr>
            <w:rFonts w:hint="eastAsia"/>
            <w:color w:val="0000E1"/>
            <w:lang w:eastAsia="zh-CN"/>
          </w:rPr>
          <w:t>决</w:t>
        </w:r>
      </w:ins>
      <w:r>
        <w:t>西安事变代表</w:t>
      </w:r>
    </w:p>
    <w:p>
      <w:r>
        <w:t>团成员、红军驻兰州办事处主任，曾参加中共中央政治局洛</w:t>
      </w:r>
    </w:p>
    <w:p>
      <w:r>
        <w:t>川会议。抗战爆发后，受党中央派遣到广东工作，对广东党</w:t>
      </w:r>
    </w:p>
    <w:p>
      <w:r>
        <w:t>组织的重建和发展、对人民抗日武装的建立和壮大做了许多</w:t>
      </w:r>
    </w:p>
    <w:p>
      <w:r>
        <w:t>工作，作出了不可磨灭的重大贡献。1942年被叛徒出卖，</w:t>
      </w:r>
    </w:p>
    <w:p>
      <w:r>
        <w:t>遭国民党当局逮捕，1944年牺牲在狱中。</w:t>
      </w:r>
    </w:p>
    <w:p>
      <w:r>
        <w:t>为缅怀和学习这位忠诚的共产主义战士的光辉业绩和坚</w:t>
      </w:r>
    </w:p>
    <w:p>
      <w:r>
        <w:t>贞不屈的革命精神，我们报请中共广东省委批准，编辑出版</w:t>
      </w:r>
    </w:p>
    <w:p>
      <w:r>
        <w:t>《怀念张文彬》一书。</w:t>
      </w:r>
    </w:p>
    <w:p>
      <w:r>
        <w:t>本书收集了毛泽东1936年派张文彬拜谒杨虎城、杜斌</w:t>
      </w:r>
    </w:p>
    <w:p>
      <w:r>
        <w:t>丞的3封信；张文彬生前战友撰写的怀念文章、诗词23篇，</w:t>
      </w:r>
    </w:p>
    <w:p>
      <w:r>
        <w:t>以及从他的战友回忆录中摘录有关部分并加标题的文章6</w:t>
      </w:r>
    </w:p>
    <w:p>
      <w:r>
        <w:t>篇。本书还选编了张文彬文章、给中央的报告、电报14篇。</w:t>
      </w:r>
    </w:p>
    <w:p>
      <w:r>
        <w:t>对这些重要的文稿，为了反映历史的原貌，我们尽量选取全</w:t>
      </w:r>
    </w:p>
    <w:p>
      <w:r>
        <w:t>文</w:t>
      </w:r>
      <w:r>
        <w:rPr>
          <w:color w:val="FF0000"/>
        </w:rPr>
        <w:t>,</w:t>
      </w:r>
      <w:r>
        <w:t>对个别史实作了订正；对个别文字作注释</w:t>
      </w:r>
      <w:r>
        <w:rPr>
          <w:color w:val="808080"/>
        </w:rPr>
        <w:t>，</w:t>
      </w:r>
      <w:r>
        <w:t>一些文字不清</w:t>
      </w:r>
    </w:p>
    <w:p>
      <w:r>
        <w:t>楚的</w:t>
      </w:r>
      <w:r>
        <w:rPr>
          <w:color w:val="FF0000"/>
        </w:rPr>
        <w:t>,</w:t>
      </w:r>
      <w:r>
        <w:t>用口口口符号表示。书末附张文彬传略和生平年表。</w:t>
      </w:r>
    </w:p>
    <w:p>
      <w:r>
        <w:t>中共广东省委党史研究室</w:t>
      </w:r>
    </w:p>
    <w:p>
      <w:r>
        <w:t>1998年12月18日</w:t>
      </w:r>
    </w:p>
    <w:p>
      <w:r>
        <w:t>目录</w:t>
      </w:r>
    </w:p>
    <w:p>
      <w:r>
        <w:t>。毛泽东有关书信</w:t>
      </w:r>
      <w:r>
        <w:rPr>
          <w:color w:val="808080"/>
        </w:rPr>
        <w:t>。</w:t>
      </w:r>
    </w:p>
    <w:p>
      <w:r>
        <w:t>毛泽东致杨虎城（1936年8月13日）</w:t>
      </w:r>
    </w:p>
    <w:p>
      <w:r>
        <w:rPr>
          <w:color w:val="0000E1"/>
        </w:rPr>
        <w:t>.</w:t>
      </w:r>
      <w:r>
        <w:t>...............</w:t>
      </w:r>
      <w:r>
        <w:rPr>
          <w:color w:val="FF0000"/>
        </w:rPr>
        <w:t>.</w:t>
      </w:r>
      <w:r>
        <w:t>....</w:t>
      </w:r>
    </w:p>
    <w:p>
      <w:r>
        <w:rPr>
          <w:color w:val="0000E1"/>
        </w:rPr>
        <w:t>（</w:t>
      </w:r>
      <w:r>
        <w:t>1）</w:t>
      </w:r>
    </w:p>
    <w:p>
      <w:r>
        <w:t>毛泽东致杜斌丞（1936年8月13日）</w:t>
      </w:r>
    </w:p>
    <w:p>
      <w:r>
        <w:t>毛泽东致杨虎城（1936年12月5日）</w:t>
      </w:r>
    </w:p>
    <w:p>
      <w:r>
        <w:t>.....................</w:t>
      </w:r>
    </w:p>
    <w:p>
      <w:r>
        <w:t>（5）</w:t>
      </w:r>
    </w:p>
    <w:p>
      <w:r>
        <w:rPr>
          <w:color w:val="008000"/>
        </w:rPr>
        <w:t>。</w:t>
      </w:r>
      <w:r>
        <w:t>怀念诗文</w:t>
      </w:r>
      <w:r>
        <w:rPr>
          <w:color w:val="808080"/>
        </w:rPr>
        <w:t>。</w:t>
      </w:r>
    </w:p>
    <w:p>
      <w:r>
        <w:t>张文彬同志早期的革命活动（8）</w:t>
      </w:r>
    </w:p>
    <w:p>
      <w:r>
        <w:t>诚挚的怀念无限的敬意欧阳文（11）</w:t>
      </w:r>
    </w:p>
    <w:p>
      <w:r>
        <w:t>回忆张文彬同志.....................</w:t>
      </w:r>
      <w:r>
        <w:rPr>
          <w:color w:val="008000"/>
        </w:rPr>
        <w:t>.</w:t>
      </w:r>
      <w:r>
        <w:t>李寿轩（</w:t>
      </w:r>
      <w:r>
        <w:rPr>
          <w:color w:val="008000"/>
        </w:rPr>
        <w:t>1</w:t>
      </w:r>
      <w:r>
        <w:t>5）</w:t>
      </w:r>
    </w:p>
    <w:p>
      <w:r>
        <w:t>深切怀念张文彬同志....</w:t>
      </w:r>
      <w:r>
        <w:rPr>
          <w:color w:val="0000E1"/>
        </w:rPr>
        <w:t>.</w:t>
      </w:r>
      <w:r>
        <w:rPr>
          <w:color w:val="FF0000"/>
        </w:rPr>
        <w:t>.</w:t>
      </w:r>
    </w:p>
    <w:p>
      <w:r>
        <w:t>张代表慰问我</w:t>
      </w:r>
      <w:r>
        <w:rPr>
          <w:color w:val="808080"/>
        </w:rPr>
        <w:t>们</w:t>
      </w:r>
      <w:r>
        <w:t>.....................</w:t>
      </w:r>
      <w:r>
        <w:rPr>
          <w:color w:val="808080"/>
        </w:rPr>
        <w:t>.</w:t>
      </w:r>
      <w:r>
        <w:rPr>
          <w:color w:val="0000E1"/>
        </w:rPr>
        <w:t>.</w:t>
      </w:r>
      <w:r>
        <w:t>方强（27）</w:t>
      </w:r>
    </w:p>
    <w:p>
      <w:r>
        <w:t>营救红西路军二三事...........................</w:t>
      </w:r>
    </w:p>
    <w:p>
      <w:r>
        <w:t>吴鸿宾（36）</w:t>
      </w:r>
    </w:p>
    <w:p>
      <w:r>
        <w:t>营救红西路</w:t>
      </w:r>
      <w:r>
        <w:rPr>
          <w:color w:val="FF0000"/>
        </w:rPr>
        <w:t>郓</w:t>
      </w:r>
      <w:r>
        <w:t>........................马宪民（45）</w:t>
      </w:r>
    </w:p>
    <w:p>
      <w:r>
        <w:t>关于成立广东人民抗日游击队</w:t>
      </w:r>
    </w:p>
    <w:p>
      <w:r>
        <w:t>及对张文彬同志评价问题...............廖承志（49）</w:t>
      </w:r>
    </w:p>
    <w:p>
      <w:r>
        <w:t>纪念张文彬同志...........</w:t>
      </w:r>
      <w:r>
        <w:rPr>
          <w:color w:val="008000"/>
        </w:rPr>
        <w:t>.</w:t>
      </w:r>
      <w:r>
        <w:rPr>
          <w:color w:val="FF0000"/>
        </w:rPr>
        <w:t>.</w:t>
      </w:r>
      <w:r>
        <w:t>....</w:t>
      </w:r>
      <w:r>
        <w:rPr>
          <w:color w:val="FF0000"/>
        </w:rPr>
        <w:t>.</w:t>
      </w:r>
      <w:r>
        <w:t>尹林平</w:t>
      </w:r>
      <w:r>
        <w:rPr>
          <w:color w:val="FF0000"/>
        </w:rPr>
        <w:t>（</w:t>
      </w:r>
      <w:r>
        <w:t>52）</w:t>
      </w:r>
    </w:p>
    <w:p>
      <w:r>
        <w:t>张文彬同志在东纵的日</w:t>
      </w:r>
      <w:r>
        <w:rPr>
          <w:color w:val="008000"/>
        </w:rPr>
        <w:t>.</w:t>
      </w:r>
      <w:r>
        <w:rPr>
          <w:color w:val="FF0000"/>
        </w:rPr>
        <w:t>里</w:t>
      </w:r>
      <w:r>
        <w:t>.............</w:t>
      </w:r>
      <w:r>
        <w:rPr>
          <w:color w:val="808080"/>
        </w:rPr>
        <w:t>.</w:t>
      </w:r>
      <w:r>
        <w:t>曾生（56）</w:t>
      </w:r>
    </w:p>
    <w:p>
      <w:r>
        <w:t>一生为党</w:t>
      </w:r>
      <w:r>
        <w:rPr>
          <w:color w:val="FF0000"/>
        </w:rPr>
        <w:t>矢</w:t>
      </w:r>
      <w:r>
        <w:t>志不渝</w:t>
      </w:r>
    </w:p>
    <w:p>
      <w:r>
        <w:rPr>
          <w:color w:val="FF0000"/>
        </w:rPr>
        <w:t>一</w:t>
      </w:r>
      <w:r>
        <w:t>深切怀念张文彬同志..............</w:t>
      </w:r>
      <w:r>
        <w:rPr>
          <w:color w:val="008000"/>
        </w:rPr>
        <w:t>.</w:t>
      </w:r>
      <w:r>
        <w:t>刘田夫（65）</w:t>
      </w:r>
    </w:p>
    <w:p>
      <w:r>
        <w:t>连贯（69）</w:t>
      </w:r>
    </w:p>
    <w:p>
      <w:r>
        <w:t>我所知道的张文彬同志...</w:t>
      </w:r>
    </w:p>
    <w:p>
      <w:r>
        <w:t>区梦觉（73）</w:t>
      </w:r>
    </w:p>
    <w:p>
      <w:r>
        <w:t>难以忘却的记忆</w:t>
      </w:r>
    </w:p>
    <w:p>
      <w:r>
        <w:t>云广英（78）</w:t>
      </w:r>
    </w:p>
    <w:p>
      <w:r>
        <w:t>永远的思念</w:t>
      </w:r>
    </w:p>
    <w:p>
      <w:r>
        <w:t>杨应彬</w:t>
      </w:r>
      <w:r>
        <w:rPr>
          <w:color w:val="0000E1"/>
        </w:rPr>
        <w:t>（</w:t>
      </w:r>
      <w:r>
        <w:t>83）</w:t>
      </w:r>
    </w:p>
    <w:p>
      <w:r>
        <w:t>张文彬同志四十周年祭</w:t>
      </w:r>
    </w:p>
    <w:p>
      <w:r>
        <w:t>艰难困苦何足论誓斩楼兰复河山</w:t>
      </w:r>
    </w:p>
    <w:p>
      <w:r>
        <w:t>缅怀张文彬同志</w:t>
      </w:r>
    </w:p>
    <w:p>
      <w:r>
        <w:t>杨康华（86）</w:t>
      </w:r>
    </w:p>
    <w:p>
      <w:r>
        <w:t>笔祭文彬同志.........</w:t>
      </w:r>
    </w:p>
    <w:p>
      <w:r>
        <w:t>左洪涛（98）</w:t>
      </w:r>
    </w:p>
    <w:p>
      <w:r>
        <w:t>张文彬同志到东纵杨康华（107）</w:t>
      </w:r>
    </w:p>
    <w:p>
      <w:r>
        <w:t>张文彬与中共特支左洪涛（120）</w:t>
      </w:r>
    </w:p>
    <w:p>
      <w:r>
        <w:t>张文彬在东江的足迹.................</w:t>
      </w:r>
      <w:r>
        <w:rPr>
          <w:color w:val="FF0000"/>
        </w:rPr>
        <w:t>.</w:t>
      </w:r>
      <w:r>
        <w:rPr>
          <w:color w:val="808080"/>
        </w:rPr>
        <w:t>邬</w:t>
      </w:r>
      <w:r>
        <w:t>强（124）</w:t>
      </w:r>
    </w:p>
    <w:p>
      <w:r>
        <w:t>我心中所崇敬的地下党省委书记</w:t>
      </w:r>
    </w:p>
    <w:p>
      <w:r>
        <w:t>一怀念张文彬同志.....</w:t>
      </w:r>
      <w:r>
        <w:rPr>
          <w:color w:val="0000E1"/>
        </w:rPr>
        <w:t>.</w:t>
      </w:r>
      <w:r>
        <w:t>........</w:t>
      </w:r>
      <w:r>
        <w:rPr>
          <w:color w:val="FF0000"/>
        </w:rPr>
        <w:t>.</w:t>
      </w:r>
      <w:r>
        <w:t>魏南金（133）</w:t>
      </w:r>
    </w:p>
    <w:p>
      <w:r>
        <w:t>怀念党的好干部张文彬烈士</w:t>
      </w:r>
    </w:p>
    <w:p>
      <w:r>
        <w:t>.....................</w:t>
      </w:r>
    </w:p>
    <w:p>
      <w:r>
        <w:t>邓戈明（138）</w:t>
      </w:r>
    </w:p>
    <w:p>
      <w:r>
        <w:t>忆张文彬同志的二三事温盛湘（142）</w:t>
      </w:r>
    </w:p>
    <w:p>
      <w:r>
        <w:t>深切缅怀张文彬同志</w:t>
      </w:r>
    </w:p>
    <w:p>
      <w:r>
        <w:t>...........................</w:t>
      </w:r>
    </w:p>
    <w:p>
      <w:r>
        <w:t>司徒丙鹤（149）</w:t>
      </w:r>
    </w:p>
    <w:p>
      <w:r>
        <w:t>彭德怀谈张文</w:t>
      </w:r>
      <w:r>
        <w:rPr>
          <w:color w:val="0000E1"/>
        </w:rPr>
        <w:t>.</w:t>
      </w:r>
      <w:r>
        <w:t>.......</w:t>
      </w:r>
      <w:r>
        <w:rPr>
          <w:color w:val="0000E1"/>
        </w:rPr>
        <w:t>.</w:t>
      </w:r>
      <w:r>
        <w:t>（157）</w:t>
      </w:r>
    </w:p>
    <w:p>
      <w:r>
        <w:t>黄克诚谈张文彬（160）</w:t>
      </w:r>
    </w:p>
    <w:p>
      <w:r>
        <w:t>孙大光谈张文彬（162）</w:t>
      </w:r>
    </w:p>
    <w:p>
      <w:r>
        <w:t>王作尧谈张文彬</w:t>
      </w:r>
    </w:p>
    <w:p>
      <w:r>
        <w:t>...........................................</w:t>
      </w:r>
      <w:r>
        <w:rPr>
          <w:color w:val="808080"/>
        </w:rPr>
        <w:t>.</w:t>
      </w:r>
      <w:r>
        <w:t>....</w:t>
      </w:r>
    </w:p>
    <w:p>
      <w:r>
        <w:t>（165）</w:t>
      </w:r>
    </w:p>
    <w:p>
      <w:r>
        <w:t>王均予谈张文彬</w:t>
      </w:r>
      <w:r>
        <w:rPr>
          <w:color w:val="0000E1"/>
        </w:rPr>
        <w:t>.</w:t>
      </w:r>
      <w:r>
        <w:t>...............................................（171）</w:t>
      </w:r>
    </w:p>
    <w:p>
      <w:r>
        <w:t>张文彬文选。</w:t>
      </w:r>
    </w:p>
    <w:p>
      <w:r>
        <w:t>给毛泽东、周恩来的报告（1936年9月1日）</w:t>
      </w:r>
    </w:p>
    <w:p>
      <w:r>
        <w:t>........</w:t>
      </w:r>
    </w:p>
    <w:p>
      <w:r>
        <w:t>（176）</w:t>
      </w:r>
    </w:p>
    <w:p>
      <w:r>
        <w:t>给毛泽东的报告（1936年9月8日）............</w:t>
      </w:r>
      <w:r>
        <w:rPr>
          <w:color w:val="008000"/>
        </w:rPr>
        <w:t>.</w:t>
      </w:r>
      <w:r>
        <w:rPr>
          <w:color w:val="FF0000"/>
        </w:rPr>
        <w:t>.</w:t>
      </w:r>
      <w:r>
        <w:t>（180）</w:t>
      </w:r>
    </w:p>
    <w:p>
      <w:r>
        <w:t>给长江局的报告</w:t>
      </w:r>
    </w:p>
    <w:p>
      <w:r>
        <w:t>一关于广东省委的工作情况</w:t>
      </w:r>
      <w:r>
        <w:rPr>
          <w:color w:val="FF0000"/>
        </w:rPr>
        <w:t>（</w:t>
      </w:r>
      <w:r>
        <w:t>1938年5月7日）</w:t>
      </w:r>
    </w:p>
    <w:p>
      <w:r>
        <w:t>..............................</w:t>
      </w:r>
      <w:r>
        <w:rPr>
          <w:color w:val="808080"/>
        </w:rPr>
        <w:t>.</w:t>
      </w:r>
      <w:r>
        <w:t>...................................</w:t>
      </w:r>
    </w:p>
    <w:p>
      <w:r>
        <w:t>（186）</w:t>
      </w:r>
    </w:p>
    <w:p>
      <w:r>
        <w:t>给长江局的报告（</w:t>
      </w:r>
      <w:r>
        <w:rPr>
          <w:color w:val="0000E1"/>
        </w:rPr>
        <w:t>1</w:t>
      </w:r>
      <w:r>
        <w:t>938年5月24日）（194）</w:t>
      </w:r>
    </w:p>
    <w:p>
      <w:r>
        <w:t>广东工作综合报告（1938年）</w:t>
      </w:r>
    </w:p>
    <w:p>
      <w:r>
        <w:t>..............................</w:t>
      </w:r>
    </w:p>
    <w:p>
      <w:r>
        <w:t>（203）</w:t>
      </w:r>
    </w:p>
    <w:p>
      <w:r>
        <w:t>广东报告（1940年3月7日）</w:t>
      </w:r>
    </w:p>
    <w:p>
      <w:r>
        <w:t>广东工作报告（1940年4月23日）（</w:t>
      </w:r>
      <w:r>
        <w:rPr>
          <w:color w:val="808080"/>
        </w:rPr>
        <w:t>3</w:t>
      </w:r>
      <w:r>
        <w:t>02）</w:t>
      </w:r>
    </w:p>
    <w:p>
      <w:r>
        <w:t>广东省组织情况（1940年4月27日）</w:t>
      </w:r>
    </w:p>
    <w:p>
      <w:r>
        <w:t>给康生并中央书记处电（1941年2月28日）</w:t>
      </w:r>
    </w:p>
    <w:p>
      <w:r>
        <w:t>一国民党发出解散新四军命令后广东省情况.....（368）</w:t>
      </w:r>
    </w:p>
    <w:p>
      <w:r>
        <w:t>给方方并康生周恩来电（1941年4月）</w:t>
      </w:r>
    </w:p>
    <w:p>
      <w:r>
        <w:rPr>
          <w:color w:val="FF0000"/>
        </w:rPr>
        <w:t>-</w:t>
      </w:r>
      <w:r>
        <w:t>-关于郭升来韶可能被捕问题..............</w:t>
      </w:r>
      <w:r>
        <w:rPr>
          <w:color w:val="008000"/>
        </w:rPr>
        <w:t>.</w:t>
      </w:r>
      <w:r>
        <w:rPr>
          <w:color w:val="0000E1"/>
        </w:rPr>
        <w:t>（</w:t>
      </w:r>
      <w:r>
        <w:t>372）</w:t>
      </w:r>
    </w:p>
    <w:p>
      <w:r>
        <w:t>给方方并中央郭林电（194</w:t>
      </w:r>
      <w:r>
        <w:rPr>
          <w:color w:val="0000E1"/>
        </w:rPr>
        <w:t>1</w:t>
      </w:r>
      <w:r>
        <w:t>年9月22日）</w:t>
      </w:r>
    </w:p>
    <w:p>
      <w:r>
        <w:t>............</w:t>
      </w:r>
    </w:p>
    <w:p>
      <w:r>
        <w:t>（373）</w:t>
      </w:r>
    </w:p>
    <w:p>
      <w:r>
        <w:t>给中央韶梅并南委的报告（1942年1月10日）....</w:t>
      </w:r>
      <w:r>
        <w:rPr>
          <w:color w:val="FF0000"/>
        </w:rPr>
        <w:t>.</w:t>
      </w:r>
      <w:r>
        <w:t>（374）</w:t>
      </w:r>
    </w:p>
    <w:p>
      <w:r>
        <w:t>我们的主张（1942年1月下旬）</w:t>
      </w:r>
    </w:p>
    <w:p>
      <w:r>
        <w:t>..........................</w:t>
      </w:r>
      <w:r>
        <w:rPr>
          <w:color w:val="FF0000"/>
        </w:rPr>
        <w:t>。</w:t>
      </w:r>
    </w:p>
    <w:p>
      <w:r>
        <w:rPr>
          <w:color w:val="0000E1"/>
        </w:rPr>
        <w:t>（</w:t>
      </w:r>
      <w:r>
        <w:t>376）</w:t>
      </w:r>
    </w:p>
    <w:p>
      <w:r>
        <w:t>给中央并恩来电（1942年2月27日）.........</w:t>
      </w:r>
      <w:r>
        <w:rPr>
          <w:color w:val="008000"/>
        </w:rPr>
        <w:t>.</w:t>
      </w:r>
      <w:r>
        <w:t>（378）</w:t>
      </w:r>
    </w:p>
    <w:p>
      <w:r>
        <w:t>张文彬传略.................</w:t>
      </w:r>
      <w:r>
        <w:rPr>
          <w:color w:val="808080"/>
        </w:rPr>
        <w:t>.</w:t>
      </w:r>
      <w:r>
        <w:t>叶文益刘树新（37</w:t>
      </w:r>
      <w:r>
        <w:rPr>
          <w:color w:val="FF0000"/>
        </w:rPr>
        <w:t>9</w:t>
      </w:r>
      <w:r>
        <w:t>）</w:t>
      </w:r>
    </w:p>
    <w:p>
      <w:r>
        <w:t>张文彬生平年表叶文益整理（403）</w:t>
      </w:r>
    </w:p>
    <w:p>
      <w:r>
        <w:t>后</w:t>
      </w:r>
    </w:p>
    <w:p>
      <w:r>
        <w:t>毛泽东有关书信</w:t>
      </w:r>
    </w:p>
    <w:p>
      <w:r>
        <w:t>毛泽东致杨虎城</w:t>
      </w:r>
    </w:p>
    <w:p>
      <w:r>
        <w:t>（1936年8月13日）</w:t>
      </w:r>
    </w:p>
    <w:p>
      <w:r>
        <w:t>虎臣①先生勋鉴:</w:t>
      </w:r>
    </w:p>
    <w:p>
      <w:r>
        <w:t>先生同意联合战线，盛情可感。九个月来，敝方未曾视</w:t>
      </w:r>
    </w:p>
    <w:p>
      <w:r>
        <w:t>先生为敌人</w:t>
      </w:r>
      <w:r>
        <w:rPr>
          <w:color w:val="808080"/>
        </w:rPr>
        <w:t>。</w:t>
      </w:r>
      <w:r>
        <w:t>良以先生在理在势在历史均有参加抗</w:t>
      </w:r>
      <w:r>
        <w:rPr>
          <w:color w:val="808080"/>
        </w:rPr>
        <w:t>日</w:t>
      </w:r>
      <w:r>
        <w:t>战线之</w:t>
      </w:r>
    </w:p>
    <w:p>
      <w:r>
        <w:t>可能，故敝方坚持联合政策，不以先生之迟疑态度而稍变自</w:t>
      </w:r>
    </w:p>
    <w:p>
      <w:r>
        <w:rPr>
          <w:color w:val="808080"/>
        </w:rPr>
        <w:t>己</w:t>
      </w:r>
      <w:r>
        <w:t>方针。然为友为敌，在先生不可无明确之表示。虚与委蛇</w:t>
      </w:r>
    </w:p>
    <w:p>
      <w:r>
        <w:t>的办法，当非先生之本意。目前日本进攻绥远，陕甘受其威</w:t>
      </w:r>
    </w:p>
    <w:p>
      <w:r>
        <w:t>胁。覆巢之下，将无完卵。蒋氏②向西南求出路，欲保其</w:t>
      </w:r>
    </w:p>
    <w:p>
      <w:r>
        <w:t>半壁山河，倚靠英国，西北已非其注意之重心。全国各派联</w:t>
      </w:r>
    </w:p>
    <w:p>
      <w:r>
        <w:t>合抗日渐次成熟，而先生反持冷静态度一若秘密之联系，</w:t>
      </w:r>
    </w:p>
    <w:p>
      <w:r>
        <w:t>暗中之准备，皆所不取，甚非敝方同志所望于先生者也。兹</w:t>
      </w:r>
    </w:p>
    <w:p>
      <w:r>
        <w:t>派张文彬同志奉诚拜谒，望确实表示先生之意向，以便敝方</w:t>
      </w:r>
    </w:p>
    <w:p>
      <w:r>
        <w:t>作全盘之策划。先生如以诚意参加联合战线，则先生之一切</w:t>
      </w:r>
    </w:p>
    <w:p>
      <w:r>
        <w:t>顾虑与困难，敝方均愿代为设计，务使先生及贵军全部立于</w:t>
      </w:r>
    </w:p>
    <w:p>
      <w:r>
        <w:t>①虎臣即杨虎城，1893年生，陕西蒲城人，西北军爱国将领。当时任国</w:t>
      </w:r>
    </w:p>
    <w:p>
      <w:r>
        <w:t>民党军第十七路军总指挥、西安绥靖公署主任。1936年12月和张学良一起发</w:t>
      </w:r>
    </w:p>
    <w:p>
      <w:r>
        <w:t>动西安事变，要求蒋介石停止内战，一致抗日。后被蒋介石长期囚禁。1949</w:t>
      </w:r>
      <w:r>
        <w:rPr>
          <w:color w:val="FF0000"/>
        </w:rPr>
        <w:t>年</w:t>
      </w:r>
    </w:p>
    <w:p>
      <w:r>
        <w:t>在重庆被杀害。</w:t>
      </w:r>
    </w:p>
    <w:p>
      <w:r>
        <w:t>②蒋氏，指蒋介石。</w:t>
      </w:r>
    </w:p>
    <w:p>
      <w:r>
        <w:t>无损有益之地位。此闻贵部将移肤洛①</w:t>
      </w:r>
      <w:r>
        <w:rPr>
          <w:color w:val="808080"/>
        </w:rPr>
        <w:t>，</w:t>
      </w:r>
      <w:r>
        <w:t>双方更必靠近，敝</w:t>
      </w:r>
    </w:p>
    <w:p>
      <w:r>
        <w:t>方庆得善邻，同时切望贵部维持对民众之纪律，并确保经济</w:t>
      </w:r>
    </w:p>
    <w:p>
      <w:r>
        <w:t>通商。双方关系更臻融</w:t>
      </w:r>
      <w:r>
        <w:rPr>
          <w:color w:val="008000"/>
        </w:rPr>
        <w:t>洽</w:t>
      </w:r>
      <w:r>
        <w:t>，非特两军之幸，抑亦救国阵线之</w:t>
      </w:r>
    </w:p>
    <w:p>
      <w:r>
        <w:t>福。具体办法及迅速建立通信联络等事，均嘱张同志趋前商</w:t>
      </w:r>
    </w:p>
    <w:p>
      <w:r>
        <w:t>订。专此奉达，不尽欲言。敬颂</w:t>
      </w:r>
    </w:p>
    <w:p>
      <w:r>
        <w:t>公祺</w:t>
      </w:r>
    </w:p>
    <w:p>
      <w:r>
        <w:t>毛泽东</w:t>
      </w:r>
    </w:p>
    <w:p>
      <w:r>
        <w:t>八月十三日</w:t>
      </w:r>
    </w:p>
    <w:p>
      <w:r>
        <w:t>（根据中央档案馆保存的抄件刊印）</w:t>
      </w:r>
    </w:p>
    <w:p>
      <w:r>
        <w:t>①肤，指肤施，即延安。洛，指洛川。</w:t>
      </w:r>
    </w:p>
    <w:p>
      <w:r>
        <w:t>毛泽东致杜斌丞</w:t>
      </w:r>
    </w:p>
    <w:p>
      <w:r>
        <w:t>（</w:t>
      </w:r>
      <w:r>
        <w:rPr>
          <w:color w:val="808080"/>
        </w:rPr>
        <w:t>1</w:t>
      </w:r>
      <w:r>
        <w:t>936年8月13日）</w:t>
      </w:r>
    </w:p>
    <w:p>
      <w:r>
        <w:t>斌丞①先生左右:</w:t>
      </w:r>
    </w:p>
    <w:p>
      <w:r>
        <w:t>仲节君回，盛称德意，并聆抗日救国宏论，无任钦迟。</w:t>
      </w:r>
    </w:p>
    <w:p>
      <w:r>
        <w:t>值此国难日亟，国贼猖狂，大好河山，危险万状。伪蒙军向</w:t>
      </w:r>
    </w:p>
    <w:p>
      <w:r>
        <w:t>绥远进攻，冀察政委会②质量之改组，凡此种种，愈见日</w:t>
      </w:r>
    </w:p>
    <w:p>
      <w:r>
        <w:t>寇之变本加厉。弟等一再呼吁，要求全国不分党派，一致团</w:t>
      </w:r>
    </w:p>
    <w:p>
      <w:r>
        <w:t>结御侮。一年以来成效渐著。虎臣先生同意联合战线，但望</w:t>
      </w:r>
    </w:p>
    <w:p>
      <w:r>
        <w:t>百尺竿头，更进一步。时机已熟，正抗日救国切实负责之</w:t>
      </w:r>
    </w:p>
    <w:p>
      <w:r>
        <w:t>时，先生一言兴邦，甚望加速推动之力，西北各部亦望大力</w:t>
      </w:r>
    </w:p>
    <w:p>
      <w:r>
        <w:t>斡旋。救西北救华北救中国之伟大事业，愿与先生勉之。特</w:t>
      </w:r>
    </w:p>
    <w:p>
      <w:r>
        <w:t>派张同志③专谒崇阶，敬祈指示一切，云山在望，延企为</w:t>
      </w:r>
    </w:p>
    <w:p>
      <w:r>
        <w:t>劳，诸惟心照，不尽。</w:t>
      </w:r>
    </w:p>
    <w:p>
      <w:r>
        <w:t>①杜斌丞（1888-1947</w:t>
      </w:r>
      <w:r>
        <w:rPr>
          <w:color w:val="0000E1"/>
        </w:rPr>
        <w:t>）</w:t>
      </w:r>
      <w:r>
        <w:t>陕西米脂人，爱国主义人士。曾任杨虎城的第</w:t>
      </w:r>
    </w:p>
    <w:p>
      <w:r>
        <w:t>十七路军总参议</w:t>
      </w:r>
      <w:r>
        <w:rPr>
          <w:color w:val="808080"/>
        </w:rPr>
        <w:t>，</w:t>
      </w:r>
      <w:r>
        <w:t>对促成杨虎城接受中国共产党的抗日民族统一战线政策，起</w:t>
      </w:r>
    </w:p>
    <w:p>
      <w:r>
        <w:t>过积极作用。抗日战争胜利后，任中国民主同盟中央常务委员兼西北总支部主</w:t>
      </w:r>
    </w:p>
    <w:p>
      <w:r>
        <w:t>任委员。1947年在西安被国民党反动派杀害。</w:t>
      </w:r>
    </w:p>
    <w:p>
      <w:r>
        <w:t>②冀察政委会，即“冀察政务委员会”，是国民党政府适应日本帝国主</w:t>
      </w:r>
    </w:p>
    <w:p>
      <w:r>
        <w:t>义关于“华北政权特殊化”的要求而设立的政权机构。193</w:t>
      </w:r>
      <w:r>
        <w:rPr>
          <w:color w:val="0000E1"/>
        </w:rPr>
        <w:t>5</w:t>
      </w:r>
      <w:r>
        <w:t>年日本帝国主义企</w:t>
      </w:r>
    </w:p>
    <w:p>
      <w:r>
        <w:t>图通过华北五省（河北、察哈尔、山西、山东、绥远）建立脱离国民党政府的</w:t>
      </w:r>
    </w:p>
    <w:p>
      <w:r>
        <w:t>特殊区域来达到并吞华北的目的。国民党政府屈服于日本侵略者的威胁，在相</w:t>
      </w:r>
    </w:p>
    <w:p>
      <w:r>
        <w:t>继签订丧失河北、察哈尔两省主权的</w:t>
      </w:r>
      <w:r>
        <w:rPr>
          <w:color w:val="FF0000"/>
        </w:rPr>
        <w:t>《</w:t>
      </w:r>
      <w:r>
        <w:t>何梅协定</w:t>
      </w:r>
      <w:r>
        <w:rPr>
          <w:color w:val="FF0000"/>
        </w:rPr>
        <w:t>》</w:t>
      </w:r>
      <w:r>
        <w:t>、</w:t>
      </w:r>
      <w:r>
        <w:rPr>
          <w:color w:val="008000"/>
        </w:rPr>
        <w:t>〈</w:t>
      </w:r>
      <w:r>
        <w:t>秦土协定</w:t>
      </w:r>
      <w:r>
        <w:rPr>
          <w:color w:val="808080"/>
        </w:rPr>
        <w:t>〉</w:t>
      </w:r>
      <w:r>
        <w:t>之后，又于同</w:t>
      </w:r>
    </w:p>
    <w:p>
      <w:r>
        <w:t>年12月指派宋哲元等在北平成立“冀察政务委员会”。</w:t>
      </w:r>
    </w:p>
    <w:p>
      <w:r>
        <w:t>③指张文彬。</w:t>
      </w:r>
    </w:p>
    <w:p>
      <w:r>
        <w:t>即颂</w:t>
      </w:r>
    </w:p>
    <w:p>
      <w:r>
        <w:t>日绥</w:t>
      </w:r>
    </w:p>
    <w:p>
      <w:r>
        <w:t>毛泽东手启八月十三日</w:t>
      </w:r>
    </w:p>
    <w:p>
      <w:r>
        <w:t>（根据中央档案馆保存的抄件刊印）</w:t>
      </w:r>
    </w:p>
    <w:p>
      <w:r>
        <w:t>毛泽东致杨虎城</w:t>
      </w:r>
    </w:p>
    <w:p>
      <w:r>
        <w:t>（1936年12月5日）</w:t>
      </w:r>
    </w:p>
    <w:p>
      <w:r>
        <w:t>虎臣主任总指挥阁下:</w:t>
      </w:r>
    </w:p>
    <w:p>
      <w:r>
        <w:t>侧闻先生发表告民众书，重申十五年前革命大义，快何</w:t>
      </w:r>
    </w:p>
    <w:p>
      <w:r>
        <w:t>如之。数月来乞尊处对于敝方多所协助，感纫莫名。从此双</w:t>
      </w:r>
    </w:p>
    <w:p>
      <w:r>
        <w:t>方日臻密切，统一战线之基础益固，远大之图基于此矣。蒋</w:t>
      </w:r>
    </w:p>
    <w:p>
      <w:r>
        <w:t>介石孤行</w:t>
      </w:r>
      <w:r>
        <w:rPr>
          <w:color w:val="0000E1"/>
        </w:rPr>
        <w:t>己</w:t>
      </w:r>
      <w:r>
        <w:t>意，萌城、山城堡两役略施教训，半月来欲前又</w:t>
      </w:r>
    </w:p>
    <w:p>
      <w:r>
        <w:t>却，垂丧之态可掬，银样蜡枪头可恨复亦可笑。</w:t>
      </w:r>
    </w:p>
    <w:p>
      <w:r>
        <w:t>张文彬君他适，兹派李涛君来见，幸赐接洽。有数事奉</w:t>
      </w:r>
    </w:p>
    <w:p>
      <w:r>
        <w:t>商于阁下者:</w:t>
      </w:r>
    </w:p>
    <w:p>
      <w:r>
        <w:t>其一，联合救国之大计，以长安为中心之五六省区宜有</w:t>
      </w:r>
    </w:p>
    <w:p>
      <w:r>
        <w:rPr>
          <w:color w:val="FF0000"/>
        </w:rPr>
        <w:t>一</w:t>
      </w:r>
      <w:r>
        <w:t>种具体合作计划。此事多仗大力出面斡旋，苟利抗日救</w:t>
      </w:r>
    </w:p>
    <w:p>
      <w:r>
        <w:t>国，弟方无不乐从。蒋氏徘徊歧路，对外则力求妥协，对内</w:t>
      </w:r>
    </w:p>
    <w:p>
      <w:r>
        <w:t>仍继续内战，非举各方团结抗战之力，不足迫令其走上抗日</w:t>
      </w:r>
    </w:p>
    <w:p>
      <w:r>
        <w:t>救国之途。此救亡之大计之宜商酌者一也。</w:t>
      </w:r>
    </w:p>
    <w:p>
      <w:r>
        <w:t>复次，敝方三个方面军会合之后，团结巩固，士气甚</w:t>
      </w:r>
    </w:p>
    <w:p>
      <w:r>
        <w:t>盛。目前方针坚</w:t>
      </w:r>
      <w:r>
        <w:rPr>
          <w:color w:val="808080"/>
        </w:rPr>
        <w:t>决</w:t>
      </w:r>
      <w:r>
        <w:t>保卫苏</w:t>
      </w:r>
      <w:r>
        <w:rPr>
          <w:color w:val="0000E1"/>
        </w:rPr>
        <w:t>区</w:t>
      </w:r>
      <w:r>
        <w:rPr>
          <w:color w:val="808080"/>
        </w:rPr>
        <w:t>，</w:t>
      </w:r>
      <w:r>
        <w:t>有进犯者决消灭之，然部队甚</w:t>
      </w:r>
    </w:p>
    <w:p>
      <w:r>
        <w:t>大，给养困难，弹药亦待补充。叨在抗日友军之列，拟向兄</w:t>
      </w:r>
    </w:p>
    <w:p>
      <w:r>
        <w:t>处暂借三十万元。除以十万元请兄处代购弹药外，二十万元</w:t>
      </w:r>
    </w:p>
    <w:p>
      <w:r>
        <w:t>作为给养被服费。如承兄慨允，请分批拨付。部队骤增，无</w:t>
      </w:r>
    </w:p>
    <w:p>
      <w:r>
        <w:t>米难继，不得不向兄阁</w:t>
      </w:r>
      <w:r>
        <w:rPr>
          <w:color w:val="FF0000"/>
        </w:rPr>
        <w:t>~</w:t>
      </w:r>
      <w:r>
        <w:t>下作庚癸之呼，阁下交友出于至诚，</w:t>
      </w:r>
    </w:p>
    <w:p>
      <w:r>
        <w:t>谅不固拒者请。还期谨约明年三月，决不失信。另备轻机关</w:t>
      </w:r>
    </w:p>
    <w:p>
      <w:r>
        <w:t>枪一百挺，如兄处需此，敬以奉赠。此款弹急需谨以奉商者</w:t>
      </w:r>
    </w:p>
    <w:p>
      <w:r>
        <w:t>二也。</w:t>
      </w:r>
    </w:p>
    <w:p>
      <w:r>
        <w:t>复次，尔后敝军行动方向，目前虽尚难确定，然不论东</w:t>
      </w:r>
    </w:p>
    <w:p>
      <w:r>
        <w:t>西南北，均与贵军唇齿相关，患难与共。在未与南京订立合</w:t>
      </w:r>
    </w:p>
    <w:p>
      <w:r>
        <w:t>作以前，无论对日对蒋均须恳求兄处协助。此项方针一俟确</w:t>
      </w:r>
    </w:p>
    <w:p>
      <w:r>
        <w:t>定，即以奉告。兄高明有何见教，密为示及，无任感幸。此</w:t>
      </w:r>
    </w:p>
    <w:p>
      <w:r>
        <w:t>双方行动之务求协助者三也。</w:t>
      </w:r>
    </w:p>
    <w:p>
      <w:r>
        <w:t>复次，空间通信再不可缓。承允立即实行，幸甚。某君</w:t>
      </w:r>
    </w:p>
    <w:p>
      <w:r>
        <w:t>另有任务，兹重选一人，携带密码呼号随李君来尊处。从十</w:t>
      </w:r>
    </w:p>
    <w:p>
      <w:r>
        <w:t>二月十五日起，重要机密均经电报交谈。此外，甘肤道上抢</w:t>
      </w:r>
    </w:p>
    <w:p>
      <w:r>
        <w:t>案时出，竟有伤人劫车之事。有由苏区地方游击队因约束不</w:t>
      </w:r>
    </w:p>
    <w:p>
      <w:r>
        <w:t>严发生者，敝方深为抱歉，查明属实，愿出抚恤赔偿费，</w:t>
      </w:r>
      <w:r>
        <w:rPr>
          <w:color w:val="008000"/>
        </w:rPr>
        <w:t>一</w:t>
      </w:r>
    </w:p>
    <w:p>
      <w:r>
        <w:t>面已下令严禁，期于弊绝风清。有由东山土匪散兵所为者，</w:t>
      </w:r>
    </w:p>
    <w:p>
      <w:r>
        <w:t>亦请贵</w:t>
      </w:r>
      <w:r>
        <w:rPr>
          <w:color w:val="FF0000"/>
        </w:rPr>
        <w:t>；</w:t>
      </w:r>
      <w:r>
        <w:t>方派队剿办，务期维护交通毫无阻碍。此通信交通之</w:t>
      </w:r>
    </w:p>
    <w:p>
      <w:r>
        <w:t>亟宜创设或整理者四也。</w:t>
      </w:r>
    </w:p>
    <w:p>
      <w:r>
        <w:t>上述四事，或关抗日大计，或属军需紧急，或系两军行</w:t>
      </w:r>
    </w:p>
    <w:p>
      <w:r>
        <w:t>动，或为通信联络，敬以鄙意披沥奉商，务祈审察示复。朔</w:t>
      </w:r>
    </w:p>
    <w:p>
      <w:r>
        <w:t>风加厉，为国珍摄。</w:t>
      </w:r>
    </w:p>
    <w:p>
      <w:r>
        <w:t>肃颂</w:t>
      </w:r>
    </w:p>
    <w:p>
      <w:r>
        <w:t>公</w:t>
      </w:r>
      <w:del w:id="10" w:author="1" w:date="2018-10-08T15:23:10Z">
        <w:r>
          <w:rPr>
            <w:color w:val="FF0000"/>
            <w:lang w:val="en-US"/>
          </w:rPr>
          <w:delText>棋</w:delText>
        </w:r>
      </w:del>
      <w:ins w:id="11" w:author="1" w:date="2018-10-08T15:23:19Z">
        <w:r>
          <w:rPr>
            <w:rFonts w:hint="eastAsia"/>
            <w:color w:val="FF0000"/>
            <w:lang w:val="en-US" w:eastAsia="zh-CN"/>
          </w:rPr>
          <w:t>祺</w:t>
        </w:r>
      </w:ins>
      <w:r>
        <w:t>不赘</w:t>
      </w:r>
    </w:p>
    <w:p>
      <w:r>
        <w:t>毛泽东手启</w:t>
      </w:r>
    </w:p>
    <w:p>
      <w:r>
        <w:t>十二月五号</w:t>
      </w:r>
    </w:p>
    <w:p>
      <w:r>
        <w:t>（根据中央档案馆保存的抄件</w:t>
      </w:r>
      <w:r>
        <w:rPr>
          <w:color w:val="008000"/>
        </w:rPr>
        <w:t>刊</w:t>
      </w:r>
      <w:r>
        <w:t>印）</w:t>
      </w:r>
    </w:p>
    <w:p>
      <w:r>
        <w:t>怀念诗文</w:t>
      </w:r>
    </w:p>
    <w:p>
      <w:r>
        <w:t>张文彬同志早期的革命活动</w:t>
      </w:r>
    </w:p>
    <w:p>
      <w:r>
        <w:t>钟期光</w:t>
      </w:r>
    </w:p>
    <w:p>
      <w:r>
        <w:t>张文彬，原名张纯清，张文彬是后来改的。张小时候在</w:t>
      </w:r>
    </w:p>
    <w:p>
      <w:r>
        <w:t>平江县培元学校念书，后来进</w:t>
      </w:r>
      <w:r>
        <w:rPr>
          <w:color w:val="0000E1"/>
        </w:rPr>
        <w:t>入</w:t>
      </w:r>
      <w:r>
        <w:t>了初中就读。张文彬家中人</w:t>
      </w:r>
    </w:p>
    <w:p>
      <w:r>
        <w:t>口较多，父母均是庄稼人，家境贫寒。张能够上学读书，主</w:t>
      </w:r>
    </w:p>
    <w:p>
      <w:r>
        <w:t>要是其堂兄张子谋的帮助。张子谋当时是平江县很有地位的</w:t>
      </w:r>
    </w:p>
    <w:p>
      <w:r>
        <w:t>基督教徒，比较有钱。他解囊资助，提供张文彬上学读书的</w:t>
      </w:r>
    </w:p>
    <w:p>
      <w:r>
        <w:t>一切费用。张文彬在学校中</w:t>
      </w:r>
      <w:r>
        <w:rPr>
          <w:color w:val="0000E1"/>
        </w:rPr>
        <w:t>,</w:t>
      </w:r>
      <w:r>
        <w:t>学习成绩很好。当时我跟张文</w:t>
      </w:r>
    </w:p>
    <w:p>
      <w:r>
        <w:t>彬是同班同学</w:t>
      </w:r>
      <w:r>
        <w:rPr>
          <w:color w:val="FF0000"/>
        </w:rPr>
        <w:t>，</w:t>
      </w:r>
      <w:r>
        <w:t>我们俩平时经常在一起。那时</w:t>
      </w:r>
      <w:r>
        <w:rPr>
          <w:color w:val="FF0000"/>
        </w:rPr>
        <w:t>,</w:t>
      </w:r>
      <w:r>
        <w:t>张文彬的年纪</w:t>
      </w:r>
    </w:p>
    <w:p>
      <w:r>
        <w:t>很小</w:t>
      </w:r>
      <w:r>
        <w:rPr>
          <w:color w:val="FF0000"/>
        </w:rPr>
        <w:t>,</w:t>
      </w:r>
      <w:r>
        <w:t>只有十多岁</w:t>
      </w:r>
      <w:r>
        <w:rPr>
          <w:color w:val="0000E1"/>
        </w:rPr>
        <w:t>,</w:t>
      </w:r>
      <w:r>
        <w:t>还没有同什么党员或革命同志有过交往和</w:t>
      </w:r>
    </w:p>
    <w:p>
      <w:r>
        <w:t>联系。我们念书的学校，当时也没有党的组织。不过，我们学</w:t>
      </w:r>
    </w:p>
    <w:p>
      <w:r>
        <w:t>生多少受到反帝反封建思想的影响，也曾搞过一些爱国活动，</w:t>
      </w:r>
    </w:p>
    <w:p>
      <w:r>
        <w:t>如书写反帝反封建的标语，学唱打倒列强的歌曲等。</w:t>
      </w:r>
    </w:p>
    <w:p>
      <w:r>
        <w:t>张文彬高小毕业后，就考进了中学。这时，我又跟他同</w:t>
      </w:r>
    </w:p>
    <w:p>
      <w:r>
        <w:t>编在一个班。我们在中学念书时，在平江县发生了一起“打</w:t>
      </w:r>
    </w:p>
    <w:p>
      <w:r>
        <w:t>洋油案”。这是平江县爱国青年学生在党领导下的一次声势</w:t>
      </w:r>
    </w:p>
    <w:p>
      <w:r>
        <w:t>浩大的抵制洋货运动。这事件规模很大，轰动全国。我和张</w:t>
      </w:r>
    </w:p>
    <w:p>
      <w:r>
        <w:t>文彬等同学都参加了。这事件的发生，主要是由于平江县的</w:t>
      </w:r>
    </w:p>
    <w:p>
      <w:r>
        <w:t>反动商人黄栋材、钟坦然等大肆贩卖英国、日本货物而引起</w:t>
      </w:r>
    </w:p>
    <w:p>
      <w:r>
        <w:t>的。当时，全国各地都掀起了轰轰烈烈的抵制洋货运动，我</w:t>
      </w:r>
    </w:p>
    <w:p>
      <w:r>
        <w:t>们平江县的青年学生也成立了“抗日后援委员会”，我和张</w:t>
      </w:r>
    </w:p>
    <w:p>
      <w:r>
        <w:t>文彬都是该委员会的成员。那一次我们得悉反动商人黄栋</w:t>
      </w:r>
    </w:p>
    <w:p>
      <w:r>
        <w:t>材、钟坦然等人利用竹排从水路把一批洋油运进平江的消</w:t>
      </w:r>
    </w:p>
    <w:p>
      <w:r>
        <w:t>息</w:t>
      </w:r>
      <w:r>
        <w:rPr>
          <w:color w:val="0000E1"/>
        </w:rPr>
        <w:t>，</w:t>
      </w:r>
      <w:r>
        <w:t>就在吴克坚同志（当时吴是平江县的教育局长</w:t>
      </w:r>
      <w:r>
        <w:rPr>
          <w:color w:val="808080"/>
        </w:rPr>
        <w:t>,</w:t>
      </w:r>
      <w:r>
        <w:t>共产党</w:t>
      </w:r>
    </w:p>
    <w:p>
      <w:r>
        <w:t>员。吴尚健在</w:t>
      </w:r>
      <w:r>
        <w:rPr>
          <w:color w:val="0000E1"/>
        </w:rPr>
        <w:t>，</w:t>
      </w:r>
      <w:r>
        <w:t>原在中央组织部工作</w:t>
      </w:r>
      <w:r>
        <w:rPr>
          <w:color w:val="008000"/>
        </w:rPr>
        <w:t>,</w:t>
      </w:r>
      <w:r>
        <w:t>现已离</w:t>
      </w:r>
      <w:r>
        <w:rPr>
          <w:color w:val="0000E1"/>
        </w:rPr>
        <w:t>休</w:t>
      </w:r>
      <w:r>
        <w:t>）的领导下</w:t>
      </w:r>
      <w:r>
        <w:rPr>
          <w:color w:val="008000"/>
        </w:rPr>
        <w:t>，</w:t>
      </w:r>
      <w:r>
        <w:t>于</w:t>
      </w:r>
    </w:p>
    <w:p>
      <w:r>
        <w:rPr>
          <w:color w:val="FF0000"/>
        </w:rPr>
        <w:t>当</w:t>
      </w:r>
      <w:r>
        <w:t>天晚上组织一批人摸到停泊在码头装满洋油的竹排上</w:t>
      </w:r>
      <w:r>
        <w:rPr>
          <w:color w:val="0000E1"/>
        </w:rPr>
        <w:t>,</w:t>
      </w:r>
      <w:r>
        <w:t>把</w:t>
      </w:r>
    </w:p>
    <w:p>
      <w:r>
        <w:t>洋油罐</w:t>
      </w:r>
      <w:r>
        <w:rPr>
          <w:color w:val="008000"/>
        </w:rPr>
        <w:t>戳</w:t>
      </w:r>
      <w:r>
        <w:t>开洞,让洋油流出来。那些洋油都是用锌皮罐装的，</w:t>
      </w:r>
    </w:p>
    <w:p>
      <w:r>
        <w:t>我们用斧头、尖铁棍一戳就穿</w:t>
      </w:r>
      <w:r>
        <w:rPr>
          <w:color w:val="808080"/>
        </w:rPr>
        <w:t>,</w:t>
      </w:r>
      <w:r>
        <w:t>有的还把洋油罐砸掉或</w:t>
      </w:r>
      <w:r>
        <w:rPr>
          <w:color w:val="808080"/>
        </w:rPr>
        <w:t>拋</w:t>
      </w:r>
      <w:r>
        <w:t>进河</w:t>
      </w:r>
    </w:p>
    <w:p>
      <w:r>
        <w:t>里。不到半个小时，一大批泊岸待卸的洋油就被我们搞得精</w:t>
      </w:r>
    </w:p>
    <w:p>
      <w:r>
        <w:t>光。当时平江县城驻守着鄂军混成旅</w:t>
      </w:r>
      <w:r>
        <w:rPr>
          <w:color w:val="0000E1"/>
        </w:rPr>
        <w:t>,</w:t>
      </w:r>
      <w:r>
        <w:t>他们接到反动商人的</w:t>
      </w:r>
    </w:p>
    <w:p>
      <w:r>
        <w:t>报告</w:t>
      </w:r>
      <w:r>
        <w:rPr>
          <w:color w:val="008000"/>
        </w:rPr>
        <w:t>，</w:t>
      </w:r>
      <w:r>
        <w:t>伙同反动警察一起赶来镇压</w:t>
      </w:r>
      <w:r>
        <w:rPr>
          <w:color w:val="FF0000"/>
        </w:rPr>
        <w:t>,</w:t>
      </w:r>
      <w:r>
        <w:t>抓走了我们一些同学。但</w:t>
      </w:r>
    </w:p>
    <w:p>
      <w:r>
        <w:t>是</w:t>
      </w:r>
      <w:r>
        <w:rPr>
          <w:color w:val="FF0000"/>
        </w:rPr>
        <w:t>,</w:t>
      </w:r>
      <w:r>
        <w:t>由于当时全国人民抵制洋货的浪潮汹涌而起</w:t>
      </w:r>
      <w:r>
        <w:rPr>
          <w:color w:val="008000"/>
        </w:rPr>
        <w:t>,</w:t>
      </w:r>
      <w:r>
        <w:t>迫于御侮形</w:t>
      </w:r>
    </w:p>
    <w:p>
      <w:r>
        <w:t>势和社会舆论</w:t>
      </w:r>
      <w:r>
        <w:rPr>
          <w:color w:val="0000E1"/>
        </w:rPr>
        <w:t>,</w:t>
      </w:r>
      <w:r>
        <w:t>平江地区的驻军长官也不敢过分公开撕下伪</w:t>
      </w:r>
    </w:p>
    <w:p>
      <w:r>
        <w:t>装革命的假面具。所以</w:t>
      </w:r>
      <w:r>
        <w:rPr>
          <w:color w:val="008000"/>
        </w:rPr>
        <w:t>，</w:t>
      </w:r>
      <w:r>
        <w:t>这件“打洋油案”也就不了了之</w:t>
      </w:r>
      <w:r>
        <w:rPr>
          <w:color w:val="008000"/>
        </w:rPr>
        <w:t>,</w:t>
      </w:r>
      <w:r>
        <w:t>被抓</w:t>
      </w:r>
    </w:p>
    <w:p>
      <w:r>
        <w:t>学生群众最后也放了出来。在这一次抵制洋货的斗争中</w:t>
      </w:r>
      <w:r>
        <w:rPr>
          <w:color w:val="808080"/>
        </w:rPr>
        <w:t>，</w:t>
      </w:r>
      <w:r>
        <w:t>张</w:t>
      </w:r>
    </w:p>
    <w:p>
      <w:r>
        <w:t>文彬是一名积极分子</w:t>
      </w:r>
      <w:r>
        <w:rPr>
          <w:color w:val="0000E1"/>
        </w:rPr>
        <w:t>，</w:t>
      </w:r>
      <w:r>
        <w:t>当时他还不是共产党员。</w:t>
      </w:r>
    </w:p>
    <w:p>
      <w:r>
        <w:t>1927年春，张文彬离开了学校，到农民运动讲习所学</w:t>
      </w:r>
    </w:p>
    <w:p>
      <w:r>
        <w:t>习。张文彬在农讲所中学习受训了几个月，于1927年5月</w:t>
      </w:r>
    </w:p>
    <w:p>
      <w:r>
        <w:t>带了枪回到了家乡平江西乡。张回到家乡以后，向广大农民</w:t>
      </w:r>
    </w:p>
    <w:p>
      <w:r>
        <w:t>群众宣传革命道理，发动群众，进行革命活动。不久，他们</w:t>
      </w:r>
    </w:p>
    <w:p>
      <w:r>
        <w:t>组织了一支工农武装，开展了武装斗争。张文彬这时已经结</w:t>
      </w:r>
    </w:p>
    <w:p>
      <w:r>
        <w:t>婚了，其爱人叫黄喜凤，也跟张</w:t>
      </w:r>
      <w:r>
        <w:rPr>
          <w:color w:val="0000E1"/>
        </w:rPr>
        <w:t>-</w:t>
      </w:r>
      <w:r>
        <w:t>起搞革命工作，曾在其家</w:t>
      </w:r>
    </w:p>
    <w:p>
      <w:r>
        <w:t>乡任区委妇女干部</w:t>
      </w:r>
      <w:r>
        <w:rPr>
          <w:color w:val="808080"/>
        </w:rPr>
        <w:t>，</w:t>
      </w:r>
      <w:r>
        <w:t>黄喜凤同志于1927年牺牲。</w:t>
      </w:r>
    </w:p>
    <w:p>
      <w:r>
        <w:t>1928年春天</w:t>
      </w:r>
      <w:r>
        <w:rPr>
          <w:color w:val="008000"/>
        </w:rPr>
        <w:t>，</w:t>
      </w:r>
      <w:r>
        <w:t>张文彬亲自率领西乡工农武装参加了平江</w:t>
      </w:r>
    </w:p>
    <w:p>
      <w:r>
        <w:t>县委罗纳川同志领导的第一次平江暴动（即第一次扑城）。但</w:t>
      </w:r>
    </w:p>
    <w:p>
      <w:r>
        <w:t>是这次暴动由于敌我力量对比悬殊和斗争经验不足而失败</w:t>
      </w:r>
    </w:p>
    <w:p>
      <w:r>
        <w:t>了。</w:t>
      </w:r>
    </w:p>
    <w:p>
      <w:r>
        <w:t>平江暴动以后</w:t>
      </w:r>
      <w:r>
        <w:rPr>
          <w:color w:val="008000"/>
        </w:rPr>
        <w:t>，</w:t>
      </w:r>
      <w:r>
        <w:t>张文彬调任平江县委军事部长</w:t>
      </w:r>
      <w:r>
        <w:rPr>
          <w:color w:val="808080"/>
        </w:rPr>
        <w:t>,</w:t>
      </w:r>
      <w:r>
        <w:t>他领</w:t>
      </w:r>
      <w:r>
        <w:rPr>
          <w:color w:val="808080"/>
        </w:rPr>
        <w:t>导</w:t>
      </w:r>
      <w:r>
        <w:t>平</w:t>
      </w:r>
    </w:p>
    <w:p>
      <w:r>
        <w:t>江县的工农革命武装</w:t>
      </w:r>
      <w:r>
        <w:rPr>
          <w:color w:val="008000"/>
        </w:rPr>
        <w:t>,</w:t>
      </w:r>
      <w:r>
        <w:t>到处打击敌人。当时平江县主要有两</w:t>
      </w:r>
    </w:p>
    <w:p>
      <w:r>
        <w:t>支工农革命武装:一支叫西乡武装大队</w:t>
      </w:r>
      <w:r>
        <w:rPr>
          <w:color w:val="FF0000"/>
        </w:rPr>
        <w:t>,</w:t>
      </w:r>
      <w:r>
        <w:t>队长是李纯卿</w:t>
      </w:r>
      <w:r>
        <w:rPr>
          <w:color w:val="808080"/>
        </w:rPr>
        <w:t>,</w:t>
      </w:r>
      <w:r>
        <w:t>平江</w:t>
      </w:r>
    </w:p>
    <w:p>
      <w:r>
        <w:t>县城人</w:t>
      </w:r>
      <w:r>
        <w:rPr>
          <w:color w:val="008000"/>
        </w:rPr>
        <w:t>,</w:t>
      </w:r>
      <w:r>
        <w:t>皮匠工人出身。另一支叫平江县农民赤卫队,该队总</w:t>
      </w:r>
    </w:p>
    <w:p>
      <w:r>
        <w:t>队长是孔荷宠（后叛变）</w:t>
      </w:r>
      <w:r>
        <w:rPr>
          <w:color w:val="808080"/>
        </w:rPr>
        <w:t>,</w:t>
      </w:r>
      <w:r>
        <w:t>政委是吴溉之。张文彬就是领导着</w:t>
      </w:r>
    </w:p>
    <w:p>
      <w:r>
        <w:t>这些革命武装，开展游击战争的。1928年7月</w:t>
      </w:r>
      <w:r>
        <w:rPr>
          <w:color w:val="008000"/>
        </w:rPr>
        <w:t>,</w:t>
      </w:r>
      <w:r>
        <w:t>彭德怀、滕代</w:t>
      </w:r>
    </w:p>
    <w:p>
      <w:r>
        <w:t>远、黄公略等领导的平江起义取得胜利。彭德怀率领的起义</w:t>
      </w:r>
    </w:p>
    <w:p>
      <w:r>
        <w:t>部队正式改编为工农红军第五军</w:t>
      </w:r>
      <w:r>
        <w:rPr>
          <w:color w:val="FF0000"/>
        </w:rPr>
        <w:t>,</w:t>
      </w:r>
      <w:r>
        <w:t>张文彬领导的平江县革命</w:t>
      </w:r>
    </w:p>
    <w:p>
      <w:r>
        <w:t>武装也被编入该军的第四纵队，张担任该纵队政治委员。</w:t>
      </w:r>
    </w:p>
    <w:p>
      <w:r>
        <w:t>1928年底，彭德怀领导的红五军在湘鄂赣三省反动军</w:t>
      </w:r>
    </w:p>
    <w:p>
      <w:r>
        <w:t>队的围攻下，辗转被迫向中央苏区转移。当时张文彬也跟随</w:t>
      </w:r>
    </w:p>
    <w:p>
      <w:r>
        <w:t>部队由平江经过铜鼓、万载、修水一带进人中央苏区。张抵</w:t>
      </w:r>
    </w:p>
    <w:p>
      <w:r>
        <w:t>达江西中央苏区后曾任红三军团的保卫局局长。</w:t>
      </w:r>
    </w:p>
    <w:p>
      <w:r>
        <w:t>1982年10月27日于北京总后</w:t>
      </w:r>
      <w:r>
        <w:rPr>
          <w:color w:val="0000E1"/>
        </w:rPr>
        <w:t>3</w:t>
      </w:r>
      <w:r>
        <w:t>01医院南楼（叶文益根据访问记</w:t>
      </w:r>
    </w:p>
    <w:p>
      <w:r>
        <w:t>录整理，（原载</w:t>
      </w:r>
      <w:r>
        <w:rPr>
          <w:color w:val="FF0000"/>
        </w:rPr>
        <w:t>《</w:t>
      </w:r>
      <w:r>
        <w:t>广东党史通讯</w:t>
      </w:r>
      <w:r>
        <w:rPr>
          <w:color w:val="808080"/>
        </w:rPr>
        <w:t>》</w:t>
      </w:r>
      <w:r>
        <w:t>，1984年第5期）</w:t>
      </w:r>
    </w:p>
    <w:p>
      <w:r>
        <w:t>（钟期光系湖南平江县人。建国后曾任中国人民解放军</w:t>
      </w:r>
    </w:p>
    <w:p>
      <w:r>
        <w:t>军事科学院副政治委员。1955年被授予上将军衔。）</w:t>
      </w:r>
    </w:p>
    <w:p>
      <w:r>
        <w:t>诚挚的怀念无限的敬意</w:t>
      </w:r>
    </w:p>
    <w:p>
      <w:r>
        <w:t>欧阳文</w:t>
      </w:r>
    </w:p>
    <w:p>
      <w:r>
        <w:t>1930年10月，红三军团第二次围攻长沙撤围，在安源</w:t>
      </w:r>
    </w:p>
    <w:p>
      <w:r>
        <w:t>休整一周后，从江西安源出发，向东经宜春、分宜、新喻，</w:t>
      </w:r>
    </w:p>
    <w:p>
      <w:r>
        <w:t>到达了临江县城。这时，我由红五军三师政治部调到军政治</w:t>
      </w:r>
    </w:p>
    <w:p>
      <w:r>
        <w:t>部工作。从此，我便在张文彬（当时叫张纯清）的领导下，</w:t>
      </w:r>
    </w:p>
    <w:p>
      <w:r>
        <w:t>一直工作到第二年的2月间，由于红军军部奉命撤销，我才</w:t>
      </w:r>
    </w:p>
    <w:p>
      <w:r>
        <w:t>依依不舍地离开他。</w:t>
      </w:r>
    </w:p>
    <w:p>
      <w:r>
        <w:t>记得我刚到军政治部报到的时候，放下了背包，递过了</w:t>
      </w:r>
    </w:p>
    <w:p>
      <w:r>
        <w:t>介绍信，就由一个同志带我去见他。那时张文彬正好在屋子</w:t>
      </w:r>
    </w:p>
    <w:p>
      <w:r>
        <w:t>里写东西。他头戴一顶褪了色的八角军帽，身穿一套洗得</w:t>
      </w:r>
      <w:r>
        <w:rPr>
          <w:color w:val="008000"/>
        </w:rPr>
        <w:t>千</w:t>
      </w:r>
    </w:p>
    <w:p>
      <w:r>
        <w:t>净、打着补钉的灰布军衣，腰束皮带，脚穿草鞋，打着绑</w:t>
      </w:r>
    </w:p>
    <w:p>
      <w:r>
        <w:t>腿，显得非常精神，非常利索。我向他敬了一军礼，便胆怯</w:t>
      </w:r>
    </w:p>
    <w:p>
      <w:r>
        <w:t>地作了自我介绍，他急忙站了起来，笑着拉住我的手，不断</w:t>
      </w:r>
    </w:p>
    <w:p>
      <w:r>
        <w:t>地上下打量着我，咀里连连说着:“欢迎!欢迎!</w:t>
      </w:r>
      <w:r>
        <w:rPr>
          <w:color w:val="0000E1"/>
        </w:rPr>
        <w:t>”</w:t>
      </w:r>
      <w:r>
        <w:t>这时我被</w:t>
      </w:r>
    </w:p>
    <w:p>
      <w:r>
        <w:t>他看得怪不好意思，低着头站在一旁。他见我很不自然，便</w:t>
      </w:r>
    </w:p>
    <w:p>
      <w:r>
        <w:t>主动地叫我</w:t>
      </w:r>
      <w:r>
        <w:rPr>
          <w:color w:val="008000"/>
        </w:rPr>
        <w:t>坐</w:t>
      </w:r>
      <w:r>
        <w:t>下，接着又问了我许多话:“你是哪里人呀?”</w:t>
      </w:r>
    </w:p>
    <w:p>
      <w:r>
        <w:t>“参加红军有多久呀?”“多大年纪呀?</w:t>
      </w:r>
      <w:r>
        <w:rPr>
          <w:color w:val="008000"/>
        </w:rPr>
        <w:t>”</w:t>
      </w:r>
      <w:r>
        <w:t>“生活习惯不习惯</w:t>
      </w:r>
    </w:p>
    <w:p>
      <w:r>
        <w:t>呀?”...我都一一作了回答。当听到我是平江南乡爽口段</w:t>
      </w:r>
    </w:p>
    <w:p>
      <w:r>
        <w:t>摇钱塝人时，他兴奋地连说了几声:“啊!那我们是同乡</w:t>
      </w:r>
      <w:r>
        <w:rPr>
          <w:color w:val="008000"/>
        </w:rPr>
        <w:t>罗</w:t>
      </w:r>
      <w:r>
        <w:t>!”</w:t>
      </w:r>
    </w:p>
    <w:p>
      <w:r>
        <w:t>说着说着，他就好象有一股无形的力量吸引着我，使我很快</w:t>
      </w:r>
    </w:p>
    <w:p>
      <w:r>
        <w:t>地解除了拘束。这一次，我们谈了很久，谈很多话，其中也</w:t>
      </w:r>
    </w:p>
    <w:p>
      <w:r>
        <w:t>谈到了我的工作。他留给我的第一个印象是:他是多么年</w:t>
      </w:r>
    </w:p>
    <w:p>
      <w:r>
        <w:t>青!多么和蔼!多么朴素啊!如果没有人介绍，我几乎不会</w:t>
      </w:r>
    </w:p>
    <w:p>
      <w:r>
        <w:t>相信他会是我们红军的高级指挥员、红五军的政治委员兼政</w:t>
      </w:r>
    </w:p>
    <w:p>
      <w:r>
        <w:t>治部主任。</w:t>
      </w:r>
    </w:p>
    <w:p>
      <w:r>
        <w:t>工作开始后，我和他的接触就多起来了。他不光交给我</w:t>
      </w:r>
    </w:p>
    <w:p>
      <w:r>
        <w:t>任务，而且具体教给我方法。做对</w:t>
      </w:r>
      <w:r>
        <w:rPr>
          <w:color w:val="008000"/>
        </w:rPr>
        <w:t>了</w:t>
      </w:r>
      <w:r>
        <w:t>，马上鼓励；有缺点，</w:t>
      </w:r>
    </w:p>
    <w:p>
      <w:r>
        <w:t>及时批评，但从没有听到过他大声斥责。军部里的同志，特</w:t>
      </w:r>
    </w:p>
    <w:p>
      <w:r>
        <w:t>别是我们这些刚参军的青年人，都很喜欢听他讲话，这不仅</w:t>
      </w:r>
    </w:p>
    <w:p>
      <w:r>
        <w:t>因为他很有学问，同时也因为他有时讲得很幽默、很风趣，</w:t>
      </w:r>
    </w:p>
    <w:p>
      <w:r>
        <w:t>非常吸引人。许多革命大道理，如红军的性质、宗旨等等，</w:t>
      </w:r>
    </w:p>
    <w:p>
      <w:r>
        <w:t>我就是从他那里学来的。他帮助人，真可以说是诲人不倦，</w:t>
      </w:r>
    </w:p>
    <w:p>
      <w:r>
        <w:t>循循善诱。就拿我来说，在行军中、在驻地里，他就多次同</w:t>
      </w:r>
    </w:p>
    <w:p>
      <w:r>
        <w:t>我谈心、拉家常，教给我怎样工作，怎样学习，怎样进步。</w:t>
      </w:r>
    </w:p>
    <w:p>
      <w:r>
        <w:t>给我记忆最深的是:在一次由滕田到龙岗的行军途中，他没</w:t>
      </w:r>
    </w:p>
    <w:p>
      <w:r>
        <w:t>有骑马，同我肩并肩地走着，边走边谈。他详细问了我的历</w:t>
      </w:r>
    </w:p>
    <w:p>
      <w:r>
        <w:t>史、家庭情况，以及参加红军的经过，同时也向我谈了共青</w:t>
      </w:r>
    </w:p>
    <w:p>
      <w:r>
        <w:t>团的性质和团员的任务，等等。他准备介绍我加入共青团。</w:t>
      </w:r>
    </w:p>
    <w:p>
      <w:r>
        <w:t>过了几天，第一次反“围剿”战斗开始，这件事只好暂时搁</w:t>
      </w:r>
    </w:p>
    <w:p>
      <w:r>
        <w:t>在一边。反“围剿”胜利后，部队转移到洛口附近休整，红</w:t>
      </w:r>
    </w:p>
    <w:p>
      <w:r>
        <w:t>五军军部奉命撤销，我被调到红</w:t>
      </w:r>
      <w:r>
        <w:rPr>
          <w:color w:val="FF0000"/>
        </w:rPr>
        <w:t>-一</w:t>
      </w:r>
      <w:r>
        <w:t>师政治部工作。张文彬同</w:t>
      </w:r>
    </w:p>
    <w:p>
      <w:r>
        <w:t>志也调到了一个新的单位。从此，我们就很少有见面机会，</w:t>
      </w:r>
    </w:p>
    <w:p>
      <w:r>
        <w:t>但是他却一直没有忘记关心我的政治进步，仍然通过红一师</w:t>
      </w:r>
    </w:p>
    <w:p>
      <w:r>
        <w:t>党组织介绍我加</w:t>
      </w:r>
      <w:del w:id="12" w:author="1" w:date="2018-10-08T15:41:23Z">
        <w:r>
          <w:rPr/>
          <w:delText>人</w:delText>
        </w:r>
      </w:del>
      <w:ins w:id="13" w:author="1" w:date="2018-10-08T15:41:23Z">
        <w:r>
          <w:rPr>
            <w:rFonts w:hint="eastAsia"/>
            <w:lang w:eastAsia="zh-CN"/>
          </w:rPr>
          <w:t>入</w:t>
        </w:r>
      </w:ins>
      <w:r>
        <w:t>了共青团，并于1931年3月，在三溪圩</w:t>
      </w:r>
    </w:p>
    <w:p>
      <w:r>
        <w:t>一间茅草堂屋里（中间挂着马克思、恩格斯的画像，两边挂</w:t>
      </w:r>
    </w:p>
    <w:p>
      <w:r>
        <w:t>12</w:t>
      </w:r>
    </w:p>
    <w:p>
      <w:r>
        <w:t>着党旗和团旗），在李志民同志的主持下，和另一个</w:t>
      </w:r>
      <w:del w:id="14" w:author="1" w:date="2018-10-08T15:41:42Z">
        <w:r>
          <w:rPr/>
          <w:delText>人</w:delText>
        </w:r>
      </w:del>
      <w:ins w:id="15" w:author="1" w:date="2018-10-08T15:41:42Z">
        <w:r>
          <w:rPr>
            <w:rFonts w:hint="eastAsia"/>
            <w:lang w:eastAsia="zh-CN"/>
          </w:rPr>
          <w:t>入</w:t>
        </w:r>
      </w:ins>
      <w:r>
        <w:t>团介</w:t>
      </w:r>
    </w:p>
    <w:p>
      <w:r>
        <w:t>绍人张凯同志的参加下，庄严地举行了</w:t>
      </w:r>
      <w:del w:id="16" w:author="1" w:date="2018-10-08T15:41:47Z">
        <w:r>
          <w:rPr/>
          <w:delText>人</w:delText>
        </w:r>
      </w:del>
      <w:ins w:id="17" w:author="1" w:date="2018-10-08T15:41:47Z">
        <w:r>
          <w:rPr>
            <w:rFonts w:hint="eastAsia"/>
            <w:lang w:eastAsia="zh-CN"/>
          </w:rPr>
          <w:t>入</w:t>
        </w:r>
      </w:ins>
      <w:r>
        <w:t>团宣誓仪式。这件</w:t>
      </w:r>
    </w:p>
    <w:p>
      <w:r>
        <w:t>事乍看起来关心的是我一个人，其实是我军固有的对年青人</w:t>
      </w:r>
    </w:p>
    <w:p>
      <w:r>
        <w:t>进行“传帮带”的光荣传统的具体表现。他这种对同志认真</w:t>
      </w:r>
    </w:p>
    <w:p>
      <w:r>
        <w:t>负责的态度，我永远不会忘记。</w:t>
      </w:r>
    </w:p>
    <w:p>
      <w:r>
        <w:t>还有一件事，使我很受教育。那是在同年的11月，我</w:t>
      </w:r>
    </w:p>
    <w:p>
      <w:r>
        <w:t>刚到军部不久，部队由三湖、荷埠之间渡过赣江，经新</w:t>
      </w:r>
      <w:r>
        <w:rPr>
          <w:color w:val="008000"/>
        </w:rPr>
        <w:t>淦</w:t>
      </w:r>
      <w:r>
        <w:t>、</w:t>
      </w:r>
    </w:p>
    <w:p>
      <w:r>
        <w:t>永丰、滕田、龙岗等地，进到小布</w:t>
      </w:r>
      <w:r>
        <w:rPr>
          <w:color w:val="808080"/>
        </w:rPr>
        <w:t>、</w:t>
      </w:r>
      <w:r>
        <w:t>黄陂一带集结。当时，</w:t>
      </w:r>
    </w:p>
    <w:p>
      <w:r>
        <w:t>我们红军政治部驻在小布，这是一个比较贫困的农村小集</w:t>
      </w:r>
    </w:p>
    <w:p>
      <w:r>
        <w:t>镇。那时，红军的生活是十分艰苦的，军需供应很不充足。</w:t>
      </w:r>
    </w:p>
    <w:p>
      <w:r>
        <w:t>我们过冬的被褥都非常单薄，再加上住房不很严实，到处都</w:t>
      </w:r>
    </w:p>
    <w:p>
      <w:r>
        <w:t>是缝隙，晚上睡觉时总感到冷风飕飕，寒气袭人，久久不能</w:t>
      </w:r>
    </w:p>
    <w:p>
      <w:r>
        <w:t>人睡。张文彬同志发觉后，便叫我搬到他的房子里去睡。但</w:t>
      </w:r>
    </w:p>
    <w:p>
      <w:r>
        <w:t>是，开始我还有点迟疑，不敢随便答应。那是因为，一个刚</w:t>
      </w:r>
    </w:p>
    <w:p>
      <w:r>
        <w:t>从农村出来、参加红军还不到3个月、没有见过大世面的</w:t>
      </w:r>
    </w:p>
    <w:p>
      <w:r>
        <w:t>我，在家乡虽然接触过一些地方干部，也懂得一些革命道</w:t>
      </w:r>
    </w:p>
    <w:p>
      <w:r>
        <w:t>理，但是对于红军里的情形，特别是官兵究竟是一种什么样</w:t>
      </w:r>
    </w:p>
    <w:p>
      <w:r>
        <w:t>的关系，还很不了解</w:t>
      </w:r>
      <w:r>
        <w:rPr>
          <w:color w:val="808080"/>
        </w:rPr>
        <w:t>。</w:t>
      </w:r>
      <w:r>
        <w:t>尽管我参加红军以后，强烈地感受</w:t>
      </w:r>
    </w:p>
    <w:p>
      <w:r>
        <w:t>到:在红军里简直分不清谁是官，谁是兵，大家互相关心，</w:t>
      </w:r>
    </w:p>
    <w:p>
      <w:r>
        <w:t>互相帮助，亲如手足，情同兄弟。但这只不过是生活在团队</w:t>
      </w:r>
    </w:p>
    <w:p>
      <w:r>
        <w:t>里所得来的一点体验。如今是红军高级指挥员、军的政治委</w:t>
      </w:r>
    </w:p>
    <w:p>
      <w:r>
        <w:t>员来叫我搬到他房子里去睡，怎不叫我感到突然呢?!张文</w:t>
      </w:r>
    </w:p>
    <w:p>
      <w:r>
        <w:t>彬好象看透了我的心思，便笑容可掬地再三劝说我，最后我</w:t>
      </w:r>
    </w:p>
    <w:p>
      <w:r>
        <w:t>才搬进了他的住房。在他那不大的房间里，还住有他的警卫</w:t>
      </w:r>
    </w:p>
    <w:p>
      <w:r>
        <w:t>员小王和军政治部秘书长。我们4个人挤在一张大床上，有</w:t>
      </w:r>
    </w:p>
    <w:p>
      <w:r>
        <w:t>说有笑，热热闹闹，我自然感到暖和多了。这不仅是暖了我</w:t>
      </w:r>
    </w:p>
    <w:p>
      <w:r>
        <w:t>的身体，更重要的是暖了我这</w:t>
      </w:r>
      <w:r>
        <w:rPr>
          <w:color w:val="808080"/>
        </w:rPr>
        <w:t>颗</w:t>
      </w:r>
      <w:r>
        <w:t>年青幼稚的心。张文彬同志</w:t>
      </w:r>
    </w:p>
    <w:p>
      <w:r>
        <w:t>用实际行动，给我上了一堂“红军官兵平等、官兵一致”的</w:t>
      </w:r>
    </w:p>
    <w:p>
      <w:r>
        <w:t>政治课。</w:t>
      </w:r>
    </w:p>
    <w:p>
      <w:r>
        <w:t>其实，和他相处久了以后，就可以发现他对同志都是这</w:t>
      </w:r>
    </w:p>
    <w:p>
      <w:r>
        <w:t>样无微不至的关心。谁有困难，他就马上出现在谁的身边。</w:t>
      </w:r>
    </w:p>
    <w:p>
      <w:r>
        <w:t>急人所急，解人所难。就拿组织上配给他的那匹马来说，除</w:t>
      </w:r>
    </w:p>
    <w:p>
      <w:r>
        <w:t>非急事，他自己很少骑用。行军中，不是让给体弱多病的同</w:t>
      </w:r>
    </w:p>
    <w:p>
      <w:r>
        <w:t>志，便是给集体驮运东西，自己则有说有笑地和战士们走在</w:t>
      </w:r>
    </w:p>
    <w:p>
      <w:r>
        <w:rPr>
          <w:color w:val="FF0000"/>
        </w:rPr>
        <w:t>一</w:t>
      </w:r>
      <w:r>
        <w:t>起。他说这是接近群众，了解情况，做思想政治工作的最</w:t>
      </w:r>
    </w:p>
    <w:p>
      <w:r>
        <w:t>好机会。他经常对我们说，一个共产党员，特别是一个政工</w:t>
      </w:r>
    </w:p>
    <w:p>
      <w:r>
        <w:t>干部，必须和群众真正打成一片，经常了解他们的思想脉</w:t>
      </w:r>
    </w:p>
    <w:p>
      <w:r>
        <w:t>搏，这样才能有的放矢地做好思想政治工作，把党的声音、</w:t>
      </w:r>
    </w:p>
    <w:p>
      <w:r>
        <w:t>上级的意图化为群众的行动。</w:t>
      </w:r>
    </w:p>
    <w:p>
      <w:r>
        <w:t>当然，张文彬同志还有许许多多的崇高品质。他对党忠</w:t>
      </w:r>
    </w:p>
    <w:p>
      <w:r>
        <w:t>诚老实，对工作积极负责，作战英勇顽强，机智果敢等等。</w:t>
      </w:r>
    </w:p>
    <w:p>
      <w:r>
        <w:t>有关这些方面，其他老同志比我了解得多。在此我只写上我</w:t>
      </w:r>
    </w:p>
    <w:p>
      <w:r>
        <w:t>亲身经历过的点滴小事，表达我对他的永远诚挚的怀念和无</w:t>
      </w:r>
    </w:p>
    <w:p>
      <w:r>
        <w:t>限的敬意。</w:t>
      </w:r>
    </w:p>
    <w:p>
      <w:r>
        <w:t>1984年1月23日于北京</w:t>
      </w:r>
    </w:p>
    <w:p>
      <w:r>
        <w:t>（原载</w:t>
      </w:r>
      <w:r>
        <w:rPr>
          <w:color w:val="FF0000"/>
        </w:rPr>
        <w:t>《</w:t>
      </w:r>
      <w:r>
        <w:t>广东党史通讯》</w:t>
      </w:r>
      <w:r>
        <w:rPr>
          <w:color w:val="008000"/>
        </w:rPr>
        <w:t>，</w:t>
      </w:r>
      <w:r>
        <w:t>198</w:t>
      </w:r>
      <w:r>
        <w:rPr>
          <w:color w:val="FF0000"/>
        </w:rPr>
        <w:t>4</w:t>
      </w:r>
      <w:r>
        <w:t>年第5期）</w:t>
      </w:r>
    </w:p>
    <w:p>
      <w:r>
        <w:t>（欧阳文系湖南平江县人。建国后任西安军事通讯工程</w:t>
      </w:r>
    </w:p>
    <w:p>
      <w:r>
        <w:t>学院政治委员和院长，1955年被授予中将军衔）。</w:t>
      </w:r>
    </w:p>
    <w:p>
      <w:r>
        <w:t>14</w:t>
      </w:r>
    </w:p>
    <w:p>
      <w:r>
        <w:t>回忆张文彬同志</w:t>
      </w:r>
    </w:p>
    <w:p>
      <w:r>
        <w:t>李寿轩</w:t>
      </w:r>
    </w:p>
    <w:p>
      <w:r>
        <w:t>张文彬光荣牺牲已经40周年了。每当我回想起过去和</w:t>
      </w:r>
    </w:p>
    <w:p>
      <w:r>
        <w:t>他共同战斗的往事，心里就产生一种深切的怀念之情。我曾</w:t>
      </w:r>
    </w:p>
    <w:p>
      <w:r>
        <w:t>经在他领导的红五军第四纵队工作过，聆听过他许多有益的</w:t>
      </w:r>
    </w:p>
    <w:p>
      <w:r>
        <w:t>教导。他崇高的革命品德，坚强的革命意志，艰苦朴素的作</w:t>
      </w:r>
    </w:p>
    <w:p>
      <w:r>
        <w:t>风，都深深地教育和激励着我。</w:t>
      </w:r>
    </w:p>
    <w:p>
      <w:r>
        <w:t>张文彬原在他的家乡湖南省平江县领导农民运动，组织</w:t>
      </w:r>
    </w:p>
    <w:p>
      <w:r>
        <w:t>农民赤卫队，开展武装斗争。1928年7月20日，彭德怀、</w:t>
      </w:r>
    </w:p>
    <w:p>
      <w:r>
        <w:t>滕代远、黄公略、邓萍、贺国中同志领导的平江起义胜利</w:t>
      </w:r>
    </w:p>
    <w:p>
      <w:r>
        <w:t>后，组织了红五军。张文彬同志率领一部分平江工农赤卫队</w:t>
      </w:r>
    </w:p>
    <w:p>
      <w:r>
        <w:t>参加了红五军。开始时他担任八大队党代表，以后升任四纵</w:t>
      </w:r>
    </w:p>
    <w:p>
      <w:r>
        <w:t>队政治委员。</w:t>
      </w:r>
    </w:p>
    <w:p>
      <w:r>
        <w:t>红五军到达井冈山与红四军会师后，四纵队在白泥湖曾</w:t>
      </w:r>
    </w:p>
    <w:p>
      <w:r>
        <w:t>遭到敌人一个团的进攻，张文彬率领部队奋勇作战，打死打</w:t>
      </w:r>
    </w:p>
    <w:p>
      <w:r>
        <w:t>伤很多敌人，粉碎了敌人的猖狂进攻。</w:t>
      </w:r>
    </w:p>
    <w:p>
      <w:r>
        <w:t>1929年初，红四军离开井冈山转</w:t>
      </w:r>
      <w:del w:id="18" w:author="1" w:date="2018-10-08T15:52:13Z">
        <w:r>
          <w:rPr/>
          <w:delText>人</w:delText>
        </w:r>
      </w:del>
      <w:ins w:id="19" w:author="1" w:date="2018-10-08T15:52:13Z">
        <w:r>
          <w:rPr>
            <w:rFonts w:hint="eastAsia"/>
            <w:lang w:eastAsia="zh-CN"/>
          </w:rPr>
          <w:t>入</w:t>
        </w:r>
      </w:ins>
      <w:r>
        <w:t>外线作战，红五军</w:t>
      </w:r>
    </w:p>
    <w:p>
      <w:r>
        <w:t>留守井冈山。当时湘赣两省的反动军队集中兵力对我军进行</w:t>
      </w:r>
    </w:p>
    <w:p>
      <w:r>
        <w:t>围剿，我军遭到几十倍于我的敌人围攻。由于寡不敌众，红</w:t>
      </w:r>
    </w:p>
    <w:p>
      <w:r>
        <w:t>五军主力突围离开井冈山向赣南发展。</w:t>
      </w:r>
    </w:p>
    <w:p>
      <w:r>
        <w:t>15</w:t>
      </w:r>
    </w:p>
    <w:p>
      <w:r>
        <w:t>1929年三、四月间，红五军在赣南转战几个月后，又</w:t>
      </w:r>
    </w:p>
    <w:p>
      <w:r>
        <w:t>回师井冈山。四纵队在永新的永阳一带休整时，得悉附近横</w:t>
      </w:r>
    </w:p>
    <w:p>
      <w:r>
        <w:t>江渡一带隐藏了一些逃亡地主，他们大都是永新、莲花一带</w:t>
      </w:r>
    </w:p>
    <w:p>
      <w:r>
        <w:t>逃出来的。因为附近的城市吉安挤满了人，房租涨得很高，</w:t>
      </w:r>
    </w:p>
    <w:p>
      <w:r>
        <w:t>他们住不起或挤不进去，就在吉安以南的横江渡一带搭起地</w:t>
      </w:r>
    </w:p>
    <w:p>
      <w:r>
        <w:t>窝子住。张文彬即派出八、九两个大队去横江渡抓地主筹</w:t>
      </w:r>
    </w:p>
    <w:p>
      <w:r>
        <w:t>款。我当时是八大队大队长，邱金先是九大队大队长。地主</w:t>
      </w:r>
    </w:p>
    <w:p>
      <w:r>
        <w:t>不老实，他们都把带出来的金银财宝藏起来，大多是埋在地</w:t>
      </w:r>
    </w:p>
    <w:p>
      <w:r>
        <w:t>下的缸里，使人难以发现。张文彬叫我们和地方党联系，要</w:t>
      </w:r>
    </w:p>
    <w:p>
      <w:r>
        <w:t>求他们予以帮助。为了摸清地主的底细，在张文彬组织领导</w:t>
      </w:r>
    </w:p>
    <w:p>
      <w:r>
        <w:t>下，我们与地方党共同研究了一个办法，趁地主雇佣人时，</w:t>
      </w:r>
    </w:p>
    <w:p>
      <w:r>
        <w:t>选择动员了一些有实际生活经验的农民妇女到地主家当佣</w:t>
      </w:r>
    </w:p>
    <w:p>
      <w:r>
        <w:t>人，以便从内部了解情况，告诉我们。张文彬亲自对这些妇</w:t>
      </w:r>
    </w:p>
    <w:p>
      <w:r>
        <w:t>女讲了话，以提高她们的阶级觉悟，并交代了具体工作方</w:t>
      </w:r>
    </w:p>
    <w:p>
      <w:r>
        <w:t>法。我们摸到地主的底细后即向他索钱。他们不老实交出来</w:t>
      </w:r>
    </w:p>
    <w:p>
      <w:r>
        <w:t>时，就按了解到的情况挖地窖找。这些地主有很多银元、元</w:t>
      </w:r>
    </w:p>
    <w:p>
      <w:r>
        <w:t>宝、金银首饰和珠宝玉器等，大都被我们找到。仅在横江渡</w:t>
      </w:r>
    </w:p>
    <w:p>
      <w:r>
        <w:t>一带就筹得款子20多万元。我们在此地搞了十天半月左右，</w:t>
      </w:r>
    </w:p>
    <w:p>
      <w:r>
        <w:t>敌人一个营从河对岸开来向我们进攻。张文彬要我们等敌人</w:t>
      </w:r>
    </w:p>
    <w:p>
      <w:r>
        <w:t>过河之后再开枪还击，以便歼灭敌人后缴获敌人的武器。我</w:t>
      </w:r>
    </w:p>
    <w:p>
      <w:r>
        <w:t>们遵照张文彬的指示，当敌人刚刚过河而尚未站稳脚跟的时</w:t>
      </w:r>
    </w:p>
    <w:p>
      <w:r>
        <w:t>候，就猛烈地向敌人开火。结果一举歼敌、俘敌200余人，</w:t>
      </w:r>
    </w:p>
    <w:p>
      <w:r>
        <w:t>敌机枪连大部被俘，缴获了3挺重机枪和一批步枪。自此以</w:t>
      </w:r>
    </w:p>
    <w:p>
      <w:r>
        <w:t>后，四纵队也组建了1个机枪大队。</w:t>
      </w:r>
    </w:p>
    <w:p>
      <w:r>
        <w:t>张文彬非常善于做政治工作</w:t>
      </w:r>
      <w:r>
        <w:rPr>
          <w:color w:val="808080"/>
        </w:rPr>
        <w:t>,</w:t>
      </w:r>
      <w:r>
        <w:t>在军事指挥</w:t>
      </w:r>
      <w:r>
        <w:rPr>
          <w:color w:val="808080"/>
        </w:rPr>
        <w:t>.</w:t>
      </w:r>
      <w:r>
        <w:t>上也很出色。</w:t>
      </w:r>
    </w:p>
    <w:p>
      <w:r>
        <w:t>1930年3月左右</w:t>
      </w:r>
      <w:r>
        <w:rPr>
          <w:color w:val="0000E1"/>
        </w:rPr>
        <w:t>，</w:t>
      </w:r>
      <w:r>
        <w:t>第一、三、四纵队奉命攻打安福、宜春、新余</w:t>
      </w:r>
    </w:p>
    <w:p>
      <w:r>
        <w:t>16</w:t>
      </w:r>
    </w:p>
    <w:p>
      <w:r>
        <w:t>和分宜等地。部队集合以后</w:t>
      </w:r>
      <w:r>
        <w:rPr>
          <w:color w:val="008000"/>
        </w:rPr>
        <w:t>,</w:t>
      </w:r>
      <w:r>
        <w:t>张文彬亲自进行战斗动员。他</w:t>
      </w:r>
    </w:p>
    <w:p>
      <w:r>
        <w:t>说:现在苏区边缘还有几个白点</w:t>
      </w:r>
      <w:r>
        <w:rPr>
          <w:color w:val="0000E1"/>
        </w:rPr>
        <w:t>，</w:t>
      </w:r>
      <w:r>
        <w:t>就是江西的安福、宜春、新</w:t>
      </w:r>
    </w:p>
    <w:p>
      <w:r>
        <w:t>余、分宜</w:t>
      </w:r>
      <w:r>
        <w:rPr>
          <w:color w:val="008000"/>
        </w:rPr>
        <w:t>,</w:t>
      </w:r>
      <w:r>
        <w:t>这些白点阻碍了我们湘鄂赣苏区与湘赣苏区连成一</w:t>
      </w:r>
      <w:r>
        <w:rPr>
          <w:color w:val="FF0000"/>
        </w:rPr>
        <w:t>一</w:t>
      </w:r>
    </w:p>
    <w:p>
      <w:r>
        <w:t>片。彭、滕首长下决心要拔掉这些白点</w:t>
      </w:r>
      <w:r>
        <w:rPr>
          <w:color w:val="0000E1"/>
        </w:rPr>
        <w:t>,</w:t>
      </w:r>
      <w:r>
        <w:t>打下县城</w:t>
      </w:r>
      <w:r>
        <w:rPr>
          <w:color w:val="0000E1"/>
        </w:rPr>
        <w:t>,</w:t>
      </w:r>
      <w:r>
        <w:t>使两大苏</w:t>
      </w:r>
    </w:p>
    <w:p>
      <w:r>
        <w:t>区连成一片</w:t>
      </w:r>
      <w:r>
        <w:rPr>
          <w:color w:val="0000E1"/>
        </w:rPr>
        <w:t>,</w:t>
      </w:r>
      <w:r>
        <w:t>以便于苏区的发展与巩固。这是关系重大的任</w:t>
      </w:r>
    </w:p>
    <w:p>
      <w:r>
        <w:t>务</w:t>
      </w:r>
      <w:r>
        <w:rPr>
          <w:color w:val="FF0000"/>
        </w:rPr>
        <w:t>,</w:t>
      </w:r>
      <w:r>
        <w:t>我们必须坚决完成</w:t>
      </w:r>
      <w:r>
        <w:rPr>
          <w:color w:val="FF0000"/>
        </w:rPr>
        <w:t>，</w:t>
      </w:r>
      <w:r>
        <w:t>消灭敌人</w:t>
      </w:r>
      <w:r>
        <w:rPr>
          <w:color w:val="0000E1"/>
        </w:rPr>
        <w:t>,</w:t>
      </w:r>
      <w:r>
        <w:t>拔除白点</w:t>
      </w:r>
      <w:r>
        <w:rPr>
          <w:color w:val="FF0000"/>
        </w:rPr>
        <w:t>，</w:t>
      </w:r>
      <w:r>
        <w:t>为我们牺牲了的</w:t>
      </w:r>
    </w:p>
    <w:p>
      <w:r>
        <w:t>贺国中同志报仇!这次动员极大地鼓舞了部队的士气</w:t>
      </w:r>
      <w:r>
        <w:rPr>
          <w:color w:val="008000"/>
        </w:rPr>
        <w:t>,</w:t>
      </w:r>
      <w:r>
        <w:t>使战</w:t>
      </w:r>
    </w:p>
    <w:p>
      <w:r>
        <w:t>斗进行得十分顺利。</w:t>
      </w:r>
    </w:p>
    <w:p>
      <w:r>
        <w:t>打下安福以后，张文彬同志又动员部队要认真执行纪</w:t>
      </w:r>
    </w:p>
    <w:p>
      <w:r>
        <w:t>律，宣布不准随意进民房及商店，不拿群众一针一线，对群</w:t>
      </w:r>
    </w:p>
    <w:p>
      <w:r>
        <w:t>众讲话</w:t>
      </w:r>
      <w:r>
        <w:rPr>
          <w:color w:val="0000E1"/>
        </w:rPr>
        <w:t>要</w:t>
      </w:r>
      <w:r>
        <w:t>和气，买卖要公平等等。群众</w:t>
      </w:r>
      <w:r>
        <w:rPr>
          <w:color w:val="FF0000"/>
        </w:rPr>
        <w:t>一</w:t>
      </w:r>
      <w:r>
        <w:t>致称赞红军说</w:t>
      </w:r>
      <w:r>
        <w:rPr>
          <w:color w:val="008000"/>
        </w:rPr>
        <w:t>:</w:t>
      </w:r>
    </w:p>
    <w:p>
      <w:r>
        <w:t>“你们红军真好哇!我们从来没见过这样好的队伍!”张文彬</w:t>
      </w:r>
    </w:p>
    <w:p>
      <w:r>
        <w:t>等领导同志也很关心部队生活，安福出产火腿，打下安福</w:t>
      </w:r>
    </w:p>
    <w:p>
      <w:r>
        <w:t>后，领导为慰劳战士，分给了每位同志一只火腿。</w:t>
      </w:r>
    </w:p>
    <w:p>
      <w:r>
        <w:t>我们在安福休整了三、四天，就去打宜春。部队到该县</w:t>
      </w:r>
    </w:p>
    <w:p>
      <w:r>
        <w:t>境内宿营后，张文彬同志即派部队侦察敌情、地形。张文彬</w:t>
      </w:r>
    </w:p>
    <w:p>
      <w:r>
        <w:t>同志有时还亲自跟侦察员一起去了解情况，以便弄到第一手</w:t>
      </w:r>
    </w:p>
    <w:p>
      <w:r>
        <w:t>材料。</w:t>
      </w:r>
    </w:p>
    <w:p>
      <w:r>
        <w:t>彭、滕首长根据侦察到的情况</w:t>
      </w:r>
      <w:r>
        <w:rPr>
          <w:color w:val="008000"/>
        </w:rPr>
        <w:t>,</w:t>
      </w:r>
      <w:r>
        <w:t>在宝塔山向干部布置了任</w:t>
      </w:r>
    </w:p>
    <w:p>
      <w:r>
        <w:t>务。他们说城内敌人只有1个正规连</w:t>
      </w:r>
      <w:r>
        <w:rPr>
          <w:color w:val="FF0000"/>
        </w:rPr>
        <w:t>,</w:t>
      </w:r>
      <w:r>
        <w:t>还有1个新兵营。新</w:t>
      </w:r>
    </w:p>
    <w:p>
      <w:r>
        <w:t>兵营约1000人</w:t>
      </w:r>
      <w:r>
        <w:rPr>
          <w:color w:val="FF0000"/>
        </w:rPr>
        <w:t>，</w:t>
      </w:r>
      <w:r>
        <w:t>都是刚从湖南招来的新兵</w:t>
      </w:r>
      <w:r>
        <w:rPr>
          <w:color w:val="008000"/>
        </w:rPr>
        <w:t>,</w:t>
      </w:r>
      <w:r>
        <w:t>没有什么战斗力。</w:t>
      </w:r>
    </w:p>
    <w:p>
      <w:r>
        <w:t>还讲了县城的地形与城墙高度</w:t>
      </w:r>
      <w:r>
        <w:rPr>
          <w:color w:val="0000E1"/>
        </w:rPr>
        <w:t>,</w:t>
      </w:r>
      <w:r>
        <w:t>以及如何绑登城梯子等。张</w:t>
      </w:r>
    </w:p>
    <w:p>
      <w:r>
        <w:t>文彬同志在战前还动员说，上次打安福比较顺利</w:t>
      </w:r>
      <w:r>
        <w:rPr>
          <w:color w:val="008000"/>
        </w:rPr>
        <w:t>,</w:t>
      </w:r>
      <w:r>
        <w:t>这次打宜春</w:t>
      </w:r>
    </w:p>
    <w:p>
      <w:r>
        <w:t>也不能轻敌</w:t>
      </w:r>
      <w:r>
        <w:rPr>
          <w:color w:val="0000E1"/>
        </w:rPr>
        <w:t>，</w:t>
      </w:r>
      <w:r>
        <w:t>必须慎重对待。经过</w:t>
      </w:r>
      <w:r>
        <w:rPr>
          <w:color w:val="0000E1"/>
        </w:rPr>
        <w:t>准</w:t>
      </w:r>
      <w:r>
        <w:t>备与充分动员</w:t>
      </w:r>
      <w:r>
        <w:rPr>
          <w:color w:val="808080"/>
        </w:rPr>
        <w:t>,</w:t>
      </w:r>
      <w:r>
        <w:t>部队奋勇</w:t>
      </w:r>
    </w:p>
    <w:p>
      <w:r>
        <w:t>作战</w:t>
      </w:r>
      <w:r>
        <w:rPr>
          <w:color w:val="FF0000"/>
        </w:rPr>
        <w:t>，</w:t>
      </w:r>
      <w:r>
        <w:t>只用了二、三十分钟就爬上了城墙</w:t>
      </w:r>
      <w:r>
        <w:rPr>
          <w:color w:val="008000"/>
        </w:rPr>
        <w:t>,</w:t>
      </w:r>
      <w:r>
        <w:t>约一个小时左右就</w:t>
      </w:r>
    </w:p>
    <w:p>
      <w:r>
        <w:t>攻进城去</w:t>
      </w:r>
      <w:r>
        <w:rPr>
          <w:color w:val="FF0000"/>
        </w:rPr>
        <w:t>，</w:t>
      </w:r>
      <w:r>
        <w:t>结束了战斗。</w:t>
      </w:r>
    </w:p>
    <w:p>
      <w:r>
        <w:t>17</w:t>
      </w:r>
    </w:p>
    <w:p>
      <w:r>
        <w:t>打下宜春第三天，即接到从吉安送来的情报说，敌朱耀</w:t>
      </w:r>
    </w:p>
    <w:p>
      <w:r>
        <w:t>华旅估计我们回永新时要经路口镇，决定在路口堵截我们。</w:t>
      </w:r>
    </w:p>
    <w:p>
      <w:r>
        <w:t>彭、滕首长带领我们翻过武功山，在路口与莲花之间宿营。</w:t>
      </w:r>
    </w:p>
    <w:p>
      <w:r>
        <w:t>宿营后张文彬同志即召集中队长以上干部开会，讲敌情、地</w:t>
      </w:r>
    </w:p>
    <w:p>
      <w:r>
        <w:t>情、民情，布置任务，进行动员。他说朱耀华旅是我们的死</w:t>
      </w:r>
    </w:p>
    <w:p>
      <w:r>
        <w:t>对头</w:t>
      </w:r>
      <w:r>
        <w:rPr>
          <w:color w:val="808080"/>
        </w:rPr>
        <w:t>了</w:t>
      </w:r>
      <w:r>
        <w:t>，我们在平江起义后第一次</w:t>
      </w:r>
      <w:r>
        <w:rPr>
          <w:color w:val="FF0000"/>
        </w:rPr>
        <w:t>，</w:t>
      </w:r>
      <w:r>
        <w:t>上井冈山没能成功，就是</w:t>
      </w:r>
    </w:p>
    <w:p>
      <w:r>
        <w:t>他们在江西万载县大桥镇一带阻住了我们的去路。据报朱耀</w:t>
      </w:r>
    </w:p>
    <w:p>
      <w:r>
        <w:t>华旅现在路口与安福之间，正向我们逼进。这次我们要彻底</w:t>
      </w:r>
    </w:p>
    <w:p>
      <w:r>
        <w:t>消灭他们，以报仇雪恨。不几天，敌人追到了我们鼻子底</w:t>
      </w:r>
    </w:p>
    <w:p>
      <w:r>
        <w:t>下。张文彬同志根据侦察到的敌情与群众提供的情况，给各</w:t>
      </w:r>
    </w:p>
    <w:p>
      <w:r>
        <w:t>大队布置任务。他讲得具体细致，如各大队正面可能遇到哪</w:t>
      </w:r>
    </w:p>
    <w:p>
      <w:r>
        <w:t>些敌人，这些敌人的情况如何，应该怎么打法等。同时说朱</w:t>
      </w:r>
    </w:p>
    <w:p>
      <w:r>
        <w:t>耀华旅已经摸到了一些与红军作战的经验，这次他也是“来</w:t>
      </w:r>
    </w:p>
    <w:p>
      <w:r>
        <w:t>者不善”的，我们必须做好充分准备，</w:t>
      </w:r>
      <w:r>
        <w:rPr>
          <w:color w:val="808080"/>
        </w:rPr>
        <w:t>决</w:t>
      </w:r>
      <w:r>
        <w:t>不可轻敌。</w:t>
      </w:r>
    </w:p>
    <w:p>
      <w:r>
        <w:t>由于这次动员深入，布置细致，部队士气高涨，打起来</w:t>
      </w:r>
    </w:p>
    <w:p>
      <w:r>
        <w:t>比较顺利。地方群众也主动为我们带路、送信。到次日拂晓</w:t>
      </w:r>
    </w:p>
    <w:p>
      <w:r>
        <w:t>即与敌遭遇，四纵队只用了半小时左右就消灭了敌1个多</w:t>
      </w:r>
    </w:p>
    <w:p>
      <w:r>
        <w:t>团，俘敌1000多人，朱耀华只带一个营狼狈逃窜。四纵队</w:t>
      </w:r>
    </w:p>
    <w:p>
      <w:r>
        <w:t>消灭了正面的敌人以后，第一、三纵队仍在与敌激战，张文</w:t>
      </w:r>
    </w:p>
    <w:p>
      <w:r>
        <w:t>彬同志叫我带一</w:t>
      </w:r>
      <w:r>
        <w:rPr>
          <w:color w:val="FF0000"/>
        </w:rPr>
        <w:t>-</w:t>
      </w:r>
      <w:r>
        <w:t>两个中队协助三纵队作战，不久也解决了敌</w:t>
      </w:r>
    </w:p>
    <w:p>
      <w:r>
        <w:t>人。</w:t>
      </w:r>
    </w:p>
    <w:p>
      <w:r>
        <w:t>张文彬很善于宣传俘虏政策。差不多每次战斗后，他都</w:t>
      </w:r>
    </w:p>
    <w:p>
      <w:r>
        <w:t>亲自给俘虏讲话，</w:t>
      </w:r>
      <w:r>
        <w:rPr>
          <w:color w:val="008000"/>
        </w:rPr>
        <w:t>宣</w:t>
      </w:r>
      <w:r>
        <w:t>传我军的政策，启发俘虏的阶级觉悟，</w:t>
      </w:r>
    </w:p>
    <w:p>
      <w:r>
        <w:t>收效很好。在这次消灭朱耀华旅的战斗中，俘虏较多，张文</w:t>
      </w:r>
    </w:p>
    <w:p>
      <w:r>
        <w:t>彬为了做好俘虏的教育工作，先召开了政策工作会</w:t>
      </w:r>
      <w:r>
        <w:rPr>
          <w:color w:val="008000"/>
        </w:rPr>
        <w:t>。</w:t>
      </w:r>
      <w:r>
        <w:t>他告诉</w:t>
      </w:r>
    </w:p>
    <w:p>
      <w:r>
        <w:t>到会同志说，这些俘虏除了自愿留下当红军的以外，多数也</w:t>
      </w:r>
    </w:p>
    <w:p>
      <w:r>
        <w:t>回不了家，还是要回到国民党军当兵，我们的优待政策必须</w:t>
      </w:r>
    </w:p>
    <w:p>
      <w:r>
        <w:t>兑现，使他们今后不致成为我们的死敌，叫他们回去后宣传</w:t>
      </w:r>
    </w:p>
    <w:p>
      <w:r>
        <w:t>我们的政策</w:t>
      </w:r>
      <w:r>
        <w:rPr>
          <w:color w:val="0000E1"/>
        </w:rPr>
        <w:t>，</w:t>
      </w:r>
      <w:r>
        <w:t>再打仗时朝天放枪。之后他又给俘虏讲话，说</w:t>
      </w:r>
    </w:p>
    <w:p>
      <w:r>
        <w:t>中国遭受帝国主义侵略压迫，军阀又连年混战，横征暴敛，</w:t>
      </w:r>
    </w:p>
    <w:p>
      <w:r>
        <w:t>乡下地主残酷剥削农民，使得穷人没法生活，只有起来革</w:t>
      </w:r>
    </w:p>
    <w:p>
      <w:r>
        <w:t>命。你们各位兄弟也是穷人出身，亲身遭受过反动统治的压</w:t>
      </w:r>
    </w:p>
    <w:p>
      <w:r>
        <w:t>迫与剥削，今后不论是回家或参加旧军队当兵，都不要忘</w:t>
      </w:r>
    </w:p>
    <w:p>
      <w:r>
        <w:t>本，不要为反动派卖命，不要欺压百姓，要多想到父老兄弟</w:t>
      </w:r>
    </w:p>
    <w:p>
      <w:r>
        <w:t>的疾苦，多做有利于百姓的事。希望你们回去以后把红军的</w:t>
      </w:r>
    </w:p>
    <w:p>
      <w:r>
        <w:t>政策讲给白军兄弟们听，不要与红军为敌，再遇到与红军作</w:t>
      </w:r>
    </w:p>
    <w:p>
      <w:r>
        <w:t>战时往天上放枪。我们的优待俘虏的政策是说到做到的。俘</w:t>
      </w:r>
    </w:p>
    <w:p>
      <w:r>
        <w:t>虏们听了都深受感动，很多人要求留下当红军。第一批要求</w:t>
      </w:r>
    </w:p>
    <w:p>
      <w:r>
        <w:t>留下的都分配到各大队去了，对第二、三批要求留下的只挑</w:t>
      </w:r>
    </w:p>
    <w:p>
      <w:r>
        <w:t>选了其中身体较好的一些人，补给了一、三纵队。因为一、</w:t>
      </w:r>
    </w:p>
    <w:p>
      <w:r>
        <w:t>三纵队的红军战士大都是平江、浏阳一带的人，过去给他们</w:t>
      </w:r>
    </w:p>
    <w:p>
      <w:r>
        <w:t>补充的俘虏很少。历次补入红军的俘虏，大多数表现很好，</w:t>
      </w:r>
    </w:p>
    <w:p>
      <w:r>
        <w:t>有些以后成了红军的领导干部。</w:t>
      </w:r>
    </w:p>
    <w:p>
      <w:r>
        <w:t>此后部队又回平江。到了平江的长寿街，四纵队即与李</w:t>
      </w:r>
    </w:p>
    <w:p>
      <w:r>
        <w:t>灿、何长工领导的五纵队会师，然后决定攻打平江城，以聚</w:t>
      </w:r>
    </w:p>
    <w:p>
      <w:r>
        <w:t>歼敌人。五纵是攻城主力，他们从西山发起进攻，居高临</w:t>
      </w:r>
    </w:p>
    <w:p>
      <w:r>
        <w:t>下，顺利攻进城内。四纵队也从北门打进了城里。我在这次</w:t>
      </w:r>
    </w:p>
    <w:p>
      <w:r>
        <w:t>战斗中左臂负伤，这是在19</w:t>
      </w:r>
      <w:r>
        <w:rPr>
          <w:color w:val="0000E1"/>
        </w:rPr>
        <w:t>3</w:t>
      </w:r>
      <w:r>
        <w:t>0年春天。</w:t>
      </w:r>
    </w:p>
    <w:p>
      <w:r>
        <w:t>以后，彭、滕首长带四</w:t>
      </w:r>
      <w:r>
        <w:rPr>
          <w:color w:val="808080"/>
        </w:rPr>
        <w:t>、</w:t>
      </w:r>
      <w:r>
        <w:t>五两个纵队到湖北的阳新、大</w:t>
      </w:r>
    </w:p>
    <w:p>
      <w:r>
        <w:t>冶、黄石港一带活动。1930年6月份在湖北大冶成立了红</w:t>
      </w:r>
    </w:p>
    <w:p>
      <w:r>
        <w:t>三军团，下辖第五、第八、第十六3个军，第五军军长由彭</w:t>
      </w:r>
    </w:p>
    <w:p>
      <w:r>
        <w:t>德怀兼任，张文彬任政委。</w:t>
      </w:r>
    </w:p>
    <w:p>
      <w:r>
        <w:t>19</w:t>
      </w:r>
    </w:p>
    <w:p>
      <w:r>
        <w:t>这以后，彭德怀本想把五、八军带回平江休整，但湖南</w:t>
      </w:r>
    </w:p>
    <w:p>
      <w:r>
        <w:t>军阀何键又来进攻，我们在岳阳消灭他一个多团，在平江消</w:t>
      </w:r>
    </w:p>
    <w:p>
      <w:r>
        <w:t>灭他三、四个旅，乘胜追击到金井（号称小长沙），又消灭</w:t>
      </w:r>
    </w:p>
    <w:p>
      <w:r>
        <w:t>了他一两个旅。由于大量消灭了敌人的有生力量，省会长沙</w:t>
      </w:r>
    </w:p>
    <w:p>
      <w:r>
        <w:t>守备力量薄弱，我军乘胜一举突</w:t>
      </w:r>
      <w:r>
        <w:rPr>
          <w:color w:val="0000E1"/>
        </w:rPr>
        <w:t>人</w:t>
      </w:r>
      <w:r>
        <w:t>长沙，占领了省城。因为</w:t>
      </w:r>
    </w:p>
    <w:p>
      <w:r>
        <w:t>何键还是以老眼光看我们，骄傲轻敌，以致大败。在这几次</w:t>
      </w:r>
    </w:p>
    <w:p>
      <w:r>
        <w:t>战斗中，张文彬同样做了深人的政治动员，亲率部队在山上</w:t>
      </w:r>
    </w:p>
    <w:p>
      <w:r>
        <w:t>作战，打得非常出色。</w:t>
      </w:r>
    </w:p>
    <w:p>
      <w:r>
        <w:t>打进长沙时，部队买了一些药品，还</w:t>
      </w:r>
      <w:r>
        <w:rPr>
          <w:color w:val="808080"/>
        </w:rPr>
        <w:t>没</w:t>
      </w:r>
      <w:r>
        <w:t>收了一些。我的</w:t>
      </w:r>
    </w:p>
    <w:p>
      <w:r>
        <w:t>伤就是用这药品治好的，否则医生就要给我截肢了。部队在</w:t>
      </w:r>
    </w:p>
    <w:p>
      <w:r>
        <w:t>长沙住了10天左右即撤出。在长沙期间，张文彬同志深入</w:t>
      </w:r>
    </w:p>
    <w:p>
      <w:r>
        <w:t>到社会各阶层做调查研究，为党制定城市政策提供资料。他</w:t>
      </w:r>
    </w:p>
    <w:p>
      <w:r>
        <w:t>找了一些职员与学徒谈话，了解商店情况，例如资金多少</w:t>
      </w:r>
      <w:r>
        <w:rPr>
          <w:color w:val="808080"/>
        </w:rPr>
        <w:t>，</w:t>
      </w:r>
    </w:p>
    <w:p>
      <w:r>
        <w:t>营业状况如何，老板在乡下有多少土地，对学徒态度如何等</w:t>
      </w:r>
    </w:p>
    <w:p>
      <w:r>
        <w:t>等；也找了一些工人、教员了解情况，研究问题。</w:t>
      </w:r>
    </w:p>
    <w:p>
      <w:r>
        <w:t>张文彬在艰难频繁的战斗中，仍然坚持学习，勤奋读</w:t>
      </w:r>
    </w:p>
    <w:p>
      <w:r>
        <w:t>书。在行军中他的挑夫总是为他挑了许多书报，看完一批，</w:t>
      </w:r>
    </w:p>
    <w:p>
      <w:r>
        <w:t>又换一批。所以他的马列主义水平较高，对社会情况了解得</w:t>
      </w:r>
    </w:p>
    <w:p>
      <w:r>
        <w:t>也多，政策水平较高，处理问题也较得当。他还很有文才，</w:t>
      </w:r>
    </w:p>
    <w:p>
      <w:r>
        <w:t>所以到陕北后曾在毛泽东主席身边做过秘书工作。</w:t>
      </w:r>
    </w:p>
    <w:p>
      <w:r>
        <w:t>张文彬很关心部队建设，经常给部队讲课。在作风上注</w:t>
      </w:r>
    </w:p>
    <w:p>
      <w:r>
        <w:t>意言传身教，在生活上体贴战士。下部队时都到伙房检查伙</w:t>
      </w:r>
    </w:p>
    <w:p>
      <w:r>
        <w:t>食，并做具体指示，所以部队伙食在当时条件下算是搞得好</w:t>
      </w:r>
    </w:p>
    <w:p>
      <w:r>
        <w:t>的，对增强部队战斗力起了促进作用。张文彬也很关心贫苦</w:t>
      </w:r>
    </w:p>
    <w:p>
      <w:r>
        <w:t>群众的生活，每打下一个地方，就及时把土豪劣绅的粮食分</w:t>
      </w:r>
    </w:p>
    <w:p>
      <w:r>
        <w:t>给农民，有时还叫我们把谷子去了皮，然后再分给农民。有</w:t>
      </w:r>
    </w:p>
    <w:p>
      <w:r>
        <w:t>20</w:t>
      </w:r>
    </w:p>
    <w:p>
      <w:r>
        <w:t>些农民不敢要地主的粮食，就叫我们把粮食送到农民家去。</w:t>
      </w:r>
    </w:p>
    <w:p>
      <w:r>
        <w:t>我们没有那么多东西盛米，就把地主家的衣服包扎起来，盛</w:t>
      </w:r>
    </w:p>
    <w:p>
      <w:r>
        <w:t>上米，连衣服也一起送给农民。</w:t>
      </w:r>
    </w:p>
    <w:p>
      <w:r>
        <w:t>张文彬在红五军做的工作很多，贡献很大。我只能就我</w:t>
      </w:r>
    </w:p>
    <w:p>
      <w:r>
        <w:t>接触到的一些情况作些介绍，以作纪念。张文彬光荣牺牲</w:t>
      </w:r>
    </w:p>
    <w:p>
      <w:r>
        <w:t>40周年了，今天我们缅怀先烈，应当很好地学习他为革命</w:t>
      </w:r>
    </w:p>
    <w:p>
      <w:r>
        <w:t>而献身的精神，继承他的遗志，为祖国社会主义“四化”建</w:t>
      </w:r>
    </w:p>
    <w:p>
      <w:r>
        <w:t>设贡献自己的一切。</w:t>
      </w:r>
    </w:p>
    <w:p>
      <w:r>
        <w:t>1984年3月北京</w:t>
      </w:r>
    </w:p>
    <w:p>
      <w:r>
        <w:t>（原载</w:t>
      </w:r>
      <w:r>
        <w:rPr>
          <w:color w:val="FF0000"/>
        </w:rPr>
        <w:t>〈</w:t>
      </w:r>
      <w:r>
        <w:t>广东党史通讯</w:t>
      </w:r>
      <w:r>
        <w:rPr>
          <w:color w:val="808080"/>
        </w:rPr>
        <w:t>》</w:t>
      </w:r>
      <w:r>
        <w:t>，1984年第5期）</w:t>
      </w:r>
    </w:p>
    <w:p>
      <w:r>
        <w:t>（李寿轩，建国后曾任中国人民解放军铁道兵司令员。</w:t>
      </w:r>
    </w:p>
    <w:p>
      <w:r>
        <w:t>1955年被授予中将军衔）。</w:t>
      </w:r>
    </w:p>
    <w:p>
      <w:r>
        <w:t>深切怀念张文彬同志</w:t>
      </w:r>
    </w:p>
    <w:p>
      <w:r>
        <w:t>徐彬如</w:t>
      </w:r>
    </w:p>
    <w:p>
      <w:r>
        <w:t>我和张文彬相识，是在1936年的西安。那时候，我在</w:t>
      </w:r>
    </w:p>
    <w:p>
      <w:r>
        <w:t>中共西北特别支部和西北各界抗日救国会作宣传工作，他是</w:t>
      </w:r>
    </w:p>
    <w:p>
      <w:r>
        <w:t>党中央派到西北军作联络工作并领导西安的抗日救亡运动</w:t>
      </w:r>
    </w:p>
    <w:p>
      <w:r>
        <w:t>的。我们经常在一起作上层统战工作</w:t>
      </w:r>
      <w:r>
        <w:rPr>
          <w:color w:val="808080"/>
        </w:rPr>
        <w:t>，</w:t>
      </w:r>
      <w:r>
        <w:t>一起参加群众示威游</w:t>
      </w:r>
    </w:p>
    <w:p>
      <w:r>
        <w:t>行。那时候，我们朝夕相处，安危与共。</w:t>
      </w:r>
    </w:p>
    <w:p>
      <w:r>
        <w:t>十七路军（又称西北军）总指挥、西安绥靖公署主任杨</w:t>
      </w:r>
    </w:p>
    <w:p>
      <w:r>
        <w:t>虎城将军，是国民党爱国将领。由于日本帝国主义侵略中</w:t>
      </w:r>
    </w:p>
    <w:p>
      <w:r>
        <w:t>国，民族矛盾上升，在中国共产党抗日民族统一战线感召</w:t>
      </w:r>
    </w:p>
    <w:p>
      <w:r>
        <w:t>下，杨虎城接受了我党《八一宣言》的主张，</w:t>
      </w:r>
      <w:r>
        <w:rPr>
          <w:color w:val="808080"/>
        </w:rPr>
        <w:t>决</w:t>
      </w:r>
      <w:r>
        <w:t>心联共抗</w:t>
      </w:r>
    </w:p>
    <w:p>
      <w:r>
        <w:t>日。就在1935年的下半年，为了发展西北的大好形势，我</w:t>
      </w:r>
    </w:p>
    <w:p>
      <w:r>
        <w:t>和谢华根据军委留沪办事处的决定，先后从上海到西安，同</w:t>
      </w:r>
    </w:p>
    <w:p>
      <w:r>
        <w:t>西北军中的共产党员金闵生、宋绮云、童陆生、王根僧等取</w:t>
      </w:r>
    </w:p>
    <w:p>
      <w:r>
        <w:t>得联系，建立了西北特别支部，领导西安的抗日救亡运动。</w:t>
      </w:r>
    </w:p>
    <w:p>
      <w:r>
        <w:t>特别支部成立后，开头几个月受上海“军委留沪办事</w:t>
      </w:r>
    </w:p>
    <w:p>
      <w:r>
        <w:t>处”领导。1936年春，党中央（在陕北瓦窑堡）派交通梁</w:t>
      </w:r>
    </w:p>
    <w:p>
      <w:r>
        <w:t>明德到西安找我们，特支才和党中央接上了关系。就在梁明</w:t>
      </w:r>
    </w:p>
    <w:p>
      <w:r>
        <w:t>德要回陕北去的时候，特支书记谢华写</w:t>
      </w:r>
      <w:r>
        <w:rPr>
          <w:color w:val="008000"/>
        </w:rPr>
        <w:t>了</w:t>
      </w:r>
      <w:r>
        <w:t>一份报告，请他转</w:t>
      </w:r>
    </w:p>
    <w:p>
      <w:r>
        <w:t>交党中央。在这份报告里，谢华汇报了特支几个月来的工作</w:t>
      </w:r>
    </w:p>
    <w:p>
      <w:r>
        <w:t>22</w:t>
      </w:r>
    </w:p>
    <w:p>
      <w:r>
        <w:t>和西北军的一些情况，要求中央派干部领导西北军中党的工</w:t>
      </w:r>
    </w:p>
    <w:p>
      <w:r>
        <w:t>作。这份报告受到毛主席和周恩来的重视，不久，果然派人</w:t>
      </w:r>
    </w:p>
    <w:p>
      <w:r>
        <w:t>来了，他就是张文彬。</w:t>
      </w:r>
    </w:p>
    <w:p>
      <w:r>
        <w:t>在杨虎城身边，有一些很好的共产党员和进步人士，特</w:t>
      </w:r>
    </w:p>
    <w:p>
      <w:r>
        <w:t>别是他的宪兵营营长金闵生，副营长童陆生，都是我们西北</w:t>
      </w:r>
    </w:p>
    <w:p>
      <w:r>
        <w:t>特支的成员。张文彬是秘密到来的，由金闵生安排他住在参</w:t>
      </w:r>
    </w:p>
    <w:p>
      <w:r>
        <w:t>谋长王根僧（也是特支成员）家里，因为王根僧有汽车，出</w:t>
      </w:r>
    </w:p>
    <w:p>
      <w:del w:id="20" w:author="1" w:date="2018-10-08T16:01:34Z">
        <w:r>
          <w:rPr/>
          <w:delText>人</w:delText>
        </w:r>
      </w:del>
      <w:ins w:id="21" w:author="1" w:date="2018-10-08T16:01:34Z">
        <w:r>
          <w:rPr>
            <w:rFonts w:hint="eastAsia"/>
            <w:lang w:eastAsia="zh-CN"/>
          </w:rPr>
          <w:t>入</w:t>
        </w:r>
      </w:ins>
      <w:r>
        <w:t>方便，便于掩护。</w:t>
      </w:r>
    </w:p>
    <w:p>
      <w:r>
        <w:t>文彬在西安的首要任务是建立秘密的红军联络站，这个</w:t>
      </w:r>
    </w:p>
    <w:p>
      <w:r>
        <w:t>联络站很重要，它是红军和西北军之间的秘密通道。西安事</w:t>
      </w:r>
    </w:p>
    <w:p>
      <w:r>
        <w:t>变前从西安到瓦窑堡之间有两条秘密通道，一条是西北军</w:t>
      </w:r>
    </w:p>
    <w:p>
      <w:r>
        <w:t>的，一条是东北军的。他们各自走各自的路线，相互之间保</w:t>
      </w:r>
    </w:p>
    <w:p>
      <w:r>
        <w:t>密，也不能见面。张文彬管的是西北军的这一条线。</w:t>
      </w:r>
    </w:p>
    <w:p>
      <w:r>
        <w:t>设联络站的地方，是在国民党“剿共”军队军官家属住</w:t>
      </w:r>
    </w:p>
    <w:p>
      <w:r>
        <w:t>的一个大院子内。这个院子归西北军宪兵营管，金闵生派他</w:t>
      </w:r>
    </w:p>
    <w:p>
      <w:r>
        <w:t>的副营长谢晋生负责。谢在协助张文彬同志管联络站工作过</w:t>
      </w:r>
    </w:p>
    <w:p>
      <w:r>
        <w:t>程中，做了很多工作。</w:t>
      </w:r>
    </w:p>
    <w:p>
      <w:r>
        <w:t>联络站主要是接送干部，凡上海和天津来人到苏区，都</w:t>
      </w:r>
    </w:p>
    <w:p>
      <w:r>
        <w:t>从这里经过；陕北来人也从这里过，联络站就象个秘密招待</w:t>
      </w:r>
    </w:p>
    <w:p>
      <w:r>
        <w:t>所。冯雪峰、丁玲等都是从这里进入苏区的。除了接送干部</w:t>
      </w:r>
    </w:p>
    <w:p>
      <w:r>
        <w:t>外，联络站也负</w:t>
      </w:r>
      <w:r>
        <w:rPr>
          <w:color w:val="008000"/>
        </w:rPr>
        <w:t>责</w:t>
      </w:r>
      <w:r>
        <w:t>向瓦窑堡运送物资。这些物资（主要是生</w:t>
      </w:r>
    </w:p>
    <w:p>
      <w:r>
        <w:t>活用品，也有其他物资），对于刚刚长征到达陕北的党中央</w:t>
      </w:r>
    </w:p>
    <w:p>
      <w:r>
        <w:t>和红军支援很大。从1936年七、八月起，联络站差不多每</w:t>
      </w:r>
    </w:p>
    <w:p>
      <w:r>
        <w:t>天都有卡车开往瓦窑堡，他们把一个个从国民党统治区来的</w:t>
      </w:r>
    </w:p>
    <w:p>
      <w:r>
        <w:t>地下党员和进步青年送往陕北，又把一个个从苏区派往各地</w:t>
      </w:r>
    </w:p>
    <w:p>
      <w:r>
        <w:t>的</w:t>
      </w:r>
      <w:r>
        <w:rPr>
          <w:color w:val="808080"/>
        </w:rPr>
        <w:t>于</w:t>
      </w:r>
      <w:r>
        <w:t>部接到西安。在这方面，联络站起了很大的作用。</w:t>
      </w:r>
    </w:p>
    <w:p>
      <w:r>
        <w:t>因为联络站的工作是秘密的，必须夜里装车，早晨四点</w:t>
      </w:r>
    </w:p>
    <w:p>
      <w:r>
        <w:t>开出西安。张文彬办事非常认真，他总是亲自检查每一件东</w:t>
      </w:r>
    </w:p>
    <w:p>
      <w:r>
        <w:t>西，每一封信件，直到该装车的都装上了才休息，所以他经</w:t>
      </w:r>
    </w:p>
    <w:p>
      <w:r>
        <w:t>常工作到深夜，有时候还亲自跟车去瓦窑堡，办完了事又回</w:t>
      </w:r>
    </w:p>
    <w:p>
      <w:r>
        <w:t>来。那时候，他的工作是非常辛苦的</w:t>
      </w:r>
      <w:r>
        <w:rPr>
          <w:color w:val="808080"/>
        </w:rPr>
        <w:t>。</w:t>
      </w:r>
    </w:p>
    <w:p>
      <w:r>
        <w:t>文彬在西安的另一个任务是领导西安的抗日救亡运动。</w:t>
      </w:r>
    </w:p>
    <w:p>
      <w:r>
        <w:t>西安事变爆发前，西安的群众抗日救亡运动一浪高过一</w:t>
      </w:r>
    </w:p>
    <w:p>
      <w:r>
        <w:t>浪，对张学良、杨虎城两将军</w:t>
      </w:r>
      <w:del w:id="22" w:author="1" w:date="2018-10-08T16:02:42Z">
        <w:r>
          <w:rPr>
            <w:color w:val="FF0000"/>
          </w:rPr>
          <w:delText>央</w:delText>
        </w:r>
      </w:del>
      <w:ins w:id="23" w:author="1" w:date="2018-10-08T16:02:42Z">
        <w:r>
          <w:rPr>
            <w:rFonts w:hint="eastAsia"/>
            <w:color w:val="FF0000"/>
            <w:lang w:eastAsia="zh-CN"/>
          </w:rPr>
          <w:t>决</w:t>
        </w:r>
      </w:ins>
      <w:r>
        <w:t>心发动西安事变起了积极的</w:t>
      </w:r>
    </w:p>
    <w:p>
      <w:r>
        <w:t>促进作用。对此，周恩来当年在西安会见各救亡团体负责人</w:t>
      </w:r>
    </w:p>
    <w:p>
      <w:r>
        <w:t>时，曾有很高的赞誉，他说，如果不是有广泛发动的群众救</w:t>
      </w:r>
    </w:p>
    <w:p>
      <w:r>
        <w:t>亡运动作基础，西安事变就是单纯的军事行动（大意如此）。</w:t>
      </w:r>
    </w:p>
    <w:p>
      <w:r>
        <w:t>那些群众运动，表面上是“西救”、“东救”等救亡团体</w:t>
      </w:r>
    </w:p>
    <w:p>
      <w:r>
        <w:t>搞的，实际上是张文彬参与策划或亲自指挥的。例如，鲁迅</w:t>
      </w:r>
    </w:p>
    <w:p>
      <w:r>
        <w:t>逝世以后，为了把西安的文化界发动起来，张文彬领导我们</w:t>
      </w:r>
    </w:p>
    <w:p>
      <w:r>
        <w:t>以救国会名义在民众教育馆开大会，悼念鲁迅。国民党省党</w:t>
      </w:r>
    </w:p>
    <w:p>
      <w:r>
        <w:t>部的宪兵团不让开，张文彬鼓励我们一定要把会开好。让我</w:t>
      </w:r>
    </w:p>
    <w:p>
      <w:r>
        <w:t>们以救国会名义，联络西安有名望的“八大家”老先生中的</w:t>
      </w:r>
    </w:p>
    <w:p>
      <w:r>
        <w:t>四家出来主持此事，以这些老先生署名请张学良、杨虎城以</w:t>
      </w:r>
    </w:p>
    <w:p>
      <w:r>
        <w:t>及邵力子等人送挽联。又邀请从北平来的“民族解放先锋</w:t>
      </w:r>
    </w:p>
    <w:p>
      <w:r>
        <w:t>队”的人和那些老先生们坐在台上，平时比较红的人退</w:t>
      </w:r>
      <w:r>
        <w:rPr>
          <w:color w:val="808080"/>
        </w:rPr>
        <w:t>到</w:t>
      </w:r>
      <w:r>
        <w:t>二</w:t>
      </w:r>
    </w:p>
    <w:p>
      <w:r>
        <w:t>线。特务们看到这个场面，也无可奈何。结果，大会开得很</w:t>
      </w:r>
    </w:p>
    <w:p>
      <w:r>
        <w:t>成功。为了把会开好，张文彬始终和我们在一起，没有离开</w:t>
      </w:r>
    </w:p>
    <w:p>
      <w:r>
        <w:t>会场。又如，1936年12月9日，为纪念北平“一二</w:t>
      </w:r>
      <w:r>
        <w:rPr>
          <w:color w:val="008000"/>
        </w:rPr>
        <w:t>.</w:t>
      </w:r>
      <w:r>
        <w:t>九”运</w:t>
      </w:r>
    </w:p>
    <w:p>
      <w:r>
        <w:t>动一周年，西安举行了声势浩大的请愿游行。这次请愿游</w:t>
      </w:r>
    </w:p>
    <w:p>
      <w:r>
        <w:t>行，对张、杨</w:t>
      </w:r>
      <w:r>
        <w:rPr>
          <w:color w:val="FF0000"/>
        </w:rPr>
        <w:t>决</w:t>
      </w:r>
      <w:r>
        <w:t>心发动西安事变有直接影响。这次活动，也</w:t>
      </w:r>
    </w:p>
    <w:p>
      <w:r>
        <w:t>是张文彬同志亲自领导的。他是游行的总指挥，指挥部就设</w:t>
      </w:r>
    </w:p>
    <w:p>
      <w:r>
        <w:t>在王根僧家里。游行前一天，张文彬和特支抽空在我家里开</w:t>
      </w:r>
    </w:p>
    <w:p>
      <w:r>
        <w:t>会，研究各路游行群众的集合地点以及如何到临潼向蒋介石</w:t>
      </w:r>
    </w:p>
    <w:p>
      <w:r>
        <w:t>请愿。第二天一早，他就到指挥部坐镇。当发生警察打伤小</w:t>
      </w:r>
    </w:p>
    <w:p>
      <w:r>
        <w:t>学生，激起群众义愤时，指挥部及时引导大家向蒋介石请</w:t>
      </w:r>
    </w:p>
    <w:p>
      <w:r>
        <w:t>愿。当时蒋介石正在临潼，西安离临潼有40里，有人提议</w:t>
      </w:r>
    </w:p>
    <w:p>
      <w:r>
        <w:t>坐火车去，可是找不到火车司机，指挥部</w:t>
      </w:r>
      <w:r>
        <w:rPr>
          <w:color w:val="008000"/>
        </w:rPr>
        <w:t>决</w:t>
      </w:r>
      <w:r>
        <w:t>定大家步行去。</w:t>
      </w:r>
    </w:p>
    <w:p>
      <w:r>
        <w:t>下午4点，队伍冲出城门，一路上人们越聚越多，约有一万</w:t>
      </w:r>
    </w:p>
    <w:p>
      <w:r>
        <w:t>多人。那次游行，规模之大，秩序之好，情绪之悲壮热烈，</w:t>
      </w:r>
    </w:p>
    <w:p>
      <w:r>
        <w:t>都是前所未有的。这与文彬同志的周密计划和指挥得</w:t>
      </w:r>
      <w:r>
        <w:rPr>
          <w:color w:val="008000"/>
        </w:rPr>
        <w:t>当</w:t>
      </w:r>
      <w:r>
        <w:t>分不</w:t>
      </w:r>
    </w:p>
    <w:p>
      <w:r>
        <w:t>开。</w:t>
      </w:r>
    </w:p>
    <w:p>
      <w:r>
        <w:t>西安事变爆发后，党中央派周恩来为代表于12月16日</w:t>
      </w:r>
    </w:p>
    <w:p>
      <w:r>
        <w:t>飞抵西安。张文彬亲自到机场迎接周恩来。接着中央又派博</w:t>
      </w:r>
    </w:p>
    <w:p>
      <w:r>
        <w:t>古、叶剑英等到西安，组成中共代表团。张文彬也是代表团</w:t>
      </w:r>
    </w:p>
    <w:p>
      <w:r>
        <w:t>成员之一。自此之后，文彬同志在西安就公开了。他在西北</w:t>
      </w:r>
    </w:p>
    <w:p>
      <w:r>
        <w:t>军杨虎城那里挂了一个少校秘书的职务，穿上西北军的军</w:t>
      </w:r>
    </w:p>
    <w:p>
      <w:r>
        <w:t>服，公开出人于某些活动场所。他不仅在西北军中活动，也</w:t>
      </w:r>
    </w:p>
    <w:p>
      <w:r>
        <w:t>到东北军那边去。他更忙了。这期间，他曾代表我们西安的</w:t>
      </w:r>
    </w:p>
    <w:p>
      <w:r>
        <w:t>地下党向周恩来汇报工作，率领我们西北特支的同志到西京</w:t>
      </w:r>
    </w:p>
    <w:p>
      <w:r>
        <w:t>招待所去见周恩来，又让我们安排周恩来会见西安各救亡团</w:t>
      </w:r>
    </w:p>
    <w:p>
      <w:r>
        <w:t>体的负责人。在放蒋之后，许多人思想不通，就连杜斌丞、</w:t>
      </w:r>
    </w:p>
    <w:p>
      <w:r>
        <w:t>杨明轩这些有影响的人也想不通。为了说服他们，周恩来带</w:t>
      </w:r>
    </w:p>
    <w:p>
      <w:r>
        <w:t>着张文彬一起去看望杜斌丞；博古带着我去看杨明轩。总</w:t>
      </w:r>
    </w:p>
    <w:p>
      <w:r>
        <w:t>之，在西安事变和平解</w:t>
      </w:r>
      <w:r>
        <w:rPr>
          <w:color w:val="808080"/>
        </w:rPr>
        <w:t>决</w:t>
      </w:r>
      <w:r>
        <w:t>过程中，张文彬做了大量工作。</w:t>
      </w:r>
    </w:p>
    <w:p>
      <w:r>
        <w:t>西安事变和平解决后，张文彬去了宁夏。不久又去延</w:t>
      </w:r>
    </w:p>
    <w:p>
      <w:r>
        <w:t>安。1937年秋，抗日战争爆发以后，党中央派他去广东工</w:t>
      </w:r>
    </w:p>
    <w:p>
      <w:r>
        <w:t>作。在路过西安的时候，我们又见了一面。因为他在西北军</w:t>
      </w:r>
    </w:p>
    <w:p>
      <w:r>
        <w:t>25</w:t>
      </w:r>
    </w:p>
    <w:p>
      <w:r>
        <w:t>中有职务，我还替他去领了几个月的薪水，陪他在西安玩</w:t>
      </w:r>
      <w:r>
        <w:rPr>
          <w:color w:val="808080"/>
        </w:rPr>
        <w:t>了</w:t>
      </w:r>
    </w:p>
    <w:p>
      <w:r>
        <w:t>几天，最后由我送他秘密离开西安</w:t>
      </w:r>
      <w:r>
        <w:rPr>
          <w:color w:val="0000E1"/>
        </w:rPr>
        <w:t>。</w:t>
      </w:r>
      <w:r>
        <w:t>之后，他来过两封信，</w:t>
      </w:r>
    </w:p>
    <w:p>
      <w:r>
        <w:t>一封是一位女青年从广东到延安学习时带来的，一封是红军</w:t>
      </w:r>
    </w:p>
    <w:p>
      <w:r>
        <w:t>办事处李涛转给我的。</w:t>
      </w:r>
    </w:p>
    <w:p>
      <w:r>
        <w:t>1944年，我在延安听到他不幸牺牲的消息，非常难过。</w:t>
      </w:r>
    </w:p>
    <w:p>
      <w:r>
        <w:t>在延安，曾有两次悼念他的活动。一次是他牺牲后不久开追</w:t>
      </w:r>
    </w:p>
    <w:p>
      <w:r>
        <w:t>悼会，毛主席也出席了。另一次是“七大”闭幕时在中央党</w:t>
      </w:r>
    </w:p>
    <w:p>
      <w:r>
        <w:t>校礼堂举行的“追悼中国革命死难烈士大会”。那次大会，</w:t>
      </w:r>
    </w:p>
    <w:p>
      <w:r>
        <w:t>纪念党内外三个革命时期为中国人民解放事业而牺牲的烈</w:t>
      </w:r>
    </w:p>
    <w:p>
      <w:r>
        <w:t>士，名单中也有他。</w:t>
      </w:r>
    </w:p>
    <w:p>
      <w:r>
        <w:t>张文彬是一位年轻而有才</w:t>
      </w:r>
      <w:r>
        <w:rPr>
          <w:color w:val="FF0000"/>
        </w:rPr>
        <w:t>干</w:t>
      </w:r>
      <w:r>
        <w:t>的同志，他的分析能力很</w:t>
      </w:r>
    </w:p>
    <w:p>
      <w:r>
        <w:t>强，很能写。他虽然是我的领导，可从来没有架子。他的年</w:t>
      </w:r>
    </w:p>
    <w:p>
      <w:r>
        <w:t>纪比我小，比谢华也小，他总是尊我们为老前辈，自称“小</w:t>
      </w:r>
    </w:p>
    <w:p>
      <w:r>
        <w:t>红军”。他谦虚、热情、办事稳当。我和他相处虽然只有短</w:t>
      </w:r>
    </w:p>
    <w:p>
      <w:r>
        <w:t>短的一年，他那夜以继日、勤奋工作的精神和踏踏实实的作</w:t>
      </w:r>
    </w:p>
    <w:p>
      <w:r>
        <w:t>风，给我留下了深刻的印象。40多年过去了，至今我仍深</w:t>
      </w:r>
    </w:p>
    <w:p>
      <w:r>
        <w:t>深地怀念他。</w:t>
      </w:r>
    </w:p>
    <w:p>
      <w:r>
        <w:t>（原载</w:t>
      </w:r>
      <w:r>
        <w:rPr>
          <w:color w:val="0000E1"/>
        </w:rPr>
        <w:t>《</w:t>
      </w:r>
      <w:r>
        <w:t>广东党史通讯》</w:t>
      </w:r>
      <w:r>
        <w:rPr>
          <w:color w:val="808080"/>
        </w:rPr>
        <w:t>，</w:t>
      </w:r>
      <w:r>
        <w:t>1984年第5期）</w:t>
      </w:r>
    </w:p>
    <w:p>
      <w:r>
        <w:t>（徐彬如，建国后曾任中国革命历史博物馆副馆长）</w:t>
      </w:r>
    </w:p>
    <w:p>
      <w:r>
        <w:t>26</w:t>
      </w:r>
    </w:p>
    <w:p>
      <w:r>
        <w:t>张代表慰问我们</w:t>
      </w:r>
    </w:p>
    <w:p>
      <w:r>
        <w:t>方强</w:t>
      </w:r>
    </w:p>
    <w:p>
      <w:r>
        <w:t>1936年秋，红军第二、四方面军于会宁地区实现了同</w:t>
      </w:r>
    </w:p>
    <w:p>
      <w:r>
        <w:t>一方面军的大会师。1</w:t>
      </w:r>
      <w:r>
        <w:rPr>
          <w:color w:val="808080"/>
        </w:rPr>
        <w:t>0</w:t>
      </w:r>
      <w:r>
        <w:t>月下旬，张国焘不顾中央关于先粉</w:t>
      </w:r>
    </w:p>
    <w:p>
      <w:r>
        <w:t>碎胡宗南进攻然后再西渡黄河的指示，擅令四方面军的半数</w:t>
      </w:r>
    </w:p>
    <w:p>
      <w:r>
        <w:t>主力约2.1万余人，西渡黄河。西路军在极端艰难、惨烈</w:t>
      </w:r>
    </w:p>
    <w:p>
      <w:r>
        <w:t>的环境中，万众一心，前仆后继，奋战4个多月，歼灭2.</w:t>
      </w:r>
    </w:p>
    <w:p>
      <w:r>
        <w:t>5万余敌人，给凶狠而野蛮的马家军（马步芳、马步青）主</w:t>
      </w:r>
    </w:p>
    <w:p>
      <w:r>
        <w:t>力以沉重打击。但终因敌众我寡，最后遭到失败。许多红军</w:t>
      </w:r>
    </w:p>
    <w:p>
      <w:r>
        <w:t>指战员壮烈牺牲了，一部分同志经过转战进</w:t>
      </w:r>
      <w:del w:id="24" w:author="1" w:date="2018-10-08T16:05:20Z">
        <w:r>
          <w:rPr>
            <w:color w:val="FF0000"/>
          </w:rPr>
          <w:delText>人</w:delText>
        </w:r>
      </w:del>
      <w:ins w:id="25" w:author="1" w:date="2018-10-08T16:05:20Z">
        <w:r>
          <w:rPr>
            <w:rFonts w:hint="eastAsia"/>
            <w:color w:val="FF0000"/>
            <w:lang w:eastAsia="zh-CN"/>
          </w:rPr>
          <w:t>入</w:t>
        </w:r>
      </w:ins>
      <w:r>
        <w:t>新疆，我们这</w:t>
      </w:r>
    </w:p>
    <w:p>
      <w:r>
        <w:rPr>
          <w:color w:val="0000E1"/>
        </w:rPr>
        <w:t>一</w:t>
      </w:r>
      <w:r>
        <w:t>部分在向祁连山外突围时被俘了。我们被押到</w:t>
      </w:r>
      <w:r>
        <w:rPr>
          <w:color w:val="808080"/>
        </w:rPr>
        <w:t>凉</w:t>
      </w:r>
      <w:r>
        <w:t>州监狱，</w:t>
      </w:r>
    </w:p>
    <w:p>
      <w:r>
        <w:t>后又送到兰州，关进了兰州孔心墩机场附近的一座集中营</w:t>
      </w:r>
    </w:p>
    <w:p>
      <w:r>
        <w:t>里。</w:t>
      </w:r>
    </w:p>
    <w:p>
      <w:r>
        <w:t>1937年5月上旬的一天，打</w:t>
      </w:r>
      <w:del w:id="26" w:author="1" w:date="2018-10-08T16:05:37Z">
        <w:r>
          <w:rPr>
            <w:color w:val="0000E1"/>
          </w:rPr>
          <w:delText>人</w:delText>
        </w:r>
      </w:del>
      <w:ins w:id="27" w:author="1" w:date="2018-10-08T16:05:37Z">
        <w:r>
          <w:rPr>
            <w:rFonts w:hint="eastAsia"/>
            <w:color w:val="0000E1"/>
            <w:lang w:eastAsia="zh-CN"/>
          </w:rPr>
          <w:t>入</w:t>
        </w:r>
      </w:ins>
      <w:r>
        <w:t>敌集中营内部当勤务员</w:t>
      </w:r>
    </w:p>
    <w:p>
      <w:r>
        <w:t>的冷赤哉怀着喜悦的心情，急匆匆地跑来向我们报告说:敌</w:t>
      </w:r>
    </w:p>
    <w:p>
      <w:r>
        <w:t>集中营大队部接到电话，说我们党中央最近要派一个叫张文</w:t>
      </w:r>
    </w:p>
    <w:p>
      <w:r>
        <w:t>彬的代表来兰州看望我们，但是具体那天来不知道。我们集</w:t>
      </w:r>
    </w:p>
    <w:p>
      <w:r>
        <w:t>中营党支部得到这个喜讯后，立即召开了支委扩大会议。讨</w:t>
      </w:r>
    </w:p>
    <w:p>
      <w:r>
        <w:t>论中大家认为，抗日统一战线已经形成，党中央十分关心我</w:t>
      </w:r>
    </w:p>
    <w:p>
      <w:r>
        <w:t>们，派代表来看望我们是完全可能的。可是派来的代表张文</w:t>
      </w:r>
    </w:p>
    <w:p>
      <w:r>
        <w:t>彬又是谁呢?大家感到名字有些陌生，猜来猜去，谁都没有</w:t>
      </w:r>
    </w:p>
    <w:p>
      <w:r>
        <w:t>猜得出来。接着，我们又讨论了如何欢迎代表的问题。大家</w:t>
      </w:r>
    </w:p>
    <w:p>
      <w:r>
        <w:t>一致认为，应该向中央代表写报告，汇报组织和思想情况，</w:t>
      </w:r>
    </w:p>
    <w:p>
      <w:r>
        <w:t>要求早日回归红军队伍，重返抗日前线打击敌人，并确定由</w:t>
      </w:r>
    </w:p>
    <w:p>
      <w:r>
        <w:t>我（其时我是集中营党支部书记）负责起草报告。会议还决</w:t>
      </w:r>
    </w:p>
    <w:p>
      <w:r>
        <w:t>定张代表来了以后，我们就向集中营敌大队部提出要求，让</w:t>
      </w:r>
    </w:p>
    <w:p>
      <w:r>
        <w:t>党代表和我们大家见面讲话。</w:t>
      </w:r>
    </w:p>
    <w:p>
      <w:r>
        <w:t>同志们听到党中央要派代表来看望的消息后，激动兴奋</w:t>
      </w:r>
    </w:p>
    <w:p>
      <w:r>
        <w:t>的心情真是难以形容，大家都盼望能早日见到党中央的代</w:t>
      </w:r>
    </w:p>
    <w:p>
      <w:r>
        <w:t>表。连日来，从早到晚，迎接党代表到来之事，成了我们的</w:t>
      </w:r>
    </w:p>
    <w:p>
      <w:r>
        <w:t>主要话题。每谈起这件事，个个都是喜笑颜开，按捺不住心</w:t>
      </w:r>
    </w:p>
    <w:p>
      <w:r>
        <w:t>头的快乐，好象忘记了这是在敌人的集中营里。我们的高兴</w:t>
      </w:r>
    </w:p>
    <w:p>
      <w:r>
        <w:t>愉快，倒使敌上校大队长和政训尉官们奇怪起来，不知发生</w:t>
      </w:r>
    </w:p>
    <w:p>
      <w:r>
        <w:t>了什么事情，他们惊讶地问:“这几天你们高兴什么?有什</w:t>
      </w:r>
    </w:p>
    <w:p>
      <w:r>
        <w:t>么事情值得高兴?”我们的同志机灵得很，笑着回答说:“抗</w:t>
      </w:r>
    </w:p>
    <w:p>
      <w:r>
        <w:t>日统一战线取得了初步胜利，国共合作了，你说高兴不高兴</w:t>
      </w:r>
    </w:p>
    <w:p>
      <w:r>
        <w:t>呀</w:t>
      </w:r>
      <w:r>
        <w:rPr>
          <w:color w:val="808080"/>
        </w:rPr>
        <w:t>?</w:t>
      </w:r>
      <w:r>
        <w:t>”上校听了晃了晃脑袋，又说不出所</w:t>
      </w:r>
      <w:r>
        <w:rPr>
          <w:color w:val="008000"/>
        </w:rPr>
        <w:t>以</w:t>
      </w:r>
      <w:r>
        <w:t>然来，只是说几</w:t>
      </w:r>
    </w:p>
    <w:p>
      <w:r>
        <w:t>声“是呀，是呀</w:t>
      </w:r>
      <w:r>
        <w:rPr>
          <w:color w:val="0000E1"/>
        </w:rPr>
        <w:t>”</w:t>
      </w:r>
      <w:r>
        <w:t>，便走开了。</w:t>
      </w:r>
    </w:p>
    <w:p>
      <w:r>
        <w:t>6月初的一天上午，我们终于把党代表张文彬盼来了，</w:t>
      </w:r>
    </w:p>
    <w:p>
      <w:r>
        <w:t>他没有坐国民党的汽车，而是坐着一辆马车来到集中营，后</w:t>
      </w:r>
    </w:p>
    <w:p>
      <w:r>
        <w:t>面跟着一个便衣特务。随后</w:t>
      </w:r>
      <w:r>
        <w:rPr>
          <w:color w:val="FF0000"/>
        </w:rPr>
        <w:t>，</w:t>
      </w:r>
      <w:r>
        <w:t>国民党九十八师的一个政训处</w:t>
      </w:r>
    </w:p>
    <w:p>
      <w:r>
        <w:t>长坐着汽车也赶来了。</w:t>
      </w:r>
    </w:p>
    <w:p>
      <w:r>
        <w:t>由于我们不知道张代表到来的确切日期和时间，所以没</w:t>
      </w:r>
    </w:p>
    <w:p>
      <w:r>
        <w:t>有来得及列队欢迎。但张代表一到，消息就飞快地传遍了整</w:t>
      </w:r>
    </w:p>
    <w:p>
      <w:r>
        <w:t>个集中营。同志们争先恐后地蜂拥而上，热烈的掌声、呼喊</w:t>
      </w:r>
    </w:p>
    <w:p>
      <w:r>
        <w:t>欢迎党中央代表的口号声连成一片。大家把张代表团团围</w:t>
      </w:r>
    </w:p>
    <w:p>
      <w:r>
        <w:t>28</w:t>
      </w:r>
    </w:p>
    <w:p>
      <w:r>
        <w:t>住，象是见了久别的亲人一样，高兴得热泪盈眶，千言万</w:t>
      </w:r>
    </w:p>
    <w:p>
      <w:r>
        <w:t>语，也不知从何说起，只是一个劲地拉着张代表的手，振臂</w:t>
      </w:r>
    </w:p>
    <w:p>
      <w:r>
        <w:t>高呼:“向党中央致敬!向毛主席致敬!向朱总司令致敬!”</w:t>
      </w:r>
    </w:p>
    <w:p>
      <w:r>
        <w:t>张文彬看到我们在这艰苦的环境里，一个个依然如此坚强，</w:t>
      </w:r>
    </w:p>
    <w:p>
      <w:r>
        <w:t>依然忠于党忠于革命，心情也十分激动。他含着泪珠，频频</w:t>
      </w:r>
    </w:p>
    <w:p>
      <w:r>
        <w:t>向大家鼓掌、招手。我亲切拉着张文彬的手说:“我们大家</w:t>
      </w:r>
    </w:p>
    <w:p>
      <w:r>
        <w:t>热烈欢迎你!”张代表流下眼泪，他和我以及围上来的同志</w:t>
      </w:r>
    </w:p>
    <w:p>
      <w:r>
        <w:t>紧紧拥抱。那些看押我们的国民党士兵见到这种动人场面，</w:t>
      </w:r>
    </w:p>
    <w:p>
      <w:r>
        <w:t>都惊呆了，失神似地凝望着我们。是啊，我们革命队伍里这</w:t>
      </w:r>
    </w:p>
    <w:p>
      <w:r>
        <w:t>种深厚的无产阶级感情，在他们那里是见不到的，他们也是</w:t>
      </w:r>
    </w:p>
    <w:p>
      <w:r>
        <w:t>无法理解的。</w:t>
      </w:r>
    </w:p>
    <w:p>
      <w:r>
        <w:t>这时，集中营的上校大队长等人也被迫出来迎接我们的</w:t>
      </w:r>
    </w:p>
    <w:p>
      <w:r>
        <w:t>张代表，将他接到了内院的大队部。张代表抵达兰州时</w:t>
      </w:r>
      <w:r>
        <w:rPr>
          <w:color w:val="0000E1"/>
        </w:rPr>
        <w:t>，</w:t>
      </w:r>
      <w:r>
        <w:t>本</w:t>
      </w:r>
    </w:p>
    <w:p>
      <w:r>
        <w:t>来国民党省长贺耀祖已为其备好了住处，但张代表坚持要住</w:t>
      </w:r>
    </w:p>
    <w:p>
      <w:r>
        <w:t>在大队部，以便实地察看集中营的情况，易与红军干部和战</w:t>
      </w:r>
    </w:p>
    <w:p>
      <w:r>
        <w:t>士接触谈话。这对国民党当局来说，不仅感到很难堪，更感</w:t>
      </w:r>
    </w:p>
    <w:p>
      <w:r>
        <w:t>到的是一种很大的压力。当晚，我们就通过冷赤哉把向党中</w:t>
      </w:r>
    </w:p>
    <w:p>
      <w:r>
        <w:t>央的报告送给了张代表。报告内容主要汇报了集中营的红军</w:t>
      </w:r>
    </w:p>
    <w:p>
      <w:r>
        <w:t>干部、战士人数和思想状况，党支部的组成和领导斗争情</w:t>
      </w:r>
    </w:p>
    <w:p>
      <w:r>
        <w:t>况，还汇报了同志们殷切希望党中央同国民党交涉，尽快使</w:t>
      </w:r>
    </w:p>
    <w:p>
      <w:r>
        <w:t>我们回到红军部队，奔赴前线抗日的要求。</w:t>
      </w:r>
    </w:p>
    <w:p>
      <w:r>
        <w:t>第二天上午，张代表在上校大队长等人“陪同”下来到</w:t>
      </w:r>
    </w:p>
    <w:p>
      <w:r>
        <w:t>监房看望大家，到我们住房看后，张代表要我和卜胜光、徐</w:t>
      </w:r>
    </w:p>
    <w:p>
      <w:r>
        <w:t>太先三人同他一起去看望大家。张代表走遍了同志们住的每</w:t>
      </w:r>
    </w:p>
    <w:p>
      <w:r>
        <w:t>个房间，和每个同志握手，亲切地慰问，说党中央、毛主</w:t>
      </w:r>
    </w:p>
    <w:p>
      <w:r>
        <w:t>席、朱总司令、周副主席问候同志们。还问同志们有什么困</w:t>
      </w:r>
    </w:p>
    <w:p>
      <w:r>
        <w:t>29</w:t>
      </w:r>
    </w:p>
    <w:p>
      <w:r>
        <w:t>难，有什么要求。大家说有困难也可以克服，只是要求能尽</w:t>
      </w:r>
    </w:p>
    <w:p>
      <w:r>
        <w:t>快回到红军部队去，上前线抗日。张代表连连说:“你们的</w:t>
      </w:r>
    </w:p>
    <w:p>
      <w:r>
        <w:t>要求我一定向党中央报告。”</w:t>
      </w:r>
    </w:p>
    <w:p>
      <w:r>
        <w:t>在我们强烈要求下，敌人在第三天安排并召开了欢迎张</w:t>
      </w:r>
    </w:p>
    <w:p>
      <w:r>
        <w:t>代表的大会。这天下午3时左右，看守把我们“军官队”</w:t>
      </w:r>
    </w:p>
    <w:p>
      <w:r>
        <w:t>“士兵队”共一千四、五百人，集合在飞机场以东的大操场</w:t>
      </w:r>
    </w:p>
    <w:p>
      <w:r>
        <w:t>上。两个队的同志聚集在一起，尽管不能握手畅谈，但大家</w:t>
      </w:r>
    </w:p>
    <w:p>
      <w:r>
        <w:t>用挥军帽，摇动双手，表示相互致意和问候。片刻之间，</w:t>
      </w:r>
    </w:p>
    <w:p>
      <w:r>
        <w:t>“军官队”同志情不自禁地唱起了革命歌曲。开始是“军官</w:t>
      </w:r>
    </w:p>
    <w:p>
      <w:r>
        <w:t>队”在唱，后来“士兵队”同志也随着唱了起来。那歌声高</w:t>
      </w:r>
    </w:p>
    <w:p>
      <w:r>
        <w:t>亢激昂，飞向远方，久久萦绕在山川里。吓得敌人拼命吹哨</w:t>
      </w:r>
    </w:p>
    <w:p>
      <w:r>
        <w:t>子，手忙脚乱地叫喊:“不要唱歌，不要唱歌!”这又有什么</w:t>
      </w:r>
    </w:p>
    <w:p>
      <w:r>
        <w:t>用呢?团结战斗的歌声此起彼落，一个接着一个，把敌人的</w:t>
      </w:r>
    </w:p>
    <w:p>
      <w:r>
        <w:t>几声哀鸣完全盖住了</w:t>
      </w:r>
      <w:r>
        <w:rPr>
          <w:color w:val="FF0000"/>
        </w:rPr>
        <w:t>。</w:t>
      </w:r>
    </w:p>
    <w:p>
      <w:r>
        <w:t>敌人怕我们闹事，调集约有一个营的兵力，端着上了刺</w:t>
      </w:r>
    </w:p>
    <w:p>
      <w:r>
        <w:t>刀的枪，架着机关枪，把我们紧紧包围在操场。讲台是用两</w:t>
      </w:r>
    </w:p>
    <w:p>
      <w:r>
        <w:t>张方桌拼起来的。这里更是警卫森严，台的四周，密麻麻地</w:t>
      </w:r>
    </w:p>
    <w:p>
      <w:r>
        <w:t>站满了卫兵，这并不是要保护我们的张代表的安全，而是他</w:t>
      </w:r>
    </w:p>
    <w:p>
      <w:r>
        <w:t>们当官的要讲话的缘故吧。不一会儿，我们的张代表在上校</w:t>
      </w:r>
    </w:p>
    <w:p>
      <w:r>
        <w:t>大队长等一伙人</w:t>
      </w:r>
      <w:r>
        <w:rPr>
          <w:color w:val="0000E1"/>
        </w:rPr>
        <w:t>“</w:t>
      </w:r>
      <w:r>
        <w:t>陪同”下来到会场，除了几个穿着一身军</w:t>
      </w:r>
    </w:p>
    <w:p>
      <w:r>
        <w:t>服的人，还有一个矮矮胖胖穿一身便服的家伙，他鼻</w:t>
      </w:r>
      <w:r>
        <w:rPr>
          <w:color w:val="808080"/>
        </w:rPr>
        <w:t>梁</w:t>
      </w:r>
      <w:r>
        <w:t>上还</w:t>
      </w:r>
    </w:p>
    <w:p>
      <w:r>
        <w:t>架着一付无边眼镜，此人就是省长贺耀祖。</w:t>
      </w:r>
    </w:p>
    <w:p>
      <w:r>
        <w:t>主持开会的是个军长，叫朱绍良。他急匆匆地登上桌子</w:t>
      </w:r>
    </w:p>
    <w:p>
      <w:r>
        <w:t>忙着宣布:“诸位，肃静，现在请贺省长讲话，大家鼓掌欢</w:t>
      </w:r>
    </w:p>
    <w:p>
      <w:r>
        <w:t>迎!”他在宣布后举起双手拍了两下，台下只是稀稀落落的</w:t>
      </w:r>
    </w:p>
    <w:p>
      <w:r>
        <w:t>响了一会儿掌声。省长大人走上台子，用眼扫了扫台下，在</w:t>
      </w:r>
    </w:p>
    <w:p>
      <w:r>
        <w:t>30</w:t>
      </w:r>
    </w:p>
    <w:p>
      <w:r>
        <w:t>讲了几句欢迎我党中央代表张文彬来视察的话之后，而更多</w:t>
      </w:r>
    </w:p>
    <w:p>
      <w:r>
        <w:t>地颠三倒四地讲了些拥护蒋总裁，拥护中央政府，拥护中央</w:t>
      </w:r>
    </w:p>
    <w:p>
      <w:r>
        <w:t>政府的主张等等的话，但就是不讲抗日这个词。省长讲话很</w:t>
      </w:r>
    </w:p>
    <w:p>
      <w:r>
        <w:t>短，还不到十分钟就结束了。我们大家在下面也</w:t>
      </w:r>
      <w:r>
        <w:rPr>
          <w:color w:val="FF0000"/>
        </w:rPr>
        <w:t>投</w:t>
      </w:r>
      <w:r>
        <w:t>听出个子</w:t>
      </w:r>
    </w:p>
    <w:p>
      <w:r>
        <w:t>丑寅卯来，人群中发出阵阵的嘲笑声、议论声。上校大队长</w:t>
      </w:r>
    </w:p>
    <w:p>
      <w:r>
        <w:t>为了讨好他的主子</w:t>
      </w:r>
      <w:r>
        <w:rPr>
          <w:color w:val="FF0000"/>
        </w:rPr>
        <w:t>，</w:t>
      </w:r>
      <w:r>
        <w:t>撕破嗓子似地大声喊:“诸位，肃静!</w:t>
      </w:r>
    </w:p>
    <w:p>
      <w:r>
        <w:t>贺省长在百忙之中来到这里给大家训话，我们要深表谢意!</w:t>
      </w:r>
      <w:r>
        <w:rPr>
          <w:color w:val="008000"/>
        </w:rPr>
        <w:t>”</w:t>
      </w:r>
    </w:p>
    <w:p>
      <w:r>
        <w:t>省长大人赶紧借机滚下台去。</w:t>
      </w:r>
    </w:p>
    <w:p>
      <w:r>
        <w:t>大家一心只盼早点听到党中央的声音。当朱绍良军长宣</w:t>
      </w:r>
    </w:p>
    <w:p>
      <w:r>
        <w:t>布中共张代表讲话时，他话音还没落，台下立刻响起了热烈</w:t>
      </w:r>
    </w:p>
    <w:p>
      <w:r>
        <w:t>掌声，经久不息。张代表迈着健步走上讲台，挥了挥手，会</w:t>
      </w:r>
    </w:p>
    <w:p>
      <w:r>
        <w:t>场一片肃静，大家都全神贯注地看着张代表，生怕漏掉一句</w:t>
      </w:r>
    </w:p>
    <w:p>
      <w:r>
        <w:t>话。</w:t>
      </w:r>
    </w:p>
    <w:p>
      <w:r>
        <w:t>张代表用宏亮的声音说:“同志们，我是受党中央、毛</w:t>
      </w:r>
    </w:p>
    <w:p>
      <w:r>
        <w:t>主席、朱总司令的委托，受周副主席的派遣，从西安来这里</w:t>
      </w:r>
    </w:p>
    <w:p>
      <w:r>
        <w:t>看望大家。党中央和中央领导同志都十分关心你们，让我代</w:t>
      </w:r>
    </w:p>
    <w:p>
      <w:r>
        <w:t>表他们向同志们问好!”我们听到这里，使劲地鼓起掌来，</w:t>
      </w:r>
    </w:p>
    <w:p>
      <w:r>
        <w:t>以表示对中央的感激之情。大家激动得热泪夺眶而流，哭声</w:t>
      </w:r>
    </w:p>
    <w:p>
      <w:r>
        <w:t>哽咽。接着，张代表分析了当前国内外的形势，讲到国家民</w:t>
      </w:r>
    </w:p>
    <w:p>
      <w:r>
        <w:t>族的危亡，历数了日本帝国主义侵占了东北、热河，妄想灭</w:t>
      </w:r>
    </w:p>
    <w:p>
      <w:r>
        <w:t>亡中国的滔天罪行。随后他提高了声音说:“中国共产党为</w:t>
      </w:r>
    </w:p>
    <w:p>
      <w:r>
        <w:t>了和全国各阶层各方面的爱国人士团结起来，共同抗日，我</w:t>
      </w:r>
    </w:p>
    <w:p>
      <w:r>
        <w:t>们坚决要求停止内</w:t>
      </w:r>
      <w:r>
        <w:rPr>
          <w:color w:val="FF0000"/>
        </w:rPr>
        <w:t>战</w:t>
      </w:r>
      <w:r>
        <w:t>，实现抗日民族统一战线，为保卫中</w:t>
      </w:r>
    </w:p>
    <w:p>
      <w:r>
        <w:t>华，收复祖国的神圣领</w:t>
      </w:r>
      <w:r>
        <w:rPr>
          <w:color w:val="0000E1"/>
        </w:rPr>
        <w:t>土</w:t>
      </w:r>
      <w:r>
        <w:t>而抗战到底!</w:t>
      </w:r>
      <w:r>
        <w:rPr>
          <w:color w:val="008000"/>
        </w:rPr>
        <w:t>”</w:t>
      </w:r>
    </w:p>
    <w:p>
      <w:r>
        <w:t>接着，他用一件件事实有力地驳斥了国民党顽固派所谓</w:t>
      </w:r>
    </w:p>
    <w:p>
      <w:r>
        <w:t>一个主义、一个政府、一个领袖的无耻谰言。他说:在民族</w:t>
      </w:r>
    </w:p>
    <w:p>
      <w:r>
        <w:t>31</w:t>
      </w:r>
    </w:p>
    <w:p>
      <w:r>
        <w:t>危亡的严重关头，只能讲民主，不能讲独裁；只能讲团结，</w:t>
      </w:r>
    </w:p>
    <w:p>
      <w:r>
        <w:t>不能搞分裂。各党、各派、各阶层都要团结在抗日民族统一</w:t>
      </w:r>
    </w:p>
    <w:p>
      <w:r>
        <w:t>战线的旗帜下，....至于有人胡说什么共产党没有祖国，不</w:t>
      </w:r>
    </w:p>
    <w:p>
      <w:r>
        <w:t>要祖国，投靠苏联，这是他们有意中伤</w:t>
      </w:r>
      <w:r>
        <w:rPr>
          <w:color w:val="0000E1"/>
        </w:rPr>
        <w:t>，</w:t>
      </w:r>
      <w:r>
        <w:t>颠倒黑白，造谣歪</w:t>
      </w:r>
    </w:p>
    <w:p>
      <w:r>
        <w:t>曲。我们中国共产党人是爱国主义者，热爱祖国，反对日本</w:t>
      </w:r>
    </w:p>
    <w:p>
      <w:r>
        <w:t>帝国主义侵略。同时，中国共产党人又是国际主义者，主张</w:t>
      </w:r>
    </w:p>
    <w:p>
      <w:r>
        <w:t>世界劳动者联合起来，反对民族压迫，反对帝国主义的侵</w:t>
      </w:r>
    </w:p>
    <w:p>
      <w:r>
        <w:t>略。他的声音越讲越激昂，愤怒地驳斥国民党顽固派对红军</w:t>
      </w:r>
    </w:p>
    <w:p>
      <w:r>
        <w:t>的诬蔑。他说</w:t>
      </w:r>
      <w:r>
        <w:rPr>
          <w:color w:val="008000"/>
        </w:rPr>
        <w:t>:</w:t>
      </w:r>
      <w:r>
        <w:t>“有人说红军是‘土匪’，这更是无耻诽谤，</w:t>
      </w:r>
    </w:p>
    <w:p>
      <w:r>
        <w:t>不值一驳。中国红军来自人民，是人民的子弟兵，是为人民</w:t>
      </w:r>
    </w:p>
    <w:p>
      <w:r>
        <w:t>服务的。红军是世界上最革命、最文明的军队，它有高度的</w:t>
      </w:r>
    </w:p>
    <w:p>
      <w:r>
        <w:t>政治、军事素质和严明的纪律，有自己的奋斗目标，...</w:t>
      </w:r>
      <w:r>
        <w:rPr>
          <w:color w:val="808080"/>
        </w:rPr>
        <w:t>.</w:t>
      </w:r>
      <w:r>
        <w:t>说</w:t>
      </w:r>
    </w:p>
    <w:p>
      <w:r>
        <w:t>红军是‘土匪’，可是这个‘土匪’不拿群众一针一线</w:t>
      </w:r>
      <w:r>
        <w:rPr>
          <w:color w:val="808080"/>
        </w:rPr>
        <w:t>，</w:t>
      </w:r>
      <w:r>
        <w:t>反</w:t>
      </w:r>
    </w:p>
    <w:p>
      <w:r>
        <w:t>对帝国主义侵略者和汉奸卖国贼.....”</w:t>
      </w:r>
    </w:p>
    <w:p>
      <w:r>
        <w:t>张文彬还坦率地讲到西路军的失败。他说，这是革命前</w:t>
      </w:r>
    </w:p>
    <w:p>
      <w:r>
        <w:t>进中的暂时现象，是局部性的。他说陕北还有强大的红军主</w:t>
      </w:r>
    </w:p>
    <w:p>
      <w:r>
        <w:t>力，南方各省还有许多红军游击队。革命不会因西路军的失</w:t>
      </w:r>
    </w:p>
    <w:p>
      <w:r>
        <w:t>败，受到影响。相反，在全国人民团结抗日的旗帜</w:t>
      </w:r>
      <w:r>
        <w:rPr>
          <w:color w:val="0000E1"/>
        </w:rPr>
        <w:t>下</w:t>
      </w:r>
      <w:r>
        <w:t>，民族</w:t>
      </w:r>
    </w:p>
    <w:p>
      <w:r>
        <w:t>救亡运动的革命高潮很快就会来到。张代表义正词严地痛斥</w:t>
      </w:r>
    </w:p>
    <w:p>
      <w:r>
        <w:t>了国民党顽固派不顾民族利益，不顾西安事变和平解</w:t>
      </w:r>
      <w:r>
        <w:rPr>
          <w:color w:val="808080"/>
        </w:rPr>
        <w:t>决</w:t>
      </w:r>
      <w:r>
        <w:t>，只</w:t>
      </w:r>
    </w:p>
    <w:p>
      <w:r>
        <w:t>顾卖国求荣的种种罪行。</w:t>
      </w:r>
    </w:p>
    <w:p>
      <w:r>
        <w:t>张代表停顿一会儿，然后又鼓励、安慰我们说:“党了</w:t>
      </w:r>
    </w:p>
    <w:p>
      <w:r>
        <w:t>解你们所处的环境，同志们都关心你们，党中央正在和国民</w:t>
      </w:r>
    </w:p>
    <w:p>
      <w:r>
        <w:t>党有关当局交涉，设法使你们早日回到红军中来。”讲到这</w:t>
      </w:r>
    </w:p>
    <w:p>
      <w:r>
        <w:t>里，张代表出于礼节和统战工作上的需要，用婉转的口气</w:t>
      </w:r>
    </w:p>
    <w:p>
      <w:r>
        <w:t>说:“你们来到兰州这里，承蒙九十八师（国民党看守集中</w:t>
      </w:r>
    </w:p>
    <w:p>
      <w:r>
        <w:t>32</w:t>
      </w:r>
    </w:p>
    <w:p>
      <w:r>
        <w:t>营的部队）同仁们的照顾，我们谨表谢意。</w:t>
      </w:r>
      <w:r>
        <w:rPr>
          <w:color w:val="FF0000"/>
        </w:rPr>
        <w:t>’</w:t>
      </w:r>
    </w:p>
    <w:p>
      <w:r>
        <w:t>最后，张代表含着热泪，深情地放慢了速度对我们说:</w:t>
      </w:r>
    </w:p>
    <w:p>
      <w:r>
        <w:t>“望同志们保重，祝同志们身体健康!同志们一定会很快回</w:t>
      </w:r>
    </w:p>
    <w:p>
      <w:r>
        <w:t>到红军去，到前线抗日去!”张文彬讲话一结束，又是一阵</w:t>
      </w:r>
    </w:p>
    <w:p>
      <w:r>
        <w:t>暴风雨般的掌声，响彻了整个旷野，持续了很长时间。接</w:t>
      </w:r>
    </w:p>
    <w:p>
      <w:r>
        <w:t>着，按支部的部署，由我带领全体同志高呼口号:</w:t>
      </w:r>
    </w:p>
    <w:p>
      <w:r>
        <w:t>“拥护抗日民族统一战线!”</w:t>
      </w:r>
    </w:p>
    <w:p>
      <w:r>
        <w:t>“拥护国共合作!”</w:t>
      </w:r>
    </w:p>
    <w:p>
      <w:r>
        <w:t>“拥护西安事变和平解</w:t>
      </w:r>
      <w:r>
        <w:rPr>
          <w:color w:val="FF0000"/>
        </w:rPr>
        <w:t>决</w:t>
      </w:r>
      <w:r>
        <w:t>!”</w:t>
      </w:r>
    </w:p>
    <w:p>
      <w:r>
        <w:t>“停止一切内战，枪口一致对外!”</w:t>
      </w:r>
    </w:p>
    <w:p>
      <w:r>
        <w:t>“全国人民团结起来，一致抗日</w:t>
      </w:r>
      <w:r>
        <w:rPr>
          <w:color w:val="0000E1"/>
        </w:rPr>
        <w:t>!</w:t>
      </w:r>
      <w:r>
        <w:t>”</w:t>
      </w:r>
    </w:p>
    <w:p>
      <w:r>
        <w:t>“打倒日本帝国主义，收复失地!”</w:t>
      </w:r>
    </w:p>
    <w:p>
      <w:r>
        <w:t>“我们坚决要求回红军，上前线抗日!”</w:t>
      </w:r>
    </w:p>
    <w:p>
      <w:r>
        <w:t>“中国共产党万岁!”</w:t>
      </w:r>
    </w:p>
    <w:p>
      <w:r>
        <w:t>“红军万岁!”</w:t>
      </w:r>
    </w:p>
    <w:p>
      <w:r>
        <w:t>......</w:t>
      </w:r>
    </w:p>
    <w:p>
      <w:r>
        <w:t>会场上口号声，雄壮而有力，有如大海里的汹涌波涛，</w:t>
      </w:r>
    </w:p>
    <w:p>
      <w:r>
        <w:t>一浪高过一浪。</w:t>
      </w:r>
    </w:p>
    <w:p>
      <w:r>
        <w:t>散会时，我们不少同志听到国民党一些官兵边走边议论</w:t>
      </w:r>
    </w:p>
    <w:p>
      <w:r>
        <w:t>说:“张先生讲日本侵略中国，中华民族面临灭亡，要团结</w:t>
      </w:r>
    </w:p>
    <w:p>
      <w:r>
        <w:t>抗日一致对外，讲得好。....</w:t>
      </w:r>
    </w:p>
    <w:p>
      <w:r>
        <w:t>“他们真厉害，真齐心，真够胆量，敢在省长面前高呼</w:t>
      </w:r>
    </w:p>
    <w:p>
      <w:r>
        <w:t>那些口号。</w:t>
      </w:r>
      <w:r>
        <w:rPr>
          <w:color w:val="008000"/>
        </w:rPr>
        <w:t>’</w:t>
      </w:r>
    </w:p>
    <w:p>
      <w:r>
        <w:t>“他们都是赤化了的共党优秀分子。”</w:t>
      </w:r>
    </w:p>
    <w:p>
      <w:r>
        <w:t>“你不要看我们抓到他们这批人，我们的人在江西，在</w:t>
      </w:r>
    </w:p>
    <w:p>
      <w:r>
        <w:t>鄂豫等地整师整师被他们消灭了。在几次围剿中损失更大，</w:t>
      </w:r>
    </w:p>
    <w:p>
      <w:r>
        <w:t>33</w:t>
      </w:r>
    </w:p>
    <w:p>
      <w:r>
        <w:t>几个师长甚至连总指挥张辉瓒也都当</w:t>
      </w:r>
      <w:r>
        <w:rPr>
          <w:color w:val="008000"/>
        </w:rPr>
        <w:t>了</w:t>
      </w:r>
      <w:r>
        <w:t>共军的俘虏。”</w:t>
      </w:r>
    </w:p>
    <w:p>
      <w:r>
        <w:t>这次欢迎集会，党支部组织是成功的，扩大了党和红军</w:t>
      </w:r>
    </w:p>
    <w:p>
      <w:r>
        <w:t>影响，同时公开向敌人表明了我们坚决要求回红军，上前线</w:t>
      </w:r>
    </w:p>
    <w:p>
      <w:r>
        <w:t>抗日的强烈愿望。</w:t>
      </w:r>
    </w:p>
    <w:p>
      <w:r>
        <w:t>在讲话的第二天，张文彬将我和卜胜光、徐太先等同志</w:t>
      </w:r>
    </w:p>
    <w:p>
      <w:r>
        <w:t>找到他的住房里，又谈了一次话。他说:“你们的报告我看</w:t>
      </w:r>
    </w:p>
    <w:p>
      <w:r>
        <w:t>过了，你们工作做得好，过两天我要回西安，向周副主席汇</w:t>
      </w:r>
    </w:p>
    <w:p>
      <w:r>
        <w:t>报。你们回红军的要求一定能达到。你们在这里是暂时的，</w:t>
      </w:r>
    </w:p>
    <w:p>
      <w:r>
        <w:t>要按照党的抗日民族统一战线政策行动，斗争要有理有利，</w:t>
      </w:r>
    </w:p>
    <w:p>
      <w:r>
        <w:t>要防止个别人开小差逃跑，弄不好会被敌人抓去当兵，目前</w:t>
      </w:r>
    </w:p>
    <w:p>
      <w:r>
        <w:t>你们处境是很困难的，但这是暂时的，大家一定能够重新走</w:t>
      </w:r>
    </w:p>
    <w:p>
      <w:r>
        <w:t>上抗日前线，请转告同志们。”说后他顺手拿出一个小包包</w:t>
      </w:r>
    </w:p>
    <w:p>
      <w:r>
        <w:t>来，对我们说:“这次来兰州，没带经费来，这是我自己的</w:t>
      </w:r>
    </w:p>
    <w:p>
      <w:r>
        <w:t>旅费中节约的40元钱，留给大家买点针线，缝补衣服</w:t>
      </w:r>
      <w:r>
        <w:rPr>
          <w:color w:val="FF0000"/>
        </w:rPr>
        <w:t>。</w:t>
      </w:r>
      <w:r>
        <w:t>”这</w:t>
      </w:r>
    </w:p>
    <w:p>
      <w:r>
        <w:t>是多么温暖而亲切的谈话啊!留给我们40元钱虽然不多，</w:t>
      </w:r>
    </w:p>
    <w:p>
      <w:r>
        <w:t>却体现了革命大家庭内部上下级关系的无比融洽，使我们再</w:t>
      </w:r>
    </w:p>
    <w:p>
      <w:r>
        <w:t>一次感到党的关怀和爱护。我们立即表示:‘感谢党中央，</w:t>
      </w:r>
    </w:p>
    <w:p>
      <w:r>
        <w:t>感谢毛主席!坚</w:t>
      </w:r>
      <w:r>
        <w:rPr>
          <w:color w:val="FF0000"/>
        </w:rPr>
        <w:t>决</w:t>
      </w:r>
      <w:r>
        <w:t>执行党的抗日民族统一战线政策，按照张</w:t>
      </w:r>
    </w:p>
    <w:p>
      <w:r>
        <w:t>代表讲话精神行动，既讲团结，又讲斗争，直至取得最后的</w:t>
      </w:r>
    </w:p>
    <w:p>
      <w:r>
        <w:t>胜利。”</w:t>
      </w:r>
    </w:p>
    <w:p>
      <w:r>
        <w:t>张文彬临走特意留下了两本新华杂志，由</w:t>
      </w:r>
      <w:r>
        <w:rPr>
          <w:color w:val="808080"/>
        </w:rPr>
        <w:t>冷</w:t>
      </w:r>
      <w:r>
        <w:t>赤哉转交给</w:t>
      </w:r>
    </w:p>
    <w:p>
      <w:r>
        <w:t>我。杂志上刊有关于中国共产党在抗</w:t>
      </w:r>
      <w:r>
        <w:rPr>
          <w:color w:val="808080"/>
        </w:rPr>
        <w:t>日</w:t>
      </w:r>
      <w:r>
        <w:t>时期的任务和政策的</w:t>
      </w:r>
    </w:p>
    <w:p>
      <w:r>
        <w:t>文章，有毛主席关于抗日民族统一战线政策的报告。我们在</w:t>
      </w:r>
    </w:p>
    <w:p>
      <w:r>
        <w:t>支部首先学习讨论了毛主席的报告后，即把两本杂志转给各</w:t>
      </w:r>
    </w:p>
    <w:p>
      <w:r>
        <w:t>党小组组织学习讨论。这使我们加深了对党的抗日民族统一</w:t>
      </w:r>
    </w:p>
    <w:p>
      <w:r>
        <w:t>战线政策的了解，大大提高和鼓舞了我们对抗日民族民主革</w:t>
      </w:r>
    </w:p>
    <w:p>
      <w:r>
        <w:t>34</w:t>
      </w:r>
    </w:p>
    <w:p>
      <w:r>
        <w:t>命的觉悟和信心。</w:t>
      </w:r>
    </w:p>
    <w:p>
      <w:r>
        <w:t>经过曲折艰苦的斗争，我们终于取得胜利，回到延安，</w:t>
      </w:r>
    </w:p>
    <w:p>
      <w:r>
        <w:t>参加了伟大的抗日战争。</w:t>
      </w:r>
    </w:p>
    <w:p>
      <w:r>
        <w:t>（原载</w:t>
      </w:r>
      <w:r>
        <w:rPr>
          <w:color w:val="FF0000"/>
        </w:rPr>
        <w:t>〈</w:t>
      </w:r>
      <w:r>
        <w:t>广东党史通讯</w:t>
      </w:r>
      <w:r>
        <w:rPr>
          <w:color w:val="FF0000"/>
        </w:rPr>
        <w:t>》</w:t>
      </w:r>
      <w:r>
        <w:t>，198</w:t>
      </w:r>
      <w:r>
        <w:rPr>
          <w:color w:val="808080"/>
        </w:rPr>
        <w:t>4</w:t>
      </w:r>
      <w:r>
        <w:t>年第5期）</w:t>
      </w:r>
    </w:p>
    <w:p>
      <w:r>
        <w:t>（方强</w:t>
      </w:r>
      <w:r>
        <w:rPr>
          <w:color w:val="808080"/>
        </w:rPr>
        <w:t>，</w:t>
      </w:r>
      <w:r>
        <w:t>建国后曾任国务院第六机械工业部部长。1</w:t>
      </w:r>
      <w:r>
        <w:rPr>
          <w:color w:val="0000E1"/>
        </w:rPr>
        <w:t>9</w:t>
      </w:r>
      <w:r>
        <w:t>55</w:t>
      </w:r>
    </w:p>
    <w:p>
      <w:r>
        <w:t>年被授予中将军衔）</w:t>
      </w:r>
    </w:p>
    <w:p>
      <w:r>
        <w:t>营救红西路军二、三事</w:t>
      </w:r>
    </w:p>
    <w:p>
      <w:r>
        <w:t>吴鸿宾</w:t>
      </w:r>
    </w:p>
    <w:p>
      <w:r>
        <w:t>1936年年底，震惊中外的“西安事变”刚刚解决不久，</w:t>
      </w:r>
    </w:p>
    <w:p>
      <w:r>
        <w:t>西安这座古城虽已是北风呼啸，地冻天寒的一派严冬景象，</w:t>
      </w:r>
    </w:p>
    <w:p>
      <w:r>
        <w:t>可是，在人们心中激起的那股民族抗日图存希望的暖流，却</w:t>
      </w:r>
    </w:p>
    <w:p>
      <w:r>
        <w:t>犹如灼热的岩浆在沸腾、激荡。特别是人们对中国共产党派</w:t>
      </w:r>
    </w:p>
    <w:p>
      <w:r>
        <w:t>到西安解</w:t>
      </w:r>
      <w:r>
        <w:rPr>
          <w:color w:val="0000E1"/>
        </w:rPr>
        <w:t>决</w:t>
      </w:r>
      <w:r>
        <w:t>事变的以周恩来同志为首的代表团，更是以传奇</w:t>
      </w:r>
    </w:p>
    <w:p>
      <w:r>
        <w:t>般的语调、绘声绘色地谈论不已，为中华民族反对日本帝国</w:t>
      </w:r>
    </w:p>
    <w:p>
      <w:r>
        <w:t>主义的斗争带来的新曙光而受到鼓舞。</w:t>
      </w:r>
    </w:p>
    <w:p>
      <w:r>
        <w:t>当时，我正在西安从事党的地下工</w:t>
      </w:r>
      <w:r>
        <w:rPr>
          <w:color w:val="008000"/>
        </w:rPr>
        <w:t>作</w:t>
      </w:r>
      <w:r>
        <w:rPr>
          <w:color w:val="0000E1"/>
        </w:rPr>
        <w:t>。</w:t>
      </w:r>
      <w:r>
        <w:t>就在这时，</w:t>
      </w:r>
      <w:r>
        <w:rPr>
          <w:color w:val="FF0000"/>
        </w:rPr>
        <w:t>一</w:t>
      </w:r>
      <w:r>
        <w:t>件</w:t>
      </w:r>
    </w:p>
    <w:p>
      <w:r>
        <w:t>意想不到的任务，由党组织交给我来完成。</w:t>
      </w:r>
    </w:p>
    <w:p>
      <w:r>
        <w:t>一天，杜斌丞先生到广济街一号住处找我</w:t>
      </w:r>
      <w:r>
        <w:rPr>
          <w:color w:val="808080"/>
        </w:rPr>
        <w:t>，</w:t>
      </w:r>
      <w:r>
        <w:t>我们随便谈</w:t>
      </w:r>
    </w:p>
    <w:p>
      <w:r>
        <w:t>了几句平常话以后，我就问及他的来意</w:t>
      </w:r>
      <w:r>
        <w:rPr>
          <w:color w:val="0000E1"/>
        </w:rPr>
        <w:t>，</w:t>
      </w:r>
      <w:r>
        <w:t>他才说:“我告诉</w:t>
      </w:r>
    </w:p>
    <w:p>
      <w:r>
        <w:t>你，将有位姓张的同志来会你，有些事跟你商议。</w:t>
      </w:r>
      <w:r>
        <w:rPr>
          <w:color w:val="008000"/>
        </w:rPr>
        <w:t>’</w:t>
      </w:r>
      <w:r>
        <w:t>从他的</w:t>
      </w:r>
    </w:p>
    <w:p>
      <w:r>
        <w:t>语气里我听不到有什么异常的地方，可是，在他那神情之中</w:t>
      </w:r>
    </w:p>
    <w:p>
      <w:r>
        <w:t>却使我觉察出似乎有什么重要的事情。我急切地问他:“哪</w:t>
      </w:r>
    </w:p>
    <w:p>
      <w:r>
        <w:t>位姓张的，他是什么人?”这时</w:t>
      </w:r>
      <w:r>
        <w:rPr>
          <w:color w:val="0000E1"/>
        </w:rPr>
        <w:t>，</w:t>
      </w:r>
      <w:r>
        <w:t>我一面想问个究竟，一面</w:t>
      </w:r>
    </w:p>
    <w:p>
      <w:r>
        <w:t>在记忆里搜寻我所能记起的姓张的熟人。杜先生似乎猜透了</w:t>
      </w:r>
    </w:p>
    <w:p>
      <w:r>
        <w:t>我的心思，说:“这位同志你不认识，其实，他倒不是位主</w:t>
      </w:r>
    </w:p>
    <w:p>
      <w:r>
        <w:t>要人物，是他要领你去见另一位朋友。”</w:t>
      </w:r>
      <w:r>
        <w:rPr>
          <w:color w:val="008000"/>
        </w:rPr>
        <w:t>这</w:t>
      </w:r>
      <w:r>
        <w:t>样一来，更使我</w:t>
      </w:r>
    </w:p>
    <w:p>
      <w:r>
        <w:t>感到迷惘了。我还想再问个究竟，后来一想</w:t>
      </w:r>
      <w:r>
        <w:rPr>
          <w:color w:val="0000E1"/>
        </w:rPr>
        <w:t>，</w:t>
      </w:r>
      <w:r>
        <w:t>作为我们做地</w:t>
      </w:r>
    </w:p>
    <w:p>
      <w:r>
        <w:t>下工作的人来说，再追根问底就不太合适了。</w:t>
      </w:r>
    </w:p>
    <w:p>
      <w:r>
        <w:t>杜先生离去不久，果然有人来访我，不是一位姓张的同</w:t>
      </w:r>
    </w:p>
    <w:p>
      <w:r>
        <w:t>志，而是两位张同志。一位叫张文彬，另一位叫张子华。经</w:t>
      </w:r>
    </w:p>
    <w:p>
      <w:r>
        <w:t>过交谈，我才知道他们是周恩来同志身边工作的同志。于是</w:t>
      </w:r>
    </w:p>
    <w:p>
      <w:r>
        <w:t>我不由想到:莫非他们带我去见的那位朋友是一，不会</w:t>
      </w:r>
    </w:p>
    <w:p>
      <w:r>
        <w:t>的，周恩来同志肩负着党的重任，日夜为团结抗日大计奔</w:t>
      </w:r>
    </w:p>
    <w:p>
      <w:r>
        <w:t>走。会见我这样一个普通党员似无可能。后来，我怀着这样</w:t>
      </w:r>
    </w:p>
    <w:p>
      <w:r>
        <w:t>不安的心情，随他们到了西安办事处。</w:t>
      </w:r>
    </w:p>
    <w:p>
      <w:r>
        <w:t>在一间不太宽敞却很整洁的房子里，有几件简单的桌椅</w:t>
      </w:r>
    </w:p>
    <w:p>
      <w:r>
        <w:t>井然有序地摆在房间四周。不一会，张文彬同志从另一房间</w:t>
      </w:r>
    </w:p>
    <w:p>
      <w:r>
        <w:t>陪同一位步履轻快，仪态从容，面露微笑的中年人走来。张</w:t>
      </w:r>
    </w:p>
    <w:p>
      <w:r>
        <w:t>文彬同志向我介绍说:“这位是周先生。”这时，一双热情有</w:t>
      </w:r>
    </w:p>
    <w:p>
      <w:r>
        <w:t>力的手紧紧握住我的手说:“你来了，请坐。”他亲切而随便</w:t>
      </w:r>
    </w:p>
    <w:p>
      <w:r>
        <w:t>地指着靠窗的沙发让我坐下。啊!这就是我久已仰慕的周恩</w:t>
      </w:r>
    </w:p>
    <w:p>
      <w:r>
        <w:t>来同志，是1936年末西安千家万户、妇孺童叟人人传颂的</w:t>
      </w:r>
    </w:p>
    <w:p>
      <w:r>
        <w:t>一个伟人。</w:t>
      </w:r>
    </w:p>
    <w:p>
      <w:r>
        <w:t>周恩来同志微笑着看看我，亲切地询问:“你在这里呆</w:t>
      </w:r>
    </w:p>
    <w:p>
      <w:r>
        <w:t>的时间很长了吗?在本地你认识回民中的一些朋友吗</w:t>
      </w:r>
      <w:r>
        <w:rPr>
          <w:color w:val="808080"/>
        </w:rPr>
        <w:t>?</w:t>
      </w:r>
      <w:r>
        <w:t>”从</w:t>
      </w:r>
    </w:p>
    <w:p>
      <w:r>
        <w:t>他的话里，我已意会到周恩来同志所问的是指一些有影响的</w:t>
      </w:r>
    </w:p>
    <w:p>
      <w:r>
        <w:t>回民中的上层人士。我回答说:“有一些，但都不是名气太</w:t>
      </w:r>
    </w:p>
    <w:p>
      <w:r>
        <w:t>大，也不是太大的人物。”周恩来同志听了以后爽朗地笑了</w:t>
      </w:r>
    </w:p>
    <w:p>
      <w:r>
        <w:t>起来，说:“想一想看，也不一定非是大人物不可。”这时，</w:t>
      </w:r>
    </w:p>
    <w:p>
      <w:r>
        <w:t>我还体会不出他问我这个问题的意思。周恩来同志又对我</w:t>
      </w:r>
    </w:p>
    <w:p>
      <w:r>
        <w:t>说:“是这样的”，他脸上显出有些焦虑的样子说:“有这样</w:t>
      </w:r>
    </w:p>
    <w:p>
      <w:r>
        <w:t>一件事，是党很关切的一件事，你可能已听说了吧?秋天，</w:t>
      </w:r>
    </w:p>
    <w:p>
      <w:r>
        <w:t>37</w:t>
      </w:r>
    </w:p>
    <w:p>
      <w:r>
        <w:t>先生竟满口答应下来，只说是年事已高，去张掖路上的交通</w:t>
      </w:r>
    </w:p>
    <w:p>
      <w:r>
        <w:t>问题</w:t>
      </w:r>
      <w:r>
        <w:rPr>
          <w:color w:val="808080"/>
        </w:rPr>
        <w:t>咋</w:t>
      </w:r>
      <w:r>
        <w:t>个解</w:t>
      </w:r>
      <w:r>
        <w:rPr>
          <w:color w:val="808080"/>
        </w:rPr>
        <w:t>决</w:t>
      </w:r>
      <w:r>
        <w:t>。我见事有眉目，便说交通问题等我明日找人</w:t>
      </w:r>
    </w:p>
    <w:p>
      <w:r>
        <w:t>设法解</w:t>
      </w:r>
      <w:r>
        <w:rPr>
          <w:color w:val="0000E1"/>
        </w:rPr>
        <w:t>决</w:t>
      </w:r>
      <w:r>
        <w:t>。</w:t>
      </w:r>
    </w:p>
    <w:p>
      <w:r>
        <w:t>走出马德涵先生的家，夜已很深，路上行人稀寥，寒风</w:t>
      </w:r>
    </w:p>
    <w:p>
      <w:r>
        <w:t>刺骨，但我却非常兴奋，恨不得马上去找张文彬同志告诉他</w:t>
      </w:r>
    </w:p>
    <w:p>
      <w:r>
        <w:t>这一情况。</w:t>
      </w:r>
    </w:p>
    <w:p>
      <w:r>
        <w:t>翌日一早，我就把马德涵先生答允之事作了汇报，我提</w:t>
      </w:r>
    </w:p>
    <w:p>
      <w:r>
        <w:t>出由张文彬同志亲自与马先生会晤一下。经过商量，张文彬</w:t>
      </w:r>
    </w:p>
    <w:p>
      <w:r>
        <w:t>意见还是让我去见马德涵先生，并转告他这是周恩来先生所</w:t>
      </w:r>
    </w:p>
    <w:p>
      <w:r>
        <w:t>托，请他只是带去一个口信，说明只要不伤害被围红军就</w:t>
      </w:r>
    </w:p>
    <w:p>
      <w:r>
        <w:t>行，关于去张掖的交通问题，张文彬说可以解</w:t>
      </w:r>
      <w:r>
        <w:rPr>
          <w:color w:val="808080"/>
        </w:rPr>
        <w:t>决</w:t>
      </w:r>
      <w:r>
        <w:t>。</w:t>
      </w:r>
    </w:p>
    <w:p>
      <w:r>
        <w:t>当我再次去会马德涵先生时，我就把事情的真相原原本</w:t>
      </w:r>
    </w:p>
    <w:p>
      <w:r>
        <w:t>本的讲出来了，当他听到这是周恩来同志殷切嘱托之意时，</w:t>
      </w:r>
    </w:p>
    <w:p>
      <w:r>
        <w:t>表现出极为惊讶的神情，他直呆呆的注视了我好一阵才开口</w:t>
      </w:r>
    </w:p>
    <w:p>
      <w:r>
        <w:t>说道:“啊，这怎么敢当，想不到周先生这样信赖我，我怕</w:t>
      </w:r>
    </w:p>
    <w:p>
      <w:r>
        <w:t>.</w:t>
      </w:r>
      <w:r>
        <w:rPr>
          <w:color w:val="0000E1"/>
        </w:rPr>
        <w:t>.</w:t>
      </w:r>
      <w:r>
        <w:t>....</w:t>
      </w:r>
      <w:r>
        <w:rPr>
          <w:color w:val="808080"/>
        </w:rPr>
        <w:t>”</w:t>
      </w:r>
    </w:p>
    <w:p>
      <w:r>
        <w:t>我诚恳地对他说:“马先生，这是关系几百人的生死</w:t>
      </w:r>
    </w:p>
    <w:p>
      <w:r>
        <w:t>大事，此事成败不说，我们请您再三考虑，但愿不会给您为</w:t>
      </w:r>
    </w:p>
    <w:p>
      <w:r>
        <w:t>此带来什么麻烦。”马先生听后纵声大笑，很动感情地说:</w:t>
      </w:r>
    </w:p>
    <w:p>
      <w:r>
        <w:t>“古人云:士为知</w:t>
      </w:r>
      <w:r>
        <w:rPr>
          <w:color w:val="808080"/>
        </w:rPr>
        <w:t>己</w:t>
      </w:r>
      <w:r>
        <w:t>者死。我马某已是花甲之年，此事不足</w:t>
      </w:r>
    </w:p>
    <w:p>
      <w:r>
        <w:t>为虑。我是佩服共产党，这‘西安事变’人所共见，共产党</w:t>
      </w:r>
    </w:p>
    <w:p>
      <w:r>
        <w:t>不计仇，明大义，救民族于危亡，团结人民抗日。周先生为</w:t>
      </w:r>
    </w:p>
    <w:p>
      <w:r>
        <w:t>人我非常敬佩，此次蒙先生如此器重，莫说担风险，就是为</w:t>
      </w:r>
    </w:p>
    <w:p>
      <w:r>
        <w:t>此拚上性命也是值得的。”这席话真是感人肺腑，令人对他</w:t>
      </w:r>
    </w:p>
    <w:p>
      <w:r>
        <w:t>肃然起敬。</w:t>
      </w:r>
    </w:p>
    <w:p>
      <w:r>
        <w:t>后来，张文彬同志把此事详细地向周恩来同志作了汇</w:t>
      </w:r>
    </w:p>
    <w:p>
      <w:r>
        <w:t>报。周恩来同志意见:事要抓紧，最好早日动身。并且叮嘱</w:t>
      </w:r>
    </w:p>
    <w:p>
      <w:r>
        <w:t>39</w:t>
      </w:r>
    </w:p>
    <w:p>
      <w:r>
        <w:t>张文彬说，马先生年岁大了，耳朵又不便</w:t>
      </w:r>
      <w:r>
        <w:rPr>
          <w:color w:val="FF0000"/>
        </w:rPr>
        <w:t>（</w:t>
      </w:r>
      <w:r>
        <w:t>耳聋），最好再</w:t>
      </w:r>
    </w:p>
    <w:p>
      <w:r>
        <w:t>找个人路上好有照顾。</w:t>
      </w:r>
    </w:p>
    <w:p>
      <w:r>
        <w:t>谁来陪伴马德涵先生去张掖最合适呢?</w:t>
      </w:r>
    </w:p>
    <w:p>
      <w:r>
        <w:t>事有凑巧，我的一位至交马宪民正好来西安收卖货帐。</w:t>
      </w:r>
    </w:p>
    <w:p>
      <w:r>
        <w:t>马宪民，海原人，他父亲是做皮行生意的，结交也比较广。</w:t>
      </w:r>
    </w:p>
    <w:p>
      <w:r>
        <w:t>当年马宪民在天水读书时，就住在我家里，有时，他父亲来</w:t>
      </w:r>
    </w:p>
    <w:p>
      <w:r>
        <w:t>西安办事总要到我家里探望。我想，如果由马宪民陪马德涵</w:t>
      </w:r>
    </w:p>
    <w:p>
      <w:r>
        <w:t>先生去张掖，那是最理想不过了。</w:t>
      </w:r>
    </w:p>
    <w:p>
      <w:r>
        <w:t>我找到马宪民说明来意后，他也颇感意外，非常爽快地</w:t>
      </w:r>
    </w:p>
    <w:p>
      <w:r>
        <w:t>答应下来，因为他与马德涵也是熟人，互有往来。</w:t>
      </w:r>
    </w:p>
    <w:p>
      <w:r>
        <w:t>接着我就为他二人买了去凉州的飞机票，记得马德涵先</w:t>
      </w:r>
    </w:p>
    <w:p>
      <w:r>
        <w:t>生在得知既有相识马宪民为伴同行，又可坐飞机前去时，非</w:t>
      </w:r>
    </w:p>
    <w:p>
      <w:r>
        <w:t>常高兴</w:t>
      </w:r>
      <w:r>
        <w:rPr>
          <w:color w:val="808080"/>
        </w:rPr>
        <w:t>。</w:t>
      </w:r>
      <w:r>
        <w:t>他说，平生第一遭儿坐飞机，去河西虎口救人，就</w:t>
      </w:r>
    </w:p>
    <w:p>
      <w:r>
        <w:t>是牺牲了，也值哩!</w:t>
      </w:r>
    </w:p>
    <w:p>
      <w:r>
        <w:rPr>
          <w:color w:val="008000"/>
        </w:rPr>
        <w:t>马</w:t>
      </w:r>
      <w:r>
        <w:t>德涵二人飞抵</w:t>
      </w:r>
      <w:r>
        <w:rPr>
          <w:color w:val="0000E1"/>
        </w:rPr>
        <w:t>凉</w:t>
      </w:r>
      <w:r>
        <w:t>州后，立即去会见马步青，由于有师</w:t>
      </w:r>
    </w:p>
    <w:p>
      <w:r>
        <w:t>生之谊，马步青接待还客气，马德涵婉转地说明来意后，马</w:t>
      </w:r>
    </w:p>
    <w:p>
      <w:r>
        <w:t>步青便亲自介绍马德涵先生去见其属下旅长韩起功。于是他</w:t>
      </w:r>
    </w:p>
    <w:p>
      <w:r>
        <w:t>二人又坐车赶赴张掖去见韩起功，韩见是上峰介绍而来，礼</w:t>
      </w:r>
    </w:p>
    <w:p>
      <w:r>
        <w:t>遇尚佳，他告诉马德涵先生说，黄番寺被围的红军已经解除</w:t>
      </w:r>
    </w:p>
    <w:p>
      <w:r>
        <w:t>了武装，对人员也未加伤害，不久前已送青海去了。</w:t>
      </w:r>
    </w:p>
    <w:p>
      <w:r>
        <w:t>一周以后，马德涵与马宪民返回西安把此行结果由张文</w:t>
      </w:r>
    </w:p>
    <w:p>
      <w:r>
        <w:t>彬向周恩来同志作了汇报，周恩来同志对马德涵先生不计年</w:t>
      </w:r>
    </w:p>
    <w:p>
      <w:r>
        <w:t>迈，远途跋涉表示感谢，并对此行结果感到满意。因为这次</w:t>
      </w:r>
    </w:p>
    <w:p>
      <w:r>
        <w:t>河西之行在营救红西路军同志工作上起了一个缓和作用，目</w:t>
      </w:r>
    </w:p>
    <w:p>
      <w:r>
        <w:t>的已经达到。</w:t>
      </w:r>
    </w:p>
    <w:p>
      <w:r>
        <w:t>解放后，周恩来同志对马德涵先生还念念不忘，曾给陕</w:t>
      </w:r>
    </w:p>
    <w:p>
      <w:r>
        <w:t>40</w:t>
      </w:r>
    </w:p>
    <w:p>
      <w:r>
        <w:t>西省委打过招呼，后来听说马德涵先生生活有困难，还汇过</w:t>
      </w:r>
    </w:p>
    <w:p>
      <w:r>
        <w:t>钱来资助，并且知道马先生耳聋还特意送来一个进口的助听</w:t>
      </w:r>
    </w:p>
    <w:p>
      <w:r>
        <w:t>马德涵从</w:t>
      </w:r>
      <w:r>
        <w:rPr>
          <w:color w:val="808080"/>
        </w:rPr>
        <w:t>凉</w:t>
      </w:r>
      <w:r>
        <w:t>州返回西安几个月后，在我的心中不知为什</w:t>
      </w:r>
    </w:p>
    <w:p>
      <w:r>
        <w:t>么总是默想着流散河西、青海的那些落入敌手的红军战</w:t>
      </w:r>
      <w:r>
        <w:rPr>
          <w:color w:val="808080"/>
        </w:rPr>
        <w:t>士</w:t>
      </w:r>
      <w:r>
        <w:t>的</w:t>
      </w:r>
    </w:p>
    <w:p>
      <w:r>
        <w:t>命运。</w:t>
      </w:r>
    </w:p>
    <w:p>
      <w:r>
        <w:t>1937年4月，西安这座古城已是杨柳吐花的初春时候</w:t>
      </w:r>
    </w:p>
    <w:p>
      <w:r>
        <w:t>了，就在这时，我得知青海省主席马麟从天方朝觐回来，途</w:t>
      </w:r>
    </w:p>
    <w:p>
      <w:r>
        <w:t>经西安并在此停留一段时间，随他同行的还有青海省府的秘</w:t>
      </w:r>
    </w:p>
    <w:p>
      <w:r>
        <w:t>书长谭克敏。</w:t>
      </w:r>
    </w:p>
    <w:p>
      <w:r>
        <w:t>当我得知这一情况后，心想这是一个建立工作渠道，搞</w:t>
      </w:r>
    </w:p>
    <w:p>
      <w:r>
        <w:t>统战关系的机会；通过马麟可以结识一些人，也许还可以通</w:t>
      </w:r>
    </w:p>
    <w:p>
      <w:r>
        <w:t>过马麟在那边安个职位，那对我们开展工作大有</w:t>
      </w:r>
      <w:r>
        <w:rPr>
          <w:color w:val="808080"/>
        </w:rPr>
        <w:t>裨</w:t>
      </w:r>
      <w:r>
        <w:t>益。我把</w:t>
      </w:r>
    </w:p>
    <w:p>
      <w:r>
        <w:t>这一想法向张文彬同志讲了，他觉得很好，认为马麟刚从南</w:t>
      </w:r>
    </w:p>
    <w:p>
      <w:r>
        <w:t>京回来对国民党南京政府可能了解一些情况。另外，把马麟</w:t>
      </w:r>
    </w:p>
    <w:p>
      <w:r>
        <w:t>的工作做好了，他回到青海对我们工作也有好处，甚至还可</w:t>
      </w:r>
    </w:p>
    <w:p>
      <w:r>
        <w:t>以利用这个关系有机会进一步摸清西路军的情况。我们商量</w:t>
      </w:r>
    </w:p>
    <w:p>
      <w:r>
        <w:t>以后，就约请马德涵先生同去拜访马麟。</w:t>
      </w:r>
    </w:p>
    <w:p>
      <w:r>
        <w:t>马麟个头很高，看样子有60岁了，留有山羊胡子，头</w:t>
      </w:r>
    </w:p>
    <w:p>
      <w:r>
        <w:t>上戴回民小白帽，身穿深灰色绸长袍，沉静寡言，看起来还</w:t>
      </w:r>
    </w:p>
    <w:p>
      <w:r>
        <w:t>有些气派。由马德涵引见后，我作了自我介绍说，我曾在天</w:t>
      </w:r>
    </w:p>
    <w:p>
      <w:r>
        <w:t>水给邓宝珊当过秘书，闲谈时马麟也谈到他曾去天水，因此</w:t>
      </w:r>
    </w:p>
    <w:p>
      <w:r>
        <w:t>话题主要谈一些关于天水的情况。因为是初次相见，我们只</w:t>
      </w:r>
    </w:p>
    <w:p>
      <w:r>
        <w:t>是一般地谈谈，没有深谈什么。</w:t>
      </w:r>
    </w:p>
    <w:p>
      <w:r>
        <w:t>事后，我又同张文彬就这件事作了商量，打算宴请一次</w:t>
      </w:r>
    </w:p>
    <w:p>
      <w:r>
        <w:t>马麟，同时请周恩来同志参加并会见马麟。根据了解的情况</w:t>
      </w:r>
    </w:p>
    <w:p>
      <w:r>
        <w:t>41</w:t>
      </w:r>
    </w:p>
    <w:p>
      <w:r>
        <w:t>知道马虽为青海省主席，但并未掌握实权。他为人还比较开</w:t>
      </w:r>
    </w:p>
    <w:p>
      <w:r>
        <w:t>明，我们都觉得可以安排一下这样的会见。</w:t>
      </w:r>
    </w:p>
    <w:p>
      <w:r>
        <w:t>可是，在哪里会见好呢?马麟是当时青海省主席，让他</w:t>
      </w:r>
    </w:p>
    <w:p>
      <w:r>
        <w:t>到七贤庄去会见周恩来同志不妥；如果让周恩来同志去桥样</w:t>
      </w:r>
    </w:p>
    <w:p>
      <w:r>
        <w:t>口拜会马麟，在那样的环境中会对马麟的处境不利。商量的</w:t>
      </w:r>
    </w:p>
    <w:p>
      <w:r>
        <w:t>结果，还是以我和马德涵的名义请马麟吃饭，在酒席宴会上</w:t>
      </w:r>
    </w:p>
    <w:p>
      <w:r>
        <w:t>让他们会面。我们决定先暂不把周恩来同志出席宴会的事告</w:t>
      </w:r>
    </w:p>
    <w:p>
      <w:r>
        <w:t>诉马麟。此事由张文彬向周恩来同志作了请示，周恩来同志</w:t>
      </w:r>
    </w:p>
    <w:p>
      <w:r>
        <w:t>表示同意，</w:t>
      </w:r>
      <w:r>
        <w:rPr>
          <w:color w:val="808080"/>
        </w:rPr>
        <w:t>决</w:t>
      </w:r>
      <w:r>
        <w:t>定与马麟会见。</w:t>
      </w:r>
    </w:p>
    <w:p>
      <w:r>
        <w:t>于是，我和马德涵就给马麟和谭克敏发了请帖，在桥样</w:t>
      </w:r>
    </w:p>
    <w:p>
      <w:r>
        <w:t>口的天锡楼回民餐馆包了桌酒席，叫到西羊市街马德涵先生</w:t>
      </w:r>
    </w:p>
    <w:p>
      <w:r>
        <w:t>说的住所。地点选在这里，一来环境清雅安静，二来不为外</w:t>
      </w:r>
    </w:p>
    <w:p>
      <w:r>
        <w:t>界注意，便于谈话。这一天，周恩来同志与张文彬先马麟而</w:t>
      </w:r>
    </w:p>
    <w:p>
      <w:r>
        <w:t>来。时近中午，宾主人席间，马德涵请出周恩来同志向马麟</w:t>
      </w:r>
    </w:p>
    <w:p>
      <w:r>
        <w:t>介绍说:“马主席，我向您介绍一位朋友一”他指了指刚</w:t>
      </w:r>
    </w:p>
    <w:p>
      <w:r>
        <w:t>刚步</w:t>
      </w:r>
      <w:del w:id="28" w:author="1" w:date="2018-10-08T16:58:22Z">
        <w:r>
          <w:rPr>
            <w:color w:val="FF0000"/>
          </w:rPr>
          <w:delText>人</w:delText>
        </w:r>
      </w:del>
      <w:ins w:id="29" w:author="1" w:date="2018-10-08T16:58:22Z">
        <w:r>
          <w:rPr>
            <w:rFonts w:hint="eastAsia"/>
            <w:color w:val="FF0000"/>
            <w:lang w:eastAsia="zh-CN"/>
          </w:rPr>
          <w:t>入</w:t>
        </w:r>
      </w:ins>
      <w:r>
        <w:t>室内的周恩来同志说:“这位是周恩来先生。”马麟乍</w:t>
      </w:r>
    </w:p>
    <w:p>
      <w:r>
        <w:t>一听吃了一惊，马上神色一变，但很快又镇静下来，连忙伸</w:t>
      </w:r>
    </w:p>
    <w:p>
      <w:r>
        <w:t>出手来向直趋前来的周恩来同志说道:“啊，幸会，见到周</w:t>
      </w:r>
    </w:p>
    <w:p>
      <w:r>
        <w:t>先生太幸会了!”这时周恩来同志显得非常自然，很随便地</w:t>
      </w:r>
    </w:p>
    <w:p>
      <w:r>
        <w:t>和马麟握手致意说:“马先生这次朝圣回来，辛苦了!”宾主</w:t>
      </w:r>
    </w:p>
    <w:p>
      <w:r>
        <w:t>寒喧过以后，相继人席。席间，大家边吃边谈。起初，马麟</w:t>
      </w:r>
    </w:p>
    <w:p>
      <w:r>
        <w:t>和谭克敏还有些局促不安，等他们发现周恩来是那样平易而</w:t>
      </w:r>
    </w:p>
    <w:p>
      <w:r>
        <w:t>豪爽后，气氛渐渐和缓而自然了。</w:t>
      </w:r>
    </w:p>
    <w:p>
      <w:r>
        <w:t>我记得当时马麟向周恩来同志提出了关于抗日的一些问</w:t>
      </w:r>
    </w:p>
    <w:p>
      <w:r>
        <w:t>题，周恩来同志很扼要地把我党团结抗日的一些主张向马麟</w:t>
      </w:r>
    </w:p>
    <w:p>
      <w:r>
        <w:t>作了说明，总的是希望国共合作，一致抗日，团结则存，分</w:t>
      </w:r>
    </w:p>
    <w:p>
      <w:r>
        <w:t>裂则亡的道理。马麟听得很</w:t>
      </w:r>
      <w:del w:id="30" w:author="1" w:date="2018-10-08T16:58:48Z">
        <w:r>
          <w:rPr/>
          <w:delText>人</w:delText>
        </w:r>
      </w:del>
      <w:ins w:id="31" w:author="1" w:date="2018-10-08T16:58:48Z">
        <w:r>
          <w:rPr>
            <w:rFonts w:hint="eastAsia"/>
            <w:lang w:eastAsia="zh-CN"/>
          </w:rPr>
          <w:t>入</w:t>
        </w:r>
      </w:ins>
      <w:r>
        <w:t>神，不住地点头表示赞同。从</w:t>
      </w:r>
    </w:p>
    <w:p>
      <w:r>
        <w:t>他的表情看，他对周恩来同志那言简意赅的见解表露出钦佩</w:t>
      </w:r>
    </w:p>
    <w:p>
      <w:r>
        <w:t>之情。谭克敏偶尔也插些问话。宴会期间，自始至终周恩来</w:t>
      </w:r>
    </w:p>
    <w:p>
      <w:r>
        <w:t>同志从容自若，侃侃而谈</w:t>
      </w:r>
      <w:r>
        <w:rPr>
          <w:color w:val="808080"/>
        </w:rPr>
        <w:t>，</w:t>
      </w:r>
      <w:r>
        <w:t>马麟也表示说，团结抗日有好处。</w:t>
      </w:r>
    </w:p>
    <w:p>
      <w:r>
        <w:t>这次会见进行了一个小时左右</w:t>
      </w:r>
      <w:r>
        <w:rPr>
          <w:color w:val="0000E1"/>
        </w:rPr>
        <w:t>，</w:t>
      </w:r>
      <w:r>
        <w:t>整个说来气氛和谐</w:t>
      </w:r>
      <w:r>
        <w:rPr>
          <w:color w:val="008000"/>
        </w:rPr>
        <w:t>,</w:t>
      </w:r>
      <w:r>
        <w:t>宾主尽情</w:t>
      </w:r>
    </w:p>
    <w:p>
      <w:r>
        <w:t>畅谈。由于事先和房东作了安排</w:t>
      </w:r>
      <w:r>
        <w:rPr>
          <w:color w:val="FF0000"/>
        </w:rPr>
        <w:t>,</w:t>
      </w:r>
      <w:r>
        <w:t>庭院宁静</w:t>
      </w:r>
      <w:r>
        <w:rPr>
          <w:color w:val="0000E1"/>
        </w:rPr>
        <w:t>,</w:t>
      </w:r>
      <w:r>
        <w:t>绝少干扰。</w:t>
      </w:r>
    </w:p>
    <w:p>
      <w:r>
        <w:t>散席后，周恩来同志与马麟握手道别。当我们送客人到</w:t>
      </w:r>
    </w:p>
    <w:p>
      <w:r>
        <w:t>巷道时，看见外面围了很多人，正在悄声议论。好在这次会</w:t>
      </w:r>
    </w:p>
    <w:p>
      <w:r>
        <w:t>见聚得突然，散得快速，没有被国民党特务发现。事后，张</w:t>
      </w:r>
    </w:p>
    <w:p>
      <w:r>
        <w:t>文彬同志让我到马麟那里看看有什么反应。于是我趁回民作</w:t>
      </w:r>
    </w:p>
    <w:p>
      <w:r>
        <w:t>礼拜去会马麟。礼拜毕，在一间小礼拜室里，我们打了招</w:t>
      </w:r>
    </w:p>
    <w:p>
      <w:r>
        <w:t>呼，寒暄一会以后，我把话题引向那次会见的事，我显得很</w:t>
      </w:r>
    </w:p>
    <w:p>
      <w:r>
        <w:t>随便地问他:“马主席，前次吃饭，您对周先生印象怎样?”</w:t>
      </w:r>
    </w:p>
    <w:p>
      <w:r>
        <w:t>马麟听我问起这个话，向两旁环顾了一下，稍想了想说:</w:t>
      </w:r>
    </w:p>
    <w:p>
      <w:r>
        <w:t>“啊，很好，很好!周先生是个很有学问的人。”说到这儿，</w:t>
      </w:r>
    </w:p>
    <w:p>
      <w:r>
        <w:t>他翘起了大拇指，轻声地向我说:“周先生是共产党的了不</w:t>
      </w:r>
    </w:p>
    <w:p>
      <w:r>
        <w:t>起的人材，有远见，也很健谈，我是很钦佩的。”</w:t>
      </w:r>
    </w:p>
    <w:p>
      <w:r>
        <w:t>宴请马麟以后，张文彬根据周恩来同志的指示，要我到</w:t>
      </w:r>
    </w:p>
    <w:p>
      <w:r>
        <w:t>青海西宁去了解被俘红军的处理及待遇情况。为了取得合法</w:t>
      </w:r>
    </w:p>
    <w:p>
      <w:r>
        <w:t>身份，我向马麟提出想去西宁找个事做，请他给马步芳写个</w:t>
      </w:r>
    </w:p>
    <w:p>
      <w:r>
        <w:t>介绍信，马麟当时很痛快地答应说:“好，我给子香（马步</w:t>
      </w:r>
    </w:p>
    <w:p>
      <w:r>
        <w:t>芳的号）写个信。”于是，当面吩咐谭克敏写了介绍信。不</w:t>
      </w:r>
    </w:p>
    <w:p>
      <w:r>
        <w:t>几天，我就带</w:t>
      </w:r>
      <w:r>
        <w:rPr>
          <w:color w:val="FF0000"/>
        </w:rPr>
        <w:t>了</w:t>
      </w:r>
      <w:r>
        <w:t>马麟的介绍信去青海了。</w:t>
      </w:r>
    </w:p>
    <w:p>
      <w:r>
        <w:t>到西宁以后，我住在毛顺皮毛厂我的一个亲戚家里。西</w:t>
      </w:r>
    </w:p>
    <w:p>
      <w:r>
        <w:t>宁，是西北高原的边远城市，在那兵荒马乱的年代，显得十</w:t>
      </w:r>
    </w:p>
    <w:p>
      <w:r>
        <w:t>分萧条。我找到了古希贤（马步芳的秘书）、马霄石（曾当</w:t>
      </w:r>
    </w:p>
    <w:p>
      <w:r>
        <w:t>43</w:t>
      </w:r>
    </w:p>
    <w:p>
      <w:r>
        <w:t>过马步芳儿子的老师）二人，由他们把我引见给当时青海省</w:t>
      </w:r>
    </w:p>
    <w:p>
      <w:r>
        <w:t>代主席马步芳。</w:t>
      </w:r>
    </w:p>
    <w:p>
      <w:r>
        <w:t>那天，在马步芳接见一个客人时，把我也同时接见了。</w:t>
      </w:r>
    </w:p>
    <w:p>
      <w:r>
        <w:t>因为我是他叔父马麟介绍来的，他的态度还是很客气的。</w:t>
      </w:r>
    </w:p>
    <w:p>
      <w:r>
        <w:t>在这次接见时，由于马步芳早已得知我们在西安宴请马</w:t>
      </w:r>
    </w:p>
    <w:p>
      <w:r>
        <w:t>麟的事，因此，对于我的工作安排问题婉言谢绝了。记得古</w:t>
      </w:r>
    </w:p>
    <w:p>
      <w:r>
        <w:t>希贤、马霄石对我说:“马主席说:‘我们这里范围小，地盘</w:t>
      </w:r>
    </w:p>
    <w:p>
      <w:r>
        <w:t>也不大，恐怕不能使吴先生有所施展，等以后再说’。”</w:t>
      </w:r>
    </w:p>
    <w:p>
      <w:r>
        <w:t>在西宁找工作的希望落空了，我就利用几天功夫，通过</w:t>
      </w:r>
    </w:p>
    <w:p>
      <w:r>
        <w:t>明访暗察，了解被俘红军情况。我了解到</w:t>
      </w:r>
      <w:r>
        <w:rPr>
          <w:color w:val="808080"/>
        </w:rPr>
        <w:t>，</w:t>
      </w:r>
      <w:r>
        <w:t>孙玉清军长被俘</w:t>
      </w:r>
    </w:p>
    <w:p>
      <w:r>
        <w:t>到青海后已被杀害</w:t>
      </w:r>
      <w:r>
        <w:rPr>
          <w:color w:val="0000E1"/>
        </w:rPr>
        <w:t>,</w:t>
      </w:r>
      <w:r>
        <w:t>有的干部还被关押</w:t>
      </w:r>
      <w:r>
        <w:rPr>
          <w:color w:val="FF0000"/>
        </w:rPr>
        <w:t>,</w:t>
      </w:r>
      <w:r>
        <w:t>有一部分被俘红军被</w:t>
      </w:r>
    </w:p>
    <w:p>
      <w:r>
        <w:t>他们改编后在乐家湾训练</w:t>
      </w:r>
      <w:r>
        <w:rPr>
          <w:color w:val="FF0000"/>
        </w:rPr>
        <w:t>，</w:t>
      </w:r>
      <w:r>
        <w:t>待遇很坏</w:t>
      </w:r>
      <w:r>
        <w:rPr>
          <w:color w:val="808080"/>
        </w:rPr>
        <w:t>,</w:t>
      </w:r>
      <w:r>
        <w:t>在严冬里连帽子都</w:t>
      </w:r>
      <w:r>
        <w:rPr>
          <w:color w:val="008000"/>
        </w:rPr>
        <w:t>没</w:t>
      </w:r>
    </w:p>
    <w:p>
      <w:r>
        <w:t>有。</w:t>
      </w:r>
    </w:p>
    <w:p>
      <w:r>
        <w:t>此外，在澡堂、饭馆，我亲眼看到一些年轻的红军在给</w:t>
      </w:r>
    </w:p>
    <w:p>
      <w:r>
        <w:t>顾客递毛巾、擦背，有的当堂馆，搞勤杂，有的还被送到皮</w:t>
      </w:r>
    </w:p>
    <w:p>
      <w:r>
        <w:t>毛厂里当工人。他们都被看守得很严，不好接近。</w:t>
      </w:r>
    </w:p>
    <w:p>
      <w:r>
        <w:t>8月，我返回兰州，向八路军兰州办事处党代表谢觉哉</w:t>
      </w:r>
    </w:p>
    <w:p>
      <w:r>
        <w:t>汇报了这一情况。以后，我们党做了大量工作，通过各种关</w:t>
      </w:r>
    </w:p>
    <w:p>
      <w:r>
        <w:t>系，采取各种办法，对失散或落人敌手的红军干部、战士进</w:t>
      </w:r>
    </w:p>
    <w:p>
      <w:r>
        <w:t>行了营救、收容，使很多人得以重返革命岗位。</w:t>
      </w:r>
    </w:p>
    <w:p>
      <w:r>
        <w:t>（原载</w:t>
      </w:r>
      <w:r>
        <w:rPr>
          <w:color w:val="0000E1"/>
        </w:rPr>
        <w:t>《</w:t>
      </w:r>
      <w:r>
        <w:t>甘肃日报》，1981年6月18日）</w:t>
      </w:r>
    </w:p>
    <w:p>
      <w:r>
        <w:t>44</w:t>
      </w:r>
    </w:p>
    <w:p>
      <w:r>
        <w:t>营救红西路军</w:t>
      </w:r>
    </w:p>
    <w:p>
      <w:r>
        <w:t>马宪民</w:t>
      </w:r>
    </w:p>
    <w:p>
      <w:r>
        <w:t>1935年，我们的祖国正处在一个生死存亡的关头，国</w:t>
      </w:r>
    </w:p>
    <w:p>
      <w:r>
        <w:t>民党对外奉行卖国投降政策，对内加紧了镇压人民大众的法</w:t>
      </w:r>
    </w:p>
    <w:p>
      <w:r>
        <w:t>西斯专政。8月1日，中国共产党发表了《为抗日救国告全</w:t>
      </w:r>
    </w:p>
    <w:p>
      <w:r>
        <w:t>国各族同胞书》</w:t>
      </w:r>
      <w:r>
        <w:rPr>
          <w:color w:val="0000E1"/>
        </w:rPr>
        <w:t>。</w:t>
      </w:r>
      <w:r>
        <w:t>当时国民党爱国将领张学良和杨虎城在中</w:t>
      </w:r>
    </w:p>
    <w:p>
      <w:r>
        <w:t>国共产党提出的“全国人民团结起来，停止内战，一致抗</w:t>
      </w:r>
    </w:p>
    <w:p>
      <w:r>
        <w:t>日”的政策感召下，在全国风起云涌，波澜壮阔的民众抗日</w:t>
      </w:r>
    </w:p>
    <w:p>
      <w:r>
        <w:t>救亡运动推动下，于1936年12月12日发动了震惊中外的</w:t>
      </w:r>
    </w:p>
    <w:p>
      <w:r>
        <w:t>“西安事变”。当时，我正在古都西安，目睹了国民党残酷迫</w:t>
      </w:r>
    </w:p>
    <w:p>
      <w:r>
        <w:t>害和镇压爱国民主人士，破坏抗日救亡运动，推行卖国投降</w:t>
      </w:r>
    </w:p>
    <w:p>
      <w:r>
        <w:t>政策的黑暗现状，同时也受到了中国共产党在国难当头所提</w:t>
      </w:r>
    </w:p>
    <w:p>
      <w:r>
        <w:t>出的抗日民族统一战线正确主张的鼓舞，</w:t>
      </w:r>
      <w:r>
        <w:rPr>
          <w:color w:val="0000E1"/>
        </w:rPr>
        <w:t>央</w:t>
      </w:r>
      <w:r>
        <w:t>心毅然投身于抗</w:t>
      </w:r>
    </w:p>
    <w:p>
      <w:r>
        <w:t>日救亡运动，为抗日救亡运动略尽绵薄。</w:t>
      </w:r>
    </w:p>
    <w:p>
      <w:r>
        <w:t>我过去曾结识过张学良总部的秘书、回族青年张穆，同</w:t>
      </w:r>
    </w:p>
    <w:p>
      <w:r>
        <w:t>他一起于1935年6月在西安发起组织了“伊斯兰协会”，意</w:t>
      </w:r>
    </w:p>
    <w:p>
      <w:r>
        <w:t>在团结回族中的进步青年积极抗日。最先参加的有林常监、</w:t>
      </w:r>
    </w:p>
    <w:p>
      <w:r>
        <w:t>马述尧、马子猷、丁正贤、薛文波、白玉林等人。我们积极</w:t>
      </w:r>
    </w:p>
    <w:p>
      <w:r>
        <w:t>发起创办了《伊斯兰协会月刊》，宣传共产党的抗日政策，</w:t>
      </w:r>
    </w:p>
    <w:p>
      <w:r>
        <w:t>积极号召进步青年投身抗日救亡运动。西安事变后，“伊斯</w:t>
      </w:r>
    </w:p>
    <w:p>
      <w:r>
        <w:t>45</w:t>
      </w:r>
    </w:p>
    <w:p>
      <w:r>
        <w:t>兰协会”成员更</w:t>
      </w:r>
      <w:r>
        <w:rPr>
          <w:color w:val="008000"/>
        </w:rPr>
        <w:t>加</w:t>
      </w:r>
      <w:r>
        <w:t>积极地投身于抗日救亡运动的洪流中去。</w:t>
      </w:r>
    </w:p>
    <w:p>
      <w:r>
        <w:t>“西安事变”发生后的第三日（即12月14日），甘宁青</w:t>
      </w:r>
    </w:p>
    <w:p>
      <w:r>
        <w:t>年在陕西的同乡会中各阶层人士邢肇堂、张铭安、袁建吾、</w:t>
      </w:r>
    </w:p>
    <w:p>
      <w:r>
        <w:t>康酌晋、吴鸿宾、许青祺、吴虎诚、白建章、马宪民和田陆</w:t>
      </w:r>
    </w:p>
    <w:p>
      <w:r>
        <w:t>如等在西安市杨家碑楼甘肃会馆发起组织了“甘青宁救国宣</w:t>
      </w:r>
    </w:p>
    <w:p>
      <w:r>
        <w:t>传团</w:t>
      </w:r>
      <w:r>
        <w:rPr>
          <w:color w:val="008000"/>
        </w:rPr>
        <w:t>”</w:t>
      </w:r>
      <w:r>
        <w:t>，坚</w:t>
      </w:r>
      <w:r>
        <w:rPr>
          <w:color w:val="808080"/>
        </w:rPr>
        <w:t>决</w:t>
      </w:r>
      <w:r>
        <w:t>拥护张学良、杨虎城。在座谈会上，公开发表</w:t>
      </w:r>
    </w:p>
    <w:p>
      <w:r>
        <w:t>揭露日本侵略中国的暴行，抨击国民党当局奉行不抵抗政策</w:t>
      </w:r>
    </w:p>
    <w:p>
      <w:r>
        <w:t>的旗帜鲜明的演讲，并以宣传团的名义发表了“团结一致，</w:t>
      </w:r>
    </w:p>
    <w:p>
      <w:r>
        <w:t>积极抗日’的声明。12月16日，我和吴鸿宾以“中国回族</w:t>
      </w:r>
    </w:p>
    <w:p>
      <w:r>
        <w:t>救亡联合会</w:t>
      </w:r>
      <w:r>
        <w:rPr>
          <w:color w:val="FF0000"/>
        </w:rPr>
        <w:t>”</w:t>
      </w:r>
      <w:r>
        <w:t>的名义，负责召集了“西安市回族著名人士七</w:t>
      </w:r>
    </w:p>
    <w:p>
      <w:r>
        <w:t>人座谈会”。参加的人有马德涵、陈勋承、丁子勋、马品章、</w:t>
      </w:r>
    </w:p>
    <w:p>
      <w:r>
        <w:t>马述尧等，会址在西安市大差市街桥梓口天安栈旅社后院。</w:t>
      </w:r>
    </w:p>
    <w:p>
      <w:r>
        <w:t>在座谈会上大家一致拥护中国共产党关于解</w:t>
      </w:r>
      <w:r>
        <w:rPr>
          <w:color w:val="FF0000"/>
        </w:rPr>
        <w:t>决</w:t>
      </w:r>
      <w:r>
        <w:t>西安事变的英</w:t>
      </w:r>
    </w:p>
    <w:p>
      <w:r>
        <w:t>明政策，支持张、杨二将军“停止内战、容纳各党各派一致</w:t>
      </w:r>
    </w:p>
    <w:p>
      <w:r>
        <w:t>抗日”的主张，并且向回族军阀白崇禧、马鸿逵、马步芳、</w:t>
      </w:r>
    </w:p>
    <w:p>
      <w:r>
        <w:t>马鸿宾、马步青、马锡武等人发了电报，要求他们派员来西</w:t>
      </w:r>
    </w:p>
    <w:p>
      <w:r>
        <w:t>安参加会议，结果只有马锡武派了毛耀延参加了会议。同时</w:t>
      </w:r>
    </w:p>
    <w:p>
      <w:r>
        <w:t>我们还组织了两次较大的爱国活动，高呼“停止内战，一致</w:t>
      </w:r>
    </w:p>
    <w:p>
      <w:r>
        <w:t>抗日”的口号，有力地配合了当时西安各阶层的爱国运动，</w:t>
      </w:r>
    </w:p>
    <w:p>
      <w:r>
        <w:t>对时局产生了积极影响。</w:t>
      </w:r>
    </w:p>
    <w:p>
      <w:r>
        <w:t>1937年2月，马绍常（甘肃广河人，共产党员</w:t>
      </w:r>
      <w:r>
        <w:rPr>
          <w:color w:val="0000E1"/>
        </w:rPr>
        <w:t>）</w:t>
      </w:r>
      <w:r>
        <w:t>来西</w:t>
      </w:r>
    </w:p>
    <w:p>
      <w:r>
        <w:t>安，介绍了一位客人，就是中共代表周恩来同志的秘书张文</w:t>
      </w:r>
    </w:p>
    <w:p>
      <w:r>
        <w:t>彬（湖南省平江县人），2月下旬我们在大差市街桥梓口天</w:t>
      </w:r>
    </w:p>
    <w:p>
      <w:r>
        <w:t>安栈旅社会面。张向我询问了西安回族青年抗日救亡运动的</w:t>
      </w:r>
    </w:p>
    <w:p>
      <w:r>
        <w:t>情况，我详细介绍了情况，张文彬表示坚决支持联合会的爱</w:t>
      </w:r>
    </w:p>
    <w:p>
      <w:r>
        <w:t>国行动，并约定经常与我们联系</w:t>
      </w:r>
      <w:r>
        <w:rPr>
          <w:color w:val="008000"/>
        </w:rPr>
        <w:t>。</w:t>
      </w:r>
      <w:r>
        <w:t>几天后一个晚上</w:t>
      </w:r>
      <w:r>
        <w:rPr>
          <w:color w:val="008000"/>
        </w:rPr>
        <w:t>，</w:t>
      </w:r>
      <w:r>
        <w:t>约9时</w:t>
      </w:r>
    </w:p>
    <w:p>
      <w:r>
        <w:t>许，张文彬乘专车接我和吴鸿宾到西安绥靖公署会见了周恩</w:t>
      </w:r>
    </w:p>
    <w:p>
      <w:r>
        <w:t>来</w:t>
      </w:r>
      <w:r>
        <w:rPr>
          <w:color w:val="FF0000"/>
        </w:rPr>
        <w:t>。</w:t>
      </w:r>
      <w:r>
        <w:t>在会见中张文彬将我和吴鸿宾在西安组织的抗日救亡活</w:t>
      </w:r>
    </w:p>
    <w:p>
      <w:r>
        <w:t>动情况作了介绍，我和吴鸿宾也将回族青年救国运动的情况</w:t>
      </w:r>
    </w:p>
    <w:p>
      <w:r>
        <w:t>作了汇报。周恩来高兴地说:你们做的很好。然后周恩来给</w:t>
      </w:r>
    </w:p>
    <w:p>
      <w:r>
        <w:t>我们布置了一项任务:让我们以回族的身份到甘肃河西营救</w:t>
      </w:r>
    </w:p>
    <w:p>
      <w:r>
        <w:t>长征途中被马步青俘获的流散红军，指定张文彬、吴鸿宾和</w:t>
      </w:r>
    </w:p>
    <w:p>
      <w:r>
        <w:t>我三人偕同前往。临别时，周恩来握着我们的手再三询问有</w:t>
      </w:r>
    </w:p>
    <w:p>
      <w:r>
        <w:t>什么问题和困难?可告诉张文彬。</w:t>
      </w:r>
    </w:p>
    <w:p>
      <w:r>
        <w:t>我们回到旅馆后</w:t>
      </w:r>
      <w:r>
        <w:rPr>
          <w:color w:val="FF0000"/>
        </w:rPr>
        <w:t>,</w:t>
      </w:r>
      <w:r>
        <w:t>张文彬又给我们详细介绍了红西路军</w:t>
      </w:r>
    </w:p>
    <w:p>
      <w:r>
        <w:t>在甘肃的情况。他说:“这次我们要去营救的是被马步芳部属</w:t>
      </w:r>
    </w:p>
    <w:p>
      <w:r>
        <w:t>围困在张掖黄番寺的五百多名红军指战员。”我们分析了河西</w:t>
      </w:r>
    </w:p>
    <w:p>
      <w:r>
        <w:t>地区马家军的情况</w:t>
      </w:r>
      <w:r>
        <w:rPr>
          <w:color w:val="808080"/>
        </w:rPr>
        <w:t>，</w:t>
      </w:r>
      <w:r>
        <w:t>一方面感到任务紧迫</w:t>
      </w:r>
      <w:r>
        <w:rPr>
          <w:color w:val="FF0000"/>
        </w:rPr>
        <w:t>,</w:t>
      </w:r>
      <w:r>
        <w:t>刻不容缓</w:t>
      </w:r>
      <w:r>
        <w:rPr>
          <w:color w:val="808080"/>
        </w:rPr>
        <w:t>，</w:t>
      </w:r>
      <w:r>
        <w:t>一方面</w:t>
      </w:r>
    </w:p>
    <w:p>
      <w:r>
        <w:t>又感到我们人微言轻</w:t>
      </w:r>
      <w:r>
        <w:rPr>
          <w:color w:val="808080"/>
        </w:rPr>
        <w:t>,</w:t>
      </w:r>
      <w:r>
        <w:t>恐不能完成周恩来交给的任务。为此，</w:t>
      </w:r>
    </w:p>
    <w:p>
      <w:r>
        <w:t>我们与张文彬反复考虑研究</w:t>
      </w:r>
      <w:r>
        <w:rPr>
          <w:color w:val="808080"/>
        </w:rPr>
        <w:t>,</w:t>
      </w:r>
      <w:r>
        <w:t>想起了与我在甘肃省教育厅共</w:t>
      </w:r>
    </w:p>
    <w:p>
      <w:r>
        <w:t>过事的马德涵先生，他在回族同胞中享有威望</w:t>
      </w:r>
      <w:r>
        <w:rPr>
          <w:color w:val="808080"/>
        </w:rPr>
        <w:t>，</w:t>
      </w:r>
      <w:r>
        <w:t>且与青海马麟</w:t>
      </w:r>
    </w:p>
    <w:p>
      <w:r>
        <w:t>有旧，与马步青是师生关系。如果他能偕同前往</w:t>
      </w:r>
      <w:r>
        <w:rPr>
          <w:color w:val="0000E1"/>
        </w:rPr>
        <w:t>,</w:t>
      </w:r>
      <w:r>
        <w:t>对工作将有</w:t>
      </w:r>
    </w:p>
    <w:p>
      <w:r>
        <w:t>所裨益。于是我和吴鸿宾连夜拜访了马德涵先生，在西安市</w:t>
      </w:r>
    </w:p>
    <w:p>
      <w:r>
        <w:t>马先生家里见到了他</w:t>
      </w:r>
      <w:r>
        <w:rPr>
          <w:color w:val="FF0000"/>
        </w:rPr>
        <w:t>，</w:t>
      </w:r>
      <w:r>
        <w:t>将营救红军的事告诉了他，马德涵先生</w:t>
      </w:r>
    </w:p>
    <w:p>
      <w:r>
        <w:t>感到事关救国大计</w:t>
      </w:r>
      <w:r>
        <w:rPr>
          <w:color w:val="0000E1"/>
        </w:rPr>
        <w:t>，</w:t>
      </w:r>
      <w:r>
        <w:t>欣然应允。翌日清晨,张文彬来旅社找</w:t>
      </w:r>
    </w:p>
    <w:p>
      <w:r>
        <w:t>我</w:t>
      </w:r>
      <w:r>
        <w:rPr>
          <w:color w:val="008000"/>
        </w:rPr>
        <w:t>,</w:t>
      </w:r>
      <w:r>
        <w:t>我将情况作了汇报</w:t>
      </w:r>
      <w:r>
        <w:rPr>
          <w:color w:val="0000E1"/>
        </w:rPr>
        <w:t>，</w:t>
      </w:r>
      <w:r>
        <w:t>并请张文彬请示周恩来同志定夺。当</w:t>
      </w:r>
    </w:p>
    <w:p>
      <w:r>
        <w:t>日晚</w:t>
      </w:r>
      <w:r>
        <w:rPr>
          <w:color w:val="FF0000"/>
        </w:rPr>
        <w:t>,</w:t>
      </w:r>
      <w:r>
        <w:t>张文彬驰车来旅社与我</w:t>
      </w:r>
      <w:r>
        <w:rPr>
          <w:color w:val="FF0000"/>
        </w:rPr>
        <w:t>一</w:t>
      </w:r>
      <w:r>
        <w:t>同去找马德涵先生并同他一</w:t>
      </w:r>
    </w:p>
    <w:p>
      <w:r>
        <w:t>起会见了周恩来同志</w:t>
      </w:r>
      <w:r>
        <w:rPr>
          <w:color w:val="808080"/>
        </w:rPr>
        <w:t>，</w:t>
      </w:r>
      <w:r>
        <w:t>周恩来十分高兴</w:t>
      </w:r>
      <w:r>
        <w:rPr>
          <w:color w:val="FF0000"/>
        </w:rPr>
        <w:t>，</w:t>
      </w:r>
      <w:r>
        <w:t>笑着对马德涵先生</w:t>
      </w:r>
    </w:p>
    <w:p>
      <w:r>
        <w:t>说:“看来马先生身体好</w:t>
      </w:r>
      <w:r>
        <w:rPr>
          <w:color w:val="0000E1"/>
        </w:rPr>
        <w:t>，</w:t>
      </w:r>
      <w:r>
        <w:t>能坐飞机去</w:t>
      </w:r>
      <w:r>
        <w:rPr>
          <w:color w:val="FF0000"/>
        </w:rPr>
        <w:t>，</w:t>
      </w:r>
      <w:r>
        <w:t>我很高兴。”马德涵也笑</w:t>
      </w:r>
    </w:p>
    <w:p>
      <w:r>
        <w:t>着说:“我是第一次坐飞机。”德涵先生接着说:“这次去河西是</w:t>
      </w:r>
    </w:p>
    <w:p>
      <w:r>
        <w:t>虎口救人</w:t>
      </w:r>
      <w:r>
        <w:rPr>
          <w:color w:val="0000E1"/>
        </w:rPr>
        <w:t>,</w:t>
      </w:r>
      <w:r>
        <w:t>就是牺牲了也值得。”</w:t>
      </w:r>
    </w:p>
    <w:p>
      <w:r>
        <w:t>1937年2月底，周恩来派人送来银元1000元，我收到</w:t>
      </w:r>
    </w:p>
    <w:p>
      <w:r>
        <w:t>47</w:t>
      </w:r>
    </w:p>
    <w:p>
      <w:r>
        <w:t>后交给马德涵，让他买了3张欧亚飞机票和给马步青等准备</w:t>
      </w:r>
    </w:p>
    <w:p>
      <w:r>
        <w:t>的礼物，并向马德涵先生转述了张文彬同志的意见:“要抓</w:t>
      </w:r>
    </w:p>
    <w:p>
      <w:r>
        <w:t>紧办理，希早日动身”。德涵先生提出回程费用尚恐不足，</w:t>
      </w:r>
    </w:p>
    <w:p>
      <w:r>
        <w:t>结果组织上又派原送款人送来纸币500元（其中100元留给</w:t>
      </w:r>
    </w:p>
    <w:p>
      <w:r>
        <w:t>吴鸿宾同志）。</w:t>
      </w:r>
    </w:p>
    <w:p>
      <w:r>
        <w:t>3月初，张文彬、马德涵和我一行3人乘飞机到达兰</w:t>
      </w:r>
    </w:p>
    <w:p>
      <w:r>
        <w:t>州，次日即去武威，到了武威后，先由马德涵会见了马步</w:t>
      </w:r>
    </w:p>
    <w:p>
      <w:r>
        <w:t>青，马步青对他接待甚殷，马德涵婉转地说明来意，马步青</w:t>
      </w:r>
    </w:p>
    <w:p>
      <w:r>
        <w:t>颇为惊异，经嘱以和平团结抗日救国的大义以后，马步青答</w:t>
      </w:r>
    </w:p>
    <w:p>
      <w:r>
        <w:t>应解</w:t>
      </w:r>
      <w:del w:id="32" w:author="1" w:date="2018-10-08T17:01:23Z">
        <w:r>
          <w:rPr>
            <w:color w:val="FF0000"/>
          </w:rPr>
          <w:delText>央</w:delText>
        </w:r>
      </w:del>
      <w:ins w:id="33" w:author="1" w:date="2018-10-08T17:01:23Z">
        <w:r>
          <w:rPr>
            <w:rFonts w:hint="eastAsia"/>
            <w:color w:val="FF0000"/>
            <w:lang w:eastAsia="zh-CN"/>
          </w:rPr>
          <w:t>决</w:t>
        </w:r>
      </w:ins>
      <w:r>
        <w:t>。次日晨，马德涵引我和张文彬去见马步青，会见后</w:t>
      </w:r>
    </w:p>
    <w:p>
      <w:r>
        <w:t>谈到了西安事变后之动态，马步青答应如数逐步释放红军被</w:t>
      </w:r>
    </w:p>
    <w:p>
      <w:r>
        <w:t>俘指战员。我们还要求马步青当面写两封介绍信，一封写给</w:t>
      </w:r>
    </w:p>
    <w:p>
      <w:r>
        <w:t>马步芳，由张文彬带去到青海省营救红军被俘人员，一封由</w:t>
      </w:r>
    </w:p>
    <w:p>
      <w:r>
        <w:t>我带去找张掖驻军韩起功旅长，进行营救活动。马步青当即</w:t>
      </w:r>
    </w:p>
    <w:p>
      <w:r>
        <w:t>办理。我由武威乘汽车去张掖会见了韩起功，韩见是上司介</w:t>
      </w:r>
    </w:p>
    <w:p>
      <w:r>
        <w:t>绍的人，对我颇客气。我说明来意之后，韩起功说:“黄番</w:t>
      </w:r>
    </w:p>
    <w:p>
      <w:r>
        <w:t>寺被围困的红军已解除武装，对指战员均未加伤害，不久前</w:t>
      </w:r>
    </w:p>
    <w:p>
      <w:r>
        <w:t>已送往青海了。”我在张掖住了一日，便返回武威并与马德</w:t>
      </w:r>
    </w:p>
    <w:p>
      <w:r>
        <w:t>涵一起到了兰州</w:t>
      </w:r>
      <w:r>
        <w:rPr>
          <w:color w:val="FF0000"/>
        </w:rPr>
        <w:t>，</w:t>
      </w:r>
      <w:r>
        <w:t>停留两天后返回西安。</w:t>
      </w:r>
      <w:r>
        <w:rPr>
          <w:color w:val="0000E1"/>
        </w:rPr>
        <w:t>过</w:t>
      </w:r>
      <w:r>
        <w:t>了三天张文彬也</w:t>
      </w:r>
    </w:p>
    <w:p>
      <w:r>
        <w:t>回到西安。我们三人由张文彬执笔写营救情况的材料。材料</w:t>
      </w:r>
    </w:p>
    <w:p>
      <w:r>
        <w:t>由张文彬向周恩来汇报，几天后</w:t>
      </w:r>
      <w:r>
        <w:rPr>
          <w:color w:val="0000E1"/>
        </w:rPr>
        <w:t>，</w:t>
      </w:r>
      <w:r>
        <w:t>张文彬转告我们说:“周</w:t>
      </w:r>
    </w:p>
    <w:p>
      <w:r>
        <w:t>恩来同志对你们长途跋涉表示感谢，对此行结果表示满意，</w:t>
      </w:r>
    </w:p>
    <w:p>
      <w:r>
        <w:t>这次西行的目的已达到。”以后这个具有历史意义的西安古</w:t>
      </w:r>
    </w:p>
    <w:p>
      <w:r>
        <w:t>城又被白色恐怖所笼罩，国民党到处搜捕党的地下工作人员</w:t>
      </w:r>
    </w:p>
    <w:p>
      <w:r>
        <w:t>及进步人士。不久我们离开西安回到了兰州。</w:t>
      </w:r>
    </w:p>
    <w:p>
      <w:r>
        <w:t>（原载</w:t>
      </w:r>
      <w:r>
        <w:rPr>
          <w:color w:val="FF0000"/>
        </w:rPr>
        <w:t>〈</w:t>
      </w:r>
      <w:r>
        <w:t>党史风华</w:t>
      </w:r>
      <w:r>
        <w:rPr>
          <w:color w:val="0000E1"/>
        </w:rPr>
        <w:t>》</w:t>
      </w:r>
      <w:r>
        <w:rPr>
          <w:color w:val="808080"/>
        </w:rPr>
        <w:t>，</w:t>
      </w:r>
      <w:r>
        <w:t>1994年第一期）</w:t>
      </w:r>
    </w:p>
    <w:p>
      <w:r>
        <w:t>48</w:t>
      </w:r>
    </w:p>
    <w:p>
      <w:r>
        <w:t>关于成立广东人民抗日游击队</w:t>
      </w:r>
    </w:p>
    <w:p>
      <w:r>
        <w:t>及对张文彬同志评价问题①</w:t>
      </w:r>
    </w:p>
    <w:p>
      <w:r>
        <w:t>廖承志</w:t>
      </w:r>
    </w:p>
    <w:p>
      <w:r>
        <w:t>一、关于成立广东人民抗日游击队问题</w:t>
      </w:r>
    </w:p>
    <w:p>
      <w:r>
        <w:t>1938年至1941年底，我在香港八路军办事处，那里有</w:t>
      </w:r>
    </w:p>
    <w:p>
      <w:r>
        <w:t>个统一战线委员会。关于组建广东人民抗日游击队的事，是</w:t>
      </w:r>
    </w:p>
    <w:p>
      <w:r>
        <w:t>我当时在港办提出来的，是经中央同意的。1938年日寇占</w:t>
      </w:r>
    </w:p>
    <w:p>
      <w:r>
        <w:t>领广州以前，广东省委设在广州市河南。日寇占领广州后，</w:t>
      </w:r>
    </w:p>
    <w:p>
      <w:r>
        <w:t>广东省委迁往韶关，南委在东江、</w:t>
      </w:r>
      <w:r>
        <w:rPr>
          <w:color w:val="808080"/>
        </w:rPr>
        <w:t>粤</w:t>
      </w:r>
      <w:r>
        <w:t>东。在这期间，张文彬</w:t>
      </w:r>
    </w:p>
    <w:p>
      <w:r>
        <w:t>在忙于处理广东党务建设的事，省委虽未直接参予组织广东</w:t>
      </w:r>
    </w:p>
    <w:p>
      <w:r>
        <w:t>人民抗日游击队，但省委书记张文彬是知道的，而且是积极</w:t>
      </w:r>
    </w:p>
    <w:p>
      <w:r>
        <w:t>支持这件事的。当时我们在香港研究，觉得不搞抗日，那是</w:t>
      </w:r>
    </w:p>
    <w:p>
      <w:r>
        <w:t>天诛地灭。我这里有电台，与东江、坪山又接近些，工</w:t>
      </w:r>
      <w:r>
        <w:rPr>
          <w:color w:val="808080"/>
        </w:rPr>
        <w:t>作</w:t>
      </w:r>
      <w:r>
        <w:t>方</w:t>
      </w:r>
    </w:p>
    <w:p>
      <w:r>
        <w:t>便些。</w:t>
      </w:r>
    </w:p>
    <w:p>
      <w:r>
        <w:t>组建广东人民抗日游击队，我是坚</w:t>
      </w:r>
      <w:r>
        <w:rPr>
          <w:color w:val="FF0000"/>
        </w:rPr>
        <w:t>决</w:t>
      </w:r>
      <w:r>
        <w:t>主张搞的，当时省</w:t>
      </w:r>
    </w:p>
    <w:p>
      <w:r>
        <w:t>委书记张文彬是积极支持的，是中央同意的，但长江局只有</w:t>
      </w:r>
    </w:p>
    <w:p>
      <w:r>
        <w:t>博古一人反对。有一次南方局开会，由周恩来主持，博古</w:t>
      </w:r>
    </w:p>
    <w:p>
      <w:r>
        <w:t>①本文是曾生、邬强、卢伟如等同志于1984年6月4日在北京访问廖承</w:t>
      </w:r>
    </w:p>
    <w:p>
      <w:r>
        <w:t>志同志的谈话记录稿，由戴昌华同志记录整理。曾发表在</w:t>
      </w:r>
      <w:r>
        <w:rPr>
          <w:color w:val="FF0000"/>
        </w:rPr>
        <w:t>〈</w:t>
      </w:r>
      <w:r>
        <w:t>广东党史通讯</w:t>
      </w:r>
      <w:r>
        <w:rPr>
          <w:color w:val="FF0000"/>
        </w:rPr>
        <w:t>》</w:t>
      </w:r>
      <w:r>
        <w:rPr>
          <w:color w:val="808080"/>
        </w:rPr>
        <w:t>，</w:t>
      </w:r>
    </w:p>
    <w:p>
      <w:r>
        <w:t>1985年第4期。</w:t>
      </w:r>
    </w:p>
    <w:p>
      <w:r>
        <w:t>说:“长江以南没有必要搞我们党自己的武装，应以统一战</w:t>
      </w:r>
    </w:p>
    <w:p>
      <w:r>
        <w:t>线为主。”博古这个错误意见，受到周恩来的严厉批评。这</w:t>
      </w:r>
    </w:p>
    <w:p>
      <w:r>
        <w:t>件事情，张文彬和我都拥护周恩来的意见，认为长江以南应</w:t>
      </w:r>
    </w:p>
    <w:p>
      <w:r>
        <w:t>搞党的武装。</w:t>
      </w:r>
    </w:p>
    <w:p>
      <w:r>
        <w:t>日寇于1941年12月8日占领香港。1942年1月初，我</w:t>
      </w:r>
    </w:p>
    <w:p>
      <w:r>
        <w:t>在离港前，我、林平、连贯、还有乔冠华4人在一艘小船</w:t>
      </w:r>
    </w:p>
    <w:p>
      <w:r>
        <w:t>上，正好张文彬同志也赶到，我们5人在船上研究布置如何</w:t>
      </w:r>
    </w:p>
    <w:p>
      <w:r>
        <w:t>援救尚未</w:t>
      </w:r>
      <w:r>
        <w:rPr>
          <w:color w:val="808080"/>
        </w:rPr>
        <w:t>撤</w:t>
      </w:r>
      <w:r>
        <w:t>出香港的知名民主人士和文化人的问题。布置完</w:t>
      </w:r>
    </w:p>
    <w:p>
      <w:r>
        <w:t>了之后，我们就乘船回到东江驻地，在东纵驻地停留了一段</w:t>
      </w:r>
    </w:p>
    <w:p>
      <w:r>
        <w:t>时间，以后就经地下党的交通线绕老隆回韶关，连贯同志先</w:t>
      </w:r>
    </w:p>
    <w:p>
      <w:r>
        <w:t>回老隆，我和乔冠华回到韶关。张文彬留在东纵一段时间，</w:t>
      </w:r>
    </w:p>
    <w:p>
      <w:r>
        <w:t>主持召开会议，着重研究成立军政委员会，以加强对东江、</w:t>
      </w:r>
    </w:p>
    <w:p>
      <w:r>
        <w:t>珠江</w:t>
      </w:r>
      <w:r>
        <w:rPr>
          <w:color w:val="0000E1"/>
        </w:rPr>
        <w:t>，</w:t>
      </w:r>
      <w:r>
        <w:t>人民抗日武装的领导，和加强东纵司令部建设及干部训</w:t>
      </w:r>
    </w:p>
    <w:p>
      <w:r>
        <w:t>练等问题。</w:t>
      </w:r>
    </w:p>
    <w:p>
      <w:r>
        <w:t>二、关于对张文彬同志的评价问题</w:t>
      </w:r>
    </w:p>
    <w:p>
      <w:r>
        <w:t>张文彬同志与我同在江西监狱坐牢3年，不是在重庆，</w:t>
      </w:r>
    </w:p>
    <w:p>
      <w:r>
        <w:t>而是在江西泰和县的国民党监狱里。我是看着他死的。张文</w:t>
      </w:r>
    </w:p>
    <w:p>
      <w:r>
        <w:t>彬是患肺病死的，当时国民党监管人员还让我去看他一下。</w:t>
      </w:r>
    </w:p>
    <w:p>
      <w:r>
        <w:t>张文彬的历史是清楚的，没有任何问题。他对革命是坚</w:t>
      </w:r>
    </w:p>
    <w:p>
      <w:r>
        <w:t>决的，他对重建香港的党和广东的党，做了大量工作，是有</w:t>
      </w:r>
    </w:p>
    <w:p>
      <w:r>
        <w:t>功劳的。1940年，他对王明路线的态度是很明确的，是坚</w:t>
      </w:r>
    </w:p>
    <w:p>
      <w:r>
        <w:t>决抵制王明路线的。他并不是执行什么王明路线问题，也</w:t>
      </w:r>
      <w:r>
        <w:rPr>
          <w:color w:val="808080"/>
        </w:rPr>
        <w:t>没</w:t>
      </w:r>
    </w:p>
    <w:p>
      <w:r>
        <w:t>有动摇。有一件事可以证明张文彬没有动摇:我与张文彬是</w:t>
      </w:r>
    </w:p>
    <w:p>
      <w:r>
        <w:t>侧对面牢房，当时有个叫涂振农（南委宣传部长，在高陂与</w:t>
      </w:r>
    </w:p>
    <w:p>
      <w:r>
        <w:t>张文彬同志被捕），开始头几个月表现还是坚决的，曾说过</w:t>
      </w:r>
    </w:p>
    <w:p>
      <w:r>
        <w:t>50</w:t>
      </w:r>
    </w:p>
    <w:p>
      <w:r>
        <w:t>“死就死，怕什么”等等，后来过了四、五个月就开始动摇</w:t>
      </w:r>
    </w:p>
    <w:p>
      <w:r>
        <w:t>了。有一次放风，</w:t>
      </w:r>
      <w:del w:id="34" w:author="1" w:date="2018-10-08T17:04:07Z">
        <w:r>
          <w:rPr>
            <w:color w:val="0000E1"/>
          </w:rPr>
          <w:delText>徐</w:delText>
        </w:r>
      </w:del>
      <w:ins w:id="35" w:author="1" w:date="2018-10-08T17:04:07Z">
        <w:r>
          <w:rPr>
            <w:rFonts w:hint="eastAsia"/>
            <w:color w:val="0000E1"/>
            <w:lang w:eastAsia="zh-CN"/>
          </w:rPr>
          <w:t>涂</w:t>
        </w:r>
      </w:ins>
      <w:r>
        <w:t>写了一张条子给张文彬说:“我有八条</w:t>
      </w:r>
    </w:p>
    <w:p>
      <w:r>
        <w:t>理由不会叛变。”后来张文彬把他的纸条给我看，并告诉我</w:t>
      </w:r>
    </w:p>
    <w:p>
      <w:r>
        <w:t>说:“此人靠不住了，第八条不会，到第九条怎么办?”事实</w:t>
      </w:r>
    </w:p>
    <w:p>
      <w:r>
        <w:t>证明，事后不久，此人就叛变了。这事说明张文彬同志的警</w:t>
      </w:r>
    </w:p>
    <w:p>
      <w:r>
        <w:t>惕性是很高的，立场是坚定的。张文彬当时病得瘦骨如柴，</w:t>
      </w:r>
    </w:p>
    <w:p>
      <w:r>
        <w:t>死的时候脚上还带着一副镣铐链。张文彬是光荣牺牲的，没</w:t>
      </w:r>
    </w:p>
    <w:p>
      <w:r>
        <w:t>有任何问题，从我同张文彬3年的监牢生活里，直到最后一</w:t>
      </w:r>
    </w:p>
    <w:p>
      <w:r>
        <w:t>次见面，他是坚持革命到底的。</w:t>
      </w:r>
    </w:p>
    <w:p>
      <w:r>
        <w:t>张文彬对余汉谋可能有些幻想。张在1938至1940年期</w:t>
      </w:r>
    </w:p>
    <w:p>
      <w:r>
        <w:t>间，除对东江人民抗日武装积极支持外，也谈过要搞好广东</w:t>
      </w:r>
    </w:p>
    <w:p>
      <w:r>
        <w:t>国民党地方部队的统一战线，派党员干部和进步青年打进余</w:t>
      </w:r>
    </w:p>
    <w:p>
      <w:r>
        <w:t>汉谋部队去的人数是多了些，这也只能说是张的工作上缺</w:t>
      </w:r>
    </w:p>
    <w:p>
      <w:r>
        <w:t>点，也可能出于策略上的考虑，策略运用上有些偏差，但不</w:t>
      </w:r>
    </w:p>
    <w:p>
      <w:r>
        <w:t>能说他是全盘右倾。1940年在重庆会议时，张文彬也谈到</w:t>
      </w:r>
    </w:p>
    <w:p>
      <w:r>
        <w:t>对余汉谋不能存在幻想，当时周恩来是完全赞同张文彬同志</w:t>
      </w:r>
    </w:p>
    <w:p>
      <w:r>
        <w:t>的见解的。</w:t>
      </w:r>
    </w:p>
    <w:p>
      <w:r>
        <w:t>对张文彬是应该肯定的，是没有问题的，1940年时，</w:t>
      </w:r>
    </w:p>
    <w:p>
      <w:r>
        <w:t>张文彬与王明、博古的观点是完全不同的</w:t>
      </w:r>
      <w:r>
        <w:rPr>
          <w:color w:val="FF0000"/>
        </w:rPr>
        <w:t>。</w:t>
      </w:r>
      <w:r>
        <w:t>广东党有些同志</w:t>
      </w:r>
    </w:p>
    <w:p>
      <w:r>
        <w:t>持否定的态度是不公平的。他对广东党的恢复与重建做了大</w:t>
      </w:r>
    </w:p>
    <w:p>
      <w:r>
        <w:t>量工作，是有功劳的，应该这样看。</w:t>
      </w:r>
    </w:p>
    <w:p>
      <w:r>
        <w:t>（原载</w:t>
      </w:r>
      <w:r>
        <w:rPr>
          <w:color w:val="FF0000"/>
        </w:rPr>
        <w:t>《</w:t>
      </w:r>
      <w:r>
        <w:t>广东党史通讯》1985年第4期）</w:t>
      </w:r>
    </w:p>
    <w:p>
      <w:r>
        <w:t>（作者廖承志，系广东惠阳人，曾任国务院华侨事务委</w:t>
      </w:r>
    </w:p>
    <w:p>
      <w:r>
        <w:t>员会主任、全国人大副委员长等职）</w:t>
      </w:r>
    </w:p>
    <w:p>
      <w:r>
        <w:rPr>
          <w:color w:val="0000E1"/>
        </w:rPr>
        <w:t>5</w:t>
      </w:r>
      <w:r>
        <w:t>1</w:t>
      </w:r>
    </w:p>
    <w:p>
      <w:r>
        <w:t>纪念张文彬同志</w:t>
      </w:r>
    </w:p>
    <w:p>
      <w:r>
        <w:t>尹林平</w:t>
      </w:r>
    </w:p>
    <w:p>
      <w:r>
        <w:t>张文彬离开我们40年了。他于1942年被叛徒出卖，</w:t>
      </w:r>
    </w:p>
    <w:p>
      <w:r>
        <w:t>1944年在国民党狱中受尽折磨，重病不治而身亡，牺牲的</w:t>
      </w:r>
    </w:p>
    <w:p>
      <w:r>
        <w:t>时候年仅36岁。他是我们党的一名坚贞不屈的战士。</w:t>
      </w:r>
    </w:p>
    <w:p>
      <w:r>
        <w:t>张文彬是湖南人，15岁在长沙读中学时参加共青团，</w:t>
      </w:r>
    </w:p>
    <w:p>
      <w:r>
        <w:t>17岁到武汉农民运动讲习所学习，直接受过毛泽东、邓演</w:t>
      </w:r>
    </w:p>
    <w:p>
      <w:r>
        <w:t>达、恽代英等同志的教育，受训期间加</w:t>
      </w:r>
      <w:r>
        <w:rPr>
          <w:color w:val="FF0000"/>
        </w:rPr>
        <w:t>入</w:t>
      </w:r>
      <w:r>
        <w:t>中国共产党，入党</w:t>
      </w:r>
    </w:p>
    <w:p>
      <w:r>
        <w:t>后不久参与领导了平江暴动。20岁时就在彭德怀红三军团</w:t>
      </w:r>
    </w:p>
    <w:p>
      <w:r>
        <w:t>属下的红五军任政治委员，是当时最年轻的军政委。据说，</w:t>
      </w:r>
    </w:p>
    <w:p>
      <w:r>
        <w:t>斯诺在</w:t>
      </w:r>
      <w:r>
        <w:rPr>
          <w:color w:val="0000E1"/>
        </w:rPr>
        <w:t>〈</w:t>
      </w:r>
      <w:r>
        <w:t>西行漫记</w:t>
      </w:r>
      <w:r>
        <w:rPr>
          <w:color w:val="FF0000"/>
        </w:rPr>
        <w:t>》</w:t>
      </w:r>
      <w:r>
        <w:t>一书中提到的一位青年政委就是指他，</w:t>
      </w:r>
    </w:p>
    <w:p>
      <w:r>
        <w:t>可见他是一个很有才干的革命者。</w:t>
      </w:r>
    </w:p>
    <w:p>
      <w:r>
        <w:t>我在1937年秋冬间与张文彬在香港相识，那时他刚到</w:t>
      </w:r>
    </w:p>
    <w:p>
      <w:r>
        <w:t>广东不久，我也刚刚从广西调查左右江的游击队情况回到香</w:t>
      </w:r>
    </w:p>
    <w:p>
      <w:r>
        <w:t>港。原中共南方临时工作委员会书记薛尚实同志把我介绍给</w:t>
      </w:r>
    </w:p>
    <w:p>
      <w:r>
        <w:t>他，说南委已改组，由张文彬同志任书记，你（指我）作为</w:t>
      </w:r>
    </w:p>
    <w:p>
      <w:r>
        <w:t>南委委员兼武装部长，以后组织上就归张文彬领导，后来工</w:t>
      </w:r>
    </w:p>
    <w:p>
      <w:r>
        <w:t>作上经常同张文彬联系接触。据他对我讲，中央派他到广东</w:t>
      </w:r>
    </w:p>
    <w:p>
      <w:r>
        <w:t>来有四大任务:一是迅速恢复发展广东的党组织，以适应国</w:t>
      </w:r>
    </w:p>
    <w:p>
      <w:r>
        <w:t>共合作抗日的形势要求；二是发展广泛的抗日民族统一战</w:t>
      </w:r>
    </w:p>
    <w:p>
      <w:r>
        <w:t>52</w:t>
      </w:r>
    </w:p>
    <w:p>
      <w:r>
        <w:t>线；三是建立各阶层各界人民群众的抗日团体；四是推动国</w:t>
      </w:r>
    </w:p>
    <w:p>
      <w:r>
        <w:t>共合作进行抗日战争。在以后将近五年的工作中，他坚定地</w:t>
      </w:r>
    </w:p>
    <w:p>
      <w:r>
        <w:t>为实现这四项任务作了不懈的努力，可惜他壮志未酬身先</w:t>
      </w:r>
    </w:p>
    <w:p>
      <w:r>
        <w:t>死，没有看到抗战胜利和人民解放之日。但是，他在广东短</w:t>
      </w:r>
    </w:p>
    <w:p>
      <w:r>
        <w:t>暂五年中所作出的贡献，我们将永远铭记心间。</w:t>
      </w:r>
    </w:p>
    <w:p>
      <w:r>
        <w:t>张文彬很善于做政治工作和组织工作，为恢复和发展广</w:t>
      </w:r>
    </w:p>
    <w:p>
      <w:r>
        <w:t>东党的组织付出了巨大的精力。我们知道，大革命失败至</w:t>
      </w:r>
    </w:p>
    <w:p>
      <w:r>
        <w:t>1933年之后，除了海南岛之外，广东的党组织被破坏殆尽。</w:t>
      </w:r>
    </w:p>
    <w:p>
      <w:r>
        <w:t>组织活动停止多年，一直到抗</w:t>
      </w:r>
      <w:r>
        <w:rPr>
          <w:color w:val="FF0000"/>
        </w:rPr>
        <w:t>日</w:t>
      </w:r>
      <w:r>
        <w:t>战争全面爆发前一年，即民</w:t>
      </w:r>
    </w:p>
    <w:p>
      <w:r>
        <w:t>族危机日益深重的1936年间，王均予、薛尚实两位同志先</w:t>
      </w:r>
    </w:p>
    <w:p>
      <w:r>
        <w:t>后从华东、华北到广州、香港，才分别建立了广州市临委和</w:t>
      </w:r>
    </w:p>
    <w:p>
      <w:r>
        <w:t>南方临时工作委员会，着手党组织的重建恢复工作。但是，</w:t>
      </w:r>
    </w:p>
    <w:p>
      <w:r>
        <w:t>由于历史的原因，两个党组织负责人之间的关系很不正常。</w:t>
      </w:r>
    </w:p>
    <w:p>
      <w:r>
        <w:t>据张文彬对我说，在他南来之前，长江局已派人对市委和南</w:t>
      </w:r>
    </w:p>
    <w:p>
      <w:r>
        <w:t>委之间的矛盾作过调查，中央派他来首先就是解</w:t>
      </w:r>
      <w:r>
        <w:rPr>
          <w:color w:val="0000E1"/>
        </w:rPr>
        <w:t>决</w:t>
      </w:r>
      <w:r>
        <w:t>这个问</w:t>
      </w:r>
    </w:p>
    <w:p>
      <w:r>
        <w:t>题。他说，两个负责人之间的矛盾是属于闹小资产阶级无原</w:t>
      </w:r>
    </w:p>
    <w:p>
      <w:r>
        <w:t>则纠纷，已从互不服气发展到互相拆台，这种严重不团结的</w:t>
      </w:r>
    </w:p>
    <w:p>
      <w:r>
        <w:t>状况与形势任务的要求很不相适应，不解决这个问题，党的</w:t>
      </w:r>
    </w:p>
    <w:p>
      <w:r>
        <w:t>组织就很难恢复正常和发展。为此，他进行了大量的调解工</w:t>
      </w:r>
    </w:p>
    <w:p>
      <w:r>
        <w:t>作，最后经中央批准，</w:t>
      </w:r>
      <w:r>
        <w:rPr>
          <w:color w:val="0000E1"/>
        </w:rPr>
        <w:t>决</w:t>
      </w:r>
      <w:r>
        <w:t>定撤销南委，改组市委，成立中共</w:t>
      </w:r>
    </w:p>
    <w:p>
      <w:r>
        <w:t>广东省委，统一加强领导全省党的工作。这次广东党领导机</w:t>
      </w:r>
    </w:p>
    <w:p>
      <w:r>
        <w:t>构的改组和调整充实，对于此后全省各地党组织的恢复和发</w:t>
      </w:r>
    </w:p>
    <w:p>
      <w:r>
        <w:t>展有着极其重要的意义，是广东党历史上新的一页。对此，</w:t>
      </w:r>
    </w:p>
    <w:p>
      <w:r>
        <w:t>张文彬是作出贡献的。</w:t>
      </w:r>
    </w:p>
    <w:p>
      <w:r>
        <w:t>张文彬很重视军事工作和开展武装斗争。他多次强调党</w:t>
      </w:r>
    </w:p>
    <w:p>
      <w:r>
        <w:t>员要军事化，要注意军事工作，党员要学习军事。省委一成</w:t>
      </w:r>
    </w:p>
    <w:p>
      <w:r>
        <w:t>立就同时建立了军事委员会。他初时比较注意抓国民党军队</w:t>
      </w:r>
    </w:p>
    <w:p>
      <w:r>
        <w:t>工作。当时，我们在国民党军队中虽不建立党的组织，但是</w:t>
      </w:r>
    </w:p>
    <w:p>
      <w:r>
        <w:t>仍注意个别发展党员。他提出在国民党军队中，共产党员要</w:t>
      </w:r>
    </w:p>
    <w:p>
      <w:r>
        <w:t>宣传贯彻“坚持团结，反对分裂；坚持抗战，反对投降；坚</w:t>
      </w:r>
    </w:p>
    <w:p>
      <w:r>
        <w:t>持进步，反对倒退”的方针，如果军队在前线打散了，共产</w:t>
      </w:r>
    </w:p>
    <w:p>
      <w:r>
        <w:t>党员应该坚持团结抗战，开展敌后游击战争。根据张文彬的</w:t>
      </w:r>
    </w:p>
    <w:p>
      <w:r>
        <w:t>意见，省委先后动员800多名进步青年（内有共产党员120</w:t>
      </w:r>
    </w:p>
    <w:p>
      <w:r>
        <w:t>人）到余汉谋的政工总队去工作，设想通过政治宣传把这支</w:t>
      </w:r>
    </w:p>
    <w:p>
      <w:r>
        <w:t>国民党部队改造成为华南坚持抗战的一支力量。与此同时，</w:t>
      </w:r>
    </w:p>
    <w:p>
      <w:r>
        <w:t>以张文彬为首的省委，也非常重视独立自主地建立和发展我</w:t>
      </w:r>
    </w:p>
    <w:p>
      <w:r>
        <w:t>党直接领导的抗日武装力量。在广州沦陷前夕，根据省委的</w:t>
      </w:r>
    </w:p>
    <w:p>
      <w:r>
        <w:t>部署，军委及时召开了广州外围几个县的县委负责人会议，</w:t>
      </w:r>
    </w:p>
    <w:p>
      <w:r>
        <w:t>要求立即着手组建人民抗日武装力量，并拟定了在罗浮山、</w:t>
      </w:r>
    </w:p>
    <w:p>
      <w:r>
        <w:t>五桂山开辟抗日根据地的计划报告中央。1939年春，张文</w:t>
      </w:r>
    </w:p>
    <w:p>
      <w:r>
        <w:t>彬从延安带回梁鸿钧、李振亚、谢立全、谢斌、庄田、卢伟</w:t>
      </w:r>
    </w:p>
    <w:p>
      <w:r>
        <w:t>良等一批中央派给广东的军事干部，充实和加强了广东各地</w:t>
      </w:r>
    </w:p>
    <w:p>
      <w:r>
        <w:t>抗日游击战争的领导。同时，他还派出刘向东、严尚民等把</w:t>
      </w:r>
    </w:p>
    <w:p>
      <w:r>
        <w:t>吴勤自发组织的“广游二支队”改造成为我党直接领导的一</w:t>
      </w:r>
    </w:p>
    <w:p>
      <w:r>
        <w:t>支抗日武装，成为后来珠江纵队的基础。应该说，后来广东</w:t>
      </w:r>
    </w:p>
    <w:p>
      <w:r>
        <w:t>各地抗</w:t>
      </w:r>
      <w:r>
        <w:rPr>
          <w:color w:val="0000E1"/>
        </w:rPr>
        <w:t>日</w:t>
      </w:r>
      <w:r>
        <w:t>战争形势的发展，同张文彬为首的省委积极努力贯</w:t>
      </w:r>
    </w:p>
    <w:p>
      <w:r>
        <w:t>彻中央的战略方针是分不开的。</w:t>
      </w:r>
    </w:p>
    <w:p>
      <w:r>
        <w:t>张文彬积极贯彻党的抗日民族统一战线的方针，他正确</w:t>
      </w:r>
    </w:p>
    <w:p>
      <w:r>
        <w:t>地分析了国民党中央与地方势力之间的矛盾，提出了团结国</w:t>
      </w:r>
    </w:p>
    <w:p>
      <w:r>
        <w:t>民党当中的爱国进步分子，利用合法名义积极开展我党领导</w:t>
      </w:r>
    </w:p>
    <w:p>
      <w:r>
        <w:t>的抗日救亡运动的具体策略。所以，抗战初期广东各地抗日</w:t>
      </w:r>
    </w:p>
    <w:p>
      <w:r>
        <w:t>群众团体和抗日救亡运动的蓬勃发展，大多数是共产党员或</w:t>
      </w:r>
    </w:p>
    <w:p>
      <w:r>
        <w:t>54</w:t>
      </w:r>
    </w:p>
    <w:p>
      <w:r>
        <w:t>进步人士在起领导作用。对于当时广东抗日民族统一战线的</w:t>
      </w:r>
    </w:p>
    <w:p>
      <w:r>
        <w:t>建立和发展，张文彬是有贡献的。</w:t>
      </w:r>
    </w:p>
    <w:p>
      <w:r>
        <w:t>张文彬的革命立场非常坚定，革命意志非常坚强。他被</w:t>
      </w:r>
    </w:p>
    <w:p>
      <w:r>
        <w:t>叛徒出卖遭到逮捕后，国民党反动派采取了种种残酷而卑鄙</w:t>
      </w:r>
    </w:p>
    <w:p>
      <w:r>
        <w:t>的威逼利诱手段，妄图使他屈膝投降。但是，他面对敌人的</w:t>
      </w:r>
    </w:p>
    <w:p>
      <w:r>
        <w:t>种种花招，忍受着两年之久牢狱折磨及疾病痛苦，始终坚定</w:t>
      </w:r>
    </w:p>
    <w:p>
      <w:r>
        <w:t>顽强，正气凛然，宁死不屈，表现了一个共产党员应有的革</w:t>
      </w:r>
    </w:p>
    <w:p>
      <w:r>
        <w:t>命精神和英雄气概。</w:t>
      </w:r>
    </w:p>
    <w:p>
      <w:r>
        <w:t>张文彬对革命的贡献及其革命精神，永远值得我们怀念</w:t>
      </w:r>
    </w:p>
    <w:p>
      <w:r>
        <w:t>和学习。</w:t>
      </w:r>
    </w:p>
    <w:p>
      <w:r>
        <w:t>（原载</w:t>
      </w:r>
      <w:r>
        <w:rPr>
          <w:color w:val="008000"/>
        </w:rPr>
        <w:t>《</w:t>
      </w:r>
      <w:r>
        <w:t>南方日报》，198</w:t>
      </w:r>
      <w:r>
        <w:rPr>
          <w:color w:val="808080"/>
        </w:rPr>
        <w:t>4</w:t>
      </w:r>
      <w:r>
        <w:t>年8月20日）</w:t>
      </w:r>
    </w:p>
    <w:p>
      <w:r>
        <w:t>（尹林平，系江西兴国人，曾任中共广东省委书记、省</w:t>
      </w:r>
    </w:p>
    <w:p>
      <w:r>
        <w:t>政协主席、全国政协常委等职</w:t>
      </w:r>
      <w:r>
        <w:rPr>
          <w:color w:val="808080"/>
        </w:rPr>
        <w:t>）</w:t>
      </w:r>
    </w:p>
    <w:p>
      <w:r>
        <w:t>55</w:t>
      </w:r>
    </w:p>
    <w:p>
      <w:r>
        <w:t>张文彬同志在东纵的日子里</w:t>
      </w:r>
    </w:p>
    <w:p>
      <w:r>
        <w:t>曾生</w:t>
      </w:r>
    </w:p>
    <w:p>
      <w:r>
        <w:t>1939年1月，中共广东省委书记张文彬召开了省委第</w:t>
      </w:r>
    </w:p>
    <w:p>
      <w:r>
        <w:t>四次执委扩大会议，传达中共中央六届六中全会</w:t>
      </w:r>
      <w:r>
        <w:rPr>
          <w:color w:val="808080"/>
        </w:rPr>
        <w:t>决</w:t>
      </w:r>
      <w:r>
        <w:t>议，讨论</w:t>
      </w:r>
    </w:p>
    <w:p>
      <w:r>
        <w:t>广东省今后的基本方针和主要任务。会议确定党的基本方针</w:t>
      </w:r>
    </w:p>
    <w:p>
      <w:r>
        <w:t>是:积极在抗战中发展自己的力量，准备在抗战最后阶段起</w:t>
      </w:r>
    </w:p>
    <w:p>
      <w:r>
        <w:t>决定作用。提出广泛开展敌后游击战争，配合正规军打击敌</w:t>
      </w:r>
    </w:p>
    <w:p>
      <w:r>
        <w:t>人；扩大动员、组织群众；加强统一战线工作，建立真诚团</w:t>
      </w:r>
    </w:p>
    <w:p>
      <w:r>
        <w:t>结的和建立强大的党的基础，作为当前党的任务。会议要求</w:t>
      </w:r>
    </w:p>
    <w:p>
      <w:r>
        <w:t>把工作重点放在东江和琼崖地区，建立坚持长期抗战的根据</w:t>
      </w:r>
    </w:p>
    <w:p>
      <w:r>
        <w:t>地。</w:t>
      </w:r>
    </w:p>
    <w:p>
      <w:r>
        <w:t>根据中共广东省委的</w:t>
      </w:r>
      <w:r>
        <w:rPr>
          <w:color w:val="808080"/>
        </w:rPr>
        <w:t>决</w:t>
      </w:r>
      <w:r>
        <w:t>定，为了加强对东江地区开展抗</w:t>
      </w:r>
    </w:p>
    <w:p>
      <w:r>
        <w:t>日游击战争的领导，在1939年2月成立了中共东江特委，</w:t>
      </w:r>
    </w:p>
    <w:p>
      <w:r>
        <w:t>由林平（即尹林平）同志任书记，领导连平、和平、五华、</w:t>
      </w:r>
    </w:p>
    <w:p>
      <w:r>
        <w:t>紫金、兴宁、河源、博罗、增城、龙门、新丰、海丰、陆丰</w:t>
      </w:r>
    </w:p>
    <w:p>
      <w:r>
        <w:t>等县党组织和人民的抗日斗争。</w:t>
      </w:r>
    </w:p>
    <w:p>
      <w:r>
        <w:t>......</w:t>
      </w:r>
    </w:p>
    <w:p>
      <w:r>
        <w:rPr>
          <w:color w:val="FF0000"/>
        </w:rPr>
        <w:t>（</w:t>
      </w:r>
      <w:r>
        <w:t>194</w:t>
      </w:r>
      <w:r>
        <w:rPr>
          <w:color w:val="808080"/>
        </w:rPr>
        <w:t>1</w:t>
      </w:r>
      <w:r>
        <w:t>年）12月8日早上</w:t>
      </w:r>
      <w:r>
        <w:rPr>
          <w:color w:val="FF0000"/>
        </w:rPr>
        <w:t>,</w:t>
      </w:r>
      <w:r>
        <w:t>深圳河边炮声隆隆</w:t>
      </w:r>
      <w:r>
        <w:rPr>
          <w:color w:val="0000E1"/>
        </w:rPr>
        <w:t>，</w:t>
      </w:r>
      <w:r>
        <w:t>日本侵略</w:t>
      </w:r>
    </w:p>
    <w:p>
      <w:r>
        <w:t>军“南支派遣军”以第三十六师团为主力的1.5万多人</w:t>
      </w:r>
      <w:r>
        <w:rPr>
          <w:color w:val="008000"/>
        </w:rPr>
        <w:t>,</w:t>
      </w:r>
      <w:r>
        <w:t>在海、</w:t>
      </w:r>
    </w:p>
    <w:p>
      <w:r>
        <w:t>空军配合下</w:t>
      </w:r>
      <w:r>
        <w:rPr>
          <w:color w:val="FF0000"/>
        </w:rPr>
        <w:t>，</w:t>
      </w:r>
      <w:r>
        <w:t>分两路越过深圳河</w:t>
      </w:r>
      <w:r>
        <w:rPr>
          <w:color w:val="008000"/>
        </w:rPr>
        <w:t>,</w:t>
      </w:r>
      <w:r>
        <w:t>沿广九铁路段和青山道推</w:t>
      </w:r>
    </w:p>
    <w:p>
      <w:r>
        <w:t>进</w:t>
      </w:r>
      <w:r>
        <w:rPr>
          <w:color w:val="FF0000"/>
        </w:rPr>
        <w:t>，</w:t>
      </w:r>
      <w:r>
        <w:t>突袭新界和九龙半岛。与此同时</w:t>
      </w:r>
      <w:r>
        <w:rPr>
          <w:color w:val="808080"/>
        </w:rPr>
        <w:t>，</w:t>
      </w:r>
      <w:r>
        <w:t>日本30多架飞机对九</w:t>
      </w:r>
    </w:p>
    <w:p>
      <w:r>
        <w:t>龙启德飞机场实施轮番轰....</w:t>
      </w:r>
      <w:r>
        <w:rPr>
          <w:color w:val="808080"/>
        </w:rPr>
        <w:t>.</w:t>
      </w:r>
      <w:r>
        <w:t>经过18天的进攻</w:t>
      </w:r>
      <w:r>
        <w:rPr>
          <w:color w:val="FF0000"/>
        </w:rPr>
        <w:t>,</w:t>
      </w:r>
      <w:r>
        <w:t>日本侵略</w:t>
      </w:r>
    </w:p>
    <w:p>
      <w:r>
        <w:t>军终于在12月25日“圣诞节”那天占领了香港。香港总督杨</w:t>
      </w:r>
    </w:p>
    <w:p>
      <w:r>
        <w:t>慕琦宣布无条件投降。</w:t>
      </w:r>
    </w:p>
    <w:p>
      <w:r>
        <w:t>......</w:t>
      </w:r>
    </w:p>
    <w:p>
      <w:r>
        <w:t>在日军进攻香港前，中共南方工作委员会正在香港开</w:t>
      </w:r>
    </w:p>
    <w:p>
      <w:r>
        <w:t>会。南委副书记张文彬、粤南省委书记梁广、广东人民抗日</w:t>
      </w:r>
    </w:p>
    <w:p>
      <w:r>
        <w:t>游击队政治委员尹林平、香港市委书记杨康华以及中共中央</w:t>
      </w:r>
    </w:p>
    <w:p>
      <w:r>
        <w:t>南方局派到香港工作的李少石、潘汉年、刘少文等同志都集</w:t>
      </w:r>
    </w:p>
    <w:p>
      <w:r>
        <w:t>中到香港。廖承志同志接到党中央和周恩来同志的电报后，</w:t>
      </w:r>
    </w:p>
    <w:p>
      <w:r>
        <w:t>即同与会的同志抓紧研究了营救（</w:t>
      </w:r>
      <w:r>
        <w:rPr>
          <w:color w:val="008000"/>
        </w:rPr>
        <w:t>滞</w:t>
      </w:r>
      <w:r>
        <w:t>留在港的爱国民主人士</w:t>
      </w:r>
    </w:p>
    <w:p>
      <w:r>
        <w:t>和文化人）工</w:t>
      </w:r>
      <w:r>
        <w:rPr>
          <w:color w:val="808080"/>
        </w:rPr>
        <w:t>作</w:t>
      </w:r>
      <w:r>
        <w:t>....</w:t>
      </w:r>
      <w:r>
        <w:rPr>
          <w:color w:val="0000E1"/>
        </w:rPr>
        <w:t>.</w:t>
      </w:r>
      <w:r>
        <w:rPr>
          <w:color w:val="FF0000"/>
        </w:rPr>
        <w:t>.</w:t>
      </w:r>
    </w:p>
    <w:p>
      <w:r>
        <w:t>日军在占领香港后，就立即封锁香港至九龙的交通，在</w:t>
      </w:r>
    </w:p>
    <w:p>
      <w:r>
        <w:t>全市挨户搜查，逮捕抗日爱国人士。香港和九龙隔海相望，</w:t>
      </w:r>
    </w:p>
    <w:p>
      <w:r>
        <w:t>这时却被日军严密封锁，真是咫尺天涯。林平同志在九龙我</w:t>
      </w:r>
    </w:p>
    <w:p>
      <w:r>
        <w:t>们部队办事处向</w:t>
      </w:r>
      <w:r>
        <w:rPr>
          <w:color w:val="0000E1"/>
        </w:rPr>
        <w:t>干</w:t>
      </w:r>
      <w:r>
        <w:t>部和交通员作了护送的部署。他认为，如</w:t>
      </w:r>
    </w:p>
    <w:p>
      <w:r>
        <w:t>果不能帮助廖承志、张文彬等同志先行撤离港九，整个营救</w:t>
      </w:r>
    </w:p>
    <w:p>
      <w:r>
        <w:t>计划将无法实行。他交代香港办事处的干部李健行说:“我</w:t>
      </w:r>
    </w:p>
    <w:p>
      <w:r>
        <w:t>们必须在三天之内打通九龙至香港的交通线。这件事得由你</w:t>
      </w:r>
    </w:p>
    <w:p>
      <w:r>
        <w:t>亲自去一趟，要求你比任何时候都不怕</w:t>
      </w:r>
      <w:r>
        <w:rPr>
          <w:color w:val="008000"/>
        </w:rPr>
        <w:t>冒</w:t>
      </w:r>
      <w:r>
        <w:t>险和不怕牺牲。”</w:t>
      </w:r>
    </w:p>
    <w:p>
      <w:r>
        <w:t>李健行同志愉快地接受了这个艰险的任务。....</w:t>
      </w:r>
      <w:r>
        <w:rPr>
          <w:color w:val="FF0000"/>
        </w:rPr>
        <w:t>.</w:t>
      </w:r>
    </w:p>
    <w:p>
      <w:r>
        <w:t>1942年元</w:t>
      </w:r>
      <w:r>
        <w:rPr>
          <w:color w:val="0000E1"/>
        </w:rPr>
        <w:t>旦</w:t>
      </w:r>
      <w:r>
        <w:t>前后，我和“虎门队”住在坪山东南的石</w:t>
      </w:r>
    </w:p>
    <w:p>
      <w:r>
        <w:t>桥坑</w:t>
      </w:r>
      <w:r>
        <w:rPr>
          <w:color w:val="FF0000"/>
        </w:rPr>
        <w:t>。</w:t>
      </w:r>
      <w:r>
        <w:t>这里是一条偏僻的山沟，只有几间已没有人居住的、</w:t>
      </w:r>
    </w:p>
    <w:p>
      <w:r>
        <w:t>砖石结构的房子。我们准备在这里迎接廖承志等同志到来。</w:t>
      </w:r>
    </w:p>
    <w:p>
      <w:r>
        <w:t>几天前，惠阳短枪队执行任务去了，我和彭沃等同志焦急地</w:t>
      </w:r>
    </w:p>
    <w:p>
      <w:r>
        <w:t>等待着。元月3日中午，短枪队带回来一批人，为首的胖胖</w:t>
      </w:r>
    </w:p>
    <w:p>
      <w:r>
        <w:t>的身材，头戴鸭舌帽；一个长得矮小；另一个高高瘦瘦戴了</w:t>
      </w:r>
    </w:p>
    <w:p>
      <w:r>
        <w:t>57</w:t>
      </w:r>
    </w:p>
    <w:p>
      <w:r>
        <w:t>一副眼镜。“啊，廖承志、连贯、乔冠华同志，他们脱险回</w:t>
      </w:r>
    </w:p>
    <w:p>
      <w:r>
        <w:t>来了!”这是我们从香港接回来的第一批领导同志。接着，</w:t>
      </w:r>
    </w:p>
    <w:p>
      <w:r>
        <w:t>张文彬也从香港回来了。</w:t>
      </w:r>
    </w:p>
    <w:p>
      <w:r>
        <w:t>我们在这个小山沟的砖石房子里欢快地叙谈。廖承志同</w:t>
      </w:r>
    </w:p>
    <w:p>
      <w:r>
        <w:t>志和我们开了个会，研究布置下一阶段的营救和接待工作。</w:t>
      </w:r>
    </w:p>
    <w:p>
      <w:r>
        <w:t>....张文彬说，他打算在我们部队停留一个时期；视察工</w:t>
      </w:r>
    </w:p>
    <w:p>
      <w:r>
        <w:t>作。</w:t>
      </w:r>
    </w:p>
    <w:p>
      <w:r>
        <w:t>（营救工作进行期间）我们抽调了一批工作人员，由敌</w:t>
      </w:r>
    </w:p>
    <w:p>
      <w:r>
        <w:t>后文委黄日东同志负责，建立起临时的接待机构。还多方筹</w:t>
      </w:r>
    </w:p>
    <w:p>
      <w:r>
        <w:t>集了一些钱粮，开拓税源，增加税款收人，号召部队紧缩</w:t>
      </w:r>
      <w:r>
        <w:rPr>
          <w:color w:val="0000E1"/>
        </w:rPr>
        <w:t>开</w:t>
      </w:r>
    </w:p>
    <w:p>
      <w:r>
        <w:t>支，开源节流。为此，张文彬同志曾经去电党中央，党中央</w:t>
      </w:r>
    </w:p>
    <w:p>
      <w:r>
        <w:t>十分重视，汇来几十万元，解决我们的经费问题。</w:t>
      </w:r>
    </w:p>
    <w:p>
      <w:pPr>
        <w:rPr>
          <w:rFonts w:hint="eastAsia" w:eastAsia="宋体"/>
          <w:lang w:eastAsia="zh-CN"/>
        </w:rPr>
      </w:pPr>
      <w:r>
        <w:t>原来计划一批接</w:t>
      </w:r>
      <w:r>
        <w:rPr>
          <w:color w:val="0000E1"/>
        </w:rPr>
        <w:t>一</w:t>
      </w:r>
      <w:r>
        <w:t>批地护送文化界人士过惠宝边，转</w:t>
      </w:r>
      <w:del w:id="36" w:author="1" w:date="2018-10-08T17:06:57Z">
        <w:r>
          <w:rPr>
            <w:color w:val="0000E1"/>
          </w:rPr>
          <w:delText>人</w:delText>
        </w:r>
      </w:del>
      <w:ins w:id="37" w:author="1" w:date="2018-10-08T17:06:57Z">
        <w:r>
          <w:rPr>
            <w:rFonts w:hint="eastAsia"/>
            <w:color w:val="0000E1"/>
            <w:lang w:eastAsia="zh-CN"/>
          </w:rPr>
          <w:t>入</w:t>
        </w:r>
      </w:ins>
    </w:p>
    <w:p>
      <w:r>
        <w:t>国民党统治的惠州。但是，情况起了变化，日军为了掠夺物</w:t>
      </w:r>
    </w:p>
    <w:p>
      <w:r>
        <w:t>资，又占领了惠州和博罗县城。茅盾等到达惠宝边后，只好</w:t>
      </w:r>
    </w:p>
    <w:p>
      <w:r>
        <w:rPr>
          <w:color w:val="808080"/>
        </w:rPr>
        <w:t>滞</w:t>
      </w:r>
      <w:r>
        <w:t>留在田心一带隐蔽。先后到达田心的（包括从东线来的），</w:t>
      </w:r>
    </w:p>
    <w:p>
      <w:r>
        <w:t>还有沈志远、戈宝权、张友渔、韩幽桐、胡风等。</w:t>
      </w:r>
    </w:p>
    <w:p>
      <w:r>
        <w:t>由于情况起了变化，陆续来到宝安的大批文化界人士暂</w:t>
      </w:r>
    </w:p>
    <w:p>
      <w:r>
        <w:t>时不能走了。我们又派人到阳台山400米高处的蕉窝村搭山</w:t>
      </w:r>
    </w:p>
    <w:p>
      <w:r>
        <w:t>寮，建起了一个比较安全而又坚固的招待所，把韬奋、于</w:t>
      </w:r>
    </w:p>
    <w:p>
      <w:r>
        <w:t>伶、胡绳几对夫妇和袁水拍、叶籁士、高汾等20多人转移</w:t>
      </w:r>
    </w:p>
    <w:p>
      <w:r>
        <w:t>到蕉窝，后来又转移到龙华深坑村的山寮。</w:t>
      </w:r>
    </w:p>
    <w:p>
      <w:r>
        <w:t>张文彬同志从惠阳来到宝安白石龙，和我们一起研究了</w:t>
      </w:r>
    </w:p>
    <w:p>
      <w:r>
        <w:t>全部脱险人员的行止问题，根据他们到大后方去是否安全的</w:t>
      </w:r>
    </w:p>
    <w:p>
      <w:r>
        <w:t>58</w:t>
      </w:r>
    </w:p>
    <w:p>
      <w:r>
        <w:t>情况，决定哪些人先走，哪些人后走，哪些人在国统区可以</w:t>
      </w:r>
    </w:p>
    <w:p>
      <w:r>
        <w:t>公开走，哪些人要秘密走，等等。张文彬对我们部队这次抢</w:t>
      </w:r>
    </w:p>
    <w:p>
      <w:r>
        <w:t>救工作表示满意。他对我们说:“你们虽然是一支小小的游</w:t>
      </w:r>
    </w:p>
    <w:p>
      <w:r>
        <w:t>击队，但是坚持了武装斗争，站住了脚，意义很大，假如没</w:t>
      </w:r>
    </w:p>
    <w:p>
      <w:r>
        <w:t>有你们在这个地区的工作基础，要进行这次有效的营救，是</w:t>
      </w:r>
    </w:p>
    <w:p>
      <w:r>
        <w:t>难以设想的。”</w:t>
      </w:r>
    </w:p>
    <w:p>
      <w:r>
        <w:t>2月中旬，党中央得悉大批爱国民主人士和文化界人士</w:t>
      </w:r>
    </w:p>
    <w:p>
      <w:r>
        <w:t>已经安全转移到东江游击区，即发来电报向他们表示慰问，</w:t>
      </w:r>
    </w:p>
    <w:p>
      <w:r>
        <w:t>对东江游击队和港九党组织参加营救工作的有关人员给予了</w:t>
      </w:r>
    </w:p>
    <w:p>
      <w:r>
        <w:t>表扬。并同意在我们部队设立电台，用密码与党中央和南方</w:t>
      </w:r>
    </w:p>
    <w:p>
      <w:r>
        <w:t>局直接联系。</w:t>
      </w:r>
    </w:p>
    <w:p>
      <w:r>
        <w:t>张文彬、林平同志带了几对狮头鹅和</w:t>
      </w:r>
      <w:r>
        <w:rPr>
          <w:color w:val="808080"/>
        </w:rPr>
        <w:t>几</w:t>
      </w:r>
      <w:r>
        <w:t>瓶酒到龙华深坑</w:t>
      </w:r>
    </w:p>
    <w:p>
      <w:r>
        <w:t>山寮招待所，慰问了最后留在宝安的邹韬奋、刘清扬、于</w:t>
      </w:r>
    </w:p>
    <w:p>
      <w:r>
        <w:t>伶、章泯、杨刚、吴在东等几十人，并和他们进行了座谈。</w:t>
      </w:r>
    </w:p>
    <w:p>
      <w:r>
        <w:t>在座谈会上传达了党中央的慰问电。会上发言十分热烈，党</w:t>
      </w:r>
    </w:p>
    <w:p>
      <w:r>
        <w:t>外人士对中国共产党同他们肝胆相照、生死与共的深情感动</w:t>
      </w:r>
    </w:p>
    <w:p>
      <w:r>
        <w:t>不已。</w:t>
      </w:r>
    </w:p>
    <w:p>
      <w:r>
        <w:t>......</w:t>
      </w:r>
    </w:p>
    <w:p>
      <w:r>
        <w:t>日军攻占香港之后，在东江地区的兵力有所减弱，但顽</w:t>
      </w:r>
    </w:p>
    <w:p>
      <w:r>
        <w:t>军的兵力则增强了。他们仍然占领着大岭山的大部分地区，</w:t>
      </w:r>
    </w:p>
    <w:p>
      <w:r>
        <w:t>并乘机从惠州、樟木头等地向前推进，重新占领了淡水、龙</w:t>
      </w:r>
    </w:p>
    <w:p>
      <w:r>
        <w:t>岗、观澜、平湖等地，伺机向我抗</w:t>
      </w:r>
      <w:r>
        <w:rPr>
          <w:color w:val="808080"/>
        </w:rPr>
        <w:t>日</w:t>
      </w:r>
      <w:r>
        <w:t>根据地和游击队发动大</w:t>
      </w:r>
    </w:p>
    <w:p>
      <w:r>
        <w:t>规模的进攻，因而1942年仍然是很艰苦战斗的一年。</w:t>
      </w:r>
    </w:p>
    <w:p>
      <w:r>
        <w:t>张文彬从1月到4月，都在我们部队检查和指导工作。</w:t>
      </w:r>
    </w:p>
    <w:p>
      <w:r>
        <w:t>在这期间，他在我们部队总部驻地白石龙主持召开了干部会</w:t>
      </w:r>
    </w:p>
    <w:p>
      <w:r>
        <w:t>议，参加会议的有尹林平、梁鸿钧和第三、第五大队领导</w:t>
      </w:r>
      <w:r>
        <w:rPr>
          <w:color w:val="0000E1"/>
        </w:rPr>
        <w:t>千</w:t>
      </w:r>
    </w:p>
    <w:p>
      <w:r>
        <w:t>59</w:t>
      </w:r>
    </w:p>
    <w:p>
      <w:r>
        <w:t>部以及杨康华同志。会议总结了三年来对敌斗争的经验，对</w:t>
      </w:r>
    </w:p>
    <w:p>
      <w:r>
        <w:rPr>
          <w:color w:val="008000"/>
        </w:rPr>
        <w:t>当</w:t>
      </w:r>
      <w:r>
        <w:t>前形势、任务、方针、政策，以及游击战争的战略战术，</w:t>
      </w:r>
    </w:p>
    <w:p>
      <w:r>
        <w:t>部队的军政建设等问题，都提出了很好的意见，作出了重要</w:t>
      </w:r>
    </w:p>
    <w:p>
      <w:r>
        <w:t>的决定。</w:t>
      </w:r>
    </w:p>
    <w:p>
      <w:r>
        <w:t>在白石龙干部会议上，张文彬作了多次重要的讲话，反</w:t>
      </w:r>
    </w:p>
    <w:p>
      <w:r>
        <w:t>复说明坚持抗战、坚持团结、坚持进步、坚持抗日民族统一</w:t>
      </w:r>
    </w:p>
    <w:p>
      <w:r>
        <w:t>战线、坚持抗日反顽斗争的必要性和可能性，坚持和发展东</w:t>
      </w:r>
    </w:p>
    <w:p>
      <w:r>
        <w:t>江抗日根据地和革命队伍的重要战略意义。他指出我军在强</w:t>
      </w:r>
    </w:p>
    <w:p>
      <w:r>
        <w:t>大的日伪顽军夹击之中，斗争是长期尖锐而复杂的，熬过困</w:t>
      </w:r>
    </w:p>
    <w:p>
      <w:r>
        <w:t>难就是胜利，熬过困难就会大发展。在军事上，我们要坚决</w:t>
      </w:r>
    </w:p>
    <w:p>
      <w:r>
        <w:t>贯彻毛泽东同志的游击战争的战略战术思想，机动灵活，避</w:t>
      </w:r>
    </w:p>
    <w:p>
      <w:r>
        <w:t>免硬拼和打消耗仗。要避敌锋芒，攻其弱点，扰敌、疲敌、</w:t>
      </w:r>
    </w:p>
    <w:p>
      <w:r>
        <w:t>挫敌，消灭其有生力量，积小胜为大胜。他还介绍了赣南红</w:t>
      </w:r>
    </w:p>
    <w:p>
      <w:r>
        <w:t>军的三年游击战争的经验，概括为三个“能”:“能打、能</w:t>
      </w:r>
    </w:p>
    <w:p>
      <w:r>
        <w:t>跑、能躲”。即条件有利时，就用战斗去消灭敌人；不适宜</w:t>
      </w:r>
    </w:p>
    <w:p>
      <w:r>
        <w:t>打时，不能打</w:t>
      </w:r>
      <w:r>
        <w:rPr>
          <w:color w:val="008000"/>
        </w:rPr>
        <w:t>赢</w:t>
      </w:r>
      <w:r>
        <w:t>时，就迅速转移；跑不</w:t>
      </w:r>
      <w:r>
        <w:rPr>
          <w:color w:val="0000E1"/>
        </w:rPr>
        <w:t>了</w:t>
      </w:r>
      <w:r>
        <w:t>时，就隐蔽起来，</w:t>
      </w:r>
    </w:p>
    <w:p>
      <w:r>
        <w:t>保存力量，待机再打击敌人。张文彬的讲话，使我和我们的</w:t>
      </w:r>
    </w:p>
    <w:p>
      <w:r>
        <w:t>干部受到很大的教育，使我们大大增强了在日伪顽夹击下进</w:t>
      </w:r>
    </w:p>
    <w:p>
      <w:r>
        <w:t>行战斗的胜利信心，和懂得了更多的斗争方法。</w:t>
      </w:r>
    </w:p>
    <w:p>
      <w:r>
        <w:t>在会议上，与会的同志们，根据张文彬的讲话，进行了</w:t>
      </w:r>
    </w:p>
    <w:p>
      <w:r>
        <w:t>热烈的讨论。同志们认为，在党的领导下，三年来，特别是</w:t>
      </w:r>
    </w:p>
    <w:p>
      <w:r>
        <w:t>重返惠东宝安敌后，总结了东移的惨痛教训以后，我军紧密</w:t>
      </w:r>
    </w:p>
    <w:p>
      <w:r>
        <w:t>地依靠群众，发动群众，经过艰苦的斗争，不断地打击日伪</w:t>
      </w:r>
    </w:p>
    <w:p>
      <w:r>
        <w:t>顽军，部队从100多人发展到1500多人，建立了东宝抗日</w:t>
      </w:r>
    </w:p>
    <w:p>
      <w:r>
        <w:t>根据地，大大地鼓舞了东江地区人民争取抗战胜利的信心，</w:t>
      </w:r>
    </w:p>
    <w:p>
      <w:r>
        <w:t>在国际上也产生了良好的影响。同志们也检查了上下坪会议</w:t>
      </w:r>
    </w:p>
    <w:p>
      <w:r>
        <w:t>60</w:t>
      </w:r>
    </w:p>
    <w:p>
      <w:r>
        <w:t>以来我们同日伪顽军作战的情况，认为我们打被动防御的仗</w:t>
      </w:r>
    </w:p>
    <w:p>
      <w:r>
        <w:t>多，打主动进攻的仗少。大家认为，游击队只有主动进攻，</w:t>
      </w:r>
    </w:p>
    <w:p>
      <w:r>
        <w:t>才能打歼灭战；打不了大的歼灭战，但可以打小的歼灭</w:t>
      </w:r>
      <w:r>
        <w:rPr>
          <w:color w:val="FF0000"/>
        </w:rPr>
        <w:t>战</w:t>
      </w:r>
      <w:r>
        <w:t>，</w:t>
      </w:r>
    </w:p>
    <w:p>
      <w:r>
        <w:t>一个班、一个排、一个连地歼灭敌人。例如，第三大队在大</w:t>
      </w:r>
    </w:p>
    <w:p>
      <w:r>
        <w:t>朗歼灭顽军陈禄大队的主力中队；第五大队在石鼓歼灭顽军</w:t>
      </w:r>
    </w:p>
    <w:p>
      <w:r>
        <w:t>张林大队的一个中队就是范例。今后应以奇袭、伏击等游击</w:t>
      </w:r>
    </w:p>
    <w:p>
      <w:r>
        <w:t>战的进功手段，多打一些这样的歼灭战，积小胜为大胜。同</w:t>
      </w:r>
    </w:p>
    <w:p>
      <w:r>
        <w:t>志们还认为，应学会爆破技术，提高攻坚的能力，以便在奇</w:t>
      </w:r>
    </w:p>
    <w:p>
      <w:r>
        <w:t>袭不成时实施强攻，争取打更多的小歼灭战，以打开东江抗</w:t>
      </w:r>
    </w:p>
    <w:p>
      <w:r>
        <w:t>日游击战争的新局面。</w:t>
      </w:r>
    </w:p>
    <w:p>
      <w:r>
        <w:t>在白石龙会议</w:t>
      </w:r>
      <w:r>
        <w:rPr>
          <w:color w:val="FF0000"/>
        </w:rPr>
        <w:t>.</w:t>
      </w:r>
      <w:r>
        <w:t>上，张文彬还谈到我们部队胜利发展中的</w:t>
      </w:r>
    </w:p>
    <w:p>
      <w:r>
        <w:t>挫折和教训。对1940年部队东移海陆丰，中央有了明确的</w:t>
      </w:r>
    </w:p>
    <w:p>
      <w:r>
        <w:t>结论，大家的认识是一致的；而到1941年9月顽军占领东</w:t>
      </w:r>
    </w:p>
    <w:p>
      <w:r>
        <w:t>莞大岭山区以后，部分反动地主反水，张文彬同志认为是由</w:t>
      </w:r>
    </w:p>
    <w:p>
      <w:r>
        <w:t>于我们执行统战政策有偏差，对地主斗“过火”，使他们联</w:t>
      </w:r>
    </w:p>
    <w:p>
      <w:r>
        <w:t>合起来反对我们所致。我则认为当时总部在大岭山地区对统</w:t>
      </w:r>
    </w:p>
    <w:p>
      <w:r>
        <w:t>战政策还是注意自觉执行的，对地方士绅有联合有斗争是不</w:t>
      </w:r>
    </w:p>
    <w:p>
      <w:r>
        <w:t>可避免的，而应该深刻汲取的教训是在对敌斗争胜利发展</w:t>
      </w:r>
    </w:p>
    <w:p>
      <w:r>
        <w:t>时，我们滋长了自满轻敌的情绪，当顽军大举进攻的时候，</w:t>
      </w:r>
    </w:p>
    <w:p>
      <w:r>
        <w:t>以为硬拼就可以把敌人打出去，结果打了消耗仗，使部队受</w:t>
      </w:r>
    </w:p>
    <w:p>
      <w:r>
        <w:t>到一些损失。张文彬还认为，第三大队从大岭山区转移到阳</w:t>
      </w:r>
    </w:p>
    <w:p>
      <w:r>
        <w:t>台山区，以后又转移到惠宝边区去是“逃跑主义”。我则认</w:t>
      </w:r>
    </w:p>
    <w:p>
      <w:r>
        <w:t>为顽军以绝对优势兵力重点进攻我大岭山抗日根据地，我们</w:t>
      </w:r>
    </w:p>
    <w:p>
      <w:r>
        <w:t>打了几天错误的消耗仗后，即以部分兵力在内线坚持，而将</w:t>
      </w:r>
    </w:p>
    <w:p>
      <w:r>
        <w:t>主力转移到外线，在第五大队配合下积极打击顽军侧后</w:t>
      </w:r>
      <w:r>
        <w:rPr>
          <w:color w:val="808080"/>
        </w:rPr>
        <w:t>，</w:t>
      </w:r>
      <w:r>
        <w:t>以</w:t>
      </w:r>
    </w:p>
    <w:p>
      <w:r>
        <w:t>牵制顽军，解除大岭山区的压力，是符合游击战争的原则</w:t>
      </w:r>
    </w:p>
    <w:p>
      <w:r>
        <w:t>的。至于把一部分部队转移到惠宝边，是为了恢复和发展以</w:t>
      </w:r>
    </w:p>
    <w:p>
      <w:r>
        <w:t>坪山为中心的老区抗日游击战争，把我们的部队的活动推广</w:t>
      </w:r>
    </w:p>
    <w:p>
      <w:r>
        <w:t>到比路西地区更广阔的路东地区去，是积极的行动。而且日</w:t>
      </w:r>
    </w:p>
    <w:p>
      <w:r>
        <w:t>军自1938年10月12日在大亚湾登陆以后，1941年2月又</w:t>
      </w:r>
    </w:p>
    <w:p>
      <w:r>
        <w:t>一次在大亚湾登陆，再次占领惠州、淡水地区，在此前后还</w:t>
      </w:r>
    </w:p>
    <w:p>
      <w:r>
        <w:t>多次从石龙溯东江而上占领惠州，惠宝边地区多次</w:t>
      </w:r>
      <w:r>
        <w:rPr>
          <w:color w:val="0000E1"/>
        </w:rPr>
        <w:t>沦</w:t>
      </w:r>
      <w:r>
        <w:t>为敌</w:t>
      </w:r>
    </w:p>
    <w:p>
      <w:r>
        <w:t>后，我们部队开回这个地区活动，在政治上也是有理有利</w:t>
      </w:r>
    </w:p>
    <w:p>
      <w:r>
        <w:t>的。以后的事实更是证明了不失时机地恢复和发展惠宝边抗</w:t>
      </w:r>
    </w:p>
    <w:p>
      <w:r>
        <w:t>日根据地，对我们东江抗</w:t>
      </w:r>
      <w:r>
        <w:rPr>
          <w:color w:val="808080"/>
        </w:rPr>
        <w:t>日</w:t>
      </w:r>
      <w:r>
        <w:t>游击队的壮大和发展是多么重要</w:t>
      </w:r>
    </w:p>
    <w:p>
      <w:r>
        <w:t>和必要。我在后来学习了毛主席的</w:t>
      </w:r>
      <w:r>
        <w:rPr>
          <w:color w:val="FF0000"/>
        </w:rPr>
        <w:t>《</w:t>
      </w:r>
      <w:r>
        <w:t>游击战争战略问题</w:t>
      </w:r>
      <w:r>
        <w:rPr>
          <w:color w:val="0000E1"/>
        </w:rPr>
        <w:t>》</w:t>
      </w:r>
      <w:r>
        <w:t>一</w:t>
      </w:r>
    </w:p>
    <w:p>
      <w:r>
        <w:t>文后，更加认识到这样做的正确性和重大的战略意义。张文</w:t>
      </w:r>
    </w:p>
    <w:p>
      <w:r>
        <w:t>彬来我们部队的时间不是很长，还来不及深</w:t>
      </w:r>
      <w:del w:id="38" w:author="1" w:date="2018-10-08T17:08:20Z">
        <w:r>
          <w:rPr/>
          <w:delText>人</w:delText>
        </w:r>
      </w:del>
      <w:ins w:id="39" w:author="1" w:date="2018-10-08T17:08:20Z">
        <w:r>
          <w:rPr>
            <w:rFonts w:hint="eastAsia"/>
            <w:lang w:eastAsia="zh-CN"/>
          </w:rPr>
          <w:t>入</w:t>
        </w:r>
      </w:ins>
      <w:r>
        <w:t>地了解全面的</w:t>
      </w:r>
    </w:p>
    <w:p>
      <w:r>
        <w:t>情况，因而</w:t>
      </w:r>
      <w:r>
        <w:rPr>
          <w:color w:val="808080"/>
        </w:rPr>
        <w:t>对</w:t>
      </w:r>
      <w:r>
        <w:t>上述两个问题的看法有不够准确的地方</w:t>
      </w:r>
      <w:r>
        <w:rPr>
          <w:color w:val="808080"/>
        </w:rPr>
        <w:t>。</w:t>
      </w:r>
      <w:r>
        <w:t>但当</w:t>
      </w:r>
    </w:p>
    <w:p>
      <w:r>
        <w:t>时从整个对敌斗争来说，这些不同的意见，是大同中的小异</w:t>
      </w:r>
    </w:p>
    <w:p>
      <w:r>
        <w:t>问题，不必要匆忙地展开讨论，而且当时的情况也不容许我</w:t>
      </w:r>
    </w:p>
    <w:p>
      <w:r>
        <w:t>们再坐在那里讨论了。因为当时在宝安，内战的气氛已经日</w:t>
      </w:r>
    </w:p>
    <w:p>
      <w:r>
        <w:t>趋紧张</w:t>
      </w:r>
      <w:r>
        <w:rPr>
          <w:color w:val="FF0000"/>
        </w:rPr>
        <w:t>，</w:t>
      </w:r>
      <w:r>
        <w:t>在我们送走了文化界人士的时候，广东国民党已经</w:t>
      </w:r>
    </w:p>
    <w:p>
      <w:r>
        <w:t>调集部队，将要向我们大举进攻，集中精力进行反顽斗争已</w:t>
      </w:r>
    </w:p>
    <w:p>
      <w:r>
        <w:t>是当务之急。所以，对于张文彬对我个人的批评，虽然在认</w:t>
      </w:r>
    </w:p>
    <w:p>
      <w:r>
        <w:t>识上有不同的看法，但我还是持“有则改之、无则</w:t>
      </w:r>
      <w:r>
        <w:rPr>
          <w:color w:val="0000E1"/>
        </w:rPr>
        <w:t>加</w:t>
      </w:r>
      <w:r>
        <w:t>勉”的</w:t>
      </w:r>
    </w:p>
    <w:p>
      <w:r>
        <w:t>态度。以为来日方长，待以后有机会时再与张文彬商榷。不</w:t>
      </w:r>
    </w:p>
    <w:p>
      <w:r>
        <w:t>幸的是4月中旬，张文彬离开宝安经惠阳转到</w:t>
      </w:r>
      <w:r>
        <w:rPr>
          <w:color w:val="808080"/>
        </w:rPr>
        <w:t>粤</w:t>
      </w:r>
      <w:r>
        <w:t>北之后，6</w:t>
      </w:r>
    </w:p>
    <w:p>
      <w:r>
        <w:t>月份，在南委机关转移到大埔时，竟被国民党特务逮捕。他</w:t>
      </w:r>
    </w:p>
    <w:p>
      <w:r>
        <w:t>在狱中带病坚持</w:t>
      </w:r>
      <w:r>
        <w:rPr>
          <w:color w:val="808080"/>
        </w:rPr>
        <w:t>斗</w:t>
      </w:r>
      <w:r>
        <w:t>争，凛然声称“宁为玉碎，不为瓦全”</w:t>
      </w:r>
      <w:r>
        <w:rPr>
          <w:color w:val="808080"/>
        </w:rPr>
        <w:t>，</w:t>
      </w:r>
    </w:p>
    <w:p>
      <w:r>
        <w:t>为革命献出了宝贵的生命。他是坚贞不屈的共主主义战士，</w:t>
      </w:r>
    </w:p>
    <w:p>
      <w:r>
        <w:t>我永远怀念他。</w:t>
      </w:r>
    </w:p>
    <w:p>
      <w:r>
        <w:t>62</w:t>
      </w:r>
    </w:p>
    <w:p>
      <w:r>
        <w:t>在白石龙会议上宣布:经南委决定，为了加强和统一东</w:t>
      </w:r>
    </w:p>
    <w:p>
      <w:r>
        <w:t>江地区敌后抗日游击战争的军队和地方党的领导，成立东江</w:t>
      </w:r>
    </w:p>
    <w:p>
      <w:r>
        <w:t>军政委员会。由林平任主任，梁鸿钧、曾生、王作尧、杨康</w:t>
      </w:r>
    </w:p>
    <w:p>
      <w:r>
        <w:t>华、谭天度、黄</w:t>
      </w:r>
      <w:r>
        <w:rPr>
          <w:color w:val="008000"/>
        </w:rPr>
        <w:t>宇</w:t>
      </w:r>
      <w:r>
        <w:t>为委员。</w:t>
      </w:r>
    </w:p>
    <w:p>
      <w:r>
        <w:t>白石龙会议还决定:成立广东人民抗日游击总队，由梁</w:t>
      </w:r>
    </w:p>
    <w:p>
      <w:r>
        <w:t>鸿钧任总队长、林平任政治委员、曾生任副总队长、王作尧</w:t>
      </w:r>
    </w:p>
    <w:p>
      <w:r>
        <w:t>任副总队长兼参谋长、杨康华任政治部主任，李东明任副主</w:t>
      </w:r>
    </w:p>
    <w:p>
      <w:r>
        <w:t>任、邬强任参谋处长。对外则称曾生、王作尧为正副总队</w:t>
      </w:r>
    </w:p>
    <w:p>
      <w:r>
        <w:t>长，以地方人民抗日武装的面目出现。总队设总队部（参谋</w:t>
      </w:r>
    </w:p>
    <w:p>
      <w:r>
        <w:t>处）、政治部和军需处。部队进行整编，成立一个主力大队</w:t>
      </w:r>
    </w:p>
    <w:p>
      <w:r>
        <w:t>和四个地方大队:即在原第五大队基础上成立主力大队，大</w:t>
      </w:r>
    </w:p>
    <w:p>
      <w:r>
        <w:t>队长由王作尧兼、副大队长周伯明、政治委员卢伟良；东莞</w:t>
      </w:r>
    </w:p>
    <w:p>
      <w:r>
        <w:t>地区部队仍为第三大队，大队长曾生兼、副大队长翟信、政</w:t>
      </w:r>
    </w:p>
    <w:p>
      <w:r>
        <w:t>治委员陈志强；惠宝边地区部队编为惠阳大队，大队长彭</w:t>
      </w:r>
    </w:p>
    <w:p>
      <w:r>
        <w:t>沃、副大队长高健、政治委员谭</w:t>
      </w:r>
      <w:r>
        <w:rPr>
          <w:color w:val="808080"/>
        </w:rPr>
        <w:t>天</w:t>
      </w:r>
      <w:r>
        <w:t>度；宝安地区部队编为宝</w:t>
      </w:r>
    </w:p>
    <w:p>
      <w:r>
        <w:t>安大队，大队长曾鸿文、副大队长阮海天、政治委员何鼎</w:t>
      </w:r>
    </w:p>
    <w:p>
      <w:r>
        <w:t>华；港九地区成立港九大队，大队长蔡国梁、政治委员陈达</w:t>
      </w:r>
    </w:p>
    <w:p>
      <w:r>
        <w:t>明。.....</w:t>
      </w:r>
    </w:p>
    <w:p>
      <w:r>
        <w:t>1942年3月底，总队部在宝安开会</w:t>
      </w:r>
      <w:r>
        <w:rPr>
          <w:color w:val="0000E1"/>
        </w:rPr>
        <w:t>。</w:t>
      </w:r>
      <w:r>
        <w:t>张文彬主持会议，</w:t>
      </w:r>
    </w:p>
    <w:p>
      <w:r>
        <w:t>总队的负</w:t>
      </w:r>
      <w:r>
        <w:rPr>
          <w:color w:val="808080"/>
        </w:rPr>
        <w:t>责</w:t>
      </w:r>
      <w:r>
        <w:t>同志林平、梁鸿钧、王作尧、杨康华和我都参加</w:t>
      </w:r>
    </w:p>
    <w:p>
      <w:r>
        <w:t>了。会议分析了广东内战一触即发的形势，商讨了对付国民</w:t>
      </w:r>
    </w:p>
    <w:p>
      <w:r>
        <w:t>党顽固派进攻的问题。决定严守自卫立场，坚</w:t>
      </w:r>
      <w:r>
        <w:rPr>
          <w:color w:val="808080"/>
        </w:rPr>
        <w:t>决</w:t>
      </w:r>
      <w:r>
        <w:t>予以回击；</w:t>
      </w:r>
    </w:p>
    <w:p>
      <w:r>
        <w:t>并决定从第三大队调一个中队的兵力充实主力大队，总队部</w:t>
      </w:r>
    </w:p>
    <w:p>
      <w:r>
        <w:t>率领主力大队和宝安大队在内线坚持战</w:t>
      </w:r>
      <w:r>
        <w:rPr>
          <w:color w:val="008000"/>
        </w:rPr>
        <w:t>斗</w:t>
      </w:r>
      <w:r>
        <w:t>，运用灵活机动的</w:t>
      </w:r>
    </w:p>
    <w:p>
      <w:r>
        <w:t>战术，粉碎顽军的进攻。会议决定在干部中进行动员，迅速</w:t>
      </w:r>
    </w:p>
    <w:p>
      <w:r>
        <w:t>开展宣传攻势，</w:t>
      </w:r>
      <w:r>
        <w:rPr>
          <w:color w:val="808080"/>
        </w:rPr>
        <w:t>宣</w:t>
      </w:r>
      <w:r>
        <w:t>传我军抗日自卫的主张，呼吁社会力量反</w:t>
      </w:r>
    </w:p>
    <w:p>
      <w:r>
        <w:t>6</w:t>
      </w:r>
      <w:r>
        <w:rPr>
          <w:color w:val="008000"/>
        </w:rPr>
        <w:t>3</w:t>
      </w:r>
    </w:p>
    <w:p>
      <w:r>
        <w:t>对内战，策略上要灵活，注意利用国民党内部的矛盾。张文</w:t>
      </w:r>
    </w:p>
    <w:p>
      <w:r>
        <w:t>彬提出用曾生、王作尧的名义，上书国民党第七战区司令长</w:t>
      </w:r>
    </w:p>
    <w:p>
      <w:r>
        <w:t>官余汉谋和蒋光鼐，要求制止内战，团结抗日，停止抗日前</w:t>
      </w:r>
    </w:p>
    <w:p>
      <w:r>
        <w:t>线的内部磨擦，撤换通敌害民的军政官吏，要求给游击区坚</w:t>
      </w:r>
    </w:p>
    <w:p>
      <w:r>
        <w:t>持抗战、保卫家乡、维持地方治安的一切人民抗日武装以合</w:t>
      </w:r>
    </w:p>
    <w:p>
      <w:r>
        <w:t>法地位，要求明令承认我军名义，划分防地，发给饷械。张</w:t>
      </w:r>
    </w:p>
    <w:p>
      <w:r>
        <w:t>文彬指示，要把这封公开信印发军内外，散发到大后方，以</w:t>
      </w:r>
    </w:p>
    <w:p>
      <w:r>
        <w:t>形成政治攻势。我当时对这种做法，是组织上服从，思想上</w:t>
      </w:r>
    </w:p>
    <w:p>
      <w:r>
        <w:t>有怀疑。我感觉到在国民党顽固派已经蓄谋向我大举进攻的</w:t>
      </w:r>
    </w:p>
    <w:p>
      <w:r>
        <w:t>时候，发表致余汉谋的公</w:t>
      </w:r>
      <w:r>
        <w:rPr>
          <w:color w:val="FF0000"/>
        </w:rPr>
        <w:t>开</w:t>
      </w:r>
      <w:r>
        <w:t>信，作为揭露和打击国民党顽固</w:t>
      </w:r>
    </w:p>
    <w:p>
      <w:r>
        <w:t>派内战阴谋的一种策略是可以的，但需要向我们的指战员和</w:t>
      </w:r>
    </w:p>
    <w:p>
      <w:r>
        <w:t>抗日根据地的人民群众讲清楚，否则会造成对国民党顽固派</w:t>
      </w:r>
    </w:p>
    <w:p>
      <w:r>
        <w:t>抱有幻想，反而得不偿失。</w:t>
      </w:r>
    </w:p>
    <w:p>
      <w:r>
        <w:t>张文彬和胡绳夫妇4月上旬离开宝安前往惠阳。他们刚</w:t>
      </w:r>
    </w:p>
    <w:p>
      <w:r>
        <w:t>走，宝安的内战就打起来了。...</w:t>
      </w:r>
      <w:r>
        <w:rPr>
          <w:color w:val="808080"/>
        </w:rPr>
        <w:t>.</w:t>
      </w:r>
    </w:p>
    <w:p>
      <w:r>
        <w:t>（摘自</w:t>
      </w:r>
      <w:r>
        <w:rPr>
          <w:color w:val="0000E1"/>
        </w:rPr>
        <w:t>《</w:t>
      </w:r>
      <w:r>
        <w:t>曾生回忆录》</w:t>
      </w:r>
      <w:r>
        <w:rPr>
          <w:color w:val="008000"/>
        </w:rPr>
        <w:t>，</w:t>
      </w:r>
      <w:r>
        <w:t>解放军出版社出版）</w:t>
      </w:r>
    </w:p>
    <w:p>
      <w:r>
        <w:t>（曾生，系广东宝安人，曾任国务院交通部部长、中顾委委</w:t>
      </w:r>
    </w:p>
    <w:p>
      <w:r>
        <w:t>员等职）</w:t>
      </w:r>
    </w:p>
    <w:p>
      <w:r>
        <w:t>64</w:t>
      </w:r>
    </w:p>
    <w:p>
      <w:r>
        <w:t>一生为党矢志不渝</w:t>
      </w:r>
    </w:p>
    <w:p>
      <w:r>
        <w:rPr>
          <w:color w:val="0000E1"/>
        </w:rPr>
        <w:t>一</w:t>
      </w:r>
      <w:r>
        <w:t>深切怀念张文彬同志</w:t>
      </w:r>
    </w:p>
    <w:p>
      <w:r>
        <w:t>刘田夫</w:t>
      </w:r>
    </w:p>
    <w:p>
      <w:r>
        <w:t>光阴荏苒，张文彬同志离开我们已有54周年，每当我回忆</w:t>
      </w:r>
    </w:p>
    <w:p>
      <w:r>
        <w:t>起当年与他接触相处的情景，总是心潮涌动，久久难以平</w:t>
      </w:r>
    </w:p>
    <w:p>
      <w:r>
        <w:t>静。尽管事隔半个多世纪，但是他的音容笑貌，不时在我的</w:t>
      </w:r>
    </w:p>
    <w:p>
      <w:r>
        <w:t>脑海中浮现；他的革命业绩、斗争胆略、坚强党性、坦荡襟</w:t>
      </w:r>
    </w:p>
    <w:p>
      <w:r>
        <w:t>怀，更令我钦佩，难以忘怀。</w:t>
      </w:r>
    </w:p>
    <w:p>
      <w:r>
        <w:t>文彬同志是湖南省平江县人。1926年9月参加共产主</w:t>
      </w:r>
    </w:p>
    <w:p>
      <w:r>
        <w:t>义青年团，同年12月加</w:t>
      </w:r>
      <w:del w:id="40" w:author="1" w:date="2018-10-08T17:10:52Z">
        <w:r>
          <w:rPr/>
          <w:delText>人</w:delText>
        </w:r>
      </w:del>
      <w:ins w:id="41" w:author="1" w:date="2018-10-08T17:10:52Z">
        <w:r>
          <w:rPr>
            <w:rFonts w:hint="eastAsia"/>
            <w:lang w:eastAsia="zh-CN"/>
          </w:rPr>
          <w:t>入</w:t>
        </w:r>
      </w:ins>
      <w:r>
        <w:t>中国共产党。曾被党组织选派到</w:t>
      </w:r>
    </w:p>
    <w:p>
      <w:r>
        <w:t>武汉中央农民运动讲习所学习。大革命失败后，他参加了党</w:t>
      </w:r>
    </w:p>
    <w:p>
      <w:r>
        <w:t>领导的平江秋收暴动，亲自组织一支工农武装，被任命为县</w:t>
      </w:r>
    </w:p>
    <w:p>
      <w:r>
        <w:t>军事部长兼赤卫队党代表。随后，文彬率领平江县部分工农</w:t>
      </w:r>
    </w:p>
    <w:p>
      <w:r>
        <w:t>赤卫队参加彭德怀、滕代远等领导的红五军，上井冈山与毛</w:t>
      </w:r>
    </w:p>
    <w:p>
      <w:r>
        <w:t>泽东、朱德领导的红四军会师，并先后担任红五军第四纵队</w:t>
      </w:r>
    </w:p>
    <w:p>
      <w:r>
        <w:t>政委、红五军政委、红三军团保卫局长、中华苏维埃临时中</w:t>
      </w:r>
    </w:p>
    <w:p>
      <w:r>
        <w:t>央革命政府执行委员。1934年10月，文彬同志随红一方面</w:t>
      </w:r>
    </w:p>
    <w:p>
      <w:r>
        <w:t>军参加了二万五千里长征。抵达陕北后，曾任毛泽东同志的</w:t>
      </w:r>
    </w:p>
    <w:p>
      <w:r>
        <w:t>秘书。1936年8月，受党中央和毛泽东同志的派遣，前往</w:t>
      </w:r>
    </w:p>
    <w:p>
      <w:r>
        <w:t>65</w:t>
      </w:r>
    </w:p>
    <w:p>
      <w:r>
        <w:t>西安对杨虎城、杜斌丞进行统战工作。当时，毛泽东在致杨</w:t>
      </w:r>
    </w:p>
    <w:p>
      <w:r>
        <w:t>虎城的信中说道:“兹派张文彬同志奉诚拜谒，望确实表示</w:t>
      </w:r>
    </w:p>
    <w:p>
      <w:r>
        <w:t>先生之意向，以便敝方作全盘之策划”，“具体办法及迅速建</w:t>
      </w:r>
    </w:p>
    <w:p>
      <w:r>
        <w:t>立通讯联络等事，均嘱张同志趋前商</w:t>
      </w:r>
      <w:r>
        <w:rPr>
          <w:color w:val="FF0000"/>
        </w:rPr>
        <w:t>.</w:t>
      </w:r>
      <w:r>
        <w:t>....</w:t>
      </w:r>
      <w:r>
        <w:rPr>
          <w:color w:val="808080"/>
        </w:rPr>
        <w:t>”</w:t>
      </w:r>
      <w:r>
        <w:t>西安事变后，</w:t>
      </w:r>
    </w:p>
    <w:p>
      <w:r>
        <w:t>又作为中共代表之一，参加与国民党的谈判，并协助周恩来</w:t>
      </w:r>
    </w:p>
    <w:p>
      <w:r>
        <w:t>设法营救被马步芳、马步青军队围困在甘肃河西走郎的红西</w:t>
      </w:r>
    </w:p>
    <w:p>
      <w:r>
        <w:t>路军指战员。尔后他又历任八路军驻兰州办事处主任、中共</w:t>
      </w:r>
    </w:p>
    <w:p>
      <w:r>
        <w:t>南方工作委员会书记、中共广东省委书记。文彬同志在广东</w:t>
      </w:r>
    </w:p>
    <w:p>
      <w:r>
        <w:t>战斗、生活了5年时间，为恢复和发展广东党的组织、建立</w:t>
      </w:r>
    </w:p>
    <w:p>
      <w:r>
        <w:t>和发展广东抗日民族统一战线，开创广东抗</w:t>
      </w:r>
      <w:r>
        <w:rPr>
          <w:color w:val="808080"/>
        </w:rPr>
        <w:t>日</w:t>
      </w:r>
      <w:r>
        <w:t>战争的新局面</w:t>
      </w:r>
    </w:p>
    <w:p>
      <w:r>
        <w:t>付出了巨大的精力，做出了不可磨灭的贡献。</w:t>
      </w:r>
    </w:p>
    <w:p>
      <w:r>
        <w:t>我第一次见到文彬同志是在1939年。当时，我们第四</w:t>
      </w:r>
    </w:p>
    <w:p>
      <w:r>
        <w:t>战区战地服务队随张发奎部南下，刚刚到达韶关不久。一天</w:t>
      </w:r>
    </w:p>
    <w:p>
      <w:r>
        <w:t>晚上，身为中共广东省委书记的张文彬，在马坝接见了我们</w:t>
      </w:r>
    </w:p>
    <w:p>
      <w:r>
        <w:t>中共特支的全体同志。他首先询问我们的工作情况，接着给</w:t>
      </w:r>
    </w:p>
    <w:p>
      <w:r>
        <w:t>我们作报告，分析形势，热诚鼓励，备加慰勉。他曾对我们</w:t>
      </w:r>
    </w:p>
    <w:p>
      <w:r>
        <w:t>说:周恩来同志指示你们坚持在张发奎部队中工作，这是一</w:t>
      </w:r>
    </w:p>
    <w:p>
      <w:r>
        <w:t>步很好的棋子，要珍惜它，把它下活。最后，当他听到黄凛</w:t>
      </w:r>
    </w:p>
    <w:p>
      <w:r>
        <w:t>（当时名黄鹂）与上海全国救济总会的负责人黄励名字同音</w:t>
      </w:r>
    </w:p>
    <w:p>
      <w:r>
        <w:t>时，就跟我们讲起黄励在敌人狱中英勇斗争，直至壮烈牺牲</w:t>
      </w:r>
    </w:p>
    <w:p>
      <w:r>
        <w:t>的感人事迹，使我们深受教育。在韶关期间，遵照周恩来同</w:t>
      </w:r>
    </w:p>
    <w:p>
      <w:r>
        <w:t>志的指示，我们中共特支的活动直接受文彬同志的指导。</w:t>
      </w:r>
    </w:p>
    <w:p>
      <w:r>
        <w:t>1939年6月下旬，我奉命离开中共特支，转到地方工</w:t>
      </w:r>
    </w:p>
    <w:p>
      <w:r>
        <w:t>作</w:t>
      </w:r>
      <w:r>
        <w:rPr>
          <w:color w:val="808080"/>
        </w:rPr>
        <w:t>。</w:t>
      </w:r>
      <w:r>
        <w:t>文彬同志又曾为我的工作安排问题，找我谈话。他对我</w:t>
      </w:r>
    </w:p>
    <w:p>
      <w:r>
        <w:t>说:“本来想派你到赣南特委去工作，后来考虑到杨尚奎同</w:t>
      </w:r>
    </w:p>
    <w:p>
      <w:r>
        <w:t>志是本地人，对那里情况比较熟悉，工作起来方便，所以派</w:t>
      </w:r>
    </w:p>
    <w:p>
      <w:r>
        <w:t>他到赣南去了，现在就派你到西江去当特委书记。”自此之</w:t>
      </w:r>
    </w:p>
    <w:p>
      <w:r>
        <w:t>后，因工作关系，我与文彬同志接触的机会更多了，尤其在</w:t>
      </w:r>
    </w:p>
    <w:p>
      <w:r>
        <w:t>工作上亲聆其教诲，帮助颇大，受益匪浅。同志10月，我</w:t>
      </w:r>
    </w:p>
    <w:p>
      <w:r>
        <w:t>出席了省委在韶关召开的第五次执委扩大会议。会上，我们</w:t>
      </w:r>
    </w:p>
    <w:p>
      <w:r>
        <w:t>听取了文彬同志传达中共中央六届六中全会精神，并一起商</w:t>
      </w:r>
    </w:p>
    <w:p>
      <w:r>
        <w:t>讨研究如何开展党的各方面工作和应付国民党反动派的反共</w:t>
      </w:r>
    </w:p>
    <w:p>
      <w:r>
        <w:t>高潮问题。</w:t>
      </w:r>
    </w:p>
    <w:p>
      <w:r>
        <w:t>1940年3月，文彬同志前往南路巡视。途经肇庆，顺</w:t>
      </w:r>
    </w:p>
    <w:p>
      <w:r>
        <w:t>便到我们西江特委检查指导工作。他不仅在工作上给予我们</w:t>
      </w:r>
    </w:p>
    <w:p>
      <w:r>
        <w:t>极大的帮助和支持，在生活上也对我们倍加关心。我和周敏</w:t>
      </w:r>
    </w:p>
    <w:p>
      <w:r>
        <w:t>玲同志的婚事，就是当年请示了文彬同志并经他的批准同意</w:t>
      </w:r>
    </w:p>
    <w:p>
      <w:r>
        <w:t>才结合的。转瞬之间，这事虽然已隔</w:t>
      </w:r>
      <w:r>
        <w:rPr>
          <w:color w:val="008000"/>
        </w:rPr>
        <w:t>了</w:t>
      </w:r>
      <w:r>
        <w:t>58年，但其情其景，</w:t>
      </w:r>
    </w:p>
    <w:p>
      <w:r>
        <w:t>至今仍历历在目，记忆犹新。</w:t>
      </w:r>
    </w:p>
    <w:p>
      <w:r>
        <w:t>1940年8月间，文彬同志还曾约我到广西桂林，住在</w:t>
      </w:r>
    </w:p>
    <w:p>
      <w:r>
        <w:t>八路军驻桂桂办事处，并在此同我谈论形势，布置工作。我</w:t>
      </w:r>
    </w:p>
    <w:p>
      <w:r>
        <w:t>向他汇报了西江各方面的情况，彼此交换了意见。这次会</w:t>
      </w:r>
    </w:p>
    <w:p>
      <w:r>
        <w:t>见，文彬同志谈了我的工作调动问题，</w:t>
      </w:r>
      <w:r>
        <w:rPr>
          <w:color w:val="808080"/>
        </w:rPr>
        <w:t>决</w:t>
      </w:r>
      <w:r>
        <w:t>定将我调到中区特</w:t>
      </w:r>
    </w:p>
    <w:p>
      <w:r>
        <w:t>委任书记。我表示服从省委的决定。回到西江后，我将工作</w:t>
      </w:r>
    </w:p>
    <w:p>
      <w:r>
        <w:t>交接完毕，很快就走上了新的工作岗位。</w:t>
      </w:r>
    </w:p>
    <w:p>
      <w:r>
        <w:t>文彬同志是一位党性很强的领导同志。他对党、对人</w:t>
      </w:r>
    </w:p>
    <w:p>
      <w:r>
        <w:t>民、对革命事业，赤胆忠心，矢志不渝。他立场坚定，实事</w:t>
      </w:r>
    </w:p>
    <w:p>
      <w:r>
        <w:t>求是，能文能武，经验丰富。他是一位外省籍的干部，是广</w:t>
      </w:r>
    </w:p>
    <w:p>
      <w:r>
        <w:t>东党组织遭受了严重挫折刚刚恢复重建之际被派来广东的，</w:t>
      </w:r>
    </w:p>
    <w:p>
      <w:r>
        <w:t>其困难境况可想而知。然而，他到广东工作之后，深人基</w:t>
      </w:r>
    </w:p>
    <w:p>
      <w:r>
        <w:t>层，深</w:t>
      </w:r>
      <w:r>
        <w:rPr>
          <w:color w:val="0000E1"/>
        </w:rPr>
        <w:t>入</w:t>
      </w:r>
      <w:r>
        <w:t>实际，调查研究，了解情况，听取意见，其勤勤恳</w:t>
      </w:r>
    </w:p>
    <w:p>
      <w:r>
        <w:t>恳的工作态度和开拓务实的工作作风，很快就赢得了广东党</w:t>
      </w:r>
    </w:p>
    <w:p>
      <w:r>
        <w:t>和人民群众的信赖。</w:t>
      </w:r>
    </w:p>
    <w:p>
      <w:r>
        <w:t>文彬同志对敌斗争坚</w:t>
      </w:r>
      <w:r>
        <w:rPr>
          <w:color w:val="0000E1"/>
        </w:rPr>
        <w:t>决</w:t>
      </w:r>
      <w:r>
        <w:t>。他不管周围环境如何恶劣，白</w:t>
      </w:r>
    </w:p>
    <w:p>
      <w:r>
        <w:t>色恐怖如何严重，敌我之间的斗争如何残酷，他总是坚定沉</w:t>
      </w:r>
    </w:p>
    <w:p>
      <w:r>
        <w:t>着，机智勇敢，满腔豪气，充满着胜利的信心。1942年6</w:t>
      </w:r>
    </w:p>
    <w:p>
      <w:r>
        <w:t>月，他因叛徒出卖，不幸被捕。虽然身陷牢狱，备受摧残和</w:t>
      </w:r>
    </w:p>
    <w:p>
      <w:r>
        <w:t>折磨，但他铮铮铁骨，坚贞不屈，做到了“一息尚存，斗争</w:t>
      </w:r>
    </w:p>
    <w:p>
      <w:r>
        <w:t>不止”，直至其生命的最后一刻，表现了一个共产党员视死</w:t>
      </w:r>
    </w:p>
    <w:p>
      <w:r>
        <w:t>如归的高尚情操和优秀品质。当年与文彬同志一起被囚禁的</w:t>
      </w:r>
    </w:p>
    <w:p>
      <w:r>
        <w:t>廖承志同导回忆说:“我是看着他死的”，“死的时候脚上还</w:t>
      </w:r>
    </w:p>
    <w:p>
      <w:r>
        <w:t>带着一副镣铐链。张文彬是光荣牺牲的。</w:t>
      </w:r>
      <w:r>
        <w:rPr>
          <w:color w:val="008000"/>
        </w:rPr>
        <w:t>’</w:t>
      </w:r>
    </w:p>
    <w:p>
      <w:r>
        <w:t>斯人虽逝，风范长存。张文彬的一生，是革命的一生</w:t>
      </w:r>
      <w:r>
        <w:rPr>
          <w:color w:val="FF0000"/>
        </w:rPr>
        <w:t>，</w:t>
      </w:r>
    </w:p>
    <w:p>
      <w:r>
        <w:t>是为党、为人民、为壮丽的共产主义事业英勇奋斗的一生。</w:t>
      </w:r>
    </w:p>
    <w:p>
      <w:r>
        <w:t>他的光辉业绩、革命精神和崇高品德将永远铭刻在人们的心</w:t>
      </w:r>
    </w:p>
    <w:p>
      <w:r>
        <w:t>田里。人民不会忘记，历史也不会忘记。</w:t>
      </w:r>
    </w:p>
    <w:p>
      <w:r>
        <w:t>物换星移，岁月如流，回首往事，感慨万千。今适值张</w:t>
      </w:r>
    </w:p>
    <w:p>
      <w:r>
        <w:t>文彬牺牲54周年之际，更引起了我们对烈士的无限哀思。</w:t>
      </w:r>
    </w:p>
    <w:p>
      <w:r>
        <w:t>因修此文，以表达我们对烈士的尊敬和怀念之情。</w:t>
      </w:r>
    </w:p>
    <w:p>
      <w:r>
        <w:t>（刘田夫系四川广安人，曾任中共广东省委书记、广东</w:t>
      </w:r>
    </w:p>
    <w:p>
      <w:r>
        <w:t>省省长、中顾委委员等职）</w:t>
      </w:r>
    </w:p>
    <w:p>
      <w:r>
        <w:t>68</w:t>
      </w:r>
    </w:p>
    <w:p>
      <w:pPr>
        <w:rPr>
          <w:color w:val="auto"/>
        </w:rPr>
      </w:pPr>
      <w:r>
        <w:rPr>
          <w:color w:val="auto"/>
        </w:rPr>
        <w:t>我所知道的张文彬同志</w:t>
      </w:r>
    </w:p>
    <w:p>
      <w:pPr>
        <w:rPr>
          <w:color w:val="auto"/>
        </w:rPr>
      </w:pPr>
      <w:r>
        <w:rPr>
          <w:color w:val="auto"/>
        </w:rPr>
        <w:t>连贯</w:t>
      </w:r>
    </w:p>
    <w:p>
      <w:pPr>
        <w:rPr>
          <w:color w:val="auto"/>
        </w:rPr>
      </w:pPr>
      <w:r>
        <w:rPr>
          <w:color w:val="auto"/>
        </w:rPr>
        <w:t>据我所知，张文彬同志是跟着周恩来一起到西安（他原</w:t>
      </w:r>
    </w:p>
    <w:p>
      <w:r>
        <w:rPr>
          <w:color w:val="auto"/>
        </w:rPr>
        <w:t>是长征老干部）去处理“西安</w:t>
      </w:r>
      <w:r>
        <w:t>事变”问题。事完之后，中央</w:t>
      </w:r>
    </w:p>
    <w:p>
      <w:r>
        <w:t>派他到广东工作的。</w:t>
      </w:r>
    </w:p>
    <w:p>
      <w:r>
        <w:t>1937年期间，</w:t>
      </w:r>
      <w:r>
        <w:rPr>
          <w:color w:val="0000E1"/>
        </w:rPr>
        <w:t>上</w:t>
      </w:r>
      <w:r>
        <w:t>海南方局派</w:t>
      </w:r>
      <w:r>
        <w:rPr>
          <w:color w:val="008000"/>
        </w:rPr>
        <w:t>了</w:t>
      </w:r>
      <w:r>
        <w:t>一个梁华昌（化名老邝，</w:t>
      </w:r>
    </w:p>
    <w:p>
      <w:r>
        <w:t>实为薛尚实，是梅县松口人，原在上海工作）为代表（此处</w:t>
      </w:r>
    </w:p>
    <w:p>
      <w:r>
        <w:t>史实有误。1937年没有上海南方局。应是1936年，中共中</w:t>
      </w:r>
    </w:p>
    <w:p>
      <w:r>
        <w:t>央北方局派薛尚实南下一编者注），说是来组织</w:t>
      </w:r>
      <w:r>
        <w:rPr>
          <w:color w:val="808080"/>
        </w:rPr>
        <w:t>“</w:t>
      </w:r>
      <w:r>
        <w:t>南方工</w:t>
      </w:r>
    </w:p>
    <w:p>
      <w:r>
        <w:t>作委员会”的。而当时的香港、广州市委表示不同意，说是</w:t>
      </w:r>
    </w:p>
    <w:p>
      <w:r>
        <w:t>我们广州、香港党组织是中央直属领导的</w:t>
      </w:r>
      <w:r>
        <w:rPr>
          <w:color w:val="008000"/>
        </w:rPr>
        <w:t>，</w:t>
      </w:r>
      <w:r>
        <w:t>你们是哪里来</w:t>
      </w:r>
    </w:p>
    <w:p>
      <w:r>
        <w:t>的，不愿接受“南委”的领导，因而发生矛盾</w:t>
      </w:r>
      <w:r>
        <w:rPr>
          <w:color w:val="808080"/>
        </w:rPr>
        <w:t>。</w:t>
      </w:r>
      <w:r>
        <w:t>“西安事变”</w:t>
      </w:r>
    </w:p>
    <w:p>
      <w:r>
        <w:t>之后，中央通过汉口办事处派张文彬同志担任“南方工作委</w:t>
      </w:r>
    </w:p>
    <w:p>
      <w:r>
        <w:t>员会”（简称“南委”）书记，这个矛盾才解</w:t>
      </w:r>
      <w:r>
        <w:rPr>
          <w:color w:val="0000E1"/>
        </w:rPr>
        <w:t>决</w:t>
      </w:r>
      <w:r>
        <w:t>了。</w:t>
      </w:r>
    </w:p>
    <w:p>
      <w:r>
        <w:t>张文彬同志担任“南委”书记之后，指定林李明、连</w:t>
      </w:r>
    </w:p>
    <w:p>
      <w:r>
        <w:t>南、饶彰风、吴有恒4人组织“广九工委”，林李明为书记，</w:t>
      </w:r>
    </w:p>
    <w:p>
      <w:r>
        <w:t>连贯任组织，饶彰风任统战，吴有恒任宣传。</w:t>
      </w:r>
    </w:p>
    <w:p>
      <w:r>
        <w:t>1937年“七七”事变之后，广州、香港设有八路军办</w:t>
      </w:r>
    </w:p>
    <w:p>
      <w:r>
        <w:t>事处，主任是云广英同志，代表是</w:t>
      </w:r>
      <w:r>
        <w:rPr>
          <w:color w:val="808080"/>
        </w:rPr>
        <w:t>潘</w:t>
      </w:r>
      <w:r>
        <w:t>汉年、廖承志，而廖承</w:t>
      </w:r>
    </w:p>
    <w:p>
      <w:r>
        <w:t>志在香港办事是秘密的，由廖总负责，办事处设在九龙深水</w:t>
      </w:r>
    </w:p>
    <w:p>
      <w:r>
        <w:t>69</w:t>
      </w:r>
    </w:p>
    <w:p>
      <w:del w:id="42" w:author="1" w:date="2018-10-09T09:17:03Z">
        <w:r>
          <w:rPr>
            <w:color w:val="FF0000"/>
            <w:lang w:val="en-US"/>
          </w:rPr>
          <w:delText>步</w:delText>
        </w:r>
      </w:del>
      <w:ins w:id="43" w:author="1" w:date="2018-10-09T09:17:09Z">
        <w:r>
          <w:rPr>
            <w:rFonts w:hint="eastAsia"/>
            <w:color w:val="FF0000"/>
            <w:lang w:val="en-US" w:eastAsia="zh-CN"/>
          </w:rPr>
          <w:t>埗</w:t>
        </w:r>
      </w:ins>
      <w:r>
        <w:t>我家里，公开的名称是“粤华公司”，是卖茶叶的，我当</w:t>
      </w:r>
    </w:p>
    <w:p>
      <w:r>
        <w:t>老板，实际上负责具体工作，这是汉口办事处与香港总督讲</w:t>
      </w:r>
    </w:p>
    <w:p>
      <w:r>
        <w:t>明是属驻港办理华侨事务机构。</w:t>
      </w:r>
    </w:p>
    <w:p>
      <w:r>
        <w:rPr>
          <w:color w:val="008000"/>
        </w:rPr>
        <w:t>当</w:t>
      </w:r>
      <w:r>
        <w:t>时“南委”机构也设在香港。开始书记是张文彬，后</w:t>
      </w:r>
    </w:p>
    <w:p>
      <w:r>
        <w:t>来改组是方方为书记，张文彬为副书记。后来因为香港发生</w:t>
      </w:r>
    </w:p>
    <w:p>
      <w:r>
        <w:t>“东方慕尼黑”事件，日本向港英当局提出抗议一一反对共</w:t>
      </w:r>
    </w:p>
    <w:p>
      <w:r>
        <w:t>产党在香港设八路军办事处，港英当局为了向日本妥协，采</w:t>
      </w:r>
    </w:p>
    <w:p>
      <w:r>
        <w:t>取了一个合作姿态</w:t>
      </w:r>
      <w:r>
        <w:rPr>
          <w:color w:val="FF0000"/>
        </w:rPr>
        <w:t>一</w:t>
      </w:r>
      <w:r>
        <w:t>查封了“粤华茶叶公司”</w:t>
      </w:r>
      <w:r>
        <w:rPr>
          <w:color w:val="808080"/>
        </w:rPr>
        <w:t>，</w:t>
      </w:r>
      <w:r>
        <w:t>把我拘留</w:t>
      </w:r>
    </w:p>
    <w:p>
      <w:r>
        <w:t>了5个月之久。廖承志是代表，可以到拘留所探看我。当时</w:t>
      </w:r>
    </w:p>
    <w:p>
      <w:r>
        <w:t>周恩来派人同港英当局交涉说明:“该办事处只是办理华侨</w:t>
      </w:r>
    </w:p>
    <w:p>
      <w:r>
        <w:t>贸易、福利事务的工作机构，与抗日无关”，又经宋庆龄提</w:t>
      </w:r>
    </w:p>
    <w:p>
      <w:r>
        <w:t>出交涉保释，我就被释放了。</w:t>
      </w:r>
    </w:p>
    <w:p>
      <w:r>
        <w:t>日军占领香港之后不久，约在1942年1月初，上级特</w:t>
      </w:r>
    </w:p>
    <w:p>
      <w:r>
        <w:t>派交通李健行来通知说:</w:t>
      </w:r>
      <w:r>
        <w:rPr>
          <w:color w:val="008000"/>
        </w:rPr>
        <w:t>‘</w:t>
      </w:r>
      <w:r>
        <w:t>据悉，日军占领香港后因粮食困</w:t>
      </w:r>
    </w:p>
    <w:p>
      <w:r>
        <w:t>难，要疏散人口，要驱赶老百姓回内地去</w:t>
      </w:r>
      <w:r>
        <w:rPr>
          <w:color w:val="008000"/>
        </w:rPr>
        <w:t>，</w:t>
      </w:r>
      <w:r>
        <w:t>因此，要尽快不</w:t>
      </w:r>
    </w:p>
    <w:p>
      <w:r>
        <w:t>等日本人大肆搜查，从小路经九龙新界回东纵游击区，以保</w:t>
      </w:r>
    </w:p>
    <w:p>
      <w:r>
        <w:t>安全。并说，已联系好了东纵派武工队护送....等等”。当</w:t>
      </w:r>
    </w:p>
    <w:p>
      <w:r>
        <w:t>时，党在香港的“亚洲贸易公司”廖安祥、潘静安，弄来一</w:t>
      </w:r>
    </w:p>
    <w:p>
      <w:r>
        <w:t>只小船，几个领导同志廖承志、张文彬、林平、乔冠华和</w:t>
      </w:r>
    </w:p>
    <w:p>
      <w:r>
        <w:t>我，同在小船上研究布置如何援救一大批在港的知名民主人</w:t>
      </w:r>
    </w:p>
    <w:p>
      <w:r>
        <w:t>士和文化人士的工作。尔后，当晚就乘小船经九龙新界海面</w:t>
      </w:r>
    </w:p>
    <w:p>
      <w:r>
        <w:t>回到东纵驻地。当时经研究决定廖承志、乔冠华和我3人先</w:t>
      </w:r>
    </w:p>
    <w:p>
      <w:r>
        <w:t>回重庆向周恩来汇报。在东纵武工队的护送下，我们3人在</w:t>
      </w:r>
    </w:p>
    <w:p>
      <w:r>
        <w:t>淡水茶园谢鹤筹家里（交通站）住了3天，</w:t>
      </w:r>
      <w:r>
        <w:rPr>
          <w:color w:val="808080"/>
        </w:rPr>
        <w:t>决</w:t>
      </w:r>
      <w:r>
        <w:t>定经惠州、老</w:t>
      </w:r>
    </w:p>
    <w:p>
      <w:r>
        <w:t>隆、韶关、桂林至重庆。后来，我们到了老隆之后，接到中</w:t>
      </w:r>
    </w:p>
    <w:p>
      <w:r>
        <w:t>央通知说:何香</w:t>
      </w:r>
      <w:r>
        <w:rPr>
          <w:color w:val="808080"/>
        </w:rPr>
        <w:t>凝</w:t>
      </w:r>
      <w:r>
        <w:t>、柳亚子从香港转移到汕尾之后，在汕尾</w:t>
      </w:r>
    </w:p>
    <w:p>
      <w:r>
        <w:t>70</w:t>
      </w:r>
    </w:p>
    <w:p>
      <w:r>
        <w:t>发表了通电，谴责国民党政府不抗战、腐败无能等等，恐受</w:t>
      </w:r>
    </w:p>
    <w:p>
      <w:r>
        <w:t>国民党在途中迫害。另外，还有邹韬奋也到了老隆</w:t>
      </w:r>
      <w:r>
        <w:rPr>
          <w:color w:val="008000"/>
        </w:rPr>
        <w:t>，</w:t>
      </w:r>
      <w:r>
        <w:t>要我在</w:t>
      </w:r>
    </w:p>
    <w:p>
      <w:r>
        <w:t>老隆协助地方党东江特委设法保护他们一批文化人的安全转</w:t>
      </w:r>
    </w:p>
    <w:p>
      <w:r>
        <w:t>移。因此，我就留下来没有去重庆，而廖承志、乔冠华则从</w:t>
      </w:r>
    </w:p>
    <w:p>
      <w:r>
        <w:t>老隆到韶关省委去了。</w:t>
      </w:r>
    </w:p>
    <w:p>
      <w:r>
        <w:t>乔冠华到</w:t>
      </w:r>
      <w:r>
        <w:rPr>
          <w:color w:val="008000"/>
        </w:rPr>
        <w:t>了</w:t>
      </w:r>
      <w:r>
        <w:t>韶关</w:t>
      </w:r>
      <w:r>
        <w:rPr>
          <w:color w:val="0000E1"/>
        </w:rPr>
        <w:t>，</w:t>
      </w:r>
      <w:r>
        <w:t>是以韶关的“侨安贸易行”（经营茶叶）</w:t>
      </w:r>
    </w:p>
    <w:p>
      <w:r>
        <w:t>经理身份</w:t>
      </w:r>
      <w:r>
        <w:rPr>
          <w:color w:val="008000"/>
        </w:rPr>
        <w:t>,</w:t>
      </w:r>
      <w:r>
        <w:t>从韶关到重庆的。而廖承志到韶关之后</w:t>
      </w:r>
      <w:r>
        <w:rPr>
          <w:color w:val="008000"/>
        </w:rPr>
        <w:t>,</w:t>
      </w:r>
      <w:r>
        <w:t>在省委住</w:t>
      </w:r>
    </w:p>
    <w:p>
      <w:r>
        <w:t>了一段时间</w:t>
      </w:r>
      <w:r>
        <w:rPr>
          <w:color w:val="0000E1"/>
        </w:rPr>
        <w:t>,</w:t>
      </w:r>
      <w:r>
        <w:t>时间较长一些</w:t>
      </w:r>
      <w:r>
        <w:rPr>
          <w:color w:val="008000"/>
        </w:rPr>
        <w:t>,</w:t>
      </w:r>
      <w:r>
        <w:t>时已到了1942年春夏之间。由</w:t>
      </w:r>
    </w:p>
    <w:p>
      <w:r>
        <w:t>于</w:t>
      </w:r>
      <w:r>
        <w:rPr>
          <w:color w:val="FF0000"/>
        </w:rPr>
        <w:t>粤</w:t>
      </w:r>
      <w:r>
        <w:t>北省委组织部长郭潜到重庆开会期间</w:t>
      </w:r>
      <w:r>
        <w:rPr>
          <w:color w:val="FF0000"/>
        </w:rPr>
        <w:t>，</w:t>
      </w:r>
      <w:r>
        <w:t>在重庆返回途中</w:t>
      </w:r>
    </w:p>
    <w:p>
      <w:r>
        <w:t>被国民党特务逮捕</w:t>
      </w:r>
      <w:r>
        <w:rPr>
          <w:color w:val="0000E1"/>
        </w:rPr>
        <w:t>,</w:t>
      </w:r>
      <w:r>
        <w:t>随即叛变，先到江西</w:t>
      </w:r>
      <w:r>
        <w:rPr>
          <w:color w:val="FF0000"/>
        </w:rPr>
        <w:t>、</w:t>
      </w:r>
      <w:r>
        <w:t>广西省委搞破坏</w:t>
      </w:r>
      <w:r>
        <w:rPr>
          <w:color w:val="008000"/>
        </w:rPr>
        <w:t>,</w:t>
      </w:r>
      <w:r>
        <w:t>后</w:t>
      </w:r>
    </w:p>
    <w:p>
      <w:r>
        <w:t>又到粤北省委韶关搞破坏，粤北省委李大林、饶卫华、廖承志</w:t>
      </w:r>
    </w:p>
    <w:p>
      <w:r>
        <w:t>等同时被捕。</w:t>
      </w:r>
    </w:p>
    <w:p>
      <w:r>
        <w:t>当我在老隆住那一段时间</w:t>
      </w:r>
      <w:r>
        <w:rPr>
          <w:color w:val="0000E1"/>
        </w:rPr>
        <w:t>,</w:t>
      </w:r>
      <w:r>
        <w:t>张文彬同志从东纵驻地经淡</w:t>
      </w:r>
    </w:p>
    <w:p>
      <w:r>
        <w:t>水、惠州、河源也到老隆来了。张对我说:是准备要去梅县、大</w:t>
      </w:r>
    </w:p>
    <w:p>
      <w:r>
        <w:t>埔找方方商量研究如何加强广东的抗日武装的领导问题。当</w:t>
      </w:r>
    </w:p>
    <w:p>
      <w:r>
        <w:t>时</w:t>
      </w:r>
      <w:r>
        <w:rPr>
          <w:color w:val="008000"/>
        </w:rPr>
        <w:t>,</w:t>
      </w:r>
      <w:r>
        <w:t>粤北省委书记李大林也派饶卫华到老隆来，说是要去东江</w:t>
      </w:r>
    </w:p>
    <w:p>
      <w:r>
        <w:t>了解东纵的情况。当饶见到张文彬同志时</w:t>
      </w:r>
      <w:r>
        <w:rPr>
          <w:color w:val="808080"/>
        </w:rPr>
        <w:t>,</w:t>
      </w:r>
      <w:r>
        <w:t>张对饶说:“我刚</w:t>
      </w:r>
    </w:p>
    <w:p>
      <w:r>
        <w:t>从东江纵队回来</w:t>
      </w:r>
      <w:r>
        <w:rPr>
          <w:color w:val="0000E1"/>
        </w:rPr>
        <w:t>,</w:t>
      </w:r>
      <w:r>
        <w:t>东纵的情况我已全部了解了</w:t>
      </w:r>
      <w:r>
        <w:rPr>
          <w:color w:val="0000E1"/>
        </w:rPr>
        <w:t>，</w:t>
      </w:r>
      <w:r>
        <w:t>你不必再去。”</w:t>
      </w:r>
    </w:p>
    <w:p>
      <w:r>
        <w:t>我在老隆这段时间，饶卫华和张文彬同志都曾对我谈</w:t>
      </w:r>
    </w:p>
    <w:p>
      <w:r>
        <w:t>过，大意是:中央来过电报批评广东省委张文彬同志，把广</w:t>
      </w:r>
    </w:p>
    <w:p>
      <w:r>
        <w:t>东党好几百名党员干部派到余汉谋部队的政工队去</w:t>
      </w:r>
      <w:r>
        <w:rPr>
          <w:color w:val="808080"/>
        </w:rPr>
        <w:t>，</w:t>
      </w:r>
      <w:r>
        <w:t>而派</w:t>
      </w:r>
    </w:p>
    <w:p>
      <w:r>
        <w:t>去东纵、珠纵的党员干部则很少，这是错误的，应予纠正</w:t>
      </w:r>
    </w:p>
    <w:p>
      <w:r>
        <w:t>...等</w:t>
      </w:r>
      <w:r>
        <w:rPr>
          <w:color w:val="0000E1"/>
        </w:rPr>
        <w:t>等</w:t>
      </w:r>
      <w:r>
        <w:t>，我觉得张文彬同志也开始意识到对余汉谋不能抱</w:t>
      </w:r>
    </w:p>
    <w:p>
      <w:r>
        <w:t>有幻想，要把派去的党员干部逐步收缩调回来，以加强东纵</w:t>
      </w:r>
    </w:p>
    <w:p>
      <w:r>
        <w:t>抗日武装的建设。同时，张文彬同志谈到上述工作上的失误</w:t>
      </w:r>
    </w:p>
    <w:p>
      <w:r>
        <w:t>时，感到非常难过，并表示要尽快去找方方同志商量如何改</w:t>
      </w:r>
    </w:p>
    <w:p>
      <w:r>
        <w:t>71</w:t>
      </w:r>
    </w:p>
    <w:p>
      <w:r>
        <w:t>正这种工作上的偏差、错误。</w:t>
      </w:r>
    </w:p>
    <w:p>
      <w:r>
        <w:t>不久，张文彬同志从老隆去梅县、大埔找方方同志，后</w:t>
      </w:r>
    </w:p>
    <w:p>
      <w:r>
        <w:t>来有通知说:张文彬同志在大埔高陂镇与南委的宣传部长涂</w:t>
      </w:r>
    </w:p>
    <w:p>
      <w:r>
        <w:t>振农同时被捕。据知，张文彬、涂振农两人被押到江西泰和</w:t>
      </w:r>
    </w:p>
    <w:p>
      <w:r>
        <w:t>县监狱。并听说涂振农后来也叛变了。而张文彬同志是在江</w:t>
      </w:r>
    </w:p>
    <w:p>
      <w:r>
        <w:t>西国民党泰和县监狱里病死的。</w:t>
      </w:r>
    </w:p>
    <w:p>
      <w:r>
        <w:t>从我对张文彬同志的接触和了解中，从工作上来看，张</w:t>
      </w:r>
    </w:p>
    <w:p>
      <w:r>
        <w:t>文彬同志不是执行什么王明路线的问题，而是思想</w:t>
      </w:r>
      <w:r>
        <w:rPr>
          <w:color w:val="FF0000"/>
        </w:rPr>
        <w:t>。</w:t>
      </w:r>
      <w:r>
        <w:t>上受到右</w:t>
      </w:r>
    </w:p>
    <w:p>
      <w:r>
        <w:t>倾思想的影响，对余汉谋有幻想，派到余汉谋部队去的党员</w:t>
      </w:r>
    </w:p>
    <w:p>
      <w:r>
        <w:t>干部多一些，意图是想通过统战工作争取改造余汉谋军队共</w:t>
      </w:r>
    </w:p>
    <w:p>
      <w:r>
        <w:t>同抗日，而对党自</w:t>
      </w:r>
      <w:r>
        <w:rPr>
          <w:color w:val="808080"/>
        </w:rPr>
        <w:t>己</w:t>
      </w:r>
      <w:r>
        <w:t>组织领导的东纵武装部队</w:t>
      </w:r>
      <w:r>
        <w:rPr>
          <w:color w:val="008000"/>
        </w:rPr>
        <w:t>干</w:t>
      </w:r>
      <w:r>
        <w:t>部力量建设</w:t>
      </w:r>
    </w:p>
    <w:p>
      <w:r>
        <w:t>不够重视，但说他是执行王明路线是不恰</w:t>
      </w:r>
      <w:r>
        <w:rPr>
          <w:color w:val="808080"/>
        </w:rPr>
        <w:t>当</w:t>
      </w:r>
      <w:r>
        <w:t>的，不公道的。</w:t>
      </w:r>
    </w:p>
    <w:p>
      <w:r>
        <w:t>这与当时（1941年下半年日军未占领香港以前）张文彬同</w:t>
      </w:r>
    </w:p>
    <w:p>
      <w:r>
        <w:t>志对整个形势分析估计不足有关，当张文彬召集广东党不少</w:t>
      </w:r>
    </w:p>
    <w:p>
      <w:r>
        <w:t>领导干部在香港开会时，还没有预计到日军会这么快南进，</w:t>
      </w:r>
    </w:p>
    <w:p>
      <w:r>
        <w:t>或不敢南进，因而未引起重视，这不是他一个人的看法问</w:t>
      </w:r>
    </w:p>
    <w:p>
      <w:r>
        <w:t>题，而是整个时局的突变，省委领导对此思想上缺乏警惕，</w:t>
      </w:r>
    </w:p>
    <w:p>
      <w:r>
        <w:t>没有两手准备。但自日军占领香港之后，他也意识到自己工</w:t>
      </w:r>
    </w:p>
    <w:p>
      <w:r>
        <w:t>作</w:t>
      </w:r>
      <w:r>
        <w:rPr>
          <w:color w:val="FF0000"/>
        </w:rPr>
        <w:t>，</w:t>
      </w:r>
      <w:r>
        <w:t>上的偏差错误而感到非常难过。</w:t>
      </w:r>
    </w:p>
    <w:p>
      <w:r>
        <w:t>按上述情况，据我了解，张文彬同志是个好同志，为了</w:t>
      </w:r>
    </w:p>
    <w:p>
      <w:r>
        <w:t>广东党的建设做了不少工作，只是工作上有偏差失误，但说</w:t>
      </w:r>
    </w:p>
    <w:p>
      <w:r>
        <w:t>他是王明路线的执行者是不恰当，不公道的。他对重建广东</w:t>
      </w:r>
    </w:p>
    <w:p>
      <w:r>
        <w:t>党做了大量工作，是有功劳的。</w:t>
      </w:r>
    </w:p>
    <w:p>
      <w:r>
        <w:t>（连贯系广东大埔人，曾任国务院侨务办公室副主任、</w:t>
      </w:r>
    </w:p>
    <w:p>
      <w:r>
        <w:t>全国侨联副主席等职）</w:t>
      </w:r>
    </w:p>
    <w:p>
      <w:r>
        <w:t>72</w:t>
      </w:r>
    </w:p>
    <w:p>
      <w:r>
        <w:t>难以忘却的记忆</w:t>
      </w:r>
    </w:p>
    <w:p>
      <w:r>
        <w:t>区梦觉</w:t>
      </w:r>
    </w:p>
    <w:p>
      <w:r>
        <w:t>1937年8月底，我从南石头监狱释放出来，中共南方</w:t>
      </w:r>
    </w:p>
    <w:p>
      <w:r>
        <w:t>临时工作委员会通知我到香港参加训练班，薛尚实（南临委</w:t>
      </w:r>
    </w:p>
    <w:p>
      <w:r>
        <w:t>书记）</w:t>
      </w:r>
      <w:r>
        <w:rPr>
          <w:color w:val="808080"/>
        </w:rPr>
        <w:t>、</w:t>
      </w:r>
      <w:r>
        <w:t>阿施（莫西凡）、云广英、饶彰风、张文彬都到训练</w:t>
      </w:r>
    </w:p>
    <w:p>
      <w:r>
        <w:t>班讲课。张讲课的内容是有关国内外形势、抗日统一战线。</w:t>
      </w:r>
    </w:p>
    <w:p>
      <w:r>
        <w:t>这是我第一次见到的张文彬，知道他是中央派来的。训练班</w:t>
      </w:r>
    </w:p>
    <w:p>
      <w:r>
        <w:t>的时间很短，结束后，组织便分配我到澳门濠江中学教书。</w:t>
      </w:r>
    </w:p>
    <w:p>
      <w:r>
        <w:t>放寒假时，我打算经香港回广州家里休假，顺便在香港向南</w:t>
      </w:r>
    </w:p>
    <w:p>
      <w:r>
        <w:t>委汇报工作。但到香港却找不到南委负责人，机关的同志叫</w:t>
      </w:r>
    </w:p>
    <w:p>
      <w:r>
        <w:t>我留下广州家里地址，并说到时会派人去找我。</w:t>
      </w:r>
    </w:p>
    <w:p>
      <w:r>
        <w:t>回到广州不久，张文彬到家里来找我，说就要成立广东</w:t>
      </w:r>
    </w:p>
    <w:p>
      <w:r>
        <w:t>省委，机关搬回广州，由张任书记，薛尚实任组织部长。我</w:t>
      </w:r>
    </w:p>
    <w:p>
      <w:r>
        <w:t>向他汇报在澳门教书的情况，他叫我不要去澳门了，留在广</w:t>
      </w:r>
    </w:p>
    <w:p>
      <w:r>
        <w:t>州搞救亡运动，并说过几天会派一个管具体工作的人与我详</w:t>
      </w:r>
    </w:p>
    <w:p>
      <w:r>
        <w:t>谈。</w:t>
      </w:r>
    </w:p>
    <w:p>
      <w:r>
        <w:t>过几天广州市妇委书记黄梅棣受张文彬委派来找我，叫</w:t>
      </w:r>
    </w:p>
    <w:p>
      <w:r>
        <w:t>我在妇女团体中进行活动，动员女学生、女工及各界妇女走</w:t>
      </w:r>
    </w:p>
    <w:p>
      <w:r>
        <w:t>上社会参加救亡运动，但并没有具体指定我到哪一个团体，</w:t>
      </w:r>
    </w:p>
    <w:p>
      <w:r>
        <w:t>也没有交待具体做法，说我是广州人容易和她们混熟，要我</w:t>
      </w:r>
    </w:p>
    <w:p>
      <w:r>
        <w:t>73</w:t>
      </w:r>
    </w:p>
    <w:p>
      <w:r>
        <w:t>在活动中接触她们</w:t>
      </w:r>
      <w:r>
        <w:rPr>
          <w:color w:val="FF0000"/>
        </w:rPr>
        <w:t>，</w:t>
      </w:r>
      <w:r>
        <w:t>认识她们，看看能</w:t>
      </w:r>
      <w:del w:id="44" w:author="1" w:date="2018-10-09T10:41:11Z">
        <w:r>
          <w:rPr>
            <w:color w:val="FF0000"/>
          </w:rPr>
          <w:delText>千</w:delText>
        </w:r>
      </w:del>
      <w:ins w:id="45" w:author="1" w:date="2018-10-09T10:41:11Z">
        <w:r>
          <w:rPr>
            <w:rFonts w:hint="eastAsia"/>
            <w:color w:val="FF0000"/>
            <w:lang w:eastAsia="zh-CN"/>
          </w:rPr>
          <w:t>干</w:t>
        </w:r>
      </w:ins>
      <w:r>
        <w:t>些什么工作，摸一</w:t>
      </w:r>
    </w:p>
    <w:p>
      <w:r>
        <w:t>摸开展妇女救亡工作的方法。黄梅棣以后定期来与我联系，</w:t>
      </w:r>
    </w:p>
    <w:p>
      <w:r>
        <w:t>并给我电话号码，说有事可找她，不必去找张文彬。黄梅棣</w:t>
      </w:r>
    </w:p>
    <w:p>
      <w:r>
        <w:t>还向我介绍了几位同志:一位是伍坤顺，派进广东省妇女抗</w:t>
      </w:r>
    </w:p>
    <w:p>
      <w:r>
        <w:t>敌同志会，该会的头子叫陈明淑，偏左；另一位是梁薇娟，</w:t>
      </w:r>
    </w:p>
    <w:p>
      <w:r>
        <w:t>派进国民党广东省党部妇女部，该部的部长叫郭顺清，是个</w:t>
      </w:r>
    </w:p>
    <w:p>
      <w:r>
        <w:t>随大流，无主见的人；再一个是何巧生，广州市妇女抗敌同</w:t>
      </w:r>
    </w:p>
    <w:p>
      <w:r>
        <w:t>志会的主任，她原是中共党员，在清华大学就读，南下请愿</w:t>
      </w:r>
    </w:p>
    <w:p>
      <w:r>
        <w:t>时失掉关系，因她进步，没有问题，所以不必派党员进去。</w:t>
      </w:r>
    </w:p>
    <w:p>
      <w:r>
        <w:t>基督教女青年会内派去了邓贞子。省委要我和以上同志取得</w:t>
      </w:r>
    </w:p>
    <w:p>
      <w:r>
        <w:t>联系，并通过她们认识一些上层人物，以便于开展救亡运</w:t>
      </w:r>
    </w:p>
    <w:p>
      <w:r>
        <w:t>动。</w:t>
      </w:r>
    </w:p>
    <w:p>
      <w:r>
        <w:t>我按照省委的指示去活动。到了4月前后，黄梅棣带着</w:t>
      </w:r>
    </w:p>
    <w:p>
      <w:r>
        <w:t>张月霞一起来，说她以后不来了，将我的关系转给张月霞，</w:t>
      </w:r>
    </w:p>
    <w:p>
      <w:r>
        <w:t>由张领导我的工作。</w:t>
      </w:r>
    </w:p>
    <w:p>
      <w:r>
        <w:t>张月霞当时是省委常委、妇女部长，她每两、三个星期</w:t>
      </w:r>
    </w:p>
    <w:p>
      <w:r>
        <w:t>和我联系一次，传达张文彬给我的指示。我也通过她向张文</w:t>
      </w:r>
    </w:p>
    <w:p>
      <w:r>
        <w:t>彬汇报工作、思想和困难。</w:t>
      </w:r>
    </w:p>
    <w:p>
      <w:r>
        <w:t>自从我的关系转给张月霞后，省委常在我家里开会，我</w:t>
      </w:r>
    </w:p>
    <w:p>
      <w:r>
        <w:t>因而见到省委的各位领导。那时日机轰炸广州，母亲回乡躲</w:t>
      </w:r>
    </w:p>
    <w:p>
      <w:r>
        <w:t>避，只剩下我和一名女佣。每当省委要在我家开会，张月</w:t>
      </w:r>
    </w:p>
    <w:p>
      <w:r>
        <w:t>霞就预先通知我，省委领导齐集后，我和女工就到我弟弟的</w:t>
      </w:r>
    </w:p>
    <w:p>
      <w:r>
        <w:t>岳父家（同一条街道），直到开完会，张月霞才通知我们回</w:t>
      </w:r>
    </w:p>
    <w:p>
      <w:r>
        <w:t>来。我弟弟的岳父是位名中医，弟妇也是学中医的，我的生</w:t>
      </w:r>
    </w:p>
    <w:p>
      <w:r>
        <w:t>活一直依靠他们，但到了1938年9月，日机连续轰炸广州，</w:t>
      </w:r>
    </w:p>
    <w:p>
      <w:r>
        <w:t>形势紧张，在这样的环境下长期依靠弟妇家不行。这时广东</w:t>
      </w:r>
    </w:p>
    <w:p>
      <w:r>
        <w:t>74</w:t>
      </w:r>
    </w:p>
    <w:p>
      <w:r>
        <w:t>女界联合会的头子伍智梅（右派）想搞会刊，找我做编辑，</w:t>
      </w:r>
    </w:p>
    <w:p>
      <w:r>
        <w:t>月薪20元。于是我通过张月霞请示张文彬，回答说，应该</w:t>
      </w:r>
    </w:p>
    <w:p>
      <w:r>
        <w:t>去，</w:t>
      </w:r>
      <w:r>
        <w:rPr>
          <w:color w:val="0000E1"/>
        </w:rPr>
        <w:t>一</w:t>
      </w:r>
      <w:r>
        <w:t>方面解决生活，另方面女界联合会里没有我们的同</w:t>
      </w:r>
    </w:p>
    <w:p>
      <w:r>
        <w:t>志，进去后可以多影响、帮助她们，推动她们走</w:t>
      </w:r>
      <w:r>
        <w:rPr>
          <w:color w:val="0000E1"/>
        </w:rPr>
        <w:t>，</w:t>
      </w:r>
      <w:r>
        <w:t>上抗日救亡</w:t>
      </w:r>
    </w:p>
    <w:p>
      <w:r>
        <w:t>的道路。我进</w:t>
      </w:r>
      <w:del w:id="46" w:author="1" w:date="2018-10-09T10:44:02Z">
        <w:r>
          <w:rPr>
            <w:color w:val="FF0000"/>
          </w:rPr>
          <w:delText>人</w:delText>
        </w:r>
      </w:del>
      <w:ins w:id="47" w:author="1" w:date="2018-10-09T10:44:02Z">
        <w:r>
          <w:rPr>
            <w:rFonts w:hint="eastAsia"/>
            <w:color w:val="FF0000"/>
            <w:lang w:eastAsia="zh-CN"/>
          </w:rPr>
          <w:t>入</w:t>
        </w:r>
      </w:ins>
      <w:r>
        <w:t>女界联合会后，负责编会刊，内容是有关救</w:t>
      </w:r>
    </w:p>
    <w:p>
      <w:r>
        <w:t>亡宣传、慰劳将士的消息报告。</w:t>
      </w:r>
    </w:p>
    <w:p>
      <w:r>
        <w:t>1938年10月12日，日军在大亚湾登陆，16日、17日，</w:t>
      </w:r>
    </w:p>
    <w:p>
      <w:r>
        <w:t>省委开始撤退。张月霞来告诉我，省委撤往韶关，人多行动</w:t>
      </w:r>
    </w:p>
    <w:p>
      <w:r>
        <w:t>不便，叫我自己想办法撤出广州，如果形势恶劣，可暂时回</w:t>
      </w:r>
    </w:p>
    <w:p>
      <w:r>
        <w:t>乡躲避，过些时候再去找省委。10月20日，青年抗日先锋</w:t>
      </w:r>
    </w:p>
    <w:p>
      <w:r>
        <w:t>队在广州河南培英中学集中撤退，我要求参加他们一起撤</w:t>
      </w:r>
    </w:p>
    <w:p>
      <w:r>
        <w:t>退，他们撤到哪里我就跟到哪里。早在8月份，邓颖超来到</w:t>
      </w:r>
    </w:p>
    <w:p>
      <w:r>
        <w:t>广州，说我坐过监狱，无法隐蔽党员身份，干脆公开面目</w:t>
      </w:r>
    </w:p>
    <w:p>
      <w:r>
        <w:t>好，所以抗先负责人都认识我（伍智梅也知道我是中共党</w:t>
      </w:r>
    </w:p>
    <w:p>
      <w:r>
        <w:t>员），同意我跟着撤退，抗先从三水、西南撤到四会。在四</w:t>
      </w:r>
    </w:p>
    <w:p>
      <w:r>
        <w:t>会接受改编为民众动员委员会的战时工作队，领给养，分到</w:t>
      </w:r>
    </w:p>
    <w:p>
      <w:r>
        <w:t>各县去工作，动委会的头头是钟天心，国民党左派，对抗日</w:t>
      </w:r>
    </w:p>
    <w:p>
      <w:r>
        <w:t>救亡比较积极。他知道我是中共党员，怕我在工作队下到农</w:t>
      </w:r>
    </w:p>
    <w:p>
      <w:r>
        <w:t>村，散播共产主义思想，要调我到动委会办公室，我因离开</w:t>
      </w:r>
    </w:p>
    <w:p>
      <w:r>
        <w:t>省委，无法请示，感到为难。刚好省委组织部长李大林跟着</w:t>
      </w:r>
    </w:p>
    <w:p>
      <w:r>
        <w:t>抗先撤退，我请示他，他说可以去，推动他们搞救亡工作，</w:t>
      </w:r>
    </w:p>
    <w:p>
      <w:r>
        <w:t>现在正是国共合作，他们不敢搞别的什么名堂，于是我到了</w:t>
      </w:r>
    </w:p>
    <w:p>
      <w:r>
        <w:t>动委会办公室工作。</w:t>
      </w:r>
    </w:p>
    <w:p>
      <w:r>
        <w:t>动委会办公室从四会迁到广宁，再迁到新兴、肇庆，</w:t>
      </w:r>
    </w:p>
    <w:p>
      <w:r>
        <w:t>1939年1月转到韶关。我通过八路军办事处找到省委，向</w:t>
      </w:r>
    </w:p>
    <w:p>
      <w:r>
        <w:t>张月霞进述我离开广州后的过程，并说抗先已下乡</w:t>
      </w:r>
      <w:r>
        <w:rPr>
          <w:color w:val="0000E1"/>
        </w:rPr>
        <w:t>，</w:t>
      </w:r>
      <w:r>
        <w:t>动委会</w:t>
      </w:r>
    </w:p>
    <w:p>
      <w:r>
        <w:t>7</w:t>
      </w:r>
      <w:r>
        <w:rPr>
          <w:color w:val="FF0000"/>
        </w:rPr>
        <w:t>5</w:t>
      </w:r>
    </w:p>
    <w:p>
      <w:r>
        <w:t>成了空架子，而且快解散了，我要求回省委工作。后来见到</w:t>
      </w:r>
    </w:p>
    <w:p>
      <w:r>
        <w:t>张文彬同志，我又一一向他汇报。张文彬说:“你做得</w:t>
      </w:r>
      <w:r>
        <w:rPr>
          <w:color w:val="808080"/>
        </w:rPr>
        <w:t>对</w:t>
      </w:r>
      <w:r>
        <w:t>，</w:t>
      </w:r>
    </w:p>
    <w:p>
      <w:r>
        <w:rPr>
          <w:color w:val="008000"/>
        </w:rPr>
        <w:t>当</w:t>
      </w:r>
      <w:r>
        <w:t>时省委有困难，不能带你走，而你自己能坚持工作，找到</w:t>
      </w:r>
    </w:p>
    <w:p>
      <w:r>
        <w:t>省委，这种精神很好。”不久我参加了省委扩大会议，当选</w:t>
      </w:r>
    </w:p>
    <w:p>
      <w:r>
        <w:t>为省委委员，以后就直接在省委领导下搞妇女工作。武汉沦</w:t>
      </w:r>
    </w:p>
    <w:p>
      <w:r>
        <w:t>陷之前，宋美龄在武汉搞了一个新生活妇女运动指导委员</w:t>
      </w:r>
    </w:p>
    <w:p>
      <w:r>
        <w:t>会，1939年初，广东省长李汉魂的夫人吴菊芳要搞新生活</w:t>
      </w:r>
    </w:p>
    <w:p>
      <w:r>
        <w:t>妇女运动促进委员会（各省都搞）。吴是中山大学农学院在</w:t>
      </w:r>
    </w:p>
    <w:p>
      <w:r>
        <w:t>校学生，缺乏实际工作能力和社会地位，联系也</w:t>
      </w:r>
      <w:r>
        <w:rPr>
          <w:color w:val="FF0000"/>
        </w:rPr>
        <w:t>不</w:t>
      </w:r>
      <w:r>
        <w:t>广，没有</w:t>
      </w:r>
    </w:p>
    <w:p>
      <w:r>
        <w:t>干部，创办工作中遇到了困难，所以她到处找我。但我认为</w:t>
      </w:r>
    </w:p>
    <w:p>
      <w:r>
        <w:t>那是蒋、宋搞的玩艺，不想去。当张月霞将此事请示张文彬</w:t>
      </w:r>
    </w:p>
    <w:p>
      <w:r>
        <w:t>时，张文彬说:“邓大姐参加过宋美龄在庐山召开的会议，</w:t>
      </w:r>
    </w:p>
    <w:p>
      <w:r>
        <w:t>参加过她们主办的各种活动。现在吴菊芳搞新生活妇女运动</w:t>
      </w:r>
    </w:p>
    <w:p>
      <w:r>
        <w:t>促进委员会，我们也可以参加进去，她们搞新生活运动，我</w:t>
      </w:r>
    </w:p>
    <w:p>
      <w:r>
        <w:t>们不搞，但我们可以影响推动她们，利用她们的名义，开展</w:t>
      </w:r>
    </w:p>
    <w:p>
      <w:r>
        <w:t>抗日救亡运动。”于是经省委批准，我去帮助吴菊芳筹建团</w:t>
      </w:r>
    </w:p>
    <w:p>
      <w:r>
        <w:t>体。后来省委又派进几个党员，建立支部，我是公开的，她</w:t>
      </w:r>
    </w:p>
    <w:p>
      <w:r>
        <w:t>们是秘密的，所以互不来往。国民党五届五中全会泡制了</w:t>
      </w:r>
    </w:p>
    <w:p>
      <w:r>
        <w:t>《限制异党活动处理办法》，1939年5月，反共高潮到了广</w:t>
      </w:r>
    </w:p>
    <w:p>
      <w:r>
        <w:t>东，省委要我</w:t>
      </w:r>
      <w:r>
        <w:rPr>
          <w:color w:val="808080"/>
        </w:rPr>
        <w:t>撤</w:t>
      </w:r>
      <w:r>
        <w:t>回来。吴菊芳说舍不得我走，但现在不走不</w:t>
      </w:r>
    </w:p>
    <w:p>
      <w:r>
        <w:t>行，留在这里对我不利，对她不利，叫我辞职。我说没有问</w:t>
      </w:r>
    </w:p>
    <w:p>
      <w:r>
        <w:t>题，我可以辞职，我会找到工作的。</w:t>
      </w:r>
    </w:p>
    <w:p>
      <w:r>
        <w:t>我回到省委妇女部协助张月霞工作，省委开会我也参</w:t>
      </w:r>
    </w:p>
    <w:p>
      <w:r>
        <w:t>加，接触张文彬的机会多了。我离开妇女促进委员会时，还</w:t>
      </w:r>
    </w:p>
    <w:p>
      <w:r>
        <w:t>留下了杨衡芬、关景霞，继续在那里工作，颇受吴菊芳重</w:t>
      </w:r>
    </w:p>
    <w:p>
      <w:r>
        <w:t>用。我常和她们联系，后介绍她们入党，将情况向张文彬汇</w:t>
      </w:r>
    </w:p>
    <w:p>
      <w:r>
        <w:t>76</w:t>
      </w:r>
    </w:p>
    <w:p>
      <w:r>
        <w:t>报，又向她们传达张文彬的指示，通过她们去影响吴菊芳。</w:t>
      </w:r>
    </w:p>
    <w:p>
      <w:r>
        <w:t>后因我太暴露，不便再与杨、关联系，就由妇女部指定一个</w:t>
      </w:r>
    </w:p>
    <w:p>
      <w:r>
        <w:t>同志见她们，重要事情就直接找张文彬汇报工作了。</w:t>
      </w:r>
    </w:p>
    <w:p>
      <w:r>
        <w:t>1939年8月，张月霞调往重庆南方局，我接任省委妇</w:t>
      </w:r>
    </w:p>
    <w:p>
      <w:r>
        <w:t>女部长，接触张文彬的机会更多了。1939年11月藉陈汝棠</w:t>
      </w:r>
    </w:p>
    <w:p>
      <w:r>
        <w:t>的掩护，在黄田坝（应是黄</w:t>
      </w:r>
      <w:del w:id="48" w:author="1" w:date="2018-10-09T10:51:08Z">
        <w:r>
          <w:rPr>
            <w:color w:val="008000"/>
          </w:rPr>
          <w:delText>望</w:delText>
        </w:r>
      </w:del>
      <w:ins w:id="49" w:author="1" w:date="2018-10-09T10:51:08Z">
        <w:r>
          <w:rPr>
            <w:rFonts w:hint="eastAsia"/>
            <w:color w:val="008000"/>
            <w:lang w:eastAsia="zh-CN"/>
          </w:rPr>
          <w:t>塱</w:t>
        </w:r>
      </w:ins>
      <w:r>
        <w:t>坝一编者注）召开了省委扩大</w:t>
      </w:r>
    </w:p>
    <w:p>
      <w:r>
        <w:t>会议。陈是国民党军医，接近共产党，和很多党员来往。当</w:t>
      </w:r>
    </w:p>
    <w:p>
      <w:r>
        <w:t>时形势紧张，但我们的会议圆满结束了。会议选举出党的</w:t>
      </w:r>
    </w:p>
    <w:p>
      <w:r>
        <w:t>“七大</w:t>
      </w:r>
      <w:r>
        <w:rPr>
          <w:color w:val="808080"/>
        </w:rPr>
        <w:t>”</w:t>
      </w:r>
      <w:r>
        <w:t>代表:古大存、区梦觉、朱荣、方华、唐初。香港</w:t>
      </w:r>
    </w:p>
    <w:p>
      <w:r>
        <w:t>的代表:吴有恒、钟明、何潮、周材、周小鼎共10人。12</w:t>
      </w:r>
    </w:p>
    <w:p>
      <w:r>
        <w:t>月5日，我们离开韶关去桂林，拟从这里赴延安，对以后的</w:t>
      </w:r>
    </w:p>
    <w:p>
      <w:r>
        <w:t>广东情况就不了解了。</w:t>
      </w:r>
    </w:p>
    <w:p>
      <w:r>
        <w:t>广州沦陷之前，以张文彬为首的中共广东省委对于整</w:t>
      </w:r>
    </w:p>
    <w:p>
      <w:r>
        <w:t>党、发展党，开展救亡运动做了大量的工作，取得很大的成</w:t>
      </w:r>
    </w:p>
    <w:p>
      <w:r>
        <w:t>绩。广州</w:t>
      </w:r>
      <w:r>
        <w:rPr>
          <w:color w:val="008000"/>
        </w:rPr>
        <w:t>沦</w:t>
      </w:r>
      <w:r>
        <w:t>陷之后，这些方面的工作继续取得进展。张文彬</w:t>
      </w:r>
    </w:p>
    <w:p>
      <w:r>
        <w:t>对工作兢兢业业，什么事情都管，都要过问，活动能力很</w:t>
      </w:r>
    </w:p>
    <w:p>
      <w:r>
        <w:t>强，有口才。他对同志和蔼可亲，平易近人，没有架子。他</w:t>
      </w:r>
    </w:p>
    <w:p>
      <w:r>
        <w:t>整天拿着一把伞子，我们都笑他是“中国张伯伦”，因为英</w:t>
      </w:r>
    </w:p>
    <w:p>
      <w:r>
        <w:t>国张伯伦也是经常拿着伞子的。每次我向他汇报工作，他的</w:t>
      </w:r>
    </w:p>
    <w:p>
      <w:r>
        <w:t>说话、态度都很温和，总是热心的帮助、指点我，总不会因</w:t>
      </w:r>
    </w:p>
    <w:p>
      <w:r>
        <w:t>工作忙而不予接见或推给别人。张文彬对党是忠心耿耿的，</w:t>
      </w:r>
    </w:p>
    <w:p>
      <w:r>
        <w:t>他被捕后英勇不屈，最后牺牲于狱中。</w:t>
      </w:r>
    </w:p>
    <w:p>
      <w:r>
        <w:t>（赵树德整理，已经区梦觉阅改）</w:t>
      </w:r>
    </w:p>
    <w:p>
      <w:r>
        <w:t>（区梦觉，女，系广东南海人，曾任广东省监察委员会</w:t>
      </w:r>
    </w:p>
    <w:p>
      <w:r>
        <w:t>主任、省委常务书记、省政协主席等职）</w:t>
      </w:r>
    </w:p>
    <w:p>
      <w:r>
        <w:t>77</w:t>
      </w:r>
    </w:p>
    <w:p>
      <w:r>
        <w:t>永远的思念</w:t>
      </w:r>
    </w:p>
    <w:p>
      <w:r>
        <w:t>云广英</w:t>
      </w:r>
    </w:p>
    <w:p>
      <w:r>
        <w:t>张文彬是我的老上级</w:t>
      </w:r>
      <w:r>
        <w:rPr>
          <w:color w:val="FF0000"/>
        </w:rPr>
        <w:t>、</w:t>
      </w:r>
      <w:r>
        <w:t>老战友。早在抗日战争前，我就</w:t>
      </w:r>
    </w:p>
    <w:p>
      <w:r>
        <w:t>曾和他有过两次接触。第一次是在1931年夏，我随红七军</w:t>
      </w:r>
    </w:p>
    <w:p>
      <w:r>
        <w:t>从广西左右江进</w:t>
      </w:r>
      <w:r>
        <w:rPr>
          <w:color w:val="0000E1"/>
        </w:rPr>
        <w:t>入</w:t>
      </w:r>
      <w:r>
        <w:t>江西中央苏区后，由于红七军政委他调，</w:t>
      </w:r>
    </w:p>
    <w:p>
      <w:r>
        <w:t>中央委派张文彬（当时叫张纯清）同志来红七军接任政治委</w:t>
      </w:r>
    </w:p>
    <w:p>
      <w:r>
        <w:t>员。那时，我在红七军政治部任组织部长，与他一起工作。</w:t>
      </w:r>
    </w:p>
    <w:p>
      <w:r>
        <w:t>几个月之后，他就调到红三军团任保卫局长去了。虽然他在</w:t>
      </w:r>
    </w:p>
    <w:p>
      <w:r>
        <w:t>红七军工作时间不长，但是他那细致苦干、平易近人的作</w:t>
      </w:r>
    </w:p>
    <w:p>
      <w:r>
        <w:t>风，博得了周围同志的赞扬。第二次是在1936年秋，党中</w:t>
      </w:r>
    </w:p>
    <w:p>
      <w:r>
        <w:t>央派我到广西开展统战工作，在回返延安途中路过西安时，</w:t>
      </w:r>
    </w:p>
    <w:p>
      <w:r>
        <w:t>遇见了他。当时张文彬同志正在奉命驻西安，对杨虎城、张</w:t>
      </w:r>
    </w:p>
    <w:p>
      <w:r>
        <w:t>学良等作统战工作。我们见面后，张文彬同志亲切地带我到</w:t>
      </w:r>
    </w:p>
    <w:p>
      <w:r>
        <w:t>他的住处，要我跟他住在一起。他详细地向我介绍</w:t>
      </w:r>
      <w:r>
        <w:rPr>
          <w:color w:val="0000E1"/>
        </w:rPr>
        <w:t>了</w:t>
      </w:r>
      <w:r>
        <w:t>对张、</w:t>
      </w:r>
    </w:p>
    <w:p>
      <w:r>
        <w:t>杨的统战工作和当时西安群众运动等方面的情况。我也把自</w:t>
      </w:r>
    </w:p>
    <w:p>
      <w:del w:id="50" w:author="1" w:date="2018-10-09T10:52:43Z">
        <w:r>
          <w:rPr>
            <w:color w:val="008000"/>
          </w:rPr>
          <w:delText>已</w:delText>
        </w:r>
      </w:del>
      <w:ins w:id="51" w:author="1" w:date="2018-10-09T10:52:43Z">
        <w:r>
          <w:rPr>
            <w:rFonts w:hint="eastAsia"/>
            <w:color w:val="008000"/>
            <w:lang w:eastAsia="zh-CN"/>
          </w:rPr>
          <w:t>己</w:t>
        </w:r>
      </w:ins>
      <w:r>
        <w:t>到两广去的使命和开展统战工作的情况向他作了介绍。他</w:t>
      </w:r>
    </w:p>
    <w:p>
      <w:r>
        <w:t>听了，非常高兴，说了很多鼓励的话。“西安事变”和平解</w:t>
      </w:r>
    </w:p>
    <w:p>
      <w:r>
        <w:t>决后，张学良、杨虎城两将军不但把过去内战中俘获我军的</w:t>
      </w:r>
    </w:p>
    <w:p>
      <w:r>
        <w:t>人员全部释放，而且还协助我们开办了各种类型的训练班。</w:t>
      </w:r>
    </w:p>
    <w:p>
      <w:r>
        <w:t>张文彬同志在西安还积极组织和领导群众抗日救亡运动。后</w:t>
      </w:r>
    </w:p>
    <w:p>
      <w:r>
        <w:t>来西北地区抗日救亡运动高潮和张杨“逼蒋联共抗日”局面</w:t>
      </w:r>
    </w:p>
    <w:p>
      <w:r>
        <w:t>的出现，都是同当时在西安工作的张文彬等同志的努力分不</w:t>
      </w:r>
    </w:p>
    <w:p>
      <w:r>
        <w:t>开的。</w:t>
      </w:r>
    </w:p>
    <w:p>
      <w:r>
        <w:t>抗日战争爆发以后，大概是1937年9月间，中央派张</w:t>
      </w:r>
    </w:p>
    <w:p>
      <w:r>
        <w:t>文彬同志来广东工作。当时我在香港，由于工</w:t>
      </w:r>
      <w:r>
        <w:rPr>
          <w:color w:val="0000E1"/>
        </w:rPr>
        <w:t>作</w:t>
      </w:r>
      <w:r>
        <w:t>关系，我们</w:t>
      </w:r>
    </w:p>
    <w:p>
      <w:r>
        <w:t>两个人又经常见面了，我曾找他汇报过开展统战工作的情</w:t>
      </w:r>
    </w:p>
    <w:p>
      <w:r>
        <w:t>况，他对广东统一战线工作十分重视，对我的工作布置也很</w:t>
      </w:r>
    </w:p>
    <w:p>
      <w:r>
        <w:t>具体。张文彬同志到广东后经常往返广州、香港之间，深</w:t>
      </w:r>
      <w:r>
        <w:rPr>
          <w:color w:val="FF0000"/>
        </w:rPr>
        <w:t>入</w:t>
      </w:r>
    </w:p>
    <w:p>
      <w:r>
        <w:t>到基层组织作调查研究，与同志们商讨如何加强党的建设和</w:t>
      </w:r>
    </w:p>
    <w:p>
      <w:r>
        <w:t>开展抗日武装斗争等问题，广东党组织在第二次国内革命战</w:t>
      </w:r>
    </w:p>
    <w:p>
      <w:r>
        <w:t>争时期受到几次大破坏，到1936年前后一段时间，除了海</w:t>
      </w:r>
    </w:p>
    <w:p>
      <w:r>
        <w:t>南岛有党的组织活动外，其他地区党组织的活动几乎停止</w:t>
      </w:r>
    </w:p>
    <w:p>
      <w:r>
        <w:t>了。1936年，薛尚实和王均予同志分别从天津和上海来广</w:t>
      </w:r>
    </w:p>
    <w:p>
      <w:r>
        <w:t>东。薛在香港建立了中共南方临时工作委员会，王在广州建</w:t>
      </w:r>
    </w:p>
    <w:p>
      <w:r>
        <w:t>立了中共广州市临时工作委员会，恢复了广东党的组织活</w:t>
      </w:r>
    </w:p>
    <w:p>
      <w:r>
        <w:t>动。张文彬抵达广东以后，于1937年1</w:t>
      </w:r>
      <w:r>
        <w:rPr>
          <w:color w:val="808080"/>
        </w:rPr>
        <w:t>0</w:t>
      </w:r>
      <w:r>
        <w:t>月间，在香港主持</w:t>
      </w:r>
    </w:p>
    <w:p>
      <w:r>
        <w:t>召开了党的会议。会上，针对党内存在的问题，整顿了党的</w:t>
      </w:r>
    </w:p>
    <w:p>
      <w:r>
        <w:t>组织，成立了中共南方工作委员会，统一了广东党的领导。</w:t>
      </w:r>
    </w:p>
    <w:p>
      <w:r>
        <w:t>1938年春，我在八路军驻广州办事处工作。当时，张</w:t>
      </w:r>
    </w:p>
    <w:p>
      <w:r>
        <w:t>文彬同志为“保释政治犯”这件事，曾亲自指示我，要我以</w:t>
      </w:r>
    </w:p>
    <w:p>
      <w:r>
        <w:t>办事处这个公开合法机构的名义同国民党地方实力派当局谈</w:t>
      </w:r>
    </w:p>
    <w:p>
      <w:r>
        <w:t>判，交涉保释。我遵照他的指示，先后找比较开明进步的广</w:t>
      </w:r>
    </w:p>
    <w:p>
      <w:r>
        <w:t>州市公安局长李洁芝和南雄县县长莫雄谈判。经过交涉，终</w:t>
      </w:r>
    </w:p>
    <w:p>
      <w:r>
        <w:t>于顺利地把遭受囚禁的我党300多名党员和进步青年，无条</w:t>
      </w:r>
    </w:p>
    <w:p>
      <w:r>
        <w:t>件地全部释放出来。这些获释人员由省委派人接收后，经过</w:t>
      </w:r>
    </w:p>
    <w:p>
      <w:r>
        <w:t>训练又分配到各地去工作。</w:t>
      </w:r>
    </w:p>
    <w:p>
      <w:r>
        <w:t>79</w:t>
      </w:r>
    </w:p>
    <w:p>
      <w:r>
        <w:t>1938年4月，中共广东省委成立后，以张文彬为首的</w:t>
      </w:r>
    </w:p>
    <w:p>
      <w:r>
        <w:t>广东省委集中全力突出抓党的建设工作。他多次在党的会议</w:t>
      </w:r>
    </w:p>
    <w:p>
      <w:r>
        <w:t>上，强调要坚</w:t>
      </w:r>
      <w:r>
        <w:rPr>
          <w:color w:val="808080"/>
        </w:rPr>
        <w:t>决</w:t>
      </w:r>
      <w:r>
        <w:t>贯彻执行党中央《关于大量发展党员的决</w:t>
      </w:r>
    </w:p>
    <w:p>
      <w:r>
        <w:t>议</w:t>
      </w:r>
      <w:r>
        <w:rPr>
          <w:color w:val="008000"/>
        </w:rPr>
        <w:t>》</w:t>
      </w:r>
      <w:r>
        <w:t>和中共长江局《猛烈地十倍百倍发展党组织的指示》，</w:t>
      </w:r>
    </w:p>
    <w:p>
      <w:r>
        <w:t>并在全省推行我党以往通过知识分子作为桥</w:t>
      </w:r>
      <w:r>
        <w:rPr>
          <w:color w:val="808080"/>
        </w:rPr>
        <w:t>梁</w:t>
      </w:r>
      <w:r>
        <w:t>发展党组织的</w:t>
      </w:r>
    </w:p>
    <w:p>
      <w:r>
        <w:t>成功经验。结果，全省党组织发展飞快，党员数量倍增。至</w:t>
      </w:r>
    </w:p>
    <w:p>
      <w:r>
        <w:t>1938年10月，在广州和香港党员增到2500余名，潮梅地区</w:t>
      </w:r>
    </w:p>
    <w:p>
      <w:r>
        <w:t>发展到2000余名，琼崖发展到8000余人，其他地区也有较</w:t>
      </w:r>
    </w:p>
    <w:p>
      <w:r>
        <w:t>大发展。从1938年10月至1939年9月的一年时间内，全省</w:t>
      </w:r>
    </w:p>
    <w:p>
      <w:r>
        <w:t>建立了东南、粤中、东江、西江、北江和南路等特委（潮梅</w:t>
      </w:r>
    </w:p>
    <w:p>
      <w:r>
        <w:t>和琼崖地区在外），县一级党的组织机构基本上遍及全省各</w:t>
      </w:r>
    </w:p>
    <w:p>
      <w:r>
        <w:t>地。为了加强党的思想建设，提高广大党员的政治素质和政</w:t>
      </w:r>
    </w:p>
    <w:p>
      <w:r>
        <w:t>治思想水平，以张文彬为首的广东省委还举办了各种类型的</w:t>
      </w:r>
    </w:p>
    <w:p>
      <w:r>
        <w:t>训练班，为全省深</w:t>
      </w:r>
      <w:r>
        <w:rPr>
          <w:color w:val="0000E1"/>
        </w:rPr>
        <w:t>入</w:t>
      </w:r>
      <w:r>
        <w:t>开展抗日救亡运动和武装</w:t>
      </w:r>
      <w:r>
        <w:rPr>
          <w:color w:val="808080"/>
        </w:rPr>
        <w:t>斗</w:t>
      </w:r>
      <w:r>
        <w:t>争培养了大</w:t>
      </w:r>
    </w:p>
    <w:p>
      <w:r>
        <w:t>批骨干。</w:t>
      </w:r>
    </w:p>
    <w:p>
      <w:r>
        <w:t>张文彬同志十分重视武装斗争。平时召开党的会议，他</w:t>
      </w:r>
    </w:p>
    <w:p>
      <w:r>
        <w:t>都是把军事工作提到党委议事日程进行讨论，强调全党要注</w:t>
      </w:r>
    </w:p>
    <w:p>
      <w:r>
        <w:t>意军事工作。为了加强党对抗日武装斗争的领导，省委成立</w:t>
      </w:r>
    </w:p>
    <w:p>
      <w:r>
        <w:t>了军事委员会，专门负责军事工作。1940年6月，张向中</w:t>
      </w:r>
    </w:p>
    <w:p>
      <w:r>
        <w:t>央要求，调派了梁鸿钧、庄田、李振亚、谢立全、谢斌、卢</w:t>
      </w:r>
    </w:p>
    <w:p>
      <w:r>
        <w:t>伟良等同志来广东工作，加强了广东各地抗</w:t>
      </w:r>
      <w:r>
        <w:rPr>
          <w:color w:val="FF0000"/>
        </w:rPr>
        <w:t>日</w:t>
      </w:r>
      <w:r>
        <w:t>游击队的军事</w:t>
      </w:r>
    </w:p>
    <w:p>
      <w:r>
        <w:t>领导。省委还调八路军驻韶关办事处秘书陈健同志，先后到</w:t>
      </w:r>
    </w:p>
    <w:p>
      <w:r>
        <w:t>东江、琼崖等地的我党抗日武装部队中担任政治工作。同</w:t>
      </w:r>
    </w:p>
    <w:p>
      <w:r>
        <w:t>时，文彬同志还派出刘向东、严尚民等帮助改造“广游二支</w:t>
      </w:r>
    </w:p>
    <w:p>
      <w:r>
        <w:t>队”，使其成为后来珠江纵队的基础。</w:t>
      </w:r>
    </w:p>
    <w:p>
      <w:r>
        <w:t>广州沦陷之前，由于我党和我党领导的八路军、新四军</w:t>
      </w:r>
    </w:p>
    <w:p>
      <w:r>
        <w:t>80</w:t>
      </w:r>
    </w:p>
    <w:p>
      <w:r>
        <w:t>的政治影响日益扩大，全省（包括港澳）爱国进步的青年工</w:t>
      </w:r>
    </w:p>
    <w:p>
      <w:r>
        <w:t>人、学生和爱国华侨，纷纷要求到延安学习和工作。当时我</w:t>
      </w:r>
    </w:p>
    <w:p>
      <w:r>
        <w:t>们遵照中央和省委的指示，通过八路军驻广州、香港办事处</w:t>
      </w:r>
    </w:p>
    <w:p>
      <w:r>
        <w:t>介绍他们去。前后经过办事处介绍去延安以及到八路军、新</w:t>
      </w:r>
    </w:p>
    <w:p>
      <w:r>
        <w:t>四军工作的共有1000多人，其中不少是共产党员和共青团</w:t>
      </w:r>
    </w:p>
    <w:p>
      <w:r>
        <w:t>员。</w:t>
      </w:r>
    </w:p>
    <w:p>
      <w:r>
        <w:t>张文彬同志对文化战线方面的工作也十分重视。他任广</w:t>
      </w:r>
    </w:p>
    <w:p>
      <w:r>
        <w:t>东省委书记期间，开办了《新华日报》广州分馆和</w:t>
      </w:r>
      <w:r>
        <w:rPr>
          <w:color w:val="FF0000"/>
        </w:rPr>
        <w:t>〈</w:t>
      </w:r>
      <w:r>
        <w:t>救亡日</w:t>
      </w:r>
    </w:p>
    <w:p>
      <w:r>
        <w:t>报</w:t>
      </w:r>
      <w:r>
        <w:rPr>
          <w:color w:val="808080"/>
        </w:rPr>
        <w:t>》</w:t>
      </w:r>
      <w:r>
        <w:t>，动员文化界人士进行抗日救亡活动。他积极支持开设</w:t>
      </w:r>
    </w:p>
    <w:p>
      <w:r>
        <w:t>书店，大力发行进步书刊，宣传我党的抗日纲领、方针和政</w:t>
      </w:r>
    </w:p>
    <w:p>
      <w:r>
        <w:t>策，传播我党领导的八路军、新四军英勇抗战的消息。这对</w:t>
      </w:r>
    </w:p>
    <w:p>
      <w:r>
        <w:t>动员广大群众投身抗日战争起了巨大的推动作用。</w:t>
      </w:r>
    </w:p>
    <w:p>
      <w:r>
        <w:t>张文彬对坚持在</w:t>
      </w:r>
      <w:r>
        <w:rPr>
          <w:color w:val="0000E1"/>
        </w:rPr>
        <w:t>粤</w:t>
      </w:r>
      <w:r>
        <w:t>赣边开展游击战争的陈毅、杨尚奎等</w:t>
      </w:r>
    </w:p>
    <w:p>
      <w:r>
        <w:t>同志领导的部队也极为关心。当时，这支部队处境十分困</w:t>
      </w:r>
    </w:p>
    <w:p>
      <w:r>
        <w:t>难。他们没有电台与党中央联系。张文彬从延安抵达香港</w:t>
      </w:r>
    </w:p>
    <w:p>
      <w:r>
        <w:t>后，就指派我到江西去找陈毅、杨尚奎等，我经过化装，</w:t>
      </w:r>
      <w:r>
        <w:rPr>
          <w:color w:val="0000E1"/>
        </w:rPr>
        <w:t>一</w:t>
      </w:r>
    </w:p>
    <w:p>
      <w:r>
        <w:t>个人秘密地从香港经广州、韶关、南雄，到达了江西的大庾</w:t>
      </w:r>
    </w:p>
    <w:p>
      <w:r>
        <w:t>县。我在大庾县找到了他们党委办公机关，跟他们接上了关</w:t>
      </w:r>
    </w:p>
    <w:p>
      <w:r>
        <w:t>系。当时陈毅因事外出，只见到杨尚奎等。杨尚奎同志听到</w:t>
      </w:r>
    </w:p>
    <w:p>
      <w:r>
        <w:t>我是党中央派来的，非常高兴，马上召集党委负责同志会</w:t>
      </w:r>
    </w:p>
    <w:p>
      <w:r>
        <w:t>议。我向他们畅谈了我军胜利到达陕北延安的情况，同时着</w:t>
      </w:r>
    </w:p>
    <w:p>
      <w:r>
        <w:t>重地向他们传达了党中央关于抗日民族统一战线的方针和政</w:t>
      </w:r>
    </w:p>
    <w:p>
      <w:r>
        <w:t>策。我同他们聚谈了两天，就返回香港，将经过情况向张文</w:t>
      </w:r>
    </w:p>
    <w:p>
      <w:r>
        <w:t>彬、张云逸、廖承志等同志作了汇报。从那时起，陈毅、杨</w:t>
      </w:r>
    </w:p>
    <w:p>
      <w:r>
        <w:t>尚奎等同志就恢复了与党中央的联系并和广东党组织建立了</w:t>
      </w:r>
    </w:p>
    <w:p>
      <w:r>
        <w:t>密切的关系</w:t>
      </w:r>
      <w:r>
        <w:rPr>
          <w:color w:val="0000E1"/>
        </w:rPr>
        <w:t>。</w:t>
      </w:r>
    </w:p>
    <w:p>
      <w:r>
        <w:t>张文彬同志对革命事业是做出了巨大贡献的。他领导广</w:t>
      </w:r>
    </w:p>
    <w:p>
      <w:r>
        <w:t>东人民开展抗日斗争，功绩更为显著。正当张文彬同志为党</w:t>
      </w:r>
    </w:p>
    <w:p>
      <w:r>
        <w:t>为人民辛勤地工作的时候，不幸于1942年6月，遭国民党</w:t>
      </w:r>
    </w:p>
    <w:p>
      <w:r>
        <w:t>反动派逮捕</w:t>
      </w:r>
      <w:r>
        <w:rPr>
          <w:color w:val="0000E1"/>
        </w:rPr>
        <w:t>，</w:t>
      </w:r>
      <w:r>
        <w:t>1944年8月26日牺牲在狱中。今天，值此张</w:t>
      </w:r>
    </w:p>
    <w:p>
      <w:r>
        <w:t>文彬烈士牺牲40周年之际，为了表达我对烈士的敬仰和哀</w:t>
      </w:r>
    </w:p>
    <w:p>
      <w:r>
        <w:t>悼之情，特写下此文。</w:t>
      </w:r>
    </w:p>
    <w:p>
      <w:r>
        <w:t>（原载</w:t>
      </w:r>
      <w:r>
        <w:rPr>
          <w:color w:val="FF0000"/>
        </w:rPr>
        <w:t>《</w:t>
      </w:r>
      <w:r>
        <w:t>广州日报》，1984年8月20日）</w:t>
      </w:r>
    </w:p>
    <w:p>
      <w:r>
        <w:t>（云广英系海南文昌人</w:t>
      </w:r>
      <w:r>
        <w:rPr>
          <w:color w:val="FF0000"/>
        </w:rPr>
        <w:t>，</w:t>
      </w:r>
      <w:r>
        <w:t>曾任中共广东省委常委、省检察</w:t>
      </w:r>
    </w:p>
    <w:p>
      <w:r>
        <w:t>院院长、全国政协常委、省人大副主任等职）</w:t>
      </w:r>
    </w:p>
    <w:p>
      <w:r>
        <w:t>82</w:t>
      </w:r>
    </w:p>
    <w:p>
      <w:r>
        <w:t>张文彬同志40周年祭</w:t>
      </w:r>
    </w:p>
    <w:p>
      <w:r>
        <w:t>杨应彬</w:t>
      </w:r>
    </w:p>
    <w:p>
      <w:r>
        <w:t>1939年初，战地服务队从武汉外围转战到韶关。党的</w:t>
      </w:r>
    </w:p>
    <w:p>
      <w:r>
        <w:t>关系曾由中共南方局委托广东省委书记张文彬同志就近联</w:t>
      </w:r>
    </w:p>
    <w:p>
      <w:r>
        <w:t>系。是以特支同志认识文彬，并在其领导下工作一年。除在</w:t>
      </w:r>
    </w:p>
    <w:p>
      <w:r>
        <w:t>粤北外，足迹所及，遍于东、西、北三江。1940年，我们</w:t>
      </w:r>
    </w:p>
    <w:p>
      <w:r>
        <w:t>赴柳州后即未谋面。文彬同志后任中共南方工作委员会副书</w:t>
      </w:r>
    </w:p>
    <w:p>
      <w:r>
        <w:t>记，不幸于1942年“南委事件”时被捕，坚贞不屈，瘐死</w:t>
      </w:r>
    </w:p>
    <w:p>
      <w:r>
        <w:t>狱中。今逢其牺牲40周年，乃以血和泪，作长歌祭奠。</w:t>
      </w:r>
    </w:p>
    <w:p>
      <w:r>
        <w:t>弥天烽火扑长江，又踏征尘到北江。</w:t>
      </w:r>
    </w:p>
    <w:p>
      <w:r>
        <w:t>韬略转成持久战，铁蹄侵扰入南疆。</w:t>
      </w:r>
    </w:p>
    <w:p>
      <w:r>
        <w:t>英才初识在韶关，一灯如豆夜阑珊。①</w:t>
      </w:r>
    </w:p>
    <w:p>
      <w:r>
        <w:t>侃侃纵谈天下事，激情似火起波澜。</w:t>
      </w:r>
    </w:p>
    <w:p>
      <w:r>
        <w:t>羊城武汉双陷落，阵云惨淡传哀角。</w:t>
      </w:r>
    </w:p>
    <w:p>
      <w:r>
        <w:t>抗战前途何处去?迷津障眼待指拨。</w:t>
      </w:r>
    </w:p>
    <w:p>
      <w:r>
        <w:t>君言语重复心长，恰似云开见艳阳。</w:t>
      </w:r>
    </w:p>
    <w:p>
      <w:r>
        <w:t>钢铁长城靠群众，更需紧握手中枪。</w:t>
      </w:r>
    </w:p>
    <w:p>
      <w:r>
        <w:t>会终犹觉兴婆娑</w:t>
      </w:r>
      <w:r>
        <w:rPr>
          <w:color w:val="808080"/>
        </w:rPr>
        <w:t>，</w:t>
      </w:r>
      <w:r>
        <w:t>滚滚心潮翻大波。</w:t>
      </w:r>
    </w:p>
    <w:p>
      <w:r>
        <w:t>①1939年2月，文彬同志与特支活动分子见面，并作了</w:t>
      </w:r>
      <w:r>
        <w:rPr>
          <w:color w:val="008000"/>
        </w:rPr>
        <w:t>长</w:t>
      </w:r>
      <w:r>
        <w:t>篇政治报告。</w:t>
      </w:r>
    </w:p>
    <w:p>
      <w:r>
        <w:t>83</w:t>
      </w:r>
    </w:p>
    <w:p>
      <w:r>
        <w:t>红军将领多文采，引吭高吟《大会歌》</w:t>
      </w:r>
      <w:r>
        <w:rPr>
          <w:color w:val="008000"/>
        </w:rPr>
        <w:t>。</w:t>
      </w:r>
      <w:r>
        <w:t>①</w:t>
      </w:r>
    </w:p>
    <w:p>
      <w:r>
        <w:t>自始略知君刚劲</w:t>
      </w:r>
      <w:r>
        <w:rPr>
          <w:color w:val="808080"/>
        </w:rPr>
        <w:t>，</w:t>
      </w:r>
      <w:r>
        <w:t>少小离家干革命。</w:t>
      </w:r>
    </w:p>
    <w:p>
      <w:r>
        <w:t>闽烟赣水认行踪，草地雪山留足印。</w:t>
      </w:r>
    </w:p>
    <w:p>
      <w:r>
        <w:t>西安捉得蒋介石，国脉垂危忽转折。</w:t>
      </w:r>
    </w:p>
    <w:p>
      <w:r>
        <w:t>柳暗花明见坦途，关键时期出英杰。②</w:t>
      </w:r>
    </w:p>
    <w:p>
      <w:r>
        <w:t>身肩重任到炎方，开辟华南新战场。</w:t>
      </w:r>
    </w:p>
    <w:p>
      <w:r>
        <w:t>党政军群加统战，苦辣酸甜君备尝。</w:t>
      </w:r>
    </w:p>
    <w:p>
      <w:r>
        <w:t>风度路南彩楼西，常见潇洒一男儿。</w:t>
      </w:r>
      <w:r>
        <w:rPr>
          <w:color w:val="FF0000"/>
        </w:rPr>
        <w:t>3</w:t>
      </w:r>
    </w:p>
    <w:p>
      <w:r>
        <w:t>礼帽遮颜微带笑，口自无言心自知。</w:t>
      </w:r>
    </w:p>
    <w:p>
      <w:r>
        <w:t>打破冥顽大阴谋，中央擘划有决策。④</w:t>
      </w:r>
    </w:p>
    <w:p>
      <w:r>
        <w:t>百计千方苦坚持，为擒虎子入虎穴。</w:t>
      </w:r>
    </w:p>
    <w:p>
      <w:r>
        <w:t>时刻关心抓武装，党员踊跃上前方。</w:t>
      </w:r>
    </w:p>
    <w:p>
      <w:r>
        <w:t>战队人余二十几，也赴东西北三江。</w:t>
      </w:r>
    </w:p>
    <w:p>
      <w:r>
        <w:t>四</w:t>
      </w:r>
      <w:del w:id="52" w:author="1" w:date="2018-10-09T11:04:09Z">
        <w:r>
          <w:rPr>
            <w:color w:val="FF0000"/>
          </w:rPr>
          <w:delText>C</w:delText>
        </w:r>
      </w:del>
      <w:del w:id="53" w:author="1" w:date="2018-10-09T11:04:09Z">
        <w:r>
          <w:rPr>
            <w:color w:val="808080"/>
          </w:rPr>
          <w:delText>）</w:delText>
        </w:r>
      </w:del>
      <w:ins w:id="54" w:author="1" w:date="2018-10-09T11:04:09Z">
        <w:r>
          <w:rPr>
            <w:rFonts w:hint="eastAsia"/>
            <w:color w:val="FF0000"/>
            <w:lang w:eastAsia="zh-CN"/>
          </w:rPr>
          <w:t>〇</w:t>
        </w:r>
      </w:ins>
      <w:r>
        <w:t>年初过柳州，从此无缘与君谋。</w:t>
      </w:r>
    </w:p>
    <w:p>
      <w:r>
        <w:t>何期一夜腥风雨，英豪已成阶下囚。</w:t>
      </w:r>
    </w:p>
    <w:p>
      <w:r>
        <w:t>周公焦虑焚五内，急派交通细查对。⑤</w:t>
      </w:r>
    </w:p>
    <w:p>
      <w:r>
        <w:t>得知当年只识君，始令坚持不撤退。</w:t>
      </w:r>
    </w:p>
    <w:p>
      <w:r>
        <w:t>伟哉识人周</w:t>
      </w:r>
      <w:r>
        <w:rPr>
          <w:color w:val="808080"/>
        </w:rPr>
        <w:t>髯</w:t>
      </w:r>
      <w:r>
        <w:t>公，只因知君是英雄。</w:t>
      </w:r>
    </w:p>
    <w:p>
      <w:r>
        <w:t>自幼唯以身许党，一片丹心向日红。</w:t>
      </w:r>
    </w:p>
    <w:p>
      <w:r>
        <w:t>①报告结束后，文彬同志热情洋溢，唱了一首</w:t>
      </w:r>
      <w:r>
        <w:rPr>
          <w:color w:val="0000E1"/>
        </w:rPr>
        <w:t>〈</w:t>
      </w:r>
      <w:r>
        <w:t>中华苏维埃第一次代表</w:t>
      </w:r>
    </w:p>
    <w:p>
      <w:r>
        <w:t>大会会歌</w:t>
      </w:r>
    </w:p>
    <w:p>
      <w:r>
        <w:t>②</w:t>
      </w:r>
    </w:p>
    <w:p>
      <w:pPr>
        <w:rPr>
          <w:rFonts w:hint="eastAsia" w:eastAsia="宋体"/>
          <w:lang w:eastAsia="zh-CN"/>
        </w:rPr>
      </w:pPr>
      <w:r>
        <w:t>文彬同志是以恩来同志为首的赴西安谈判代表团成员之</w:t>
      </w:r>
      <w:del w:id="55" w:author="1" w:date="2018-10-09T11:04:45Z">
        <w:r>
          <w:rPr>
            <w:color w:val="FF0000"/>
          </w:rPr>
          <w:delText>-</w:delText>
        </w:r>
      </w:del>
      <w:ins w:id="56" w:author="1" w:date="2018-10-09T11:04:45Z">
        <w:r>
          <w:rPr>
            <w:rFonts w:hint="eastAsia"/>
            <w:color w:val="FF0000"/>
            <w:lang w:eastAsia="zh-CN"/>
          </w:rPr>
          <w:t>一</w:t>
        </w:r>
      </w:ins>
    </w:p>
    <w:p>
      <w:r>
        <w:t>③1939年上半年，韶关形势尚好，文彬同志常出人市区，在风度路、风</w:t>
      </w:r>
    </w:p>
    <w:p>
      <w:r>
        <w:t>采楼一带常可见到他。</w:t>
      </w:r>
    </w:p>
    <w:p>
      <w:r>
        <w:t>④国民党顽固派以强迫进步人士参加国民党来限制抗战活动。党中央作</w:t>
      </w:r>
    </w:p>
    <w:p>
      <w:r>
        <w:t>出英明</w:t>
      </w:r>
      <w:r>
        <w:rPr>
          <w:color w:val="808080"/>
        </w:rPr>
        <w:t>决</w:t>
      </w:r>
      <w:r>
        <w:rPr>
          <w:color w:val="008000"/>
        </w:rPr>
        <w:t>策</w:t>
      </w:r>
      <w:r>
        <w:t>，不得已时即加</w:t>
      </w:r>
      <w:del w:id="57" w:author="1" w:date="2018-10-09T11:05:17Z">
        <w:r>
          <w:rPr/>
          <w:delText>人</w:delText>
        </w:r>
      </w:del>
      <w:ins w:id="58" w:author="1" w:date="2018-10-09T11:05:17Z">
        <w:r>
          <w:rPr>
            <w:rFonts w:hint="eastAsia"/>
            <w:lang w:eastAsia="zh-CN"/>
          </w:rPr>
          <w:t>入</w:t>
        </w:r>
      </w:ins>
      <w:r>
        <w:t>之</w:t>
      </w:r>
      <w:r>
        <w:rPr>
          <w:color w:val="0000E1"/>
        </w:rPr>
        <w:t>，</w:t>
      </w:r>
      <w:r>
        <w:t>以坚持国统区工作岗位。</w:t>
      </w:r>
    </w:p>
    <w:p>
      <w:r>
        <w:t>⑤1942年夏，南委事件时，文彬同志等人被捕，恩来同志急派人来柳</w:t>
      </w:r>
    </w:p>
    <w:p>
      <w:r>
        <w:t>州，问特支在韶关时，组织上还同哪些人见过面?当得知只有文彬时，南方局</w:t>
      </w:r>
    </w:p>
    <w:p>
      <w:r>
        <w:t>果断地</w:t>
      </w:r>
      <w:r>
        <w:rPr>
          <w:color w:val="008000"/>
        </w:rPr>
        <w:t>央</w:t>
      </w:r>
      <w:r>
        <w:t>定我们在原单位继续坚持。可见中央知人之深和对文彬同志的充分信</w:t>
      </w:r>
    </w:p>
    <w:p>
      <w:r>
        <w:t>任。</w:t>
      </w:r>
    </w:p>
    <w:p>
      <w:r>
        <w:t>84</w:t>
      </w:r>
    </w:p>
    <w:p>
      <w:r>
        <w:t>壮士瘐死黑牢狱</w:t>
      </w:r>
      <w:r>
        <w:rPr>
          <w:color w:val="808080"/>
        </w:rPr>
        <w:t>，</w:t>
      </w:r>
      <w:r>
        <w:t>何处英灵何处骨。</w:t>
      </w:r>
    </w:p>
    <w:p>
      <w:r>
        <w:t>武水长流四十秋，梅关巍巍丰碑矗。</w:t>
      </w:r>
    </w:p>
    <w:p>
      <w:r>
        <w:t>如今赤县乐尧天，海北山南庆团圆。</w:t>
      </w:r>
    </w:p>
    <w:p>
      <w:r>
        <w:t>敬献大风歌一曲，心声和泪到九泉。</w:t>
      </w:r>
    </w:p>
    <w:p>
      <w:r>
        <w:t>（原载《南方日报》1984年8月26日）</w:t>
      </w:r>
    </w:p>
    <w:p>
      <w:r>
        <w:t>（杨应彬系广东大埔人，曾任中共广东省委常委兼省委</w:t>
      </w:r>
    </w:p>
    <w:p>
      <w:r>
        <w:t>秘书长、省政协副主席等职）</w:t>
      </w:r>
    </w:p>
    <w:p>
      <w:r>
        <w:t>艰难困苦何足论誓斩楼兰复河山</w:t>
      </w:r>
    </w:p>
    <w:p>
      <w:r>
        <w:t>一缅怀张文彬同志</w:t>
      </w:r>
    </w:p>
    <w:p>
      <w:r>
        <w:t>杨康华</w:t>
      </w:r>
    </w:p>
    <w:p>
      <w:pPr>
        <w:rPr>
          <w:rFonts w:hint="eastAsia" w:eastAsia="宋体"/>
          <w:lang w:eastAsia="zh-CN"/>
        </w:rPr>
      </w:pPr>
      <w:r>
        <w:t>张文彬同志出身于湖南平江县的农民家庭，15岁加</w:t>
      </w:r>
      <w:del w:id="59" w:author="1" w:date="2018-10-09T11:06:08Z">
        <w:r>
          <w:rPr>
            <w:color w:val="FF0000"/>
          </w:rPr>
          <w:delText>人</w:delText>
        </w:r>
      </w:del>
      <w:ins w:id="60" w:author="1" w:date="2018-10-09T11:06:08Z">
        <w:r>
          <w:rPr>
            <w:rFonts w:hint="eastAsia"/>
            <w:color w:val="FF0000"/>
            <w:lang w:eastAsia="zh-CN"/>
          </w:rPr>
          <w:t>入</w:t>
        </w:r>
      </w:ins>
    </w:p>
    <w:p>
      <w:r>
        <w:t>共产主义青年团，18岁入党，在平江县委领导下率领上千</w:t>
      </w:r>
    </w:p>
    <w:p>
      <w:r>
        <w:t>工农群众投</w:t>
      </w:r>
      <w:r>
        <w:rPr>
          <w:color w:val="0000E1"/>
        </w:rPr>
        <w:t>入</w:t>
      </w:r>
      <w:r>
        <w:t>如火如</w:t>
      </w:r>
      <w:r>
        <w:rPr>
          <w:color w:val="FF0000"/>
        </w:rPr>
        <w:t>荼</w:t>
      </w:r>
      <w:r>
        <w:t>的秋收起义，担任县赤卫队的党代</w:t>
      </w:r>
    </w:p>
    <w:p>
      <w:r>
        <w:t>表。上井冈山后，历任红五军、红七军政委，红三军团保卫</w:t>
      </w:r>
    </w:p>
    <w:p>
      <w:r>
        <w:t>局局长，两次当选为中央苏维埃临时革命政府执行委员。</w:t>
      </w:r>
    </w:p>
    <w:p>
      <w:r>
        <w:t>“西安事变”前，他被派往西北军做统战工作，事变发生后</w:t>
      </w:r>
    </w:p>
    <w:p>
      <w:r>
        <w:t>参加中共代表团，协助周副主席工作。“七七</w:t>
      </w:r>
      <w:r>
        <w:rPr>
          <w:color w:val="008000"/>
        </w:rPr>
        <w:t>”</w:t>
      </w:r>
      <w:r>
        <w:t>抗战爆发，</w:t>
      </w:r>
    </w:p>
    <w:p>
      <w:r>
        <w:t>他奉党中央之命，于9月间抵达广东，任“南委”书记。翌</w:t>
      </w:r>
    </w:p>
    <w:p>
      <w:r>
        <w:t>年初夏，南委撤销，改任广东省委书记。1940年冬，南方</w:t>
      </w:r>
    </w:p>
    <w:p>
      <w:r>
        <w:t>局复设南委，又被调任南委副书记。1942年夏，南委机关</w:t>
      </w:r>
    </w:p>
    <w:p>
      <w:r>
        <w:t>遭国民党特务破坏，他不幸被捕，坚贞不屈，备受残害，于</w:t>
      </w:r>
    </w:p>
    <w:p>
      <w:r>
        <w:t>1944年8月26日牺牲于狱中。张文彬同志在领导广东工作</w:t>
      </w:r>
    </w:p>
    <w:p>
      <w:r>
        <w:t>的5个年头中</w:t>
      </w:r>
      <w:r>
        <w:rPr>
          <w:color w:val="FF0000"/>
        </w:rPr>
        <w:t>，</w:t>
      </w:r>
      <w:r>
        <w:t>团结同志，坚</w:t>
      </w:r>
      <w:r>
        <w:rPr>
          <w:color w:val="FF0000"/>
        </w:rPr>
        <w:t>决</w:t>
      </w:r>
      <w:r>
        <w:t>贯彻党中央的路线，忠实执</w:t>
      </w:r>
    </w:p>
    <w:p>
      <w:r>
        <w:t>行毛主席、周副主席的指示，结合具体情况掌握和运用中国</w:t>
      </w:r>
    </w:p>
    <w:p>
      <w:r>
        <w:t>革命“三大法宝”，对广东局面的开创建立了不可磨灭的功</w:t>
      </w:r>
    </w:p>
    <w:p>
      <w:r>
        <w:t>劳。他对党忠诚，立场坚定</w:t>
      </w:r>
      <w:r>
        <w:rPr>
          <w:color w:val="0000E1"/>
        </w:rPr>
        <w:t>，</w:t>
      </w:r>
      <w:r>
        <w:t>实事求是，作风正派，勤奋学</w:t>
      </w:r>
    </w:p>
    <w:p>
      <w:r>
        <w:t>习，待人亲切，能文能武，经验丰富，给同志们留下了深刻</w:t>
      </w:r>
    </w:p>
    <w:p>
      <w:r>
        <w:t>86</w:t>
      </w:r>
    </w:p>
    <w:p>
      <w:r>
        <w:t>的印象。我在穗时期，同他接触较多。广州沦陷后，只同他</w:t>
      </w:r>
    </w:p>
    <w:p>
      <w:r>
        <w:t>见上几面。太平洋战争爆发，他代表南委到东江纵队蹲了3</w:t>
      </w:r>
    </w:p>
    <w:p>
      <w:r>
        <w:t>个月，总结经验教训，直接指导工作。其时，我也奉调到部</w:t>
      </w:r>
    </w:p>
    <w:p>
      <w:r>
        <w:t>队，朝夕相处，耳提面命，受教极多，印象很深。因此，我</w:t>
      </w:r>
    </w:p>
    <w:p>
      <w:r>
        <w:t>得先把他在东纵的活动情况忆写出来。文彬同志为无产阶级</w:t>
      </w:r>
    </w:p>
    <w:p>
      <w:r>
        <w:t>革命事业捐躯已40载了，但是他的崇高形象时刻浮现在我</w:t>
      </w:r>
    </w:p>
    <w:p>
      <w:r>
        <w:t>们的眼前，他的革命品格和情操，时刻激励着我们奋勇前</w:t>
      </w:r>
    </w:p>
    <w:p>
      <w:r>
        <w:t>进。他永远活在我们的心中。</w:t>
      </w:r>
    </w:p>
    <w:p>
      <w:r>
        <w:t>“延安、延安，我是东江”</w:t>
      </w:r>
    </w:p>
    <w:p>
      <w:r>
        <w:t>香港陷落后，我奉命于1942年1月中旬由部队交通员</w:t>
      </w:r>
    </w:p>
    <w:p>
      <w:r>
        <w:t>带路，爬山越岭，到达宝安县的白石龙，在部队指挥机关里</w:t>
      </w:r>
    </w:p>
    <w:p>
      <w:r>
        <w:t>见到文彬同志。</w:t>
      </w:r>
    </w:p>
    <w:p>
      <w:r>
        <w:t>文彬和廖承志同志都一向十分重视要把东纵电台建立起</w:t>
      </w:r>
    </w:p>
    <w:p>
      <w:r>
        <w:t>来，同党中央和军委直接通报。部队曾选派干部赴港学习，</w:t>
      </w:r>
    </w:p>
    <w:p>
      <w:r>
        <w:t>未竟，香港就沦陷了。这次文彬带了刘澄清来东纵，就是要</w:t>
      </w:r>
    </w:p>
    <w:p>
      <w:r>
        <w:t>亲自督导这项任务早日完成。当时，部队在物质上和技术上</w:t>
      </w:r>
    </w:p>
    <w:p>
      <w:r>
        <w:t>是存在颇多困难的。文彬向小刘和戴机等同志殷切说明任务</w:t>
      </w:r>
    </w:p>
    <w:p>
      <w:r>
        <w:t>的重大，要土洋结合，自力更生，尽快把电台建立起来同延</w:t>
      </w:r>
    </w:p>
    <w:p>
      <w:r>
        <w:t>安联系。小刘在戴机等同志协助下，很快就把收发报机装配</w:t>
      </w:r>
    </w:p>
    <w:p>
      <w:r>
        <w:t>了起来。每到晚间，手摇机发出“</w:t>
      </w:r>
      <w:r>
        <w:rPr>
          <w:color w:val="008000"/>
        </w:rPr>
        <w:t>鸣鸣</w:t>
      </w:r>
      <w:r>
        <w:t>鸣”的响声，小刘戴</w:t>
      </w:r>
    </w:p>
    <w:p>
      <w:r>
        <w:t>上耳机，按动电键，发出“嘀嘀嘀”有节奏的“手语”。文</w:t>
      </w:r>
    </w:p>
    <w:p>
      <w:r>
        <w:t>彬只要有空，总是站在旁边看着、听着，十分关注地问着:</w:t>
      </w:r>
    </w:p>
    <w:p>
      <w:r>
        <w:t>“叫通了么?”一晚、两晚、三晚过去了，大家心情都有点焦</w:t>
      </w:r>
    </w:p>
    <w:p>
      <w:r>
        <w:t>急。一个晚上，小刘突然高兴地大叫:“出来了，听到</w:t>
      </w:r>
    </w:p>
    <w:p>
      <w:r>
        <w:t>了!”一“延安、延安，我是东江</w:t>
      </w:r>
      <w:r>
        <w:rPr>
          <w:color w:val="FF0000"/>
        </w:rPr>
        <w:t>。</w:t>
      </w:r>
      <w:r>
        <w:t>”文彬和东纵领导无不</w:t>
      </w:r>
    </w:p>
    <w:p>
      <w:r>
        <w:t>欢呼雀跃。文彬说，两年前，由于没有电台这个武器，不能</w:t>
      </w:r>
    </w:p>
    <w:p>
      <w:r>
        <w:t>及时得到中央的正确指示，东移海陆丰受到严重损失；现在</w:t>
      </w:r>
    </w:p>
    <w:p>
      <w:r>
        <w:t>我们同中央联系上了，遇事可以迅速请示报告，可以及时得</w:t>
      </w:r>
    </w:p>
    <w:p>
      <w:r>
        <w:t>到中央的指示了，这对部队生存发展、争取胜利确是头等大</w:t>
      </w:r>
    </w:p>
    <w:p>
      <w:r>
        <w:t>事。</w:t>
      </w:r>
    </w:p>
    <w:p>
      <w:r>
        <w:t>4月中旬，国民党顽固派向我大举进攻，我们把一</w:t>
      </w:r>
      <w:r>
        <w:rPr>
          <w:color w:val="FF0000"/>
        </w:rPr>
        <w:t>-</w:t>
      </w:r>
      <w:r>
        <w:t>时还</w:t>
      </w:r>
    </w:p>
    <w:p>
      <w:r>
        <w:t>用不着的军需品和电台零配件埋藏起来，不料提供掩藏地点</w:t>
      </w:r>
    </w:p>
    <w:p>
      <w:r>
        <w:t>的乡长陈白玉叛变，带顽军把物资挖走了。文彬闻讯十分生</w:t>
      </w:r>
    </w:p>
    <w:p>
      <w:r>
        <w:t>气，严肃批评我们是“臭官僚主义”，指出这样重要的事情</w:t>
      </w:r>
    </w:p>
    <w:p>
      <w:r>
        <w:t>怎能让不可靠的人去搞。军毡、胶鞋抢去事小，电台器材是</w:t>
      </w:r>
    </w:p>
    <w:p>
      <w:r>
        <w:t>具有战略意义的武器，怎能丢失!他谆谆嘱咐:一定要好好</w:t>
      </w:r>
    </w:p>
    <w:p>
      <w:r>
        <w:t>保护电台，把电台看得比自己的生命还重要。他还指示我们</w:t>
      </w:r>
    </w:p>
    <w:p>
      <w:r>
        <w:t>要有计划地培训报务和机要人才，以应将来局势发展所需。</w:t>
      </w:r>
    </w:p>
    <w:p>
      <w:r>
        <w:t>文彬的教导，语重心长，是多么有远见啊!以后我们都是按</w:t>
      </w:r>
    </w:p>
    <w:p>
      <w:r>
        <w:t>这些意见办事的。</w:t>
      </w:r>
    </w:p>
    <w:p>
      <w:r>
        <w:t>全力抢救蜚声海外</w:t>
      </w:r>
    </w:p>
    <w:p>
      <w:r>
        <w:t>当日寇进攻香港之初，中央军委副主席周恩来即电示廖</w:t>
      </w:r>
    </w:p>
    <w:p>
      <w:r>
        <w:t>承志:许多重要的民主人士和文化界人士被困在港，要想尽</w:t>
      </w:r>
    </w:p>
    <w:p>
      <w:r>
        <w:t>一切办法抢救出来，廖承志和张文彬、梁广、林平等商妥，</w:t>
      </w:r>
    </w:p>
    <w:p>
      <w:r>
        <w:t>在港九市区内由地方党和八路军办事处选派专人，分别同被</w:t>
      </w:r>
    </w:p>
    <w:p>
      <w:r>
        <w:t>援救人士联系转移，到了界限街南，就由部队便衣护送。市</w:t>
      </w:r>
    </w:p>
    <w:p>
      <w:r>
        <w:t>区内总的领导，由粤南省委书记梁广负责。文彬和廖承志等</w:t>
      </w:r>
    </w:p>
    <w:p>
      <w:r>
        <w:t>先离港，分别抵达宝安和惠阳游击基地。文彬和林平指示我</w:t>
      </w:r>
    </w:p>
    <w:p>
      <w:r>
        <w:t>们一定要克服一切艰难险阻，把我国文化界的精华和知名民</w:t>
      </w:r>
    </w:p>
    <w:p>
      <w:r>
        <w:t>主人士抢救出来。其中有何香凝、柳亚子、邹韬奋</w:t>
      </w:r>
      <w:r>
        <w:rPr>
          <w:color w:val="0000E1"/>
        </w:rPr>
        <w:t>、</w:t>
      </w:r>
      <w:r>
        <w:t>茅盾、</w:t>
      </w:r>
    </w:p>
    <w:p>
      <w:r>
        <w:t>88</w:t>
      </w:r>
    </w:p>
    <w:p>
      <w:r>
        <w:t>夏</w:t>
      </w:r>
      <w:del w:id="61" w:author="1" w:date="2018-10-09T11:12:11Z">
        <w:r>
          <w:rPr>
            <w:color w:val="FF0000"/>
          </w:rPr>
          <w:delText>術</w:delText>
        </w:r>
      </w:del>
      <w:ins w:id="62" w:author="1" w:date="2018-10-09T11:12:11Z">
        <w:r>
          <w:rPr>
            <w:rFonts w:hint="eastAsia"/>
            <w:color w:val="FF0000"/>
            <w:lang w:eastAsia="zh-CN"/>
          </w:rPr>
          <w:t>衍</w:t>
        </w:r>
      </w:ins>
      <w:r>
        <w:t>、张友渔、张铁生、沈志远、胡绳、金仲华、胡仲持、</w:t>
      </w:r>
    </w:p>
    <w:p>
      <w:r>
        <w:t>戈宝权</w:t>
      </w:r>
      <w:r>
        <w:rPr>
          <w:color w:val="FF0000"/>
        </w:rPr>
        <w:t>、</w:t>
      </w:r>
      <w:r>
        <w:t>黎澍、千家驹、刘清扬、胡风、宋之的、章泯</w:t>
      </w:r>
      <w:r>
        <w:rPr>
          <w:color w:val="FF0000"/>
        </w:rPr>
        <w:t>、</w:t>
      </w:r>
      <w:r>
        <w:t>胡</w:t>
      </w:r>
    </w:p>
    <w:p>
      <w:r>
        <w:t>巧、许幸之、丁聪、杨刚、金山、凤子、特伟、周钢鸣、叶</w:t>
      </w:r>
    </w:p>
    <w:p>
      <w:r>
        <w:t>以群、徐伯昕、陈汝棠</w:t>
      </w:r>
      <w:r>
        <w:rPr>
          <w:color w:val="FF0000"/>
        </w:rPr>
        <w:t>、</w:t>
      </w:r>
      <w:r>
        <w:t>李伯球、邓文钊、梁漱溟、赵树泰</w:t>
      </w:r>
    </w:p>
    <w:p>
      <w:r>
        <w:t>等。此外还有刘</w:t>
      </w:r>
      <w:r>
        <w:rPr>
          <w:color w:val="FF0000"/>
        </w:rPr>
        <w:t>璟</w:t>
      </w:r>
      <w:r>
        <w:t>等国民党官员，余汉谋的夫人，电影界</w:t>
      </w:r>
    </w:p>
    <w:p>
      <w:r>
        <w:t>明</w:t>
      </w:r>
      <w:r>
        <w:rPr>
          <w:color w:val="008000"/>
        </w:rPr>
        <w:t>星</w:t>
      </w:r>
      <w:r>
        <w:t>胡蝶，以及一批文化工作各方面的中青年</w:t>
      </w:r>
      <w:r>
        <w:rPr>
          <w:color w:val="FF0000"/>
        </w:rPr>
        <w:t>干</w:t>
      </w:r>
      <w:r>
        <w:t>练人才，合</w:t>
      </w:r>
    </w:p>
    <w:p>
      <w:r>
        <w:t>共七八百人。有二三百人先后在我宝安地区住了一段时间，</w:t>
      </w:r>
    </w:p>
    <w:p>
      <w:r>
        <w:t>然后才分批护送离去。在惠州城，由东江特委派卢伟如扮作</w:t>
      </w:r>
    </w:p>
    <w:p>
      <w:r>
        <w:t>“大</w:t>
      </w:r>
      <w:r>
        <w:rPr>
          <w:color w:val="008000"/>
        </w:rPr>
        <w:t>亨</w:t>
      </w:r>
      <w:r>
        <w:t>”，在大旅馆开房间，用商行名义作转接站；在老隆，</w:t>
      </w:r>
    </w:p>
    <w:p>
      <w:r>
        <w:t>文彬指定由连贯指挥，杨绩搞汽车运输行，接送至韶关，</w:t>
      </w:r>
      <w:r>
        <w:rPr>
          <w:color w:val="0000E1"/>
        </w:rPr>
        <w:t>粤</w:t>
      </w:r>
    </w:p>
    <w:p>
      <w:r>
        <w:t>北省委则负责转送往外省。茅盾、张友渔、胡风</w:t>
      </w:r>
      <w:r>
        <w:rPr>
          <w:color w:val="0000E1"/>
        </w:rPr>
        <w:t>、</w:t>
      </w:r>
      <w:r>
        <w:t>宋之的夫</w:t>
      </w:r>
    </w:p>
    <w:p>
      <w:r>
        <w:t>妇等从东纵部队驻地出发往韶关时，文彬还特地指派原粤南</w:t>
      </w:r>
    </w:p>
    <w:p>
      <w:r>
        <w:t>省委组织部长负责沿途照顾。凡此等等，足见文彬在工作上</w:t>
      </w:r>
    </w:p>
    <w:p>
      <w:r>
        <w:t>周密细致的精神。文彬指定我负责接待、安置和送走的工</w:t>
      </w:r>
    </w:p>
    <w:p>
      <w:r>
        <w:t>作。我们充实了白石龙的接待站，平均每天接待两三批，每</w:t>
      </w:r>
    </w:p>
    <w:p>
      <w:r>
        <w:t>批十人左右。我们先后在白石龙、阳台山、深坑和杨尾坭坑</w:t>
      </w:r>
    </w:p>
    <w:p>
      <w:r>
        <w:t>等地山窝窝中，搭起了许多茅棚作为临时招待所，分别由黄</w:t>
      </w:r>
    </w:p>
    <w:p>
      <w:r>
        <w:t>文俞、杨奇负责。1942年2月，从港九市区抢救的任务胜</w:t>
      </w:r>
    </w:p>
    <w:p>
      <w:r>
        <w:t>利完成。党中央来电嘉奖，并命文彬代表党中央向在游击基</w:t>
      </w:r>
    </w:p>
    <w:p>
      <w:r>
        <w:t>地的文化人士进行慰问。文彬高兴得象个孩子，他感到这是</w:t>
      </w:r>
    </w:p>
    <w:p>
      <w:r>
        <w:t>党中央给他和东纵的莫大荣誉。他同林平一起，带上一些烧</w:t>
      </w:r>
    </w:p>
    <w:p>
      <w:r>
        <w:t>酒和几只肥鹅，直上坭坑、深坑等地，向这些文化人士表达</w:t>
      </w:r>
    </w:p>
    <w:p>
      <w:r>
        <w:t>党中央对他们的深切关怀。</w:t>
      </w:r>
    </w:p>
    <w:p>
      <w:r>
        <w:t>3月间，国民党顽固派对我军发动进攻的阴谋逐渐显</w:t>
      </w:r>
    </w:p>
    <w:p>
      <w:r>
        <w:t>露，内战危机日迫</w:t>
      </w:r>
      <w:r>
        <w:rPr>
          <w:color w:val="008000"/>
        </w:rPr>
        <w:t>。</w:t>
      </w:r>
      <w:r>
        <w:t>我们抢救的知名人士，除邹韬奋一家和</w:t>
      </w:r>
    </w:p>
    <w:p>
      <w:r>
        <w:t>胡绳、黎澍等少数同志外，都陆续经惠阳回后方去了</w:t>
      </w:r>
      <w:r>
        <w:rPr>
          <w:color w:val="808080"/>
        </w:rPr>
        <w:t>。</w:t>
      </w:r>
      <w:r>
        <w:t>这些</w:t>
      </w:r>
    </w:p>
    <w:p>
      <w:r>
        <w:t>人到了桂林、重庆等地，以亲身经历撰文在报刊发表，揭露</w:t>
      </w:r>
    </w:p>
    <w:p>
      <w:r>
        <w:t>日寇的凶残狠毒及顽军不打敌伪专搞磨擦；赞扬我军指战员</w:t>
      </w:r>
    </w:p>
    <w:p>
      <w:r>
        <w:t>舍生忘死、艰苦奋斗的精神。在蒋管区以及国外，扩大了我</w:t>
      </w:r>
    </w:p>
    <w:p>
      <w:r>
        <w:t>党、我军的政治影响。</w:t>
      </w:r>
    </w:p>
    <w:p>
      <w:r>
        <w:t>我们还从港九市区内抢救出英、印、美、荷、比等国官</w:t>
      </w:r>
    </w:p>
    <w:p>
      <w:r>
        <w:t>兵和国际友人达百人以上。文彬要我们遵照毛泽东的指示，</w:t>
      </w:r>
    </w:p>
    <w:p>
      <w:r>
        <w:t>认真进行国际反法西斯的统战工作。我们的这些工作产生了</w:t>
      </w:r>
    </w:p>
    <w:p>
      <w:r>
        <w:t>极大的影响，使后</w:t>
      </w:r>
      <w:r>
        <w:rPr>
          <w:color w:val="FF0000"/>
        </w:rPr>
        <w:t>来</w:t>
      </w:r>
      <w:r>
        <w:t>“英军服务团”直接要求我们给予合</w:t>
      </w:r>
    </w:p>
    <w:p>
      <w:r>
        <w:t>作。东纵声誉迅速在国内外传播开来，威震南疆，蜚声海</w:t>
      </w:r>
    </w:p>
    <w:p>
      <w:r>
        <w:t>外。这是东纵在抗日和国际反法西斯战争中所特有的光辉一</w:t>
      </w:r>
    </w:p>
    <w:p>
      <w:r>
        <w:t>页。这些光荣业绩，是同文彬直接指导帮助东纵坚</w:t>
      </w:r>
      <w:r>
        <w:rPr>
          <w:color w:val="808080"/>
        </w:rPr>
        <w:t>决</w:t>
      </w:r>
      <w:r>
        <w:t>执行中</w:t>
      </w:r>
    </w:p>
    <w:p>
      <w:r>
        <w:t>央指示分不开的。</w:t>
      </w:r>
    </w:p>
    <w:p>
      <w:r>
        <w:t>发布主张先声夺人</w:t>
      </w:r>
    </w:p>
    <w:p>
      <w:r>
        <w:t>文彬一贯重视武装斗争，一到广东就提出了“党员军事</w:t>
      </w:r>
    </w:p>
    <w:p>
      <w:r>
        <w:t>化”的口号，要求各级党组织尽力组织和掌握各种形式的武</w:t>
      </w:r>
    </w:p>
    <w:p>
      <w:r>
        <w:t>装队伍，时刻准备打击敌人，开展游击战争。他号召党员学</w:t>
      </w:r>
    </w:p>
    <w:p>
      <w:r>
        <w:t>习《论持久战</w:t>
      </w:r>
      <w:r>
        <w:rPr>
          <w:color w:val="FF0000"/>
        </w:rPr>
        <w:t>》</w:t>
      </w:r>
      <w:r>
        <w:t>和郭化若注释的《孙子兵法》，并请求党中</w:t>
      </w:r>
    </w:p>
    <w:p>
      <w:r>
        <w:t>央先后派了红军</w:t>
      </w:r>
      <w:r>
        <w:rPr>
          <w:color w:val="008000"/>
        </w:rPr>
        <w:t>干</w:t>
      </w:r>
      <w:r>
        <w:t>部梁鸿钧、李振亚、庄田、谢立全、谢斌</w:t>
      </w:r>
    </w:p>
    <w:p>
      <w:r>
        <w:rPr>
          <w:color w:val="FF0000"/>
        </w:rPr>
        <w:t>等</w:t>
      </w:r>
      <w:r>
        <w:t>前来广东</w:t>
      </w:r>
      <w:r>
        <w:rPr>
          <w:color w:val="808080"/>
        </w:rPr>
        <w:t>，</w:t>
      </w:r>
      <w:r>
        <w:t>先后把有武装斗争经验的干部卢伟良、邬强、</w:t>
      </w:r>
    </w:p>
    <w:p>
      <w:r>
        <w:t>陈志强等调</w:t>
      </w:r>
      <w:r>
        <w:rPr>
          <w:color w:val="0000E1"/>
        </w:rPr>
        <w:t>到</w:t>
      </w:r>
      <w:r>
        <w:t>东纵。他详细了解部队和游击区开展武装斗争</w:t>
      </w:r>
    </w:p>
    <w:p>
      <w:r>
        <w:t>的情况。他在白石龙主持召开了部队领导干部会议，对形势</w:t>
      </w:r>
    </w:p>
    <w:p>
      <w:r>
        <w:t>任务、经验教训、方针政策、军政建设等，提出了许多重要</w:t>
      </w:r>
    </w:p>
    <w:p>
      <w:r>
        <w:t>的意见，对后来东纵和广东武装斗争的发展有重要意义。</w:t>
      </w:r>
    </w:p>
    <w:p>
      <w:r>
        <w:t>文彬充分肯定了东纵三年来所取得的重大成绩。他特别</w:t>
      </w:r>
    </w:p>
    <w:p>
      <w:r>
        <w:t>对东纵坚</w:t>
      </w:r>
      <w:r>
        <w:rPr>
          <w:color w:val="008000"/>
        </w:rPr>
        <w:t>决</w:t>
      </w:r>
      <w:r>
        <w:t>执行中央指示，独立自主地在东、宝、惠前线敌</w:t>
      </w:r>
    </w:p>
    <w:p>
      <w:r>
        <w:t>后作战略展开，并且当太平洋战争一打响，又能立即深</w:t>
      </w:r>
      <w:r>
        <w:rPr>
          <w:color w:val="0000E1"/>
        </w:rPr>
        <w:t>入</w:t>
      </w:r>
      <w:r>
        <w:t>港</w:t>
      </w:r>
    </w:p>
    <w:p>
      <w:r>
        <w:t>九敌后，给以高度的评价。他也给我们指出了战术上应注意</w:t>
      </w:r>
    </w:p>
    <w:p>
      <w:r>
        <w:t>不要硬拼，执行政策要严谨，要防止“左”的偏向，运用策</w:t>
      </w:r>
    </w:p>
    <w:p>
      <w:r>
        <w:t>略要灵活等问题。文彬分析了太平洋战争爆发后的国际形</w:t>
      </w:r>
    </w:p>
    <w:p>
      <w:r>
        <w:t>势，以及对我坚持抗战、发展壮大可能产生的有利因素，阐</w:t>
      </w:r>
    </w:p>
    <w:p>
      <w:r>
        <w:t>明了东江游击区的重要战略地位，不仅在国内处于华南抗日</w:t>
      </w:r>
    </w:p>
    <w:p>
      <w:r>
        <w:t>的最前线，可与华北、华中敌后战场相呼应，而且地处广</w:t>
      </w:r>
      <w:r>
        <w:rPr>
          <w:color w:val="FF0000"/>
        </w:rPr>
        <w:t>^</w:t>
      </w:r>
      <w:r>
        <w:t>州</w:t>
      </w:r>
    </w:p>
    <w:p>
      <w:r>
        <w:t>与香港两大城市之间，控制了广九铁路咽喉和重要海岸线，</w:t>
      </w:r>
    </w:p>
    <w:p>
      <w:r>
        <w:t>有直接配合盟军反攻之可能。他提出要公开发布并宣传我们</w:t>
      </w:r>
    </w:p>
    <w:p>
      <w:r>
        <w:t>的主张，积极扩大抗日游击战争，加紧扩大各地人民抗日自</w:t>
      </w:r>
    </w:p>
    <w:p>
      <w:r>
        <w:t>卫武装，准备配合全国反攻和英美盟军作战，在游击区内切</w:t>
      </w:r>
    </w:p>
    <w:p>
      <w:r>
        <w:t>实执行“抗日自卫，统一自治，合作自主”的政策，坚持团</w:t>
      </w:r>
    </w:p>
    <w:p>
      <w:r>
        <w:t>结抗战，反对向游击区搞“磨擦”，要求撤换通敌、内战、</w:t>
      </w:r>
    </w:p>
    <w:p>
      <w:r>
        <w:t>害民的军政官吏；维持交通，救济难民，护旅、护侨、护</w:t>
      </w:r>
    </w:p>
    <w:p>
      <w:r>
        <w:t>商。部队贯彻文彬这些指示，大大促进了抗日游击根据地的</w:t>
      </w:r>
    </w:p>
    <w:p>
      <w:r>
        <w:t>工作。</w:t>
      </w:r>
    </w:p>
    <w:p>
      <w:r>
        <w:t>文彬指出，在坚持长期抗日自卫斗争中，在军事上和政</w:t>
      </w:r>
    </w:p>
    <w:p>
      <w:r>
        <w:t>治上，都必须把坚定原则性和高度灵活性很好地结合起来。</w:t>
      </w:r>
    </w:p>
    <w:p>
      <w:r>
        <w:t>对敌伪，无论军事上、政治上，都应积极主动地打击之。对</w:t>
      </w:r>
    </w:p>
    <w:p>
      <w:r>
        <w:t>顽固派来打“磨擦仗”，我们要坚</w:t>
      </w:r>
      <w:r>
        <w:rPr>
          <w:color w:val="808080"/>
        </w:rPr>
        <w:t>决</w:t>
      </w:r>
      <w:r>
        <w:t>自卫反击。在军事上要</w:t>
      </w:r>
    </w:p>
    <w:p>
      <w:r>
        <w:t>取后发制人，但是在政治上，我们要先声夺人，揭露顽军消</w:t>
      </w:r>
    </w:p>
    <w:p>
      <w:r>
        <w:t>极抗战积极内战的罪恶和阴谋，大力</w:t>
      </w:r>
      <w:r>
        <w:rPr>
          <w:color w:val="808080"/>
        </w:rPr>
        <w:t>宣</w:t>
      </w:r>
      <w:r>
        <w:t>传我军抗日自卫的主</w:t>
      </w:r>
    </w:p>
    <w:p>
      <w:r>
        <w:t>张，呼吁人民群众和社会中上层人物反对内战。在策略上还</w:t>
      </w:r>
    </w:p>
    <w:p>
      <w:r>
        <w:t>应利用国民党内部矛盾，利用蒋介石与余汉谋地方实力派的</w:t>
      </w:r>
    </w:p>
    <w:p>
      <w:r>
        <w:t>矛盾，利用国民党正规部队和地方游杂队伍之间的矛盾，大</w:t>
      </w:r>
    </w:p>
    <w:p>
      <w:r>
        <w:t>力开展统战工作，制止内战，团结抗日，消除磨擦。为了开</w:t>
      </w:r>
    </w:p>
    <w:p>
      <w:r>
        <w:t>91</w:t>
      </w:r>
    </w:p>
    <w:p>
      <w:r>
        <w:t>展政治攻势，好些重要文告、函件，都是由文彬亲自主持制</w:t>
      </w:r>
    </w:p>
    <w:p>
      <w:r>
        <w:t>定的。他出题目，定主旨，先叫人草拟出来，再同胡绳、黎</w:t>
      </w:r>
    </w:p>
    <w:p>
      <w:r>
        <w:t>澍、肖敏颂等字斟句酌，仔细推敲，然后定稿发出。我们的</w:t>
      </w:r>
    </w:p>
    <w:p>
      <w:r>
        <w:t>正确主张遂为社会周知，政治主动，先声夺人，扩大了我党</w:t>
      </w:r>
    </w:p>
    <w:p>
      <w:r>
        <w:t>我军的影响。</w:t>
      </w:r>
    </w:p>
    <w:p>
      <w:r>
        <w:t>战胜困难争取胜利</w:t>
      </w:r>
    </w:p>
    <w:p>
      <w:r>
        <w:t>日寇为了扩大在太平洋诸岛、南洋和东南亚的侵略战</w:t>
      </w:r>
    </w:p>
    <w:p>
      <w:r>
        <w:t>争，要抽调军队前往。因此在中国战场上，施展一套狠毒狡</w:t>
      </w:r>
    </w:p>
    <w:p>
      <w:r>
        <w:t>猾的诡计。他们一方面继续拼凑兵力对付八路军、新四军，</w:t>
      </w:r>
    </w:p>
    <w:p>
      <w:r>
        <w:t>疯狂扫荡我东北、华中抗日根据地，实行“三光政策”。而</w:t>
      </w:r>
    </w:p>
    <w:p>
      <w:r>
        <w:t>另一方面对正面战场，则暂时停止对蒋介石的进攻，采取了</w:t>
      </w:r>
    </w:p>
    <w:p>
      <w:r>
        <w:t>诱降政策企图拉蒋汪合流。日寇看准了蒋介石到处搞“磨</w:t>
      </w:r>
    </w:p>
    <w:p>
      <w:r>
        <w:t>擦”，准备掀起第三次反共高潮，3月间就退出东江惠、博</w:t>
      </w:r>
    </w:p>
    <w:p>
      <w:r>
        <w:t>一带，只保持铁路广州石龙段，并固守莞城、太</w:t>
      </w:r>
      <w:r>
        <w:rPr>
          <w:color w:val="008000"/>
        </w:rPr>
        <w:t>平、</w:t>
      </w:r>
      <w:r>
        <w:t>南头、</w:t>
      </w:r>
    </w:p>
    <w:p>
      <w:r>
        <w:t>深圳等重要据点。莞深沿线上许多乡镇，则由伪军、伪联防</w:t>
      </w:r>
    </w:p>
    <w:p>
      <w:r>
        <w:t>队驻扎。这是日寇有意让国民党再开进来打内战，替其残害</w:t>
      </w:r>
    </w:p>
    <w:p>
      <w:r>
        <w:t>抗日军民民。国民党顽固派喜出望外，纷纷卷土重来，他们</w:t>
      </w:r>
    </w:p>
    <w:p>
      <w:r>
        <w:t>调派一八七师到惠州，由师长张光琼和挺六纵队司令邓琦昌</w:t>
      </w:r>
    </w:p>
    <w:p>
      <w:r>
        <w:t>负责，组成“东江惠淡守备区指挥部”，纠合约七八千人，</w:t>
      </w:r>
    </w:p>
    <w:p>
      <w:r>
        <w:t>准备向我大举进攻。为了迷惑东江抗日军民，他们又放出</w:t>
      </w:r>
    </w:p>
    <w:p>
      <w:r>
        <w:t>“收编</w:t>
      </w:r>
      <w:r>
        <w:rPr>
          <w:color w:val="0000E1"/>
        </w:rPr>
        <w:t>”</w:t>
      </w:r>
      <w:r>
        <w:t>我军和“反攻香港”的烟幕。在这山雨欲来风满楼</w:t>
      </w:r>
    </w:p>
    <w:p>
      <w:r>
        <w:t>之际，文彬同部队领导</w:t>
      </w:r>
      <w:r>
        <w:rPr>
          <w:color w:val="808080"/>
        </w:rPr>
        <w:t>决</w:t>
      </w:r>
      <w:r>
        <w:t>定召开较大规模的干部会议，进行</w:t>
      </w:r>
    </w:p>
    <w:p>
      <w:r>
        <w:t>抗日反顽斗争的动员，参加者是各大队负责人和一些中队级</w:t>
      </w:r>
    </w:p>
    <w:p>
      <w:r>
        <w:t>干部。林平作了报告，文彬作了重要指示。文彬在会中和会</w:t>
      </w:r>
    </w:p>
    <w:p>
      <w:r>
        <w:t>后反复阐明了东江游击区的战略地位，坚持和发展东江及广</w:t>
      </w:r>
    </w:p>
    <w:p>
      <w:r>
        <w:t>92</w:t>
      </w:r>
    </w:p>
    <w:p>
      <w:r>
        <w:t>州外围游击战争的重要战略意义。他指出我们面临着国民党</w:t>
      </w:r>
    </w:p>
    <w:p>
      <w:r>
        <w:t>顽军发动大规模内战，情况比去年进犯我大岭山根据地还要</w:t>
      </w:r>
    </w:p>
    <w:p>
      <w:r>
        <w:t>严重。但是只要我们有坚强的斗志，有正确的领导，并不是</w:t>
      </w:r>
    </w:p>
    <w:p>
      <w:r>
        <w:t>不可以将其击破的。在相当长时期内斗争将是艰苦和复杂</w:t>
      </w:r>
    </w:p>
    <w:p>
      <w:r>
        <w:t>的，我们一定要“紧握枪杆子，坚持抗日反顽斗争”。</w:t>
      </w:r>
    </w:p>
    <w:p>
      <w:r>
        <w:t>其时，有些好心的朋友，为了减</w:t>
      </w:r>
      <w:r>
        <w:rPr>
          <w:color w:val="0000E1"/>
        </w:rPr>
        <w:t>少</w:t>
      </w:r>
      <w:r>
        <w:t>损失，曾建议除了保</w:t>
      </w:r>
    </w:p>
    <w:p>
      <w:r>
        <w:t>留一个精</w:t>
      </w:r>
      <w:del w:id="63" w:author="1" w:date="2018-10-09T11:22:05Z">
        <w:r>
          <w:rPr>
            <w:color w:val="FF0000"/>
          </w:rPr>
          <w:delText>千</w:delText>
        </w:r>
      </w:del>
      <w:ins w:id="64" w:author="1" w:date="2018-10-09T11:22:05Z">
        <w:r>
          <w:rPr>
            <w:rFonts w:hint="eastAsia"/>
            <w:color w:val="FF0000"/>
            <w:lang w:eastAsia="zh-CN"/>
          </w:rPr>
          <w:t>干</w:t>
        </w:r>
      </w:ins>
      <w:r>
        <w:t>的队伍在战区内与敌周旋外，可将大多数人员暂</w:t>
      </w:r>
    </w:p>
    <w:p>
      <w:r>
        <w:t>时疏散，把武器埋藏起来，待到形势好转时，再把队伍集结</w:t>
      </w:r>
    </w:p>
    <w:p>
      <w:r>
        <w:t>武装起来</w:t>
      </w:r>
      <w:r>
        <w:rPr>
          <w:color w:val="808080"/>
        </w:rPr>
        <w:t>干</w:t>
      </w:r>
      <w:r>
        <w:t>。文彬坚</w:t>
      </w:r>
      <w:del w:id="65" w:author="1" w:date="2018-10-09T11:22:12Z">
        <w:r>
          <w:rPr>
            <w:color w:val="FF0000"/>
          </w:rPr>
          <w:delText>央</w:delText>
        </w:r>
      </w:del>
      <w:ins w:id="66" w:author="1" w:date="2018-10-09T11:22:12Z">
        <w:r>
          <w:rPr>
            <w:rFonts w:hint="eastAsia"/>
            <w:color w:val="FF0000"/>
            <w:lang w:eastAsia="zh-CN"/>
          </w:rPr>
          <w:t>决</w:t>
        </w:r>
      </w:ins>
      <w:r>
        <w:t>回绝了这个错误意见，指出:“熬过</w:t>
      </w:r>
    </w:p>
    <w:p>
      <w:r>
        <w:t>困难就是胜利，就会大发展。”“人不犯我，我不犯人，人若</w:t>
      </w:r>
    </w:p>
    <w:p>
      <w:r>
        <w:t>犯我，我必犯人”。不怕打“磨擦仗”，要针锋相对地坚持斗</w:t>
      </w:r>
    </w:p>
    <w:p>
      <w:r>
        <w:t>争。他还用毛主席所讲的《老子</w:t>
      </w:r>
      <w:r>
        <w:rPr>
          <w:color w:val="808080"/>
        </w:rPr>
        <w:t>》</w:t>
      </w:r>
      <w:r>
        <w:t>、《礼记</w:t>
      </w:r>
      <w:r>
        <w:rPr>
          <w:color w:val="008000"/>
        </w:rPr>
        <w:t>》</w:t>
      </w:r>
      <w:r>
        <w:t>等典故来教育我</w:t>
      </w:r>
    </w:p>
    <w:p>
      <w:r>
        <w:t>们。“不为天下先”，可以“后发制人”，晋文公对楚成得臣</w:t>
      </w:r>
    </w:p>
    <w:p>
      <w:r>
        <w:t>“退避三舍”，诱敌深</w:t>
      </w:r>
      <w:r>
        <w:rPr>
          <w:color w:val="0000E1"/>
        </w:rPr>
        <w:t>人</w:t>
      </w:r>
      <w:r>
        <w:t>以分散敌人兵力，“礼尚往来”，“来</w:t>
      </w:r>
    </w:p>
    <w:p>
      <w:r>
        <w:t>而不往非礼也”。因此，一定要紧握枪杆子实行有理有利有</w:t>
      </w:r>
    </w:p>
    <w:p>
      <w:r>
        <w:t>节的斗争。干部要在武装斗争中保存和成长，形势要靠斗争</w:t>
      </w:r>
    </w:p>
    <w:p>
      <w:r>
        <w:t>胜利来转变，队伍要在战争中锻炼和壮大，一定要从积极奋</w:t>
      </w:r>
    </w:p>
    <w:p>
      <w:r>
        <w:t>斗中去求得生存和发展。有人认为顽军强而我军弱，活动地</w:t>
      </w:r>
    </w:p>
    <w:p>
      <w:r>
        <w:t>区又狭小，难同顽、敌周旋。文彬举出他在延安向毛主席汇</w:t>
      </w:r>
    </w:p>
    <w:p>
      <w:r>
        <w:t>报东江情况时，主席曾指出:惠东宝游击区的范围不能说小</w:t>
      </w:r>
    </w:p>
    <w:p>
      <w:r>
        <w:t>了，比井冈山开始时还要大。文彬还进一步分析，我东江地</w:t>
      </w:r>
    </w:p>
    <w:p>
      <w:r>
        <w:t>区虽无险要的崇山峻岭，但丘峦起伏，地形复杂，而且又新</w:t>
      </w:r>
    </w:p>
    <w:p>
      <w:r>
        <w:t>辟九龙新界和增博地区，大有回旋余地；同时又有群众基础</w:t>
      </w:r>
    </w:p>
    <w:p>
      <w:r>
        <w:t>和革命传统，人心所望是团结抗战；顽军与敌伪虽有反共反</w:t>
      </w:r>
    </w:p>
    <w:p>
      <w:r>
        <w:t>人民的默契，但他们之间确还存在矛盾，因此，只要指挥得</w:t>
      </w:r>
    </w:p>
    <w:p>
      <w:r>
        <w:t>当，是能够取胜的。</w:t>
      </w:r>
    </w:p>
    <w:p>
      <w:r>
        <w:t>他指出在军事上要坚决按照毛主席游击战争战略战术思</w:t>
      </w:r>
    </w:p>
    <w:p>
      <w:r>
        <w:t>想，机动灵活地打击敌人。战略上是持久战、战术上是应求</w:t>
      </w:r>
    </w:p>
    <w:p>
      <w:r>
        <w:t>得歼灭性的速</w:t>
      </w:r>
      <w:r>
        <w:rPr>
          <w:color w:val="0000E1"/>
        </w:rPr>
        <w:t>决</w:t>
      </w:r>
      <w:r>
        <w:t>，要坚持用分散和小型战争，搞麻雀战、袭</w:t>
      </w:r>
    </w:p>
    <w:p>
      <w:r>
        <w:t>扰战，伏击战，以达扰敌、疲敌、迷敌、诱敌和挫敌。有便</w:t>
      </w:r>
    </w:p>
    <w:p>
      <w:r>
        <w:t>宜就打，没便宜就走。要善于避开顽军强大进攻的锋芒，寻</w:t>
      </w:r>
    </w:p>
    <w:p>
      <w:r>
        <w:t>找其比较孤立和薄弱的部分，集结力量以“雷公打豆腐”的</w:t>
      </w:r>
    </w:p>
    <w:p>
      <w:r>
        <w:t>态势，给以严重的打击。积小胜为大胜，以挫败和粉碎其战</w:t>
      </w:r>
    </w:p>
    <w:p>
      <w:r>
        <w:t>略进攻。抗日自卫斗争是正义的，是国际反法西斯战争的重</w:t>
      </w:r>
    </w:p>
    <w:p>
      <w:r>
        <w:t>要组成部分。他号召:艰难困苦何足论，誓斩楼兰复河山。</w:t>
      </w:r>
    </w:p>
    <w:p>
      <w:r>
        <w:t>麻雀虽小肝胆俱全</w:t>
      </w:r>
    </w:p>
    <w:p>
      <w:r>
        <w:t>为了保证战胜困难争取胜利，部队必须加强政治领导、</w:t>
      </w:r>
    </w:p>
    <w:p>
      <w:r>
        <w:t>军事指挥和内部建设。由于形势变化了，原来用广东人民抗</w:t>
      </w:r>
    </w:p>
    <w:p>
      <w:r>
        <w:t>日游击队第三大队和第五大队番号，没有建立起统一的军事</w:t>
      </w:r>
    </w:p>
    <w:p>
      <w:r>
        <w:t>指挥和政治工作机构，这种情况已经不适应了。一</w:t>
      </w:r>
      <w:r>
        <w:rPr>
          <w:color w:val="0000E1"/>
        </w:rPr>
        <w:t>、</w:t>
      </w:r>
      <w:r>
        <w:t>二月</w:t>
      </w:r>
    </w:p>
    <w:p>
      <w:r>
        <w:t>间，文彬在部队领导干部会议上提出要成立广东人民抗日游</w:t>
      </w:r>
    </w:p>
    <w:p>
      <w:r>
        <w:t>击队东江总队，设立总部队和政治部。总队下编成一个主力</w:t>
      </w:r>
    </w:p>
    <w:p>
      <w:r>
        <w:t>大队（沿用第五大队名义）和四个管辖一定地区的地方大</w:t>
      </w:r>
    </w:p>
    <w:p>
      <w:r>
        <w:t>队，就是东莞大队（亦同时沿用第三大队名称）、宝安大队、</w:t>
      </w:r>
    </w:p>
    <w:p>
      <w:r>
        <w:t>惠阳大队和港九大队。总队部设正副总队长和参谋长，下设</w:t>
      </w:r>
    </w:p>
    <w:p>
      <w:r>
        <w:t>参谋处，还设立了电台、军需、副官、医务卫生、税站、交</w:t>
      </w:r>
    </w:p>
    <w:p>
      <w:r>
        <w:t>通站、情报站等机构，大队设参谋。为了加强政治工作，总</w:t>
      </w:r>
    </w:p>
    <w:p>
      <w:r>
        <w:t>队和大队均设政治委员，总队政治部设正副主任，大队设政</w:t>
      </w:r>
    </w:p>
    <w:p>
      <w:r>
        <w:t>训室，中队设指导员，小队设服务员，班设政治战</w:t>
      </w:r>
      <w:r>
        <w:rPr>
          <w:color w:val="808080"/>
        </w:rPr>
        <w:t>士</w:t>
      </w:r>
      <w:r>
        <w:t>。在机</w:t>
      </w:r>
    </w:p>
    <w:p>
      <w:r>
        <w:t>关、税站、医务所等均设政治工作干部，在连队和机关里，</w:t>
      </w:r>
    </w:p>
    <w:p>
      <w:r>
        <w:t>还设文化教员</w:t>
      </w:r>
      <w:r>
        <w:rPr>
          <w:color w:val="808080"/>
        </w:rPr>
        <w:t>。</w:t>
      </w:r>
      <w:r>
        <w:t>文彬说:“麻雀虽小，肝胆俱全”，机构要健</w:t>
      </w:r>
    </w:p>
    <w:p>
      <w:r>
        <w:t>94</w:t>
      </w:r>
    </w:p>
    <w:p>
      <w:r>
        <w:t>全，又要力求精</w:t>
      </w:r>
      <w:r>
        <w:rPr>
          <w:color w:val="808080"/>
        </w:rPr>
        <w:t>干</w:t>
      </w:r>
      <w:r>
        <w:t>。</w:t>
      </w:r>
    </w:p>
    <w:p>
      <w:r>
        <w:t>广州失陷之初，国民党地方实力派为了挽回不战而逃的</w:t>
      </w:r>
    </w:p>
    <w:p>
      <w:r>
        <w:t>面子，摆脱在海内外同胞万民愤恨之中声名狼藉的窘境，曾</w:t>
      </w:r>
    </w:p>
    <w:p>
      <w:r>
        <w:t>意图借重叶挺将军的威望领导东江游击战争，但由于蒋介石</w:t>
      </w:r>
    </w:p>
    <w:p>
      <w:r>
        <w:t>坚决不允而未果。英美对我党在广东发展武装也是害怕的。</w:t>
      </w:r>
    </w:p>
    <w:p>
      <w:r>
        <w:t>因而当时部队还不能公开党的领导，政治委员对外均称为</w:t>
      </w:r>
    </w:p>
    <w:p>
      <w:r>
        <w:t>“政训员”，大队政治机关称为“政训室”。总队对内由梁鸿</w:t>
      </w:r>
    </w:p>
    <w:p>
      <w:r>
        <w:t>钧任总队长，负责全军军事指挥。政治委员林平用林振东名</w:t>
      </w:r>
    </w:p>
    <w:p>
      <w:r>
        <w:t>字，公开为政训员。对外发表文告，则以曾生署总队长，王</w:t>
      </w:r>
    </w:p>
    <w:p>
      <w:r>
        <w:t>作尧为副总队长，梁鸿钧暂不公开。文彬考虑到梁不是本地</w:t>
      </w:r>
    </w:p>
    <w:p>
      <w:r>
        <w:t>人，免得引起外间猜测，而曾、王则是当地干部，在内地、</w:t>
      </w:r>
    </w:p>
    <w:p>
      <w:r>
        <w:t>港澳和海外都有影响。另外，梁是从红军大部队里调来的，</w:t>
      </w:r>
    </w:p>
    <w:p>
      <w:r>
        <w:t>广东迟早会被日寇打通</w:t>
      </w:r>
      <w:r>
        <w:rPr>
          <w:color w:val="808080"/>
        </w:rPr>
        <w:t>粤</w:t>
      </w:r>
      <w:r>
        <w:t>汉线，届时我们将会在</w:t>
      </w:r>
      <w:r>
        <w:rPr>
          <w:color w:val="008000"/>
        </w:rPr>
        <w:t>粤</w:t>
      </w:r>
      <w:r>
        <w:t>北大庾岭</w:t>
      </w:r>
    </w:p>
    <w:p>
      <w:r>
        <w:t>建立大规模的根据地，为此，已将赣南特委划归粤北省委领</w:t>
      </w:r>
    </w:p>
    <w:p>
      <w:r>
        <w:t>导，这是将来发展广东武装斗争的重大战略准备，到那时</w:t>
      </w:r>
      <w:r>
        <w:rPr>
          <w:color w:val="0000E1"/>
        </w:rPr>
        <w:t>梁</w:t>
      </w:r>
    </w:p>
    <w:p>
      <w:r>
        <w:t>鸿钧才公开出面。为了从战略</w:t>
      </w:r>
      <w:r>
        <w:rPr>
          <w:color w:val="008000"/>
        </w:rPr>
        <w:t>，</w:t>
      </w:r>
      <w:r>
        <w:t>上使珠江口两边（即东江和珠</w:t>
      </w:r>
    </w:p>
    <w:p>
      <w:r>
        <w:t>江三角洲）游击战争统一领导，成立了广东军政委员会，由</w:t>
      </w:r>
    </w:p>
    <w:p>
      <w:r>
        <w:t>尹林平兼任书记。所有这些均经呈报中央批准，在白石龙</w:t>
      </w:r>
      <w:r>
        <w:rPr>
          <w:color w:val="808080"/>
        </w:rPr>
        <w:t>干</w:t>
      </w:r>
    </w:p>
    <w:p>
      <w:r>
        <w:t>部大会上正式公布。</w:t>
      </w:r>
    </w:p>
    <w:p>
      <w:r>
        <w:t>为了培养和储备部队军、政干部，先后组织了代号为</w:t>
      </w:r>
    </w:p>
    <w:p>
      <w:r>
        <w:t>“布吉队”和“华南队”的</w:t>
      </w:r>
      <w:r>
        <w:rPr>
          <w:color w:val="808080"/>
        </w:rPr>
        <w:t>干</w:t>
      </w:r>
      <w:r>
        <w:t>部训练班。文彬以香港撤来东</w:t>
      </w:r>
    </w:p>
    <w:p>
      <w:r>
        <w:t>纵参军的党员干部和知识分子很多，考虑到在残酷的战争环</w:t>
      </w:r>
    </w:p>
    <w:p>
      <w:r>
        <w:t>境中，非武装人员太多易招损失，提出利用社会关系，把一</w:t>
      </w:r>
    </w:p>
    <w:p>
      <w:r>
        <w:t>些人派遣到蒋管区和敌占区中从事秘密工作和群众工作，从</w:t>
      </w:r>
    </w:p>
    <w:p>
      <w:r>
        <w:t>外部来配合我军的斗争，并亲自做了安排。这确是有远见卓</w:t>
      </w:r>
    </w:p>
    <w:p>
      <w:r>
        <w:t>识的。</w:t>
      </w:r>
    </w:p>
    <w:p>
      <w:r>
        <w:t>95</w:t>
      </w:r>
    </w:p>
    <w:p>
      <w:r>
        <w:t>告别东江功垂千古</w:t>
      </w:r>
    </w:p>
    <w:p>
      <w:r>
        <w:t>文彬在东纵三个月来，在各种场合用各种方式，广泛接</w:t>
      </w:r>
    </w:p>
    <w:p>
      <w:r>
        <w:t>触干部、战士和群众，了解情况，调查研究。他对待同志既</w:t>
      </w:r>
    </w:p>
    <w:p>
      <w:r>
        <w:t>严格要求，又关心体贴，热情帮助。我调</w:t>
      </w:r>
      <w:r>
        <w:rPr>
          <w:color w:val="FF0000"/>
        </w:rPr>
        <w:t>入</w:t>
      </w:r>
      <w:r>
        <w:t>部队之初，负担</w:t>
      </w:r>
    </w:p>
    <w:p>
      <w:r>
        <w:t>全盘政治工作，任务繁多，情况不熟，深感难肩重任，曾向</w:t>
      </w:r>
    </w:p>
    <w:p>
      <w:r>
        <w:t>文彬提出辞职。他恳切地批评我，要我毋负党的重托，并勖</w:t>
      </w:r>
    </w:p>
    <w:p>
      <w:r>
        <w:t>勉我知难而进，改变事务主义作风。他还要我学习罗瑞卿关</w:t>
      </w:r>
    </w:p>
    <w:p>
      <w:r>
        <w:t>于军队政治工作的论述，深人连队，在战争中学习，以“铁</w:t>
      </w:r>
    </w:p>
    <w:p>
      <w:r>
        <w:t>匠无样，越打越象”来鼓励我，这是我永远难忘的。</w:t>
      </w:r>
    </w:p>
    <w:p>
      <w:r>
        <w:t>他在宝安多次和老同盟会员陈汝棠，爱国资本家邓文</w:t>
      </w:r>
    </w:p>
    <w:p>
      <w:r>
        <w:t>田、邓文钊，第三党（即现之农工民主党）</w:t>
      </w:r>
      <w:r>
        <w:rPr>
          <w:color w:val="0000E1"/>
        </w:rPr>
        <w:t>干</w:t>
      </w:r>
      <w:r>
        <w:t>部陈丽洲恳</w:t>
      </w:r>
    </w:p>
    <w:p>
      <w:r>
        <w:t>谈，听取意见，解释疑难，推心置腹，肝胆相照。他珍视人</w:t>
      </w:r>
    </w:p>
    <w:p>
      <w:r>
        <w:t>才，请胡绳、吴铨衡、黎澍、肖敏颂、曹国智等随部队指挥</w:t>
      </w:r>
    </w:p>
    <w:p>
      <w:r>
        <w:t>机关行动，一同研究加强宣传教育和开展政治攻势的工作。</w:t>
      </w:r>
    </w:p>
    <w:p>
      <w:r>
        <w:t>这些同志也出了不少好主意，为部队教育编写教材，给东纵</w:t>
      </w:r>
    </w:p>
    <w:p>
      <w:r>
        <w:t>的</w:t>
      </w:r>
      <w:r>
        <w:rPr>
          <w:color w:val="0000E1"/>
        </w:rPr>
        <w:t>《</w:t>
      </w:r>
      <w:r>
        <w:t>前进报》撰写文章。晚间经常烧起</w:t>
      </w:r>
      <w:r>
        <w:rPr>
          <w:color w:val="0000E1"/>
        </w:rPr>
        <w:t>一</w:t>
      </w:r>
      <w:r>
        <w:t>一堆柴火，大家围拢</w:t>
      </w:r>
    </w:p>
    <w:p>
      <w:r>
        <w:t>来交换工作意见，也讲故事，有说有笑。文彬还为大家唱了</w:t>
      </w:r>
    </w:p>
    <w:p>
      <w:r>
        <w:t>陕北调的大生产运动歌曲，吴铨衡也唱了蒋管区中流行的</w:t>
      </w:r>
    </w:p>
    <w:p>
      <w:r>
        <w:rPr>
          <w:color w:val="808080"/>
        </w:rPr>
        <w:t>《</w:t>
      </w:r>
      <w:r>
        <w:t>丈夫去当兵》，彼此相处得很好，一直到欢送他们离开部</w:t>
      </w:r>
    </w:p>
    <w:p>
      <w:r>
        <w:t>队。</w:t>
      </w:r>
    </w:p>
    <w:p>
      <w:r>
        <w:t>文彬非常尊重韬奋</w:t>
      </w:r>
      <w:r>
        <w:rPr>
          <w:color w:val="0000E1"/>
        </w:rPr>
        <w:t>，</w:t>
      </w:r>
      <w:r>
        <w:t>称他“韬公”</w:t>
      </w:r>
      <w:r>
        <w:rPr>
          <w:color w:val="FF0000"/>
        </w:rPr>
        <w:t>,</w:t>
      </w:r>
      <w:r>
        <w:t>他们曾一同到军政干部</w:t>
      </w:r>
    </w:p>
    <w:p>
      <w:r>
        <w:t>训练班“华南队”讲演。文彬还要大家学习救国会七君子为国</w:t>
      </w:r>
    </w:p>
    <w:p>
      <w:r>
        <w:t>为民，韬公艰苦创业不断前进的革命精神。韬奋向大家专门</w:t>
      </w:r>
    </w:p>
    <w:p>
      <w:r>
        <w:t>讲了“抗日战争和民主政治”问题</w:t>
      </w:r>
      <w:r>
        <w:rPr>
          <w:color w:val="FF0000"/>
        </w:rPr>
        <w:t>，</w:t>
      </w:r>
      <w:r>
        <w:t>揭露蒋介石国民党的专制</w:t>
      </w:r>
    </w:p>
    <w:p>
      <w:r>
        <w:t>与腐败，赞扬指战员们意志坚定</w:t>
      </w:r>
      <w:r>
        <w:rPr>
          <w:color w:val="FF0000"/>
        </w:rPr>
        <w:t>,</w:t>
      </w:r>
      <w:r>
        <w:t>战斗英勇</w:t>
      </w:r>
      <w:r>
        <w:rPr>
          <w:color w:val="008000"/>
        </w:rPr>
        <w:t>，</w:t>
      </w:r>
      <w:r>
        <w:t>生活艰苦</w:t>
      </w:r>
      <w:r>
        <w:rPr>
          <w:color w:val="008000"/>
        </w:rPr>
        <w:t>,</w:t>
      </w:r>
      <w:r>
        <w:t>品德高</w:t>
      </w:r>
    </w:p>
    <w:p>
      <w:r>
        <w:t>尚</w:t>
      </w:r>
      <w:r>
        <w:rPr>
          <w:color w:val="FF0000"/>
        </w:rPr>
        <w:t>，</w:t>
      </w:r>
      <w:r>
        <w:t>说他在游击区里亲眼看到了中国的光明与前途</w:t>
      </w:r>
      <w:r>
        <w:rPr>
          <w:color w:val="008000"/>
        </w:rPr>
        <w:t>,</w:t>
      </w:r>
      <w:r>
        <w:t>使大家受</w:t>
      </w:r>
    </w:p>
    <w:p>
      <w:r>
        <w:t>到很大的鼓舞。</w:t>
      </w:r>
    </w:p>
    <w:p>
      <w:r>
        <w:t>国民党对韬奋恨之</w:t>
      </w:r>
      <w:del w:id="67" w:author="1" w:date="2018-10-09T11:24:40Z">
        <w:r>
          <w:rPr/>
          <w:delText>人</w:delText>
        </w:r>
      </w:del>
      <w:ins w:id="68" w:author="1" w:date="2018-10-09T11:24:40Z">
        <w:r>
          <w:rPr>
            <w:rFonts w:hint="eastAsia"/>
            <w:lang w:eastAsia="zh-CN"/>
          </w:rPr>
          <w:t>入</w:t>
        </w:r>
      </w:ins>
      <w:r>
        <w:t>骨，通知各地只要抓到就地处</w:t>
      </w:r>
      <w:r>
        <w:rPr>
          <w:color w:val="808080"/>
        </w:rPr>
        <w:t>决</w:t>
      </w:r>
      <w:r>
        <w:t>。</w:t>
      </w:r>
    </w:p>
    <w:p>
      <w:r>
        <w:t>文彬亲自陪同他到惠阳地区，由地下党作了极为安全的布</w:t>
      </w:r>
    </w:p>
    <w:p>
      <w:r>
        <w:t>置，让他化装成商人被护送到梅县隐蔽了一段时间，然后设</w:t>
      </w:r>
    </w:p>
    <w:p>
      <w:r>
        <w:t>法经上海进人新四军华中根据地。</w:t>
      </w:r>
    </w:p>
    <w:p>
      <w:r>
        <w:t>文彬返南委后，在会议期间得悉江西省委遭破坏的消</w:t>
      </w:r>
    </w:p>
    <w:p>
      <w:r>
        <w:t>息，同南委书记方方等研究部署机关撤退工作，然后才前往</w:t>
      </w:r>
    </w:p>
    <w:p>
      <w:r>
        <w:t>东江。他在途经高陂镇时，同叛徒郭潜带引的特务相遇，不</w:t>
      </w:r>
    </w:p>
    <w:p>
      <w:r>
        <w:t>幸被捕，囚禁于江西泰和县国民党监狱中。他在狱中立场坚</w:t>
      </w:r>
    </w:p>
    <w:p>
      <w:r>
        <w:t>定</w:t>
      </w:r>
      <w:r>
        <w:rPr>
          <w:color w:val="808080"/>
        </w:rPr>
        <w:t>，</w:t>
      </w:r>
      <w:r>
        <w:t>严厉驳斥敌人污蔑我党的谰言，痛斥劝降的无耻叛徒，</w:t>
      </w:r>
    </w:p>
    <w:p>
      <w:r>
        <w:t>明确表示“宁可坐牢而死，</w:t>
      </w:r>
      <w:r>
        <w:rPr>
          <w:color w:val="808080"/>
        </w:rPr>
        <w:t>决</w:t>
      </w:r>
      <w:r>
        <w:t>不跪着爬出去”，始终大义凛</w:t>
      </w:r>
    </w:p>
    <w:p>
      <w:r>
        <w:t>然。他倍受残酷折磨，身患重病，坚贞不屈，临终前还勉励</w:t>
      </w:r>
    </w:p>
    <w:p>
      <w:r>
        <w:t>狱中同志“要坚持斗争，绝不屈服，咬紧牙根，渡过困难，</w:t>
      </w:r>
    </w:p>
    <w:p>
      <w:r>
        <w:t>革命一定要胜利”。终于为党献出了宝贵的生命。他牺牲时</w:t>
      </w:r>
    </w:p>
    <w:p>
      <w:r>
        <w:t>才36</w:t>
      </w:r>
      <w:r>
        <w:rPr>
          <w:color w:val="FF0000"/>
        </w:rPr>
        <w:t>岁</w:t>
      </w:r>
      <w:r>
        <w:t>。伟大的革命烈士张文彬同志永垂不朽!</w:t>
      </w:r>
    </w:p>
    <w:p>
      <w:r>
        <w:t>（原载</w:t>
      </w:r>
      <w:r>
        <w:rPr>
          <w:color w:val="FF0000"/>
        </w:rPr>
        <w:t>《</w:t>
      </w:r>
      <w:r>
        <w:t>羊城晚报》</w:t>
      </w:r>
      <w:r>
        <w:rPr>
          <w:color w:val="808080"/>
        </w:rPr>
        <w:t>，</w:t>
      </w:r>
      <w:r>
        <w:t>1984年8月25日）</w:t>
      </w:r>
    </w:p>
    <w:p>
      <w:r>
        <w:t>（杨康华系广州人，曾任广东省副省长、省政协副主席、</w:t>
      </w:r>
    </w:p>
    <w:p>
      <w:r>
        <w:t>省顾委副主任等职）</w:t>
      </w:r>
    </w:p>
    <w:p>
      <w:r>
        <w:t>97</w:t>
      </w:r>
    </w:p>
    <w:p>
      <w:r>
        <w:t>笔祭文彬同志</w:t>
      </w:r>
      <w:r>
        <w:rPr>
          <w:color w:val="FF0000"/>
        </w:rPr>
        <w:t>D</w:t>
      </w:r>
    </w:p>
    <w:p>
      <w:r>
        <w:t>左洪涛</w:t>
      </w:r>
    </w:p>
    <w:p>
      <w:r>
        <w:t>抗战期间担任中共广东省委书记的张文彬同志，被国民</w:t>
      </w:r>
    </w:p>
    <w:p>
      <w:r>
        <w:t>党反动派绑架、监禁、酷刑折磨，活活整死，至今40周年</w:t>
      </w:r>
    </w:p>
    <w:p>
      <w:r>
        <w:t>了。</w:t>
      </w:r>
    </w:p>
    <w:p>
      <w:r>
        <w:t>1939年元</w:t>
      </w:r>
      <w:r>
        <w:rPr>
          <w:color w:val="0000E1"/>
        </w:rPr>
        <w:t>旦</w:t>
      </w:r>
      <w:r>
        <w:t>，我和刘田夫、杨应彬、何家槐、张敬仁、</w:t>
      </w:r>
    </w:p>
    <w:p>
      <w:r>
        <w:t>孙慎、麦新、王河天</w:t>
      </w:r>
      <w:r>
        <w:rPr>
          <w:color w:val="808080"/>
        </w:rPr>
        <w:t>、</w:t>
      </w:r>
      <w:r>
        <w:t>郑黎亚等18个同志所属中共特别支</w:t>
      </w:r>
    </w:p>
    <w:p>
      <w:r>
        <w:t>部由湖南平江转移到广东韶关时，曾在文彬同志领导下工作</w:t>
      </w:r>
    </w:p>
    <w:p>
      <w:r>
        <w:t>了一年。他那崇高的革命品德、卓越的领导才能和实事求</w:t>
      </w:r>
    </w:p>
    <w:p>
      <w:r>
        <w:t>是、理论联系实际的工作作风，至今犹牢牢地铭记在我心</w:t>
      </w:r>
    </w:p>
    <w:p>
      <w:r>
        <w:t>里</w:t>
      </w:r>
      <w:r>
        <w:rPr>
          <w:color w:val="808080"/>
        </w:rPr>
        <w:t>。</w:t>
      </w:r>
    </w:p>
    <w:p>
      <w:r>
        <w:t>1937年9月下旬，正当国共合作的抗日民族统一战线</w:t>
      </w:r>
    </w:p>
    <w:p>
      <w:r>
        <w:t>正式建成之际，郭沫若根据上海东战场第八集团军总司令张</w:t>
      </w:r>
    </w:p>
    <w:p>
      <w:r>
        <w:t>发奎的要求，遵照周恩来的指示，会同上海党组织负责人潘</w:t>
      </w:r>
    </w:p>
    <w:p>
      <w:r>
        <w:t>汉年、钱亦石、夏衍等为张所属第八集团军组成一个类似北</w:t>
      </w:r>
    </w:p>
    <w:p>
      <w:r>
        <w:t>伐军政治部那样的政治工作机构一</w:t>
      </w:r>
      <w:r>
        <w:rPr>
          <w:color w:val="0000E1"/>
        </w:rPr>
        <w:t>-</w:t>
      </w:r>
      <w:r>
        <w:t>战地服务队。该队设总</w:t>
      </w:r>
    </w:p>
    <w:p>
      <w:r>
        <w:t>务科、宣传科、外务科（实即组织科</w:t>
      </w:r>
      <w:r>
        <w:rPr>
          <w:color w:val="FF0000"/>
        </w:rPr>
        <w:t>）</w:t>
      </w:r>
      <w:r>
        <w:t>，同时成立一个地下</w:t>
      </w:r>
    </w:p>
    <w:p>
      <w:r>
        <w:t>党组织一特别支部，钱亦石作队长，主管全面工作，杜国</w:t>
      </w:r>
    </w:p>
    <w:p>
      <w:r>
        <w:t>原文标题为</w:t>
      </w:r>
      <w:r>
        <w:rPr>
          <w:color w:val="FF0000"/>
        </w:rPr>
        <w:t>〈</w:t>
      </w:r>
      <w:r>
        <w:t>张文彬同志四十周年祭</w:t>
      </w:r>
      <w:r>
        <w:rPr>
          <w:color w:val="808080"/>
        </w:rPr>
        <w:t>》</w:t>
      </w:r>
      <w:r>
        <w:t>。</w:t>
      </w:r>
    </w:p>
    <w:p>
      <w:r>
        <w:t>98</w:t>
      </w:r>
    </w:p>
    <w:p>
      <w:r>
        <w:t>庠、石凌鹤分别担任总务科、宣传科科长，主管行政、宣教</w:t>
      </w:r>
    </w:p>
    <w:p>
      <w:r>
        <w:t>工作，我则担任外务科长和特支书记，主管党内外的组织动</w:t>
      </w:r>
    </w:p>
    <w:p>
      <w:r>
        <w:t>员工作。</w:t>
      </w:r>
    </w:p>
    <w:p>
      <w:r>
        <w:t>1938年4月下旬，战地服务队随同张发奎到达武汉，</w:t>
      </w:r>
    </w:p>
    <w:p>
      <w:r>
        <w:t>中共中央长江局组织部通知我们到长江局召开支部大会。由</w:t>
      </w:r>
    </w:p>
    <w:p>
      <w:r>
        <w:t>于当时我们对长期坚持抗日民族统一战线的战略思想理解不</w:t>
      </w:r>
    </w:p>
    <w:p>
      <w:r>
        <w:t>深，有的同志执拗地要求到延安去，不愿在国民党统治区工</w:t>
      </w:r>
    </w:p>
    <w:p>
      <w:r>
        <w:t>作。恩来针对这种思想情绪恳切地阐明:“张发奎司令部这</w:t>
      </w:r>
    </w:p>
    <w:p>
      <w:r>
        <w:t>个据点，是个抗日民族统一战线的战略据点，打进去不容</w:t>
      </w:r>
    </w:p>
    <w:p>
      <w:r>
        <w:t>易，撤出来倒很容易；撤出来后要再进去，就更不容易了。</w:t>
      </w:r>
    </w:p>
    <w:p>
      <w:r>
        <w:t>这是个很重要的战略据点，要坚持下去。”接着，又很风趣</w:t>
      </w:r>
    </w:p>
    <w:p>
      <w:r>
        <w:t>地说:“你们想到延安去，这种心情是可以理解的。延安是</w:t>
      </w:r>
    </w:p>
    <w:p>
      <w:r>
        <w:t>革命圣地嘛!但是延安的小米不多，你们进抗大、进党校学</w:t>
      </w:r>
    </w:p>
    <w:p>
      <w:r>
        <w:t>习三几个月还得出来。”这样一来，就把大家完全说服了。</w:t>
      </w:r>
    </w:p>
    <w:p>
      <w:r>
        <w:t>张发奎到达武汉后，即调任第二兵团总司令，原第八集团军</w:t>
      </w:r>
    </w:p>
    <w:p>
      <w:r>
        <w:t>战地服务队相应地改为第二兵团战地服务队。我们的党组织</w:t>
      </w:r>
    </w:p>
    <w:p>
      <w:r>
        <w:t>亦改为中共第二兵团战地服务队特别支部。特支书记由刘田</w:t>
      </w:r>
    </w:p>
    <w:p>
      <w:r>
        <w:t>夫担任，我则主管全面。</w:t>
      </w:r>
    </w:p>
    <w:p>
      <w:r>
        <w:t>1939年元</w:t>
      </w:r>
      <w:r>
        <w:rPr>
          <w:color w:val="0000E1"/>
        </w:rPr>
        <w:t>旦</w:t>
      </w:r>
      <w:r>
        <w:t>，战地服务队随同张发奎到达广东韶关。</w:t>
      </w:r>
    </w:p>
    <w:p>
      <w:r>
        <w:t>这时张调任第四战区司令长官，他知道我们一定不肯将战地</w:t>
      </w:r>
    </w:p>
    <w:p>
      <w:r>
        <w:t>服务队归并战区政治部，而他自己也不愿意这么办，故征得</w:t>
      </w:r>
    </w:p>
    <w:p>
      <w:r>
        <w:t>我们的同意，将战地服务队的同志分配在战区长官部工作，</w:t>
      </w:r>
    </w:p>
    <w:p>
      <w:r>
        <w:t>我们的党组织也相应地改为中共第四战区特别支部。我们特</w:t>
      </w:r>
    </w:p>
    <w:p>
      <w:r>
        <w:t>支自成立以来，都由中共中央长江局、南方局直接领导，是</w:t>
      </w:r>
    </w:p>
    <w:p>
      <w:r>
        <w:t>恩来亲自管的，而与所在地区地方党委没有建立过组织关</w:t>
      </w:r>
    </w:p>
    <w:p>
      <w:r>
        <w:t>系，但到广东韶关不久，恩来却要李克农介绍我们和张文彬</w:t>
      </w:r>
    </w:p>
    <w:p>
      <w:r>
        <w:t>99</w:t>
      </w:r>
    </w:p>
    <w:p>
      <w:r>
        <w:t>同志建立组织关系，并由我负责和他直接联系。由此可见，</w:t>
      </w:r>
    </w:p>
    <w:p>
      <w:r>
        <w:t>恩来和南方局对文彬同志在政治上</w:t>
      </w:r>
      <w:r>
        <w:rPr>
          <w:color w:val="FF0000"/>
        </w:rPr>
        <w:t>、</w:t>
      </w:r>
      <w:r>
        <w:t>工作上，德才两方面，</w:t>
      </w:r>
    </w:p>
    <w:p>
      <w:r>
        <w:t>都是充分信任和非常器重的。我和文彬同志接头的地点</w:t>
      </w:r>
      <w:r>
        <w:rPr>
          <w:color w:val="FF0000"/>
        </w:rPr>
        <w:t>，</w:t>
      </w:r>
      <w:r>
        <w:t>最</w:t>
      </w:r>
    </w:p>
    <w:p>
      <w:r>
        <w:t>初是在古大存家。古老当时系省委统战部长、来往人多，为</w:t>
      </w:r>
    </w:p>
    <w:p>
      <w:r>
        <w:t>了严守秘密，后来就改在金阳、小周住处。文彬同志和我大</w:t>
      </w:r>
    </w:p>
    <w:p>
      <w:r>
        <w:t>约一个星期见一次面，分析形势，交流情况，商谈工作，研</w:t>
      </w:r>
    </w:p>
    <w:p>
      <w:r>
        <w:t>究问题。此时，我已调任张发奎的机要秘书，住在长官部里</w:t>
      </w:r>
    </w:p>
    <w:p>
      <w:r>
        <w:t>面。文彬同志因工作问题，曾先后到我的住处四次，我鉴于</w:t>
      </w:r>
    </w:p>
    <w:p>
      <w:r>
        <w:t>这里是国民党华南地区的高级军事机关，他深</w:t>
      </w:r>
      <w:r>
        <w:rPr>
          <w:color w:val="FF0000"/>
        </w:rPr>
        <w:t>入</w:t>
      </w:r>
      <w:r>
        <w:t>虎穴，我总</w:t>
      </w:r>
    </w:p>
    <w:p>
      <w:r>
        <w:t>觉得缺乏安全感；但他却说:“你这里警卫森严，又没有人</w:t>
      </w:r>
    </w:p>
    <w:p>
      <w:r>
        <w:t>认识我，反而保险，不会出什么事的。”乍看起来，他似乎</w:t>
      </w:r>
    </w:p>
    <w:p>
      <w:r>
        <w:t>有点冒险，实际上，他是胆大心细、勇而有谋的。</w:t>
      </w:r>
    </w:p>
    <w:p>
      <w:r>
        <w:t>文彬同志很重视也很善于做统战工作。他曾不止一次地</w:t>
      </w:r>
    </w:p>
    <w:p>
      <w:r>
        <w:t>对我谈及，张发奎在北伐时任第四军军长，曾与我党密切合</w:t>
      </w:r>
    </w:p>
    <w:p>
      <w:r>
        <w:t>作，特别是叶挺率领的第四军独立团血战汀泗桥、贺胜桥，</w:t>
      </w:r>
    </w:p>
    <w:p>
      <w:r>
        <w:t>攻克武昌城诸役，威震中原，第四军曾由此荣获“铁军”称</w:t>
      </w:r>
    </w:p>
    <w:p>
      <w:r>
        <w:t>号。张发奎是尝过第一次国共合作的甜头的。恩来要你们坚</w:t>
      </w:r>
    </w:p>
    <w:p>
      <w:r>
        <w:t>持在张部工作，是从历史实际和现实情况考虑决定的。这是</w:t>
      </w:r>
    </w:p>
    <w:p>
      <w:r>
        <w:t>一步很好的棋子，要珍惜它，把它下活。</w:t>
      </w:r>
    </w:p>
    <w:p>
      <w:r>
        <w:t>当时，广东地区国民党内部矛盾重重，派系林立，勾心</w:t>
      </w:r>
    </w:p>
    <w:p>
      <w:r>
        <w:t>斗角，争权夺利，其中尤以第十二集团军总司令余汉谋为首</w:t>
      </w:r>
    </w:p>
    <w:p>
      <w:r>
        <w:t>的地方势力和以蒋介石为首的国民党中央势力的矛盾最为突</w:t>
      </w:r>
    </w:p>
    <w:p>
      <w:r>
        <w:t>出</w:t>
      </w:r>
      <w:r>
        <w:rPr>
          <w:color w:val="0000E1"/>
        </w:rPr>
        <w:t>。</w:t>
      </w:r>
      <w:r>
        <w:t>孙科系统（亦称太子派）钟天心等与余密切结合，标榜</w:t>
      </w:r>
    </w:p>
    <w:p>
      <w:r>
        <w:t>民主团结抗战，企图靠拢进步势力，共同遏止国民党中央势</w:t>
      </w:r>
    </w:p>
    <w:p>
      <w:r>
        <w:t>力的渗透、增长，以巩固他们在广东的实力地位。1938年</w:t>
      </w:r>
    </w:p>
    <w:p>
      <w:r>
        <w:t>夏，余汉谋任第四战区</w:t>
      </w:r>
      <w:r>
        <w:rPr>
          <w:color w:val="0000E1"/>
        </w:rPr>
        <w:t>（</w:t>
      </w:r>
      <w:r>
        <w:t>辖广东）司令长官时，即成立政治</w:t>
      </w:r>
    </w:p>
    <w:p>
      <w:r>
        <w:t>100</w:t>
      </w:r>
    </w:p>
    <w:p>
      <w:r>
        <w:t>部，由其亲信李煦寰任主任，左恭（钟天心的妹夫</w:t>
      </w:r>
      <w:r>
        <w:rPr>
          <w:color w:val="008000"/>
        </w:rPr>
        <w:t>，</w:t>
      </w:r>
      <w:r>
        <w:t>当时以</w:t>
      </w:r>
    </w:p>
    <w:p>
      <w:r>
        <w:t>进步分子的面目出现，解放后恢复党籍）任主任秘书，并邀</w:t>
      </w:r>
    </w:p>
    <w:p>
      <w:r>
        <w:t>请中山大学著名进步教授尚仲衣任战区政治部主管军内外宣</w:t>
      </w:r>
    </w:p>
    <w:p>
      <w:r>
        <w:t>传教育工作的第三组组长。文彬同志和省委因势利导，遂</w:t>
      </w:r>
      <w:r>
        <w:rPr>
          <w:color w:val="008000"/>
        </w:rPr>
        <w:t>决</w:t>
      </w:r>
    </w:p>
    <w:p>
      <w:r>
        <w:t>定调石辟澜、叶兆南、司马文森、黄新波、郁风等同志到第</w:t>
      </w:r>
    </w:p>
    <w:p>
      <w:r>
        <w:t>三组工作。19</w:t>
      </w:r>
      <w:r>
        <w:rPr>
          <w:color w:val="0000E1"/>
        </w:rPr>
        <w:t>3</w:t>
      </w:r>
      <w:r>
        <w:t>9年初，张发奎调任第四战区（辖广东、广</w:t>
      </w:r>
    </w:p>
    <w:p>
      <w:r>
        <w:t>西）司令长官、余汉谋改任副司令长官时，原战区政治部负</w:t>
      </w:r>
    </w:p>
    <w:p>
      <w:r>
        <w:t>责人和第三组主要成员根本没有变动。我们在四战区长官部</w:t>
      </w:r>
    </w:p>
    <w:p>
      <w:r>
        <w:t>工作的同志根据文彬同志的部署，与战区政治部左恭、尚仲</w:t>
      </w:r>
    </w:p>
    <w:p>
      <w:r>
        <w:t>衣、钟敬文、石辟澜等同志密切合作，在广大军民和青年</w:t>
      </w:r>
    </w:p>
    <w:p>
      <w:r>
        <w:t>中，在文化界、教育界、新闻界和抗日救亡团体中做了大量</w:t>
      </w:r>
    </w:p>
    <w:p>
      <w:r>
        <w:t>工作，四战区政治部这个机构，国民党中央势力是梦寐以求</w:t>
      </w:r>
    </w:p>
    <w:p>
      <w:r>
        <w:t>地想把它抓到自己手里，作为破坏抗日民族统一战线，实行</w:t>
      </w:r>
    </w:p>
    <w:p>
      <w:r>
        <w:t>投降、分裂、倒退的反革命阵地的，</w:t>
      </w:r>
      <w:r>
        <w:rPr>
          <w:color w:val="008000"/>
        </w:rPr>
        <w:t>决</w:t>
      </w:r>
      <w:r>
        <w:t>不肯让他人在自己的</w:t>
      </w:r>
    </w:p>
    <w:p>
      <w:r>
        <w:t>“卧榻之侧”“鼾睡”。果然，为时不久，余汉谋等即在国民</w:t>
      </w:r>
    </w:p>
    <w:p>
      <w:r>
        <w:t>党中央势力的压力下妥协退让</w:t>
      </w:r>
      <w:r>
        <w:rPr>
          <w:color w:val="FF0000"/>
        </w:rPr>
        <w:t>，</w:t>
      </w:r>
      <w:r>
        <w:t>战区政治部的领导换上了复</w:t>
      </w:r>
    </w:p>
    <w:p>
      <w:r>
        <w:t>兴社（亦即军统）的人。文彬同志和省委鉴于客观情势的变</w:t>
      </w:r>
    </w:p>
    <w:p>
      <w:r>
        <w:t>化，为保存力量，转移阵地，继续作战，遂将原派往四战区</w:t>
      </w:r>
    </w:p>
    <w:p>
      <w:r>
        <w:t>政治部工作的同志及时撤出。</w:t>
      </w:r>
    </w:p>
    <w:p>
      <w:r>
        <w:t>广东青年抗日先锋队，是当时广东省委领导下的一个坚</w:t>
      </w:r>
    </w:p>
    <w:p>
      <w:r>
        <w:t>强的、富有战斗力的广大青年抗日统一战线组织。文彬同志</w:t>
      </w:r>
    </w:p>
    <w:p>
      <w:r>
        <w:t>说，原先有人主张广东搬用北平“民先</w:t>
      </w:r>
      <w:r>
        <w:rPr>
          <w:color w:val="FF0000"/>
        </w:rPr>
        <w:t>”</w:t>
      </w:r>
      <w:r>
        <w:t>的牌子，搞个“民</w:t>
      </w:r>
    </w:p>
    <w:p>
      <w:r>
        <w:t>先”，他不赞成。因为一来“民先”比较“红”，难以顺利发</w:t>
      </w:r>
    </w:p>
    <w:p>
      <w:r>
        <w:t>展，二来它不是本地区</w:t>
      </w:r>
      <w:r>
        <w:rPr>
          <w:color w:val="808080"/>
        </w:rPr>
        <w:t>土</w:t>
      </w:r>
      <w:r>
        <w:t>生土长的，在本地广大青年中缺乏</w:t>
      </w:r>
    </w:p>
    <w:p>
      <w:r>
        <w:t>亲切感和号召力，所以他主张还是搞“抗先”好。1939年</w:t>
      </w:r>
    </w:p>
    <w:p>
      <w:r>
        <w:t>初，我们到韶关不久，文彬同志就要我们做好张发奎的工</w:t>
      </w:r>
    </w:p>
    <w:p>
      <w:r>
        <w:t>101</w:t>
      </w:r>
    </w:p>
    <w:p>
      <w:r>
        <w:t>作，敦促张大力维护和支持“抗先”及其他进步组织和进步</w:t>
      </w:r>
    </w:p>
    <w:p>
      <w:r>
        <w:t>事业。我们根据文彬同志的指示精神和“抗先”总队的要</w:t>
      </w:r>
    </w:p>
    <w:p>
      <w:r>
        <w:t>求，建议张发奎以他自己的名义颁赠“抗先”总队队旗一</w:t>
      </w:r>
    </w:p>
    <w:p>
      <w:r>
        <w:t>面，并由张亲手批示由我代表他到“抗先”授旗和讲话。以</w:t>
      </w:r>
    </w:p>
    <w:p>
      <w:r>
        <w:t>后他自</w:t>
      </w:r>
      <w:r>
        <w:rPr>
          <w:color w:val="808080"/>
        </w:rPr>
        <w:t>己</w:t>
      </w:r>
      <w:r>
        <w:t>也到“抗先”去作过关于坚持团结抗战的讲话，并</w:t>
      </w:r>
    </w:p>
    <w:p>
      <w:r>
        <w:t>表示要在政治上、工作上给“抗先”和其他救亡团体以支</w:t>
      </w:r>
    </w:p>
    <w:p>
      <w:r>
        <w:t>持。这对当时国民党反动派肆意压制进步组织和进步事业，</w:t>
      </w:r>
    </w:p>
    <w:p>
      <w:r>
        <w:t>破坏民主、团结、抗战的反动行径，起到了一定的遏止作</w:t>
      </w:r>
    </w:p>
    <w:p>
      <w:r>
        <w:t>用。</w:t>
      </w:r>
    </w:p>
    <w:p>
      <w:r>
        <w:t>1939年秋，韶关基督教青年会在进步人士李章达、张</w:t>
      </w:r>
    </w:p>
    <w:p>
      <w:r>
        <w:t>文的推动下，举办了一个时事讲座。文彬同志要我去作一次</w:t>
      </w:r>
    </w:p>
    <w:p>
      <w:r>
        <w:t>关于“民主与宪政”的讲演。那时，正是国民党反动派秘密</w:t>
      </w:r>
    </w:p>
    <w:p>
      <w:r>
        <w:t>颁发所谓“限制异党活动办法”，制造平江惨案，为投降</w:t>
      </w:r>
      <w:r>
        <w:rPr>
          <w:color w:val="008000"/>
        </w:rPr>
        <w:t>、</w:t>
      </w:r>
    </w:p>
    <w:p>
      <w:r>
        <w:t>分裂作准备的严重危机时刻。为了防备国民党反动派的攻</w:t>
      </w:r>
    </w:p>
    <w:p>
      <w:r>
        <w:t>击、破坏，我请文彬同志考虑要不要先向张发奎打个招呼，</w:t>
      </w:r>
    </w:p>
    <w:p>
      <w:r>
        <w:t>是先奏后斩还是先斩后奏或斩而不奏?文彬同志沉思片刻后</w:t>
      </w:r>
    </w:p>
    <w:p>
      <w:r>
        <w:t>即说:张是主张团结抗战的，与国民党中央势力有矛盾，与</w:t>
      </w:r>
    </w:p>
    <w:p>
      <w:r>
        <w:t>依附国民党中央势力的战区政治部主任丘誉（罗卓英亲信，</w:t>
      </w:r>
    </w:p>
    <w:p>
      <w:r>
        <w:t>陈诚系统中人）、国民党广东省三青团书记</w:t>
      </w:r>
      <w:r>
        <w:rPr>
          <w:color w:val="0000E1"/>
        </w:rPr>
        <w:t>长</w:t>
      </w:r>
      <w:r>
        <w:t>高信（中统分</w:t>
      </w:r>
    </w:p>
    <w:p>
      <w:r>
        <w:t>子）等也有矛盾，我去讲演可得到张的支持，故应先奏后</w:t>
      </w:r>
    </w:p>
    <w:p>
      <w:r>
        <w:t>斩，即先报告张，要张点头，同时搞个讲话提纲给张审阅，</w:t>
      </w:r>
    </w:p>
    <w:p>
      <w:r>
        <w:t>征得张的同意。这样，既表示了对张的尊重，又可由此取得</w:t>
      </w:r>
    </w:p>
    <w:p>
      <w:r>
        <w:t>合法地位，把“尚方宝剑”拿到手。这次讲座于1939年9</w:t>
      </w:r>
    </w:p>
    <w:p>
      <w:r>
        <w:t>月的一个上午举行，听讲的人特别多，我从爱护国民党、要</w:t>
      </w:r>
    </w:p>
    <w:p>
      <w:r>
        <w:t>求国民党改弦易辙、团结抗战到底、打到鸭绿江边这一良好</w:t>
      </w:r>
    </w:p>
    <w:p>
      <w:r>
        <w:t>愿望出发，和风细雨、实事求是地揭露了国民党反动派专制</w:t>
      </w:r>
    </w:p>
    <w:p>
      <w:r>
        <w:t>102</w:t>
      </w:r>
    </w:p>
    <w:p>
      <w:r>
        <w:t>独裁、腐败无能，消极抗日、积极反共，破坏团结抗战，违</w:t>
      </w:r>
    </w:p>
    <w:p>
      <w:r>
        <w:t>背孙总理遗训种种劣迹，吁请各界爱国人士敦促国民党政府</w:t>
      </w:r>
    </w:p>
    <w:p>
      <w:r>
        <w:t>开放民主，实施宪政，保障民权，改善民生，坚持抗战、团</w:t>
      </w:r>
    </w:p>
    <w:p>
      <w:r>
        <w:t>结、进步，反对投降、分裂、倒退。这次讲话，得到了广大</w:t>
      </w:r>
    </w:p>
    <w:p>
      <w:r>
        <w:t>听众的拥护。但当时担任四战区政治部主任的丘誉却暗中派</w:t>
      </w:r>
    </w:p>
    <w:p>
      <w:r>
        <w:rPr>
          <w:color w:val="FF0000"/>
        </w:rPr>
        <w:t>《</w:t>
      </w:r>
      <w:r>
        <w:t>阵中日报</w:t>
      </w:r>
      <w:r>
        <w:rPr>
          <w:color w:val="0000E1"/>
        </w:rPr>
        <w:t>》</w:t>
      </w:r>
      <w:r>
        <w:t>主笔谢寿南混入场内监听，随后就在该报连续</w:t>
      </w:r>
    </w:p>
    <w:p>
      <w:r>
        <w:t>发表两篇社论，指名道姓地攻击我言论荒谬，有危害“党</w:t>
      </w:r>
    </w:p>
    <w:p>
      <w:r>
        <w:t>国”之嫌，等等。我随即和文彬同志研究对策。文彬同志高</w:t>
      </w:r>
    </w:p>
    <w:p>
      <w:r>
        <w:rPr>
          <w:color w:val="FF0000"/>
        </w:rPr>
        <w:t>瞻</w:t>
      </w:r>
      <w:r>
        <w:t>远瞩，沉着机敏，断然指出:“张发奎会给他们好看的，</w:t>
      </w:r>
    </w:p>
    <w:p>
      <w:r>
        <w:t>我们不要和这班家伙打笔墨官司。”果然不出所料。不数日</w:t>
      </w:r>
      <w:r>
        <w:rPr>
          <w:color w:val="0000E1"/>
        </w:rPr>
        <w:t>，</w:t>
      </w:r>
    </w:p>
    <w:p>
      <w:r>
        <w:t>由战区长官主持的每周一次的当地党政军负责人联席会议如</w:t>
      </w:r>
    </w:p>
    <w:p>
      <w:r>
        <w:t>期举行，张发奎吩咐我不要随同他去参加，而就在这次会议</w:t>
      </w:r>
    </w:p>
    <w:p>
      <w:r>
        <w:t>上，张指着丘誉的鼻子训斥说:“左洪涛秘书应邀到青年会</w:t>
      </w:r>
    </w:p>
    <w:p>
      <w:r>
        <w:t>讲演，是我同意的，他的讲话提纲也经我审阅过。他是我的</w:t>
      </w:r>
    </w:p>
    <w:p>
      <w:r>
        <w:t>秘书，你们攻击他就是攻击我。你们对团结抗战宣传动员工</w:t>
      </w:r>
    </w:p>
    <w:p>
      <w:r>
        <w:t>作横</w:t>
      </w:r>
      <w:r>
        <w:rPr>
          <w:color w:val="FF0000"/>
        </w:rPr>
        <w:t>加</w:t>
      </w:r>
      <w:r>
        <w:t>诽谤，是何居心?”丘誉木然肃立，连声称是、认错。</w:t>
      </w:r>
    </w:p>
    <w:p>
      <w:r>
        <w:t>随后，丘即将</w:t>
      </w:r>
      <w:r>
        <w:rPr>
          <w:color w:val="FF0000"/>
        </w:rPr>
        <w:t>《〈</w:t>
      </w:r>
      <w:r>
        <w:t>阵中日报》主笔谢寿南</w:t>
      </w:r>
      <w:r>
        <w:rPr>
          <w:color w:val="0000E1"/>
        </w:rPr>
        <w:t>撒</w:t>
      </w:r>
      <w:r>
        <w:t>职，并向我当面陪</w:t>
      </w:r>
    </w:p>
    <w:p>
      <w:r>
        <w:t>礼道歉。至此，我们即“适可而止”。这是在文彬同志的部</w:t>
      </w:r>
    </w:p>
    <w:p>
      <w:r>
        <w:t>署下，我们同国民党反</w:t>
      </w:r>
      <w:r>
        <w:rPr>
          <w:color w:val="808080"/>
        </w:rPr>
        <w:t>动</w:t>
      </w:r>
      <w:r>
        <w:t>派进行的一场有理、有利、有节的</w:t>
      </w:r>
    </w:p>
    <w:p>
      <w:r>
        <w:t>斗争。我们胜利了，国民党反动派更加威信扫地了，丘本人</w:t>
      </w:r>
    </w:p>
    <w:p>
      <w:r>
        <w:t>也灰溜溜地调离了战区政治部。</w:t>
      </w:r>
    </w:p>
    <w:p>
      <w:r>
        <w:t>重庆</w:t>
      </w:r>
      <w:r>
        <w:rPr>
          <w:color w:val="008000"/>
        </w:rPr>
        <w:t>《</w:t>
      </w:r>
      <w:r>
        <w:t>新华日报</w:t>
      </w:r>
      <w:r>
        <w:rPr>
          <w:color w:val="808080"/>
        </w:rPr>
        <w:t>》</w:t>
      </w:r>
      <w:r>
        <w:t>因国民党严加封锁、限制，能够在华南地</w:t>
      </w:r>
    </w:p>
    <w:p>
      <w:r>
        <w:t>区发行的数量极其有限。文彬同志和其他有关同志从当时当</w:t>
      </w:r>
    </w:p>
    <w:p>
      <w:r>
        <w:t>地的实际情况出发</w:t>
      </w:r>
      <w:r>
        <w:rPr>
          <w:color w:val="008000"/>
        </w:rPr>
        <w:t>，</w:t>
      </w:r>
      <w:r>
        <w:t>根据必需与可能</w:t>
      </w:r>
      <w:r>
        <w:rPr>
          <w:color w:val="FF0000"/>
        </w:rPr>
        <w:t>,</w:t>
      </w:r>
      <w:r>
        <w:t>反复研究讨论</w:t>
      </w:r>
      <w:r>
        <w:rPr>
          <w:color w:val="FF0000"/>
        </w:rPr>
        <w:t>，</w:t>
      </w:r>
      <w:r>
        <w:t>决定创</w:t>
      </w:r>
    </w:p>
    <w:p>
      <w:r>
        <w:t>办《新华南》半月刊</w:t>
      </w:r>
      <w:r>
        <w:rPr>
          <w:color w:val="008000"/>
        </w:rPr>
        <w:t>,</w:t>
      </w:r>
      <w:r>
        <w:t>并以统一战线的面目出现</w:t>
      </w:r>
      <w:r>
        <w:rPr>
          <w:color w:val="0000E1"/>
        </w:rPr>
        <w:t>,</w:t>
      </w:r>
      <w:r>
        <w:t>大搞“五湖四</w:t>
      </w:r>
    </w:p>
    <w:p>
      <w:r>
        <w:t>海”</w:t>
      </w:r>
      <w:r>
        <w:rPr>
          <w:color w:val="0000E1"/>
        </w:rPr>
        <w:t>，</w:t>
      </w:r>
      <w:r>
        <w:t>邀请各方面的有关人士担任《新华南》发起人、赞助人、特</w:t>
      </w:r>
    </w:p>
    <w:p>
      <w:r>
        <w:t>103</w:t>
      </w:r>
    </w:p>
    <w:p>
      <w:r>
        <w:t>约撰稿人和编委等。他们中间有共产党和进步人士</w:t>
      </w:r>
      <w:r>
        <w:rPr>
          <w:color w:val="FF0000"/>
        </w:rPr>
        <w:t>，</w:t>
      </w:r>
      <w:r>
        <w:t>有中间</w:t>
      </w:r>
    </w:p>
    <w:p>
      <w:r>
        <w:t>分子</w:t>
      </w:r>
      <w:r>
        <w:rPr>
          <w:color w:val="0000E1"/>
        </w:rPr>
        <w:t>，</w:t>
      </w:r>
      <w:r>
        <w:t>也有中间偏右的人物。特别是四战区长官部的高级文</w:t>
      </w:r>
    </w:p>
    <w:p>
      <w:r>
        <w:t>武官员被邀请者尤多。由于工作需要。文彬同志也要我挂了</w:t>
      </w:r>
    </w:p>
    <w:p>
      <w:r>
        <w:t>个名。而实际上在《新华南》负责的是石辟澜</w:t>
      </w:r>
      <w:r>
        <w:rPr>
          <w:color w:val="FF0000"/>
        </w:rPr>
        <w:t>、</w:t>
      </w:r>
      <w:r>
        <w:t>何家槐、李筱</w:t>
      </w:r>
    </w:p>
    <w:p>
      <w:r>
        <w:t>峰、邓重行、谭天度、钟远蕃等同志。他们殚精竭虑</w:t>
      </w:r>
      <w:r>
        <w:rPr>
          <w:color w:val="808080"/>
        </w:rPr>
        <w:t>,</w:t>
      </w:r>
      <w:r>
        <w:t>组稿、撰</w:t>
      </w:r>
    </w:p>
    <w:p>
      <w:r>
        <w:t>稿、改稿、编印、发行</w:t>
      </w:r>
      <w:r>
        <w:rPr>
          <w:color w:val="FF0000"/>
        </w:rPr>
        <w:t>,</w:t>
      </w:r>
      <w:r>
        <w:t>在文彬同志和省委领导下</w:t>
      </w:r>
      <w:r>
        <w:rPr>
          <w:color w:val="808080"/>
        </w:rPr>
        <w:t>,</w:t>
      </w:r>
      <w:r>
        <w:t>运用抗日民</w:t>
      </w:r>
    </w:p>
    <w:p>
      <w:r>
        <w:t>族统一战线这一重要法宝</w:t>
      </w:r>
      <w:r>
        <w:rPr>
          <w:color w:val="FF0000"/>
        </w:rPr>
        <w:t>，</w:t>
      </w:r>
      <w:r>
        <w:t>排除各种障碍</w:t>
      </w:r>
      <w:r>
        <w:rPr>
          <w:color w:val="008000"/>
        </w:rPr>
        <w:t>,</w:t>
      </w:r>
      <w:r>
        <w:t>克服各种困难</w:t>
      </w:r>
      <w:r>
        <w:rPr>
          <w:color w:val="008000"/>
        </w:rPr>
        <w:t>,</w:t>
      </w:r>
      <w:r>
        <w:t>把</w:t>
      </w:r>
    </w:p>
    <w:p>
      <w:r>
        <w:t>《新华南》办成华南人民的</w:t>
      </w:r>
      <w:r>
        <w:rPr>
          <w:color w:val="008000"/>
        </w:rPr>
        <w:t>指</w:t>
      </w:r>
      <w:r>
        <w:t>路明灯</w:t>
      </w:r>
      <w:r>
        <w:rPr>
          <w:color w:val="008000"/>
        </w:rPr>
        <w:t>,</w:t>
      </w:r>
      <w:r>
        <w:t>从1939年春创刊至1942</w:t>
      </w:r>
    </w:p>
    <w:p>
      <w:r>
        <w:t>年春被国民党反动派封闭</w:t>
      </w:r>
      <w:r>
        <w:rPr>
          <w:color w:val="008000"/>
        </w:rPr>
        <w:t>,</w:t>
      </w:r>
      <w:r>
        <w:t>坚持出版了3年</w:t>
      </w:r>
      <w:r>
        <w:rPr>
          <w:color w:val="FF0000"/>
        </w:rPr>
        <w:t>,</w:t>
      </w:r>
      <w:r>
        <w:t>它在教育人民、</w:t>
      </w:r>
    </w:p>
    <w:p>
      <w:r>
        <w:t>团结人民、揭露敌人、打击敌人、孤立反共顽固派等方面</w:t>
      </w:r>
      <w:r>
        <w:rPr>
          <w:color w:val="008000"/>
        </w:rPr>
        <w:t>,</w:t>
      </w:r>
      <w:r>
        <w:t>都起</w:t>
      </w:r>
    </w:p>
    <w:p>
      <w:r>
        <w:t>了很好的作用。影响所及</w:t>
      </w:r>
      <w:r>
        <w:rPr>
          <w:color w:val="0000E1"/>
        </w:rPr>
        <w:t>,</w:t>
      </w:r>
      <w:r>
        <w:t>不仅在广东</w:t>
      </w:r>
      <w:r>
        <w:rPr>
          <w:color w:val="FF0000"/>
        </w:rPr>
        <w:t>,</w:t>
      </w:r>
      <w:r>
        <w:t>而且扩展到西南各省</w:t>
      </w:r>
    </w:p>
    <w:p>
      <w:r>
        <w:t>乃至东南亚各国爱国侨胞。</w:t>
      </w:r>
    </w:p>
    <w:p>
      <w:r>
        <w:t>与此同时</w:t>
      </w:r>
      <w:r>
        <w:rPr>
          <w:color w:val="008000"/>
        </w:rPr>
        <w:t>,</w:t>
      </w:r>
      <w:r>
        <w:t>我们还和抗敌演剧一队（后改为四队）一起</w:t>
      </w:r>
      <w:r>
        <w:rPr>
          <w:color w:val="808080"/>
        </w:rPr>
        <w:t>,</w:t>
      </w:r>
      <w:r>
        <w:t>根</w:t>
      </w:r>
    </w:p>
    <w:p>
      <w:r>
        <w:t>据文彬同志的指示</w:t>
      </w:r>
      <w:r>
        <w:rPr>
          <w:color w:val="808080"/>
        </w:rPr>
        <w:t>,</w:t>
      </w:r>
      <w:r>
        <w:t>密切地联系了国民党省党部书记长余森</w:t>
      </w:r>
    </w:p>
    <w:p>
      <w:r>
        <w:t>文（朱家骅的亲信</w:t>
      </w:r>
      <w:r>
        <w:rPr>
          <w:color w:val="008000"/>
        </w:rPr>
        <w:t>,</w:t>
      </w:r>
      <w:r>
        <w:t>但要求进步，靠拢我们</w:t>
      </w:r>
      <w:r>
        <w:rPr>
          <w:color w:val="FF0000"/>
        </w:rPr>
        <w:t>，</w:t>
      </w:r>
      <w:r>
        <w:t>后来参加了我党）</w:t>
      </w:r>
    </w:p>
    <w:p>
      <w:r>
        <w:t>及其助手潘允中、侯达、谢汉曾等</w:t>
      </w:r>
      <w:r>
        <w:rPr>
          <w:color w:val="008000"/>
        </w:rPr>
        <w:t>,</w:t>
      </w:r>
      <w:r>
        <w:t>很好地团结了四战区大批</w:t>
      </w:r>
    </w:p>
    <w:p>
      <w:r>
        <w:t>进步人士</w:t>
      </w:r>
      <w:r>
        <w:rPr>
          <w:color w:val="FF0000"/>
        </w:rPr>
        <w:t>,</w:t>
      </w:r>
      <w:r>
        <w:t>争取了大批中间分子</w:t>
      </w:r>
      <w:r>
        <w:rPr>
          <w:color w:val="FF0000"/>
        </w:rPr>
        <w:t>，</w:t>
      </w:r>
      <w:r>
        <w:t>孤立和打击了反共顽固派，</w:t>
      </w:r>
    </w:p>
    <w:p>
      <w:r>
        <w:t>支持了各种进步组织和进步事业</w:t>
      </w:r>
      <w:r>
        <w:rPr>
          <w:color w:val="0000E1"/>
        </w:rPr>
        <w:t>,</w:t>
      </w:r>
      <w:r>
        <w:t>广泛深入地开展了抗日民</w:t>
      </w:r>
    </w:p>
    <w:p>
      <w:r>
        <w:t>族统一战线工作。</w:t>
      </w:r>
    </w:p>
    <w:p>
      <w:r>
        <w:t>文彬同志是在长期的革命武装斗争中锻炼、成长起来的。</w:t>
      </w:r>
    </w:p>
    <w:p>
      <w:r>
        <w:t>“八一三”事变后</w:t>
      </w:r>
      <w:r>
        <w:rPr>
          <w:color w:val="FF0000"/>
        </w:rPr>
        <w:t>，</w:t>
      </w:r>
      <w:r>
        <w:t>南来广东</w:t>
      </w:r>
      <w:r>
        <w:rPr>
          <w:color w:val="FF0000"/>
        </w:rPr>
        <w:t>,</w:t>
      </w:r>
      <w:r>
        <w:t>受任于民族危难之际</w:t>
      </w:r>
      <w:r>
        <w:rPr>
          <w:color w:val="0000E1"/>
        </w:rPr>
        <w:t>，</w:t>
      </w:r>
      <w:r>
        <w:t>奉命于抗</w:t>
      </w:r>
    </w:p>
    <w:p>
      <w:r>
        <w:t>日救亡之时</w:t>
      </w:r>
      <w:r>
        <w:rPr>
          <w:color w:val="008000"/>
        </w:rPr>
        <w:t>，</w:t>
      </w:r>
      <w:r>
        <w:t>对于发动民众、开展抗日武装斗争</w:t>
      </w:r>
      <w:r>
        <w:rPr>
          <w:color w:val="FF0000"/>
        </w:rPr>
        <w:t>,</w:t>
      </w:r>
      <w:r>
        <w:t>更是坚持不</w:t>
      </w:r>
    </w:p>
    <w:p>
      <w:r>
        <w:t>懈。我到韶关不久</w:t>
      </w:r>
      <w:r>
        <w:rPr>
          <w:color w:val="0000E1"/>
        </w:rPr>
        <w:t>，</w:t>
      </w:r>
      <w:r>
        <w:t>他就根据六届六中全会的精神</w:t>
      </w:r>
      <w:r>
        <w:rPr>
          <w:color w:val="808080"/>
        </w:rPr>
        <w:t>,</w:t>
      </w:r>
      <w:r>
        <w:t>结合当时</w:t>
      </w:r>
    </w:p>
    <w:p>
      <w:r>
        <w:t>广东的具体情况</w:t>
      </w:r>
      <w:r>
        <w:rPr>
          <w:color w:val="008000"/>
        </w:rPr>
        <w:t>，</w:t>
      </w:r>
      <w:r>
        <w:t>向我反复强调组织人民抗日武装、开展抗日</w:t>
      </w:r>
    </w:p>
    <w:p>
      <w:r>
        <w:t>武装斗争的极端重要性、迫切性</w:t>
      </w:r>
      <w:r>
        <w:rPr>
          <w:color w:val="FF0000"/>
        </w:rPr>
        <w:t>,</w:t>
      </w:r>
      <w:r>
        <w:t>指出</w:t>
      </w:r>
      <w:r>
        <w:rPr>
          <w:color w:val="0000E1"/>
        </w:rPr>
        <w:t>，</w:t>
      </w:r>
      <w:r>
        <w:t>当前领导人民抗日战</w:t>
      </w:r>
    </w:p>
    <w:p>
      <w:r>
        <w:t>争的重任</w:t>
      </w:r>
      <w:r>
        <w:rPr>
          <w:color w:val="0000E1"/>
        </w:rPr>
        <w:t>,</w:t>
      </w:r>
      <w:r>
        <w:t>历史地落在我们中国共产党人的肩上。早在1938</w:t>
      </w:r>
    </w:p>
    <w:p>
      <w:r>
        <w:t>104</w:t>
      </w:r>
    </w:p>
    <w:p>
      <w:r>
        <w:t>年4月召开的省党代表会议、成立广东省委时</w:t>
      </w:r>
      <w:r>
        <w:rPr>
          <w:color w:val="FF0000"/>
        </w:rPr>
        <w:t>,</w:t>
      </w:r>
      <w:r>
        <w:t>他就提出把军</w:t>
      </w:r>
    </w:p>
    <w:p>
      <w:r>
        <w:t>事工作问题提到党委议事日程进行讨论</w:t>
      </w:r>
      <w:r>
        <w:rPr>
          <w:color w:val="0000E1"/>
        </w:rPr>
        <w:t>,</w:t>
      </w:r>
      <w:r>
        <w:t>并决定各地党组织</w:t>
      </w:r>
    </w:p>
    <w:p>
      <w:r>
        <w:t>必须把建立民众抗日武装作为当前的中心任务。与此同时，</w:t>
      </w:r>
    </w:p>
    <w:p>
      <w:r>
        <w:t>省委成立了军事委员会</w:t>
      </w:r>
      <w:r>
        <w:rPr>
          <w:color w:val="FF0000"/>
        </w:rPr>
        <w:t>,</w:t>
      </w:r>
      <w:r>
        <w:t>并请求党中央派军事干部来加强对</w:t>
      </w:r>
    </w:p>
    <w:p>
      <w:r>
        <w:t>广东地区武装斗争的领导。此后</w:t>
      </w:r>
      <w:r>
        <w:rPr>
          <w:color w:val="008000"/>
        </w:rPr>
        <w:t>,</w:t>
      </w:r>
      <w:r>
        <w:t>他还多次通过党的会议</w:t>
      </w:r>
      <w:r>
        <w:rPr>
          <w:color w:val="008000"/>
        </w:rPr>
        <w:t>,</w:t>
      </w:r>
      <w:r>
        <w:t>特</w:t>
      </w:r>
    </w:p>
    <w:p>
      <w:r>
        <w:t>别是19</w:t>
      </w:r>
      <w:r>
        <w:rPr>
          <w:color w:val="FF0000"/>
        </w:rPr>
        <w:t>3</w:t>
      </w:r>
      <w:r>
        <w:t>9年1月召开的省委第四次执委扩大会议</w:t>
      </w:r>
      <w:r>
        <w:rPr>
          <w:color w:val="0000E1"/>
        </w:rPr>
        <w:t>，</w:t>
      </w:r>
      <w:r>
        <w:t>他传达了</w:t>
      </w:r>
    </w:p>
    <w:p>
      <w:r>
        <w:t>中共中央六届六中全会</w:t>
      </w:r>
      <w:r>
        <w:rPr>
          <w:color w:val="FF0000"/>
        </w:rPr>
        <w:t>决</w:t>
      </w:r>
      <w:r>
        <w:t>议</w:t>
      </w:r>
      <w:r>
        <w:rPr>
          <w:color w:val="0000E1"/>
        </w:rPr>
        <w:t>,</w:t>
      </w:r>
      <w:r>
        <w:t>讨论并确定了今后广东党的基</w:t>
      </w:r>
    </w:p>
    <w:p>
      <w:r>
        <w:t>本方针和主要任务</w:t>
      </w:r>
      <w:r>
        <w:rPr>
          <w:color w:val="008000"/>
        </w:rPr>
        <w:t>，</w:t>
      </w:r>
      <w:r>
        <w:t>会议要求把工作重点放在东江、琼崖地</w:t>
      </w:r>
    </w:p>
    <w:p>
      <w:r>
        <w:t>区,建立坚持长期抗战的重要根据地。在文彬同志和广东省</w:t>
      </w:r>
    </w:p>
    <w:p>
      <w:r>
        <w:t>委领导下</w:t>
      </w:r>
      <w:r>
        <w:rPr>
          <w:color w:val="008000"/>
        </w:rPr>
        <w:t>,</w:t>
      </w:r>
      <w:r>
        <w:t>在对国民党当局又团结又斗争的方针政策指引下，</w:t>
      </w:r>
    </w:p>
    <w:p>
      <w:r>
        <w:t>惠宝人民抗日游击总队和东宝惠边人民抗日游击大队相继建</w:t>
      </w:r>
    </w:p>
    <w:p>
      <w:r>
        <w:t>立</w:t>
      </w:r>
      <w:r>
        <w:rPr>
          <w:color w:val="0000E1"/>
        </w:rPr>
        <w:t>，</w:t>
      </w:r>
      <w:r>
        <w:t>并以此为基础,坚持独立自主地积极开展抗日游击战争，</w:t>
      </w:r>
    </w:p>
    <w:p>
      <w:r>
        <w:t>扩大人民抗日武装</w:t>
      </w:r>
      <w:r>
        <w:rPr>
          <w:color w:val="008000"/>
        </w:rPr>
        <w:t>,</w:t>
      </w:r>
      <w:r>
        <w:t>逐步打开了东江、琼崖和其他地区敌后抗</w:t>
      </w:r>
    </w:p>
    <w:p>
      <w:r>
        <w:t>日游击战争新局面。</w:t>
      </w:r>
    </w:p>
    <w:p>
      <w:r>
        <w:t>文彬同志为适应当时形势发展的需要</w:t>
      </w:r>
      <w:r>
        <w:rPr>
          <w:color w:val="808080"/>
        </w:rPr>
        <w:t>,</w:t>
      </w:r>
      <w:r>
        <w:t>还要求我们特支</w:t>
      </w:r>
    </w:p>
    <w:p>
      <w:r>
        <w:t>尽可能抽调同志到各江去</w:t>
      </w:r>
      <w:r>
        <w:rPr>
          <w:color w:val="FF0000"/>
        </w:rPr>
        <w:t>，</w:t>
      </w:r>
      <w:r>
        <w:t>利用战区长官部的名义采取合法</w:t>
      </w:r>
    </w:p>
    <w:p>
      <w:r>
        <w:t>的方式与地方党组织密切配合</w:t>
      </w:r>
      <w:r>
        <w:rPr>
          <w:color w:val="0000E1"/>
        </w:rPr>
        <w:t>,</w:t>
      </w:r>
      <w:r>
        <w:t>开展工作。我们调张敬仁、杨</w:t>
      </w:r>
    </w:p>
    <w:p>
      <w:r>
        <w:t>野明同志到东江</w:t>
      </w:r>
      <w:r>
        <w:rPr>
          <w:color w:val="FF0000"/>
        </w:rPr>
        <w:t>,</w:t>
      </w:r>
      <w:r>
        <w:t>张先后出任东江第四、三游击挺进纵队政训</w:t>
      </w:r>
    </w:p>
    <w:p>
      <w:r>
        <w:t>室副主任、主任</w:t>
      </w:r>
      <w:r>
        <w:rPr>
          <w:color w:val="FF0000"/>
        </w:rPr>
        <w:t>，</w:t>
      </w:r>
      <w:r>
        <w:t>麦新、时玳、朱河康等同志分别调往西江、北</w:t>
      </w:r>
    </w:p>
    <w:p>
      <w:r>
        <w:t>江工作。接着</w:t>
      </w:r>
      <w:r>
        <w:rPr>
          <w:color w:val="FF0000"/>
        </w:rPr>
        <w:t>，</w:t>
      </w:r>
      <w:r>
        <w:t>田夫同志正式撤离战区长官部</w:t>
      </w:r>
      <w:r>
        <w:rPr>
          <w:color w:val="808080"/>
        </w:rPr>
        <w:t>，</w:t>
      </w:r>
      <w:r>
        <w:t>调任中共西江</w:t>
      </w:r>
    </w:p>
    <w:p>
      <w:r>
        <w:t>特委书记</w:t>
      </w:r>
      <w:r>
        <w:rPr>
          <w:color w:val="0000E1"/>
        </w:rPr>
        <w:t>,</w:t>
      </w:r>
      <w:r>
        <w:t>中共四战区特支书记则改由孙慎同志担任。9月</w:t>
      </w:r>
    </w:p>
    <w:p>
      <w:r>
        <w:t>又经张发奎同意</w:t>
      </w:r>
      <w:r>
        <w:rPr>
          <w:color w:val="FF0000"/>
        </w:rPr>
        <w:t>，</w:t>
      </w:r>
      <w:r>
        <w:t>由何家槐、孙慎、王河天</w:t>
      </w:r>
      <w:r>
        <w:rPr>
          <w:color w:val="808080"/>
        </w:rPr>
        <w:t>、</w:t>
      </w:r>
      <w:r>
        <w:t>杨应彬、张明之、郑</w:t>
      </w:r>
    </w:p>
    <w:p>
      <w:r>
        <w:t>黎亚等11人组织一个小型工作队，开赴惠阳前线工作</w:t>
      </w:r>
      <w:r>
        <w:rPr>
          <w:color w:val="FF0000"/>
        </w:rPr>
        <w:t>,</w:t>
      </w:r>
      <w:r>
        <w:t>他们</w:t>
      </w:r>
    </w:p>
    <w:p>
      <w:r>
        <w:t>分别在香港、古竹、惠阳等地与梁广</w:t>
      </w:r>
      <w:r>
        <w:rPr>
          <w:color w:val="0000E1"/>
        </w:rPr>
        <w:t>、</w:t>
      </w:r>
      <w:r>
        <w:t>饶彰风、李健行等同志取</w:t>
      </w:r>
    </w:p>
    <w:p>
      <w:r>
        <w:t>得联系，与地方党组织有关同志李一之、黄木芬</w:t>
      </w:r>
      <w:r>
        <w:rPr>
          <w:color w:val="FF0000"/>
        </w:rPr>
        <w:t>、</w:t>
      </w:r>
      <w:r>
        <w:t>卓炯、张凤楼</w:t>
      </w:r>
    </w:p>
    <w:p>
      <w:r>
        <w:t>等密切配合</w:t>
      </w:r>
      <w:r>
        <w:rPr>
          <w:color w:val="0000E1"/>
        </w:rPr>
        <w:t>,</w:t>
      </w:r>
      <w:r>
        <w:t>并在张文、左恭的支持下</w:t>
      </w:r>
      <w:r>
        <w:rPr>
          <w:color w:val="008000"/>
        </w:rPr>
        <w:t>,</w:t>
      </w:r>
      <w:r>
        <w:t>在广大军民中广泛深</w:t>
      </w:r>
    </w:p>
    <w:p>
      <w:r>
        <w:t>105</w:t>
      </w:r>
    </w:p>
    <w:p>
      <w:r>
        <w:t>人地进行了坚持抗战、团结、进步</w:t>
      </w:r>
      <w:r>
        <w:rPr>
          <w:color w:val="FF0000"/>
        </w:rPr>
        <w:t>,</w:t>
      </w:r>
      <w:r>
        <w:t>反对投降、分裂、倒退等宣</w:t>
      </w:r>
    </w:p>
    <w:p>
      <w:r>
        <w:t>传动员工作</w:t>
      </w:r>
      <w:r>
        <w:rPr>
          <w:color w:val="0000E1"/>
        </w:rPr>
        <w:t>，</w:t>
      </w:r>
      <w:r>
        <w:t>积极组织民众</w:t>
      </w:r>
      <w:r>
        <w:rPr>
          <w:color w:val="808080"/>
        </w:rPr>
        <w:t>,</w:t>
      </w:r>
      <w:r>
        <w:t>训练干部</w:t>
      </w:r>
      <w:r>
        <w:rPr>
          <w:color w:val="FF0000"/>
        </w:rPr>
        <w:t>,</w:t>
      </w:r>
      <w:r>
        <w:t>支持人民抗日武装</w:t>
      </w:r>
      <w:r>
        <w:rPr>
          <w:color w:val="0000E1"/>
        </w:rPr>
        <w:t>，</w:t>
      </w:r>
      <w:r>
        <w:t>开</w:t>
      </w:r>
    </w:p>
    <w:p>
      <w:r>
        <w:t>展人民抗</w:t>
      </w:r>
      <w:r>
        <w:rPr>
          <w:color w:val="008000"/>
        </w:rPr>
        <w:t>日</w:t>
      </w:r>
      <w:r>
        <w:t>游击战争活动。</w:t>
      </w:r>
    </w:p>
    <w:p>
      <w:r>
        <w:t>1942年6月上旬</w:t>
      </w:r>
      <w:r>
        <w:rPr>
          <w:color w:val="0000E1"/>
        </w:rPr>
        <w:t>,</w:t>
      </w:r>
      <w:r>
        <w:t>恩来派李亚群来柳州告知我南委被破</w:t>
      </w:r>
    </w:p>
    <w:p>
      <w:r>
        <w:t>坏</w:t>
      </w:r>
      <w:r>
        <w:rPr>
          <w:color w:val="FF0000"/>
        </w:rPr>
        <w:t>，</w:t>
      </w:r>
      <w:r>
        <w:t>有人叛变</w:t>
      </w:r>
      <w:r>
        <w:rPr>
          <w:color w:val="FF0000"/>
        </w:rPr>
        <w:t>,</w:t>
      </w:r>
      <w:r>
        <w:t>文彬同志被捕。1945年日本投降后</w:t>
      </w:r>
      <w:r>
        <w:rPr>
          <w:color w:val="808080"/>
        </w:rPr>
        <w:t>,</w:t>
      </w:r>
      <w:r>
        <w:t>我才知道</w:t>
      </w:r>
    </w:p>
    <w:p>
      <w:r>
        <w:t>文彬同志在国民党法西斯监狱中被折磨致死。</w:t>
      </w:r>
    </w:p>
    <w:p>
      <w:r>
        <w:t>文彬同志!你是中国人民的好儿子、中国共产党的好党</w:t>
      </w:r>
    </w:p>
    <w:p>
      <w:r>
        <w:t>员</w:t>
      </w:r>
      <w:r>
        <w:rPr>
          <w:color w:val="008000"/>
        </w:rPr>
        <w:t>,</w:t>
      </w:r>
      <w:r>
        <w:t>你的高大形象永远活在我们心中。</w:t>
      </w:r>
    </w:p>
    <w:p>
      <w:r>
        <w:t>（原载《羊城晚报》,1984年8月27日）</w:t>
      </w:r>
    </w:p>
    <w:p>
      <w:r>
        <w:t>（左洪涛系湖南邵阳人</w:t>
      </w:r>
      <w:r>
        <w:rPr>
          <w:color w:val="0000E1"/>
        </w:rPr>
        <w:t>,</w:t>
      </w:r>
      <w:r>
        <w:t>曾任广东省政协副主席兼秘书</w:t>
      </w:r>
    </w:p>
    <w:p>
      <w:r>
        <w:t>长、党组副书记等职）</w:t>
      </w:r>
    </w:p>
    <w:p>
      <w:r>
        <w:t>106</w:t>
      </w:r>
    </w:p>
    <w:p>
      <w:r>
        <w:t>张文彬同志到东纵</w:t>
      </w:r>
    </w:p>
    <w:p>
      <w:r>
        <w:t>杨康华</w:t>
      </w:r>
    </w:p>
    <w:p>
      <w:r>
        <w:t>日寇发动太平洋战争，香港陷落。粤南省委告知:中央</w:t>
      </w:r>
    </w:p>
    <w:p>
      <w:r>
        <w:t>军委副主席周恩来电示，许多重要民主人士和文化界人士被</w:t>
      </w:r>
    </w:p>
    <w:p>
      <w:r>
        <w:t>困香港，要想尽一切办法抢救出来。廖承志、张文彬、梁</w:t>
      </w:r>
    </w:p>
    <w:p>
      <w:r>
        <w:t>广、林平等已商妥了全面安排；香港党组织要抽调一些干</w:t>
      </w:r>
    </w:p>
    <w:p>
      <w:r>
        <w:t>部，配合八路军办事处和东江纵队驻港人员进行工作；凡在</w:t>
      </w:r>
    </w:p>
    <w:p>
      <w:r>
        <w:t>港无法立足的党员、以及愿意参加游击队的工人和知识分</w:t>
      </w:r>
    </w:p>
    <w:p>
      <w:r>
        <w:t>子，要分批前往东江游击区。1942年1月上中旬，我在省</w:t>
      </w:r>
    </w:p>
    <w:p>
      <w:r>
        <w:t>委研究部署了工作之后，由部队交通员带着爬山越岭，从香</w:t>
      </w:r>
    </w:p>
    <w:p>
      <w:r>
        <w:t>港到达宝安县的白石龙。在部队指挥机关里，同林平、梁鸿</w:t>
      </w:r>
    </w:p>
    <w:p>
      <w:r>
        <w:t>钧、曾生、王作尧等会面，特别是见到张文彬已先期安抵此</w:t>
      </w:r>
    </w:p>
    <w:p>
      <w:r>
        <w:t>间，并悉廖承志已脱险经惠阳回内地去，真使我万分的欣</w:t>
      </w:r>
    </w:p>
    <w:p>
      <w:r>
        <w:t>慰。</w:t>
      </w:r>
    </w:p>
    <w:p>
      <w:r>
        <w:t>在抗战爆发之初，党中央派张文彬来广东主持工作，贯</w:t>
      </w:r>
    </w:p>
    <w:p>
      <w:r>
        <w:t>彻执行中央路线和毛主席、周副主席的指示，掌握和运用中</w:t>
      </w:r>
    </w:p>
    <w:p>
      <w:r>
        <w:t>国革命三大法宝，团结省委各负责同志一道作出了重大的成</w:t>
      </w:r>
    </w:p>
    <w:p>
      <w:r>
        <w:t>绩。他出身于中农家庭，15岁加入共产主义青年团，16岁</w:t>
      </w:r>
    </w:p>
    <w:p>
      <w:r>
        <w:t>在湖南平江县委领导下曾率领上千工农群众投人如火如</w:t>
      </w:r>
      <w:r>
        <w:rPr>
          <w:color w:val="808080"/>
        </w:rPr>
        <w:t>荼</w:t>
      </w:r>
      <w:r>
        <w:t>的</w:t>
      </w:r>
    </w:p>
    <w:p>
      <w:r>
        <w:t>秋收起义，担任了游击队的党代表。后编人红军上井冈山，</w:t>
      </w:r>
    </w:p>
    <w:p>
      <w:r>
        <w:t>107</w:t>
      </w:r>
    </w:p>
    <w:p>
      <w:r>
        <w:t>历任红军第一方面军第五军、第七军政治委员，红三军团保</w:t>
      </w:r>
    </w:p>
    <w:p>
      <w:r>
        <w:t>卫局局长，随党中央参加二万五千里长征。“西安事变</w:t>
      </w:r>
      <w:r>
        <w:rPr>
          <w:color w:val="808080"/>
        </w:rPr>
        <w:t>”</w:t>
      </w:r>
      <w:r>
        <w:t>前</w:t>
      </w:r>
    </w:p>
    <w:p>
      <w:r>
        <w:t>即被派往西北军做统战工作，事变发生后参加中共代表团，</w:t>
      </w:r>
    </w:p>
    <w:p>
      <w:r>
        <w:t>协助周副主席做了很多重要的工作。他在主持广东省委工作</w:t>
      </w:r>
    </w:p>
    <w:p>
      <w:r>
        <w:t>时，给同志们的深刻印象，是对党忠诚，立场坚定，经验丰</w:t>
      </w:r>
    </w:p>
    <w:p>
      <w:r>
        <w:t>富，能文能武，作风很好，团结同志。他对广东局面的开创</w:t>
      </w:r>
    </w:p>
    <w:p>
      <w:r>
        <w:t>建立了不可磨灭的功劳，</w:t>
      </w:r>
      <w:r>
        <w:rPr>
          <w:color w:val="808080"/>
        </w:rPr>
        <w:t>贏</w:t>
      </w:r>
      <w:r>
        <w:t>得了同志们的尊敬。1940年9</w:t>
      </w:r>
    </w:p>
    <w:p>
      <w:r>
        <w:t>月，中共南方工作委员会成立，文彬调任南委副书记。</w:t>
      </w:r>
    </w:p>
    <w:p>
      <w:r>
        <w:t>（一）</w:t>
      </w:r>
    </w:p>
    <w:p>
      <w:r>
        <w:t>文彬在东江抗日游击队直接指导工作达3个月，对东江</w:t>
      </w:r>
    </w:p>
    <w:p>
      <w:r>
        <w:t>游击队当时胜利地完成重大任务，对东江、珠江及广东尔后</w:t>
      </w:r>
    </w:p>
    <w:p>
      <w:r>
        <w:t>武装斗争的发展，都起了重大作用，作出了重大贡献。</w:t>
      </w:r>
    </w:p>
    <w:p>
      <w:r>
        <w:t>文彬首先和林平一同向</w:t>
      </w:r>
      <w:r>
        <w:rPr>
          <w:color w:val="008000"/>
        </w:rPr>
        <w:t>干</w:t>
      </w:r>
      <w:r>
        <w:t>部深刻阐明抢救工作的重大意</w:t>
      </w:r>
    </w:p>
    <w:p>
      <w:r>
        <w:t>义，要求克服一切困难险阻，把我国文化界的精华和知名民</w:t>
      </w:r>
    </w:p>
    <w:p>
      <w:r>
        <w:t>主人士抢救出来，在游击区内妥善隐蔽，保证绝对安全，然</w:t>
      </w:r>
    </w:p>
    <w:p>
      <w:r>
        <w:t>后分别护送经蒋管区转到适当的地方去，继续为革命事业发</w:t>
      </w:r>
    </w:p>
    <w:p>
      <w:r>
        <w:t>挥重要作用。他们之中有何香凝、柳亚子、邹韬奋、茅盾、</w:t>
      </w:r>
    </w:p>
    <w:p>
      <w:r>
        <w:t>夏</w:t>
      </w:r>
      <w:del w:id="69" w:author="1" w:date="2018-10-09T11:36:18Z">
        <w:r>
          <w:rPr>
            <w:color w:val="0000E1"/>
          </w:rPr>
          <w:delText>術</w:delText>
        </w:r>
      </w:del>
      <w:ins w:id="70" w:author="1" w:date="2018-10-09T11:36:18Z">
        <w:r>
          <w:rPr>
            <w:rFonts w:hint="eastAsia"/>
            <w:color w:val="0000E1"/>
            <w:lang w:eastAsia="zh-CN"/>
          </w:rPr>
          <w:t>衍</w:t>
        </w:r>
      </w:ins>
      <w:r>
        <w:t>、张友渔、张铁生、沈志远、胡绳、金仲华、胡仲持、</w:t>
      </w:r>
    </w:p>
    <w:p>
      <w:r>
        <w:t>戈宝权、黎澍、千家驹、刘清扬、任白戈、胡风、宋之的、</w:t>
      </w:r>
    </w:p>
    <w:p>
      <w:r>
        <w:t>章泯、胡考、许幸之、丁聪、杨刚、金山、</w:t>
      </w:r>
      <w:del w:id="71" w:author="1" w:date="2018-10-09T11:36:36Z">
        <w:r>
          <w:rPr>
            <w:color w:val="008000"/>
          </w:rPr>
          <w:delText>风</w:delText>
        </w:r>
      </w:del>
      <w:ins w:id="72" w:author="1" w:date="2018-10-09T11:36:36Z">
        <w:r>
          <w:rPr>
            <w:rFonts w:hint="eastAsia"/>
            <w:color w:val="008000"/>
            <w:lang w:eastAsia="zh-CN"/>
          </w:rPr>
          <w:t>风</w:t>
        </w:r>
      </w:ins>
      <w:r>
        <w:t>子、特伟、周</w:t>
      </w:r>
    </w:p>
    <w:p>
      <w:r>
        <w:t>钢鸣、叶以群、于伶、徐伯昕、李伯球、梁漱溟、邓文钊、</w:t>
      </w:r>
    </w:p>
    <w:p>
      <w:r>
        <w:t>梁若尘、赵树泰等七、八百人。此外，还有一批国民党官员</w:t>
      </w:r>
    </w:p>
    <w:p>
      <w:r>
        <w:t>如刘</w:t>
      </w:r>
      <w:r>
        <w:rPr>
          <w:color w:val="808080"/>
        </w:rPr>
        <w:t>璟</w:t>
      </w:r>
      <w:r>
        <w:t>，老同盟会员陈汝棠，余汉谋的夫人，以及电影明</w:t>
      </w:r>
    </w:p>
    <w:p>
      <w:r>
        <w:t>星胡蝶。除经我港九、惠阳地区护送转往后方者外，有三四</w:t>
      </w:r>
    </w:p>
    <w:p>
      <w:r>
        <w:t>百人先后在我宝安地区住了一两个月，然后分批送走。为了</w:t>
      </w:r>
    </w:p>
    <w:p>
      <w:r>
        <w:t>108</w:t>
      </w:r>
    </w:p>
    <w:p>
      <w:r>
        <w:t>保证生活上的供应，部队节衣缩食。为了保证安全，住到山</w:t>
      </w:r>
    </w:p>
    <w:p>
      <w:r>
        <w:t>窝里，外围要道都由武装队伍严密警卫。文彬指定我先挑起</w:t>
      </w:r>
    </w:p>
    <w:p>
      <w:r>
        <w:t>接待、安置和组织送走的担子；同时负责安排由香港撤来参</w:t>
      </w:r>
    </w:p>
    <w:p>
      <w:r>
        <w:t>军的党员、干部、工人和知识分子。我们充实了白石龙的接</w:t>
      </w:r>
    </w:p>
    <w:p>
      <w:r>
        <w:t>待站，平均每天接待两、三批，每批十人左右。我们在阳台</w:t>
      </w:r>
    </w:p>
    <w:p>
      <w:r>
        <w:t>山深坑和杨美泥坑两地山窝之中，搭起了许多茅棚作为文化</w:t>
      </w:r>
    </w:p>
    <w:p>
      <w:r>
        <w:t>人和民主人士的招待所，分别由黄文俞、杨奇负责。1942</w:t>
      </w:r>
    </w:p>
    <w:p>
      <w:r>
        <w:t>年二、三月间，从港九市区抢救的任务已全部胜利完成。党</w:t>
      </w:r>
    </w:p>
    <w:p>
      <w:r>
        <w:t>中央来电嘉奖，并命文彬代表党中央向文化人士表示慰问和</w:t>
      </w:r>
    </w:p>
    <w:p>
      <w:r>
        <w:t>致意。文彬受到很大的鼓舞，深深地激动着，感到这是中央</w:t>
      </w:r>
    </w:p>
    <w:p>
      <w:r>
        <w:t>给他和东江抗日部队莫大的荣誉。他便同林平一起</w:t>
      </w:r>
      <w:r>
        <w:rPr>
          <w:color w:val="0000E1"/>
        </w:rPr>
        <w:t>，</w:t>
      </w:r>
      <w:r>
        <w:t>带上一</w:t>
      </w:r>
    </w:p>
    <w:p>
      <w:r>
        <w:t>些烧酒和几只肥鹅，直上泥坑、深坑同文化人士聚餐，并转</w:t>
      </w:r>
    </w:p>
    <w:p>
      <w:r>
        <w:t>达了党中央对他们的关怀</w:t>
      </w:r>
      <w:r>
        <w:rPr>
          <w:color w:val="808080"/>
        </w:rPr>
        <w:t>。</w:t>
      </w:r>
      <w:r>
        <w:t>在雪竹径山地里，又同另一批有</w:t>
      </w:r>
    </w:p>
    <w:p>
      <w:r>
        <w:t>代表性的人士欢聚。为了加强部队的思想教育工作，以及更</w:t>
      </w:r>
    </w:p>
    <w:p>
      <w:r>
        <w:t>好地对国民党开展团结抗战的政治攻势，文彬还请胡绳、吴</w:t>
      </w:r>
    </w:p>
    <w:p>
      <w:r>
        <w:t>铨衡、黎澍、肖敏颂、曾国智等人随部队指挥机关行动。他</w:t>
      </w:r>
    </w:p>
    <w:p>
      <w:r>
        <w:t>们为部队编写教材，推敲了好几件公开文告，黎澍还为部队</w:t>
      </w:r>
    </w:p>
    <w:p>
      <w:r>
        <w:t>机关报题写了“前进报”3个字。当时，天气还冷，除了转</w:t>
      </w:r>
    </w:p>
    <w:p>
      <w:r>
        <w:t>移住地行军外，晚间往往烧起一堆柴火，大家围拢来交换工</w:t>
      </w:r>
    </w:p>
    <w:p>
      <w:r>
        <w:t>作意见，也随便谈话说笑，讲红军、地下党和文化界革命斗</w:t>
      </w:r>
    </w:p>
    <w:p>
      <w:r>
        <w:t>争的经验，也讲些雅俗共赏</w:t>
      </w:r>
      <w:r>
        <w:rPr>
          <w:color w:val="808080"/>
        </w:rPr>
        <w:t>、</w:t>
      </w:r>
      <w:r>
        <w:t>饶有兴趣的民间故事。文彬胸</w:t>
      </w:r>
    </w:p>
    <w:p>
      <w:r>
        <w:t>襟豁达，平易近人，同这些文化界知名人士相处得很好，</w:t>
      </w:r>
      <w:r>
        <w:rPr>
          <w:color w:val="0000E1"/>
        </w:rPr>
        <w:t>一</w:t>
      </w:r>
    </w:p>
    <w:p>
      <w:r>
        <w:t>直到欢送他们离开部队。</w:t>
      </w:r>
    </w:p>
    <w:p>
      <w:r>
        <w:t>3月底以前，顽固派发动新内战的危机日逼，我们援救</w:t>
      </w:r>
    </w:p>
    <w:p>
      <w:r>
        <w:t>的人除韬奋一家之外，都陆续经惠阳回大后方去了。他们中</w:t>
      </w:r>
    </w:p>
    <w:p>
      <w:r>
        <w:t>有不少是党中央十分关怀的国内外知名人士，到了桂林、重</w:t>
      </w:r>
    </w:p>
    <w:p>
      <w:r>
        <w:t>109</w:t>
      </w:r>
    </w:p>
    <w:p>
      <w:r>
        <w:t>庆等地，以亲身经历撰文在报刊发表，揭露日寇凶残狠毒，</w:t>
      </w:r>
    </w:p>
    <w:p>
      <w:r>
        <w:t>批评顽军不打敌伪专搞磨擦，表扬我指战员舍生忘死、艰苦</w:t>
      </w:r>
    </w:p>
    <w:p>
      <w:r>
        <w:t>奋斗的精神。在蒋管区及国外扩大了我党、我军的政治影</w:t>
      </w:r>
    </w:p>
    <w:p>
      <w:r>
        <w:t>响。</w:t>
      </w:r>
    </w:p>
    <w:p>
      <w:r>
        <w:t>（</w:t>
      </w:r>
      <w:r>
        <w:rPr>
          <w:color w:val="808080"/>
        </w:rPr>
        <w:t>二</w:t>
      </w:r>
      <w:r>
        <w:t>）</w:t>
      </w:r>
    </w:p>
    <w:p>
      <w:r>
        <w:t>文彬对东江和广东武装斗争问题作了系统的研究和指</w:t>
      </w:r>
    </w:p>
    <w:p>
      <w:r>
        <w:t>示。他一贯重视武装斗争，一到广东就提出</w:t>
      </w:r>
      <w:r>
        <w:rPr>
          <w:color w:val="0000E1"/>
        </w:rPr>
        <w:t>了</w:t>
      </w:r>
      <w:r>
        <w:t>“党员军事</w:t>
      </w:r>
    </w:p>
    <w:p>
      <w:r>
        <w:t>化”的口号，要各级党组织和党员尽力组织和掌握各种形式</w:t>
      </w:r>
    </w:p>
    <w:p>
      <w:r>
        <w:t>的武装队伍，时刻准备抗击敌人，开展游击战争。随之，一</w:t>
      </w:r>
    </w:p>
    <w:p>
      <w:r>
        <w:t>再号召党员学习《论持久战》和郭化若注释的</w:t>
      </w:r>
      <w:r>
        <w:rPr>
          <w:color w:val="008000"/>
        </w:rPr>
        <w:t>《</w:t>
      </w:r>
      <w:r>
        <w:t>孙子兵法》。</w:t>
      </w:r>
    </w:p>
    <w:p>
      <w:r>
        <w:t>他请求党中央先后派了红军干部梁鸿钧、李振亚、庄田、谢</w:t>
      </w:r>
    </w:p>
    <w:p>
      <w:r>
        <w:t>立全、谢斌等前来广东；在省内也先后把有武装斗争经验的</w:t>
      </w:r>
    </w:p>
    <w:p>
      <w:r>
        <w:t>干部卢伟良、邬强、陈志强等调到东江游击队。现在，他亲</w:t>
      </w:r>
    </w:p>
    <w:p>
      <w:r>
        <w:t>身来到游击区，详细了解部队和游击区发展的情况，看到广</w:t>
      </w:r>
    </w:p>
    <w:p>
      <w:r>
        <w:t>大指战员的蓬勃朝气，感到格外兴奋。他首先在宝安的白石</w:t>
      </w:r>
    </w:p>
    <w:p>
      <w:r>
        <w:t>龙召开了部队领导干部会议，对形势任务、经验教训、方针</w:t>
      </w:r>
    </w:p>
    <w:p>
      <w:r>
        <w:t>政策、军政建设等等，在经过集体研究的基础</w:t>
      </w:r>
      <w:r>
        <w:rPr>
          <w:color w:val="0000E1"/>
        </w:rPr>
        <w:t>.</w:t>
      </w:r>
      <w:r>
        <w:t>上作出决定，</w:t>
      </w:r>
    </w:p>
    <w:p>
      <w:r>
        <w:t>贯彻执行。这些基本精神对后来东纵和广东武装斗争的发</w:t>
      </w:r>
    </w:p>
    <w:p>
      <w:r>
        <w:t>展，都有很重要的意义。</w:t>
      </w:r>
    </w:p>
    <w:p>
      <w:r>
        <w:t>他充分肯定了我们部队3年来所取得的重大成绩，特别</w:t>
      </w:r>
    </w:p>
    <w:p>
      <w:r>
        <w:t>是对我军坚决执行中央指示，从海陆丰回师东宝</w:t>
      </w:r>
      <w:r>
        <w:rPr>
          <w:color w:val="FF0000"/>
        </w:rPr>
        <w:t>，</w:t>
      </w:r>
      <w:r>
        <w:t>由林平召</w:t>
      </w:r>
    </w:p>
    <w:p>
      <w:r>
        <w:t>开和主持上下坪会议，总结经验教训，用广东人民抗日游击</w:t>
      </w:r>
    </w:p>
    <w:p>
      <w:r>
        <w:t>队第三大队和第五大队名义，独立自主地在东、宝、惠前线</w:t>
      </w:r>
    </w:p>
    <w:p>
      <w:pPr>
        <w:rPr>
          <w:rFonts w:hint="eastAsia" w:eastAsia="宋体"/>
          <w:lang w:eastAsia="zh-CN"/>
        </w:rPr>
      </w:pPr>
      <w:r>
        <w:t>敌后作战略展开；并且在太平洋战争一打响，又能立即深</w:t>
      </w:r>
      <w:del w:id="73" w:author="1" w:date="2018-10-09T11:41:09Z">
        <w:r>
          <w:rPr/>
          <w:delText>人</w:delText>
        </w:r>
      </w:del>
      <w:ins w:id="74" w:author="1" w:date="2018-10-09T11:41:09Z">
        <w:r>
          <w:rPr>
            <w:rFonts w:hint="eastAsia"/>
            <w:lang w:eastAsia="zh-CN"/>
          </w:rPr>
          <w:t>入</w:t>
        </w:r>
      </w:ins>
    </w:p>
    <w:p>
      <w:r>
        <w:t>港九敌后开展斗争。所有这些胜利和经验，他都给以高度的</w:t>
      </w:r>
    </w:p>
    <w:p>
      <w:r>
        <w:t>110</w:t>
      </w:r>
    </w:p>
    <w:p>
      <w:r>
        <w:t>赞扬。他也指出了我们工作中所存在的某些缺点，如战术上</w:t>
      </w:r>
    </w:p>
    <w:p>
      <w:r>
        <w:t>应注意不要打硬拼的消耗战，执行政策要十分严谨，要防止</w:t>
      </w:r>
    </w:p>
    <w:p>
      <w:r>
        <w:t>产生“左”的偏向，运用策略要灵活等等。他分析了太平洋</w:t>
      </w:r>
    </w:p>
    <w:p>
      <w:r>
        <w:t>战争爆发后的国际形势对我坚持抗战、发展壮大可能产生的</w:t>
      </w:r>
    </w:p>
    <w:p>
      <w:r>
        <w:t>有利因素；他阐明了东江游击区的重要战略地位，不仅在国</w:t>
      </w:r>
    </w:p>
    <w:p>
      <w:r>
        <w:t>内处于华南抗日的最前线，又与华北、华中敌后战场相呼</w:t>
      </w:r>
    </w:p>
    <w:p>
      <w:r>
        <w:t>应，而且地处广州与香港两大城市之间</w:t>
      </w:r>
      <w:r>
        <w:rPr>
          <w:color w:val="0000E1"/>
        </w:rPr>
        <w:t>，</w:t>
      </w:r>
      <w:r>
        <w:t>控制广九路咽喉和</w:t>
      </w:r>
    </w:p>
    <w:p>
      <w:r>
        <w:t>重要海岸线，有利于直接配合盟军反攻。他提出要加强宣传</w:t>
      </w:r>
    </w:p>
    <w:p>
      <w:r>
        <w:t>我们的主张:积极扩大抗日游击战争，加紧扩大各地人民抗</w:t>
      </w:r>
    </w:p>
    <w:p>
      <w:r>
        <w:t>日自卫武装，准备配合全国反攻和英美盟军作战；在游击区</w:t>
      </w:r>
    </w:p>
    <w:p>
      <w:r>
        <w:t>内切实执行“抗日自卫、统一自治、合作自主”的政策，坚</w:t>
      </w:r>
    </w:p>
    <w:p>
      <w:r>
        <w:t>持团结抗战，反对在游击区搞“磨擦”，要求撤换通敌、内</w:t>
      </w:r>
    </w:p>
    <w:p>
      <w:r>
        <w:t>战、害民的军政官吏；维持交通，救济难民，护侨护商。部</w:t>
      </w:r>
    </w:p>
    <w:p>
      <w:r>
        <w:t>队据此做了大量工作。加紧打击敌伪，抢救物资，搜缴武</w:t>
      </w:r>
    </w:p>
    <w:p>
      <w:r>
        <w:t>器，扩大部队，加强装备；组建外围武装，改造土匪武装，</w:t>
      </w:r>
    </w:p>
    <w:p>
      <w:r>
        <w:t>发展人民抗日自卫队伍。在积极扩大游击区的同时</w:t>
      </w:r>
      <w:r>
        <w:rPr>
          <w:color w:val="0000E1"/>
        </w:rPr>
        <w:t>，</w:t>
      </w:r>
      <w:r>
        <w:t>还要向</w:t>
      </w:r>
    </w:p>
    <w:p>
      <w:r>
        <w:t>海岸、重要海岛、海面交通线上开展活动。1942年初</w:t>
      </w:r>
      <w:r>
        <w:rPr>
          <w:color w:val="FF0000"/>
        </w:rPr>
        <w:t>，</w:t>
      </w:r>
      <w:r>
        <w:t>游</w:t>
      </w:r>
    </w:p>
    <w:p>
      <w:r>
        <w:t>击小组象尖刀一样插</w:t>
      </w:r>
      <w:del w:id="75" w:author="1" w:date="2018-10-09T11:41:42Z">
        <w:r>
          <w:rPr>
            <w:color w:val="0000E1"/>
          </w:rPr>
          <w:delText>人</w:delText>
        </w:r>
      </w:del>
      <w:ins w:id="76" w:author="1" w:date="2018-10-09T11:41:42Z">
        <w:r>
          <w:rPr>
            <w:rFonts w:hint="eastAsia"/>
            <w:color w:val="0000E1"/>
            <w:lang w:eastAsia="zh-CN"/>
          </w:rPr>
          <w:t>入</w:t>
        </w:r>
      </w:ins>
      <w:r>
        <w:t>港九市区，在香港同胞疏散回内地去</w:t>
      </w:r>
    </w:p>
    <w:p>
      <w:r>
        <w:t>的路线上，设茶水站、稀粥站和接待站，维护交通安全，保</w:t>
      </w:r>
    </w:p>
    <w:p>
      <w:r>
        <w:t>护商旅。特别是按照毛主席曾指示的原则一“在外交上，</w:t>
      </w:r>
    </w:p>
    <w:p>
      <w:r>
        <w:t>同英美及其他国家一切反对德意</w:t>
      </w:r>
      <w:r>
        <w:rPr>
          <w:color w:val="808080"/>
        </w:rPr>
        <w:t>日</w:t>
      </w:r>
      <w:r>
        <w:t>法西斯统治者的人们联合</w:t>
      </w:r>
    </w:p>
    <w:p>
      <w:r>
        <w:t>起来，反对共同的敌人。”我们从港九市区内抢救出英、美、</w:t>
      </w:r>
    </w:p>
    <w:p>
      <w:r>
        <w:t>荷、比、印国际友人近百名，援救囚禁在日寇集中营里的</w:t>
      </w:r>
    </w:p>
    <w:p>
      <w:r>
        <w:t>英、印官兵多起，以后英军服务团直接要求我们给予支持和</w:t>
      </w:r>
    </w:p>
    <w:p>
      <w:r>
        <w:t>帮助。东纵声誉随着在国外传播开来，日渐受到盟国的重</w:t>
      </w:r>
    </w:p>
    <w:p>
      <w:r>
        <w:t>视。</w:t>
      </w:r>
    </w:p>
    <w:p>
      <w:r>
        <w:t>111</w:t>
      </w:r>
    </w:p>
    <w:p>
      <w:r>
        <w:t>（三）</w:t>
      </w:r>
    </w:p>
    <w:p>
      <w:r>
        <w:t>日寇为了抽调军队前往太平洋诸岛、南洋和东南亚一</w:t>
      </w:r>
    </w:p>
    <w:p>
      <w:r>
        <w:t>带，进一步扩大侵略，在中国战场上，施展了一套狠毒狡猾</w:t>
      </w:r>
    </w:p>
    <w:p>
      <w:r>
        <w:t>的诡计。一方面，它继续拼凑兵力对付八路军、新四军，疯</w:t>
      </w:r>
    </w:p>
    <w:p>
      <w:r>
        <w:t>狂扫荡我华北、华中抗日根据地，实行“三光政策”；一方</w:t>
      </w:r>
    </w:p>
    <w:p>
      <w:r>
        <w:t>面，则暂时停止对蒋介石统治区的进攻，企图拉蒋汪合作。</w:t>
      </w:r>
    </w:p>
    <w:p>
      <w:r>
        <w:t>蒋介石国民党以英美有求于已，又梦想日寇北进反苏，于是</w:t>
      </w:r>
    </w:p>
    <w:p>
      <w:r>
        <w:t>加紧破坏团结抗战，到处搞“磨擦”</w:t>
      </w:r>
      <w:r>
        <w:rPr>
          <w:color w:val="0000E1"/>
        </w:rPr>
        <w:t>，</w:t>
      </w:r>
      <w:r>
        <w:t>酝酿掀起第三次反共</w:t>
      </w:r>
    </w:p>
    <w:p>
      <w:r>
        <w:t>高潮。日寇对此看准了，3月间东江一带的日军就退出惠博</w:t>
      </w:r>
    </w:p>
    <w:p>
      <w:r>
        <w:t>一带，只保留</w:t>
      </w:r>
      <w:r>
        <w:rPr>
          <w:color w:val="0000E1"/>
        </w:rPr>
        <w:t>少</w:t>
      </w:r>
      <w:r>
        <w:t>量兵力固守莞城、厚街、太平、南头、深圳</w:t>
      </w:r>
    </w:p>
    <w:p>
      <w:r>
        <w:t>等重要据点。从莞城至深圳沿线公路上的许多乡镇，则由伪</w:t>
      </w:r>
    </w:p>
    <w:p>
      <w:r>
        <w:t>军、伪联防队驻扎。这是日寇有意让出广</w:t>
      </w:r>
      <w:r>
        <w:rPr>
          <w:color w:val="008000"/>
        </w:rPr>
        <w:t>阔</w:t>
      </w:r>
      <w:r>
        <w:t>地域给国民党再</w:t>
      </w:r>
    </w:p>
    <w:p>
      <w:r>
        <w:t>开进来打内战。对此，国民党顽固派喜出望外，卷土重来，</w:t>
      </w:r>
    </w:p>
    <w:p>
      <w:r>
        <w:t>调派一八七师到惠州，由师长张光琼和挺六纵队司令邓琦昌</w:t>
      </w:r>
    </w:p>
    <w:p>
      <w:r>
        <w:t>负责，组成“东江惠淡守备区指挥部”，纠合保八团、挺六</w:t>
      </w:r>
    </w:p>
    <w:p>
      <w:r>
        <w:t>和四个支队共约七</w:t>
      </w:r>
      <w:r>
        <w:rPr>
          <w:color w:val="0000E1"/>
        </w:rPr>
        <w:t>、</w:t>
      </w:r>
      <w:r>
        <w:t>八千人，准备向我大举进攻</w:t>
      </w:r>
      <w:r>
        <w:rPr>
          <w:color w:val="0000E1"/>
        </w:rPr>
        <w:t>。</w:t>
      </w:r>
      <w:r>
        <w:t>为了迷惑</w:t>
      </w:r>
    </w:p>
    <w:p>
      <w:r>
        <w:t>东江抗日军民，又放出“收编”我军和“反攻香港”的烟</w:t>
      </w:r>
    </w:p>
    <w:p>
      <w:r>
        <w:t>幕。</w:t>
      </w:r>
    </w:p>
    <w:p>
      <w:r>
        <w:t>在这山雨欲来风满楼之际，文彬同部队领导</w:t>
      </w:r>
      <w:r>
        <w:rPr>
          <w:color w:val="808080"/>
        </w:rPr>
        <w:t>干</w:t>
      </w:r>
      <w:r>
        <w:t>部</w:t>
      </w:r>
      <w:r>
        <w:rPr>
          <w:color w:val="008000"/>
        </w:rPr>
        <w:t>决</w:t>
      </w:r>
      <w:r>
        <w:t>定召</w:t>
      </w:r>
    </w:p>
    <w:p>
      <w:r>
        <w:t>开较大规模的干部会议，进行抗日反顽斗争的动员，参加者</w:t>
      </w:r>
    </w:p>
    <w:p>
      <w:r>
        <w:t>是各大队负责人和一些中级干部。林平作了报告，文彬作了</w:t>
      </w:r>
    </w:p>
    <w:p>
      <w:r>
        <w:t>重要指示。文彬在会中和会后，反复阐明了极为重要的思</w:t>
      </w:r>
    </w:p>
    <w:p>
      <w:r>
        <w:t>想。他反复强调东江游击区的战略地位，坚持和发展东江及</w:t>
      </w:r>
    </w:p>
    <w:p>
      <w:r>
        <w:t>广州外围游击战争的必要性和重要战略意义。他指出我们面</w:t>
      </w:r>
    </w:p>
    <w:p>
      <w:r>
        <w:t>临着国民党军发动大规模内战，要比去年进犯我大岭山根据</w:t>
      </w:r>
    </w:p>
    <w:p>
      <w:r>
        <w:t>112</w:t>
      </w:r>
    </w:p>
    <w:p>
      <w:r>
        <w:t>地还严重，但是只要我们有坚强的斗志，有正确的领导，并</w:t>
      </w:r>
    </w:p>
    <w:p>
      <w:r>
        <w:t>不是不可</w:t>
      </w:r>
      <w:r>
        <w:rPr>
          <w:color w:val="008000"/>
        </w:rPr>
        <w:t>以</w:t>
      </w:r>
      <w:r>
        <w:t>将其击破的。我们还处在强大的顽军和敌伪两面</w:t>
      </w:r>
    </w:p>
    <w:p>
      <w:r>
        <w:t>夹击之中，战斗将是长期</w:t>
      </w:r>
      <w:r>
        <w:rPr>
          <w:color w:val="FF0000"/>
        </w:rPr>
        <w:t>、</w:t>
      </w:r>
      <w:r>
        <w:t>艰苦和复杂的。但是无论如何，</w:t>
      </w:r>
    </w:p>
    <w:p>
      <w:r>
        <w:t>一</w:t>
      </w:r>
      <w:r>
        <w:rPr>
          <w:color w:val="0000E1"/>
        </w:rPr>
        <w:t>定</w:t>
      </w:r>
      <w:r>
        <w:t>要“紧握枪杆子，坚持抗日反顽斗争”。这是人民的要</w:t>
      </w:r>
    </w:p>
    <w:p>
      <w:r>
        <w:t>求，革命的要求，党的要求。</w:t>
      </w:r>
    </w:p>
    <w:p>
      <w:r>
        <w:t>有些好心的朋友，考虑到为了减少损失，曾建议部队除</w:t>
      </w:r>
    </w:p>
    <w:p>
      <w:r>
        <w:t>了保留一个很精</w:t>
      </w:r>
      <w:r>
        <w:rPr>
          <w:color w:val="808080"/>
        </w:rPr>
        <w:t>干</w:t>
      </w:r>
      <w:r>
        <w:t>的队</w:t>
      </w:r>
      <w:r>
        <w:rPr>
          <w:color w:val="008000"/>
        </w:rPr>
        <w:t>伍</w:t>
      </w:r>
      <w:r>
        <w:t>在战区内周旋之外，将大多数人员</w:t>
      </w:r>
    </w:p>
    <w:p>
      <w:r>
        <w:t>暂时疏散，把武器埋藏起来，待到形势好转时，再把队伍集</w:t>
      </w:r>
    </w:p>
    <w:p>
      <w:r>
        <w:t>结武装起来干。文彬批评了这个错误意见，耐心解释中央一</w:t>
      </w:r>
    </w:p>
    <w:p>
      <w:r>
        <w:t>贯的指示；在顽固派进攻面前，一定要本着“人不犯我，我</w:t>
      </w:r>
    </w:p>
    <w:p>
      <w:r>
        <w:t>不犯人，人若犯我，我必犯人”的原则，一定要不怕打磨擦</w:t>
      </w:r>
    </w:p>
    <w:p>
      <w:r>
        <w:t>仗，一定要针锋相对地坚持斗争，可以“后发制人”、“退避</w:t>
      </w:r>
    </w:p>
    <w:p>
      <w:r>
        <w:t>三舍”，但一定要“礼尚往来”，一定要紧握枪杆子实行有理</w:t>
      </w:r>
    </w:p>
    <w:p>
      <w:r>
        <w:t>有利有节的自卫斗争。否则违反军心民意，利于敌、顽而有</w:t>
      </w:r>
    </w:p>
    <w:p>
      <w:r>
        <w:t>害于我，会招致失败。干部要在武装斗争中保存和成长，形</w:t>
      </w:r>
    </w:p>
    <w:p>
      <w:r>
        <w:t>势要靠斗争胜利来转变，队伍要在战争中锻炼和壮大，一定</w:t>
      </w:r>
    </w:p>
    <w:p>
      <w:r>
        <w:t>要从积极奋斗中去求得生存与发展。十年内战的经验证明，</w:t>
      </w:r>
    </w:p>
    <w:p>
      <w:r>
        <w:t>苏区武装斗争是最能保存干部和力量的，而在白区，地下党</w:t>
      </w:r>
    </w:p>
    <w:p>
      <w:r>
        <w:rPr>
          <w:color w:val="808080"/>
        </w:rPr>
        <w:t>干</w:t>
      </w:r>
      <w:r>
        <w:t>部和群众却受到严重的损失。毛主席说过:没有武装就没</w:t>
      </w:r>
    </w:p>
    <w:p>
      <w:r>
        <w:t>有共产党和人民的地位。因此，不应作任何消极等待的打算</w:t>
      </w:r>
    </w:p>
    <w:p>
      <w:r>
        <w:t>和做法。有人认为顽军强而我军弱，活动地区又狭小，难同</w:t>
      </w:r>
    </w:p>
    <w:p>
      <w:r>
        <w:t>顽敌周旋。文彬举出在延安向毛主席汇报东江情况时，主席</w:t>
      </w:r>
    </w:p>
    <w:p>
      <w:r>
        <w:t>曾指出:惠东宝游击区的范围不能说小了，比井冈山开始时</w:t>
      </w:r>
    </w:p>
    <w:p>
      <w:r>
        <w:t>还要大。他进一步分析，我区虽无崇山峻岭之险要，但丘峦</w:t>
      </w:r>
    </w:p>
    <w:p>
      <w:r>
        <w:t>起伏地形复杂，而且又新辟九龙新界和增博地区，大有回旋</w:t>
      </w:r>
    </w:p>
    <w:p>
      <w:r>
        <w:t>余地；又有群众基础和革命传统，人心所望是团结抗战，还</w:t>
      </w:r>
    </w:p>
    <w:p>
      <w:r>
        <w:t>113</w:t>
      </w:r>
    </w:p>
    <w:p>
      <w:r>
        <w:t>有各方面统战工作，这些综合起来就等于有可荫蔽的“人</w:t>
      </w:r>
    </w:p>
    <w:p>
      <w:r>
        <w:t>山”；顽军与敌伪虽有反共反人民的默契，但他们之间确还</w:t>
      </w:r>
    </w:p>
    <w:p>
      <w:r>
        <w:t>存在矛盾；我们只要指挥得当，是能够取胜的。他指出斗争</w:t>
      </w:r>
    </w:p>
    <w:p>
      <w:r>
        <w:t>将是尖锐激烈和残酷的，甚至可能发生暂时的局部的失利和</w:t>
      </w:r>
    </w:p>
    <w:p>
      <w:r>
        <w:t>曲折；但是我们是进行正义的革命战争，有党的正确领导，</w:t>
      </w:r>
    </w:p>
    <w:p>
      <w:r>
        <w:t>有人民的支持援助，这是人杰地灵，是不可战胜的。他断</w:t>
      </w:r>
    </w:p>
    <w:p>
      <w:r>
        <w:t>言:“熬过困难就是胜利”，“熬过困难就是大发展”。</w:t>
      </w:r>
    </w:p>
    <w:p>
      <w:r>
        <w:t>他指出在军事上要坚</w:t>
      </w:r>
      <w:r>
        <w:rPr>
          <w:color w:val="008000"/>
        </w:rPr>
        <w:t>决</w:t>
      </w:r>
      <w:r>
        <w:t>按照毛主席游击战争战略战术思</w:t>
      </w:r>
    </w:p>
    <w:p>
      <w:r>
        <w:t>想，机动灵活打击敌人。古兵法云</w:t>
      </w:r>
      <w:r>
        <w:rPr>
          <w:color w:val="FF0000"/>
        </w:rPr>
        <w:t>“</w:t>
      </w:r>
      <w:r>
        <w:t>避其朝锐，击其暮归”，</w:t>
      </w:r>
    </w:p>
    <w:p>
      <w:r>
        <w:t>要避免硬拼和打消耗战。战略上是持久的攻势防御，战役上</w:t>
      </w:r>
    </w:p>
    <w:p>
      <w:r>
        <w:t>应求得歼灭性的速决。战术上坚持游击战争的原则，以地方</w:t>
      </w:r>
    </w:p>
    <w:p>
      <w:r>
        <w:t>部队和自卫队（即民兵）多用分散的小型战争，搞麻</w:t>
      </w:r>
      <w:r>
        <w:rPr>
          <w:color w:val="0000E1"/>
        </w:rPr>
        <w:t>雀</w:t>
      </w:r>
      <w:r>
        <w:t>战、</w:t>
      </w:r>
    </w:p>
    <w:p>
      <w:r>
        <w:t>袭扰战、伏击战，以达扰敌、疲敌、迷敌、诱敌和挫敌。战</w:t>
      </w:r>
    </w:p>
    <w:p>
      <w:r>
        <w:t>斗中有便宜就打，没便宜就走。文彬还举出彭老总在红军初</w:t>
      </w:r>
    </w:p>
    <w:p>
      <w:r>
        <w:t>期一个突出的战例，说他曾在一个深夜袭扰白军营地，朝西</w:t>
      </w:r>
    </w:p>
    <w:p>
      <w:r>
        <w:t>面的驻敌打几枪</w:t>
      </w:r>
      <w:r>
        <w:rPr>
          <w:color w:val="0000E1"/>
        </w:rPr>
        <w:t>，</w:t>
      </w:r>
      <w:r>
        <w:t>引起还击，又跑去向东面驻敌打几枪，又</w:t>
      </w:r>
    </w:p>
    <w:p>
      <w:r>
        <w:t>引起还击，白军不知虚实，就自己东西对战了几个钟头，</w:t>
      </w:r>
      <w:r>
        <w:rPr>
          <w:color w:val="008000"/>
        </w:rPr>
        <w:t>一</w:t>
      </w:r>
    </w:p>
    <w:p>
      <w:r>
        <w:t>人一枪就取得了夜间袭扰的战果。红军长期总结出的十六字</w:t>
      </w:r>
    </w:p>
    <w:p>
      <w:r>
        <w:t>诀:“敌进我退、敌驻我扰、敌疲我打、敌退我追”，要灵活</w:t>
      </w:r>
    </w:p>
    <w:p>
      <w:r>
        <w:t>运用。我军主力应机动荫蔽于适当位置，避开顽军强大进攻</w:t>
      </w:r>
    </w:p>
    <w:p>
      <w:r>
        <w:t>的锋芒，找寻其比较孤立和薄弱的部分，集结力量以雷公打</w:t>
      </w:r>
    </w:p>
    <w:p>
      <w:r>
        <w:t>豆腐的态势，给以严重的打击。积小胜为大胜，以挫败和粉</w:t>
      </w:r>
    </w:p>
    <w:p>
      <w:r>
        <w:t>碎其战略进攻。不久，顽军在4月中向我全线大举进攻，以</w:t>
      </w:r>
    </w:p>
    <w:p>
      <w:r>
        <w:t>强大兵力猛扑我总部及主力大队所在的宝安地区。我军根据</w:t>
      </w:r>
    </w:p>
    <w:p>
      <w:r>
        <w:t>上述原则应敌，6月间集结优势兵力，给驻莞顽军杨参化大</w:t>
      </w:r>
    </w:p>
    <w:p>
      <w:r>
        <w:t>队以重创，随着又痛击保八团和刘光大队，粉碎了顽军指挥</w:t>
      </w:r>
    </w:p>
    <w:p>
      <w:r>
        <w:t>114</w:t>
      </w:r>
    </w:p>
    <w:p>
      <w:r>
        <w:t>部宣称三个月内“消灭”我军的计划，迫使国民党不得不从</w:t>
      </w:r>
    </w:p>
    <w:p>
      <w:r>
        <w:t>8月至10月“停战”两个月。</w:t>
      </w:r>
    </w:p>
    <w:p>
      <w:r>
        <w:t>他指出在政治上，我们要先声夺人，揭露顽军消极抗战</w:t>
      </w:r>
    </w:p>
    <w:p>
      <w:r>
        <w:t>积极内战的罪恶和阴谋，大力宣传我军抗日自卫的主张，呼</w:t>
      </w:r>
    </w:p>
    <w:p>
      <w:r>
        <w:t>吁人民群众和社会中上层人士反对内战。在策略上还应利用</w:t>
      </w:r>
    </w:p>
    <w:p>
      <w:r>
        <w:t>国民党内部矛盾，利用蒋介石与余汉谋地方实力派之间的矛</w:t>
      </w:r>
    </w:p>
    <w:p>
      <w:r>
        <w:t>盾，可用曾生、王作尧名义上书战区司令余汉谋、蒋光鼐，</w:t>
      </w:r>
    </w:p>
    <w:p>
      <w:r>
        <w:t>要求制止内战，团结抗日</w:t>
      </w:r>
      <w:r>
        <w:rPr>
          <w:color w:val="808080"/>
        </w:rPr>
        <w:t>，</w:t>
      </w:r>
      <w:r>
        <w:t>消灭抗战前线内部磨擦，撤换通</w:t>
      </w:r>
    </w:p>
    <w:p>
      <w:r>
        <w:t>敌、内战、害民的军政官吏；要求给游击区内抗日保乡、维</w:t>
      </w:r>
    </w:p>
    <w:p>
      <w:r>
        <w:t>持地方治安的一切人民武装以合法地位，明令恢复和承认我</w:t>
      </w:r>
    </w:p>
    <w:p>
      <w:r>
        <w:t>军名义，划定防区，发给饷械等等。由于国内外形势所限，</w:t>
      </w:r>
    </w:p>
    <w:p>
      <w:r>
        <w:t>当时我们在广东还要继续用人民抗日武装的面目，既要充分</w:t>
      </w:r>
    </w:p>
    <w:p>
      <w:r>
        <w:t>表达我抗日自卫的坚定意志，又要对国民党政府采取谦让态</w:t>
      </w:r>
    </w:p>
    <w:p>
      <w:r>
        <w:t>度。这不是去幻想，不是软弱，而是有力的政治攻势，是政</w:t>
      </w:r>
    </w:p>
    <w:p>
      <w:r>
        <w:t>治策略的运用，它使我自卫斗争处于主动和有利的地位</w:t>
      </w:r>
      <w:r>
        <w:rPr>
          <w:color w:val="808080"/>
        </w:rPr>
        <w:t>，</w:t>
      </w:r>
      <w:r>
        <w:t>可</w:t>
      </w:r>
    </w:p>
    <w:p>
      <w:r>
        <w:t>以取得社会上和国民党内进步派以至中间派的广泛同情，以</w:t>
      </w:r>
    </w:p>
    <w:p>
      <w:r>
        <w:t>打击顽固派内战阴谋和气焰，并使其陷于孤立。同时，要大</w:t>
      </w:r>
    </w:p>
    <w:p>
      <w:r>
        <w:t>力开展统战工作，要加强对国民党各方面人员的工作，利用</w:t>
      </w:r>
    </w:p>
    <w:p>
      <w:r>
        <w:t>国民党军队中的矛盾，特别是其正规部队同新收编的地方杂</w:t>
      </w:r>
    </w:p>
    <w:p>
      <w:r>
        <w:t>牌部队之间的矛盾，比如吴仔、莫仔、李乃铭等杂牌是可</w:t>
      </w:r>
      <w:r>
        <w:rPr>
          <w:color w:val="008000"/>
        </w:rPr>
        <w:t>以</w:t>
      </w:r>
    </w:p>
    <w:p>
      <w:r>
        <w:t>争取其中立和向我通消息的，要认真慎密地进行。</w:t>
      </w:r>
    </w:p>
    <w:p>
      <w:r>
        <w:t>这次</w:t>
      </w:r>
      <w:r>
        <w:rPr>
          <w:color w:val="0000E1"/>
        </w:rPr>
        <w:t>干</w:t>
      </w:r>
      <w:r>
        <w:t>部会议的基本精神，要迅速在全党认真传达。全</w:t>
      </w:r>
    </w:p>
    <w:p>
      <w:r>
        <w:t>党要抓紧时间部署工作，并作深入的战前动员。</w:t>
      </w:r>
    </w:p>
    <w:p>
      <w:r>
        <w:t>（四）</w:t>
      </w:r>
    </w:p>
    <w:p>
      <w:r>
        <w:t>为了保证战胜困难争取胜利，全党必须加强政治和军事</w:t>
      </w:r>
    </w:p>
    <w:p>
      <w:r>
        <w:t>115</w:t>
      </w:r>
    </w:p>
    <w:p>
      <w:r>
        <w:t>的建设。形势变化了，任务艰巨了，地区拓宽了，部队扩大</w:t>
      </w:r>
    </w:p>
    <w:p>
      <w:r>
        <w:t>了，原来用广东人民抗日游击队第三大队和第五大队番号，</w:t>
      </w:r>
    </w:p>
    <w:p>
      <w:r>
        <w:t>由林平兼任两个大队的政治委员，还没有建立起全军统一</w:t>
      </w:r>
      <w:r>
        <w:rPr>
          <w:color w:val="FF0000"/>
        </w:rPr>
        <w:t>-</w:t>
      </w:r>
      <w:r>
        <w:t>的</w:t>
      </w:r>
    </w:p>
    <w:p>
      <w:r>
        <w:t>军事指挥和政治工作的机构，这种情况已经不适应了。一、</w:t>
      </w:r>
    </w:p>
    <w:p>
      <w:r>
        <w:t>二月间，文彬在部队领导干部会议上，就提</w:t>
      </w:r>
      <w:r>
        <w:rPr>
          <w:color w:val="008000"/>
        </w:rPr>
        <w:t>出</w:t>
      </w:r>
      <w:r>
        <w:t>和决定了要成</w:t>
      </w:r>
    </w:p>
    <w:p>
      <w:r>
        <w:t>立广东人民抗</w:t>
      </w:r>
      <w:r>
        <w:rPr>
          <w:color w:val="808080"/>
        </w:rPr>
        <w:t>日</w:t>
      </w:r>
      <w:r>
        <w:t>游击队东江总队，设立总队部和政治部，总</w:t>
      </w:r>
    </w:p>
    <w:p>
      <w:r>
        <w:t>队下编成一个主力大队（沿用第五大队名</w:t>
      </w:r>
      <w:r>
        <w:rPr>
          <w:color w:val="0000E1"/>
        </w:rPr>
        <w:t>义</w:t>
      </w:r>
      <w:r>
        <w:t>），四个管辖一</w:t>
      </w:r>
    </w:p>
    <w:p>
      <w:r>
        <w:t>定地区的地方大队，就是东莞大队（亦同时沿用第三大队名</w:t>
      </w:r>
    </w:p>
    <w:p>
      <w:r>
        <w:t>称）、宝安大队、惠阳大队和港九大队。</w:t>
      </w:r>
      <w:r>
        <w:rPr>
          <w:color w:val="808080"/>
        </w:rPr>
        <w:t>决</w:t>
      </w:r>
      <w:r>
        <w:t>定加强全军参谋</w:t>
      </w:r>
    </w:p>
    <w:p>
      <w:r>
        <w:t>工作，总队部配备正副大队长和参谋长，下设参谋处，大队</w:t>
      </w:r>
    </w:p>
    <w:p>
      <w:r>
        <w:t>设参谋。还设立了军需、副官、医务卫生、税站、交通站、</w:t>
      </w:r>
    </w:p>
    <w:p>
      <w:r>
        <w:t>情报站等等。决定加强全军政治工作，总队和大队均设政治</w:t>
      </w:r>
    </w:p>
    <w:p>
      <w:r>
        <w:t>委员，政治部设正副主任，大队设政训室，中队设指导员，</w:t>
      </w:r>
    </w:p>
    <w:p>
      <w:r>
        <w:t>小队设服务员，班设政治战士，在机关、税站、医务所等均</w:t>
      </w:r>
    </w:p>
    <w:p>
      <w:r>
        <w:t>设政治干部，在连队和机关里，还设文化教员。文彬说，</w:t>
      </w:r>
    </w:p>
    <w:p>
      <w:r>
        <w:t>“麻雀虽小，五脏俱全”，机构要健全，又要力求精</w:t>
      </w:r>
      <w:r>
        <w:rPr>
          <w:color w:val="808080"/>
        </w:rPr>
        <w:t>干</w:t>
      </w:r>
      <w:r>
        <w:t>。</w:t>
      </w:r>
    </w:p>
    <w:p>
      <w:r>
        <w:t>由于大地主大资产阶级的两面性，国民党顽固派消极抗</w:t>
      </w:r>
    </w:p>
    <w:p>
      <w:r>
        <w:t>日积极反共，十分忌恨我党武装。第一次反共高潮，在华北</w:t>
      </w:r>
    </w:p>
    <w:p>
      <w:r>
        <w:t>敌后前线大打磨擦仗，进犯我八路军和山西新军。第二次反</w:t>
      </w:r>
    </w:p>
    <w:p>
      <w:r>
        <w:t>共高潮，精心策划了“千古奇冤，江南一叶”的皖南事变，</w:t>
      </w:r>
    </w:p>
    <w:p>
      <w:r>
        <w:t>妄图消灭我新四军。他们绝不会容许在华南再出现我党所领</w:t>
      </w:r>
    </w:p>
    <w:p>
      <w:r>
        <w:t>导的武装队伍。广州失陷之初，国民党地方实力派为了挽回</w:t>
      </w:r>
    </w:p>
    <w:p>
      <w:r>
        <w:t>不战而逃的面子，摆脱声名狼藉、为海内外同胞万民愤恨的</w:t>
      </w:r>
    </w:p>
    <w:p>
      <w:r>
        <w:t>窘境，曾意图借重叶挺将军的威望领导东江游击战争，因顽</w:t>
      </w:r>
    </w:p>
    <w:p>
      <w:r>
        <w:t>固派坚决反对而不果。英美对我党在广东发展武装也是害怕</w:t>
      </w:r>
    </w:p>
    <w:p>
      <w:r>
        <w:t>的。我军暂时还沿用人民抗日武装面目出现，没有公开共产</w:t>
      </w:r>
    </w:p>
    <w:p>
      <w:r>
        <w:t>116</w:t>
      </w:r>
    </w:p>
    <w:p>
      <w:r>
        <w:t>党的旗号，这是中央所决定的策略方针。因此，政治委员对</w:t>
      </w:r>
    </w:p>
    <w:p>
      <w:r>
        <w:t>外均称“政训员”，大队政治机关称为</w:t>
      </w:r>
      <w:r>
        <w:rPr>
          <w:color w:val="808080"/>
        </w:rPr>
        <w:t>“</w:t>
      </w:r>
      <w:r>
        <w:t>政训室”。总队领导</w:t>
      </w:r>
    </w:p>
    <w:p>
      <w:r>
        <w:t>干部的配备，拟定了梁鸿钧对内为总队长，负责全军军事指</w:t>
      </w:r>
    </w:p>
    <w:p>
      <w:r>
        <w:t>挥，曾生、王作尧（兼参谋长）为副总队长。林平用林振东</w:t>
      </w:r>
    </w:p>
    <w:p>
      <w:r>
        <w:t>名字公开称政训员，杨康华以杨任康名字公开称副政训员兼</w:t>
      </w:r>
    </w:p>
    <w:p>
      <w:r>
        <w:t>政治部主任，李东明为政治部副主任。对外发表文告，则以</w:t>
      </w:r>
    </w:p>
    <w:p>
      <w:r>
        <w:t>曾生署总队长，王作尧为副总队长，梁鸿钧暂不公开。文彬</w:t>
      </w:r>
    </w:p>
    <w:p>
      <w:r>
        <w:t>的意思是鸿钧不是当地人，免得引起外间猜疑，而曾、王则</w:t>
      </w:r>
    </w:p>
    <w:p>
      <w:r>
        <w:t>是当地干部，在内地、港澳和海外都有影响，此其一；另外</w:t>
      </w:r>
    </w:p>
    <w:p>
      <w:r>
        <w:t>说明现在局面还不够大，鸿钧是红军大队来的，广东迟早会</w:t>
      </w:r>
    </w:p>
    <w:p>
      <w:r>
        <w:t>被日寇打通粤汉线，届时将会在</w:t>
      </w:r>
      <w:del w:id="77" w:author="1" w:date="2018-10-09T16:22:44Z">
        <w:r>
          <w:rPr>
            <w:color w:val="FF0000"/>
          </w:rPr>
          <w:delText>粵</w:delText>
        </w:r>
      </w:del>
      <w:ins w:id="78" w:author="1" w:date="2018-10-09T16:22:44Z">
        <w:r>
          <w:rPr>
            <w:rFonts w:hint="eastAsia"/>
            <w:color w:val="FF0000"/>
            <w:lang w:eastAsia="zh-CN"/>
          </w:rPr>
          <w:t>粤</w:t>
        </w:r>
      </w:ins>
      <w:r>
        <w:t>北大庾岭建立大规模的根</w:t>
      </w:r>
    </w:p>
    <w:p>
      <w:r>
        <w:t>据地，为此已将赣南特委划归粤北省委领导，这是将来发展</w:t>
      </w:r>
    </w:p>
    <w:p>
      <w:r>
        <w:t>广东武装斗争的重大战略准备，到那时鸿钧才公开出面较</w:t>
      </w:r>
    </w:p>
    <w:p>
      <w:r>
        <w:t>妥。</w:t>
      </w:r>
    </w:p>
    <w:p>
      <w:r>
        <w:t>为了从大政方针上统一东江和珠江的领导，进一步发展</w:t>
      </w:r>
    </w:p>
    <w:p>
      <w:r>
        <w:t>广州外围的武装斗争，</w:t>
      </w:r>
      <w:r>
        <w:rPr>
          <w:color w:val="808080"/>
        </w:rPr>
        <w:t>决</w:t>
      </w:r>
      <w:r>
        <w:t>定成立广东军政委员会，由林平、</w:t>
      </w:r>
    </w:p>
    <w:p>
      <w:r>
        <w:t>梁鸿钧、曾生、王作尧、杨康华、林锵云、罗范群七人组</w:t>
      </w:r>
    </w:p>
    <w:p>
      <w:r>
        <w:t>成，由林平任书记。</w:t>
      </w:r>
    </w:p>
    <w:p>
      <w:r>
        <w:t>所有这些均经中央批准，在白石龙干部会上正式公布。</w:t>
      </w:r>
    </w:p>
    <w:p>
      <w:r>
        <w:t>为了培养和准备部队军政干部，先后组织了代号为“布</w:t>
      </w:r>
    </w:p>
    <w:p>
      <w:r>
        <w:t>吉队”和“华南队”的训练班。文彬和韬奋先生，在内战爆</w:t>
      </w:r>
    </w:p>
    <w:p>
      <w:r>
        <w:t>发前夕到“华南队”讲演，勉励大家坚持自卫斗争，发展抗</w:t>
      </w:r>
    </w:p>
    <w:p>
      <w:r>
        <w:t>日游击战争，建设根据地。韬奋专门讲了“抗日战争和民主</w:t>
      </w:r>
    </w:p>
    <w:p>
      <w:r>
        <w:t>政治”问题，揭露与抨击了国民党的专制和腐败，赞扬游击</w:t>
      </w:r>
    </w:p>
    <w:p>
      <w:r>
        <w:t>队指战员们意志坚定，战斗英勇，生活简朴的高尚品德。他</w:t>
      </w:r>
    </w:p>
    <w:p>
      <w:r>
        <w:t>满怀深情地说:自觉地一心一意为革命，任何艰险都阻挡不</w:t>
      </w:r>
    </w:p>
    <w:p>
      <w:r>
        <w:t>117</w:t>
      </w:r>
    </w:p>
    <w:p>
      <w:r>
        <w:t>了，困难的战争历程，将成为毕生的光荣和幸福!干部都受</w:t>
      </w:r>
    </w:p>
    <w:p>
      <w:r>
        <w:t>到很大的鼓舞。</w:t>
      </w:r>
    </w:p>
    <w:p>
      <w:r>
        <w:t>文彬看到从香港</w:t>
      </w:r>
      <w:r>
        <w:rPr>
          <w:color w:val="808080"/>
        </w:rPr>
        <w:t>撤</w:t>
      </w:r>
      <w:r>
        <w:t>来参加东纵的党员</w:t>
      </w:r>
      <w:r>
        <w:rPr>
          <w:color w:val="808080"/>
        </w:rPr>
        <w:t>干</w:t>
      </w:r>
      <w:r>
        <w:t>部和知识分子很</w:t>
      </w:r>
    </w:p>
    <w:p>
      <w:r>
        <w:t>多，提出在部队和游击区一时还不能全数容纳下来，在残酷</w:t>
      </w:r>
    </w:p>
    <w:p>
      <w:r>
        <w:t>的战争环境中，非武装人员太多易遭损失；应该利用社会关</w:t>
      </w:r>
    </w:p>
    <w:p>
      <w:r>
        <w:t>系，把一些人派到蒋管区和敌占区中，从事多方面的秘密工</w:t>
      </w:r>
    </w:p>
    <w:p>
      <w:r>
        <w:t>作，从外面来配合我军的斗争，这是很有远见的。</w:t>
      </w:r>
    </w:p>
    <w:p>
      <w:r>
        <w:t>（五）</w:t>
      </w:r>
    </w:p>
    <w:p>
      <w:r>
        <w:t>4月14日，顽军开始向我区全线进攻。由于宝安抗日</w:t>
      </w:r>
    </w:p>
    <w:p>
      <w:r>
        <w:t>政权的一个乡长陈白玉叛变，带领顽军挖掉我们埋藏的一些</w:t>
      </w:r>
    </w:p>
    <w:p>
      <w:r>
        <w:t>无线电器材和军用物资。文彬感到很痛心，非常严厉地批评</w:t>
      </w:r>
    </w:p>
    <w:p>
      <w:r>
        <w:t>我们，不能靠这种人去埋藏物资，并告诉我们，电台是我军</w:t>
      </w:r>
    </w:p>
    <w:p>
      <w:r>
        <w:t>及时得到中央指示的最重要工具，器材再也不能丢掉了，否</w:t>
      </w:r>
    </w:p>
    <w:p>
      <w:r>
        <w:t>则将使革命工作受到极大的损失，保卫电台要比保护自己的</w:t>
      </w:r>
    </w:p>
    <w:p>
      <w:r>
        <w:t>生命重要。这是多么语重心长啊!</w:t>
      </w:r>
    </w:p>
    <w:p>
      <w:r>
        <w:t>战争打响了，政治工作该怎么做?我们请示文彬，他除</w:t>
      </w:r>
    </w:p>
    <w:p>
      <w:r>
        <w:t>作了恰当的指示外，还要我们用心研究罗瑞卿的专著，向部</w:t>
      </w:r>
    </w:p>
    <w:p>
      <w:r>
        <w:t>队原有政治工作干部学习，深入连队学习，在战争中学习，</w:t>
      </w:r>
    </w:p>
    <w:p>
      <w:r>
        <w:t>勉励我们“铁匠无样，越打越象”。实践出真知，蕴藏着深</w:t>
      </w:r>
    </w:p>
    <w:p>
      <w:r>
        <w:t>刻的哲理。</w:t>
      </w:r>
    </w:p>
    <w:p>
      <w:r>
        <w:t>韬奋先生的眷属早经部队和地方党同志护送到桂林去</w:t>
      </w:r>
    </w:p>
    <w:p>
      <w:r>
        <w:t>了，他本人却去不得国民党统治区。国民党对韬奋先生十分</w:t>
      </w:r>
    </w:p>
    <w:p>
      <w:r>
        <w:t>害怕和忌恨，通知各地只要抓到“就地处理</w:t>
      </w:r>
      <w:r>
        <w:rPr>
          <w:color w:val="008000"/>
        </w:rPr>
        <w:t>”</w:t>
      </w:r>
      <w:r>
        <w:t>，就是要立即</w:t>
      </w:r>
    </w:p>
    <w:p>
      <w:r>
        <w:t>杀害。文彬亲自陪同他从宝安到惠阳地区，由地下党作极为</w:t>
      </w:r>
    </w:p>
    <w:p>
      <w:r>
        <w:t>安全的布置，韬奋先生化装成商人被护送到梅县隐蔽了一段</w:t>
      </w:r>
    </w:p>
    <w:p>
      <w:r>
        <w:t>118</w:t>
      </w:r>
    </w:p>
    <w:p>
      <w:r>
        <w:t>时间，然后设法经上海进入新四军华中根据地。</w:t>
      </w:r>
    </w:p>
    <w:p>
      <w:r>
        <w:t>文彬返南委后，在会议期间得悉江西省委遭破坏的消</w:t>
      </w:r>
    </w:p>
    <w:p>
      <w:r>
        <w:t>息，同南委书记方方等研究部署机关撤退工作，然后才前往</w:t>
      </w:r>
    </w:p>
    <w:p>
      <w:r>
        <w:t>东江。他在途经高陂镇时，与叛徒郭潜带引的特务偶然相</w:t>
      </w:r>
    </w:p>
    <w:p>
      <w:r>
        <w:t>遇，不幸被捕，囚禁于江西泰和县国民党监狱中。他在狱中</w:t>
      </w:r>
    </w:p>
    <w:p>
      <w:r>
        <w:t>立场坚定，坚持革命气节</w:t>
      </w:r>
      <w:r>
        <w:rPr>
          <w:color w:val="FF0000"/>
        </w:rPr>
        <w:t>。</w:t>
      </w:r>
      <w:r>
        <w:t>对敌人的威逼利诱，进行针锋相</w:t>
      </w:r>
    </w:p>
    <w:p>
      <w:r>
        <w:t>对的斗争，严厉驳斥敌人污蔑我党的谰言。对无耻叛徒的劝</w:t>
      </w:r>
    </w:p>
    <w:p>
      <w:r>
        <w:t>降，直斥其非，明确表示“宁可坐牢而死，决不跪着爬出</w:t>
      </w:r>
    </w:p>
    <w:p>
      <w:r>
        <w:t>去”，大义凛然。他备受敌人残酷折磨，身患重病，坚贞不</w:t>
      </w:r>
    </w:p>
    <w:p>
      <w:r>
        <w:t>屈，临终前还勉励狱中同志“要坚持斗争，坚贞不屈服，咬</w:t>
      </w:r>
    </w:p>
    <w:p>
      <w:r>
        <w:t>紧牙根，渡过困难，革命一定要胜利”。1944年夏，他带着</w:t>
      </w:r>
    </w:p>
    <w:p>
      <w:r>
        <w:t>脚镣死于狱中，为党献出了宝贵的生命。</w:t>
      </w:r>
    </w:p>
    <w:p>
      <w:r>
        <w:t>文彬对党忠心耿耿，一生为革命，一生为人民。他到广</w:t>
      </w:r>
    </w:p>
    <w:p>
      <w:r>
        <w:t>东来为党的恢复和建设，为武装斗争的坚持和发展，作出了</w:t>
      </w:r>
    </w:p>
    <w:p>
      <w:r>
        <w:t>不可磨灭的贡献，青史留名，高风亮节，永远活在人民的心</w:t>
      </w:r>
    </w:p>
    <w:p>
      <w:r>
        <w:t>里。</w:t>
      </w:r>
    </w:p>
    <w:p>
      <w:r>
        <w:t>伟大的烈士永垂不朽!</w:t>
      </w:r>
    </w:p>
    <w:p>
      <w:r>
        <w:t>（原载</w:t>
      </w:r>
      <w:r>
        <w:rPr>
          <w:color w:val="FF0000"/>
        </w:rPr>
        <w:t>〈</w:t>
      </w:r>
      <w:r>
        <w:t>广九烈焰》</w:t>
      </w:r>
      <w:r>
        <w:rPr>
          <w:color w:val="0000E1"/>
        </w:rPr>
        <w:t>，</w:t>
      </w:r>
      <w:r>
        <w:t>中共深圳市委党史研究委员会办公室编）</w:t>
      </w:r>
    </w:p>
    <w:p>
      <w:r>
        <w:t>张文彬与中共特支</w:t>
      </w:r>
    </w:p>
    <w:p>
      <w:r>
        <w:t>左洪涛</w:t>
      </w:r>
    </w:p>
    <w:p>
      <w:r>
        <w:t>1939年元</w:t>
      </w:r>
      <w:r>
        <w:rPr>
          <w:color w:val="008000"/>
        </w:rPr>
        <w:t>且</w:t>
      </w:r>
      <w:r>
        <w:t>，我们战地服务队随张发奎的部队南下到</w:t>
      </w:r>
    </w:p>
    <w:p>
      <w:r>
        <w:t>达广东韶关。在韶关期间，我们与桂林八路军办事处的李克</w:t>
      </w:r>
    </w:p>
    <w:p>
      <w:r>
        <w:t>农同志建立联系。当时，该办事处实际上起到了南方分局的</w:t>
      </w:r>
    </w:p>
    <w:p>
      <w:r>
        <w:t>作用，不过对外还是以办事处的名义罢了。周恩来认为广东</w:t>
      </w:r>
    </w:p>
    <w:p>
      <w:r>
        <w:t>地方党组织的领导人能力强（当时广东省委书记是张文彬），</w:t>
      </w:r>
    </w:p>
    <w:p>
      <w:r>
        <w:t>加上张发奎部队到了广东后其流动性也少了，因而也要求我</w:t>
      </w:r>
    </w:p>
    <w:p>
      <w:r>
        <w:t>们在国民党第四战区战地服务队内的中共特支跟广东省委建</w:t>
      </w:r>
    </w:p>
    <w:p>
      <w:r>
        <w:t>立联系，以便配合地方开展工作。此后南方局有什么指示，</w:t>
      </w:r>
    </w:p>
    <w:p>
      <w:r>
        <w:t>都是通过张文彬同志传达给我们。</w:t>
      </w:r>
    </w:p>
    <w:p>
      <w:r>
        <w:t>在韶关时，由于工作上的关系，我和张文彬同志接触较</w:t>
      </w:r>
    </w:p>
    <w:p>
      <w:r>
        <w:t>多。这同志很能干，是一位很好的领导同志。我和他第一次</w:t>
      </w:r>
    </w:p>
    <w:p>
      <w:r>
        <w:t>见面是在古大存同志的家里，当时古大存是省委统战部长。</w:t>
      </w:r>
    </w:p>
    <w:p>
      <w:r>
        <w:t>初时我们都在古老家里接头谈工作，交流情况。后来看到古</w:t>
      </w:r>
    </w:p>
    <w:p>
      <w:r>
        <w:t>老是管统战工作的，家里人来人往，故我们就改在金阳同志</w:t>
      </w:r>
    </w:p>
    <w:p>
      <w:r>
        <w:t>家里见面接头了。张文彬有时也到我们服务队的驻地去找</w:t>
      </w:r>
    </w:p>
    <w:p>
      <w:r>
        <w:t>我。我担心他的安全，曾劝他不要来。但他满不在乎地说:</w:t>
      </w:r>
    </w:p>
    <w:p>
      <w:r>
        <w:rPr>
          <w:color w:val="808080"/>
        </w:rPr>
        <w:t>“</w:t>
      </w:r>
      <w:r>
        <w:t>这地方最保险，只要周围没有人认识我，就不会出事。”那</w:t>
      </w:r>
    </w:p>
    <w:p>
      <w:r>
        <w:t>时我们几乎是每星期见一次面，互递情报，交谈工作，商讨</w:t>
      </w:r>
    </w:p>
    <w:p>
      <w:r>
        <w:t>120</w:t>
      </w:r>
    </w:p>
    <w:p>
      <w:r>
        <w:t>问题，关系十分密切。我</w:t>
      </w:r>
      <w:r>
        <w:rPr>
          <w:color w:val="FF0000"/>
        </w:rPr>
        <w:t>们</w:t>
      </w:r>
      <w:r>
        <w:t>在谈论服务队的工作时，张文彬</w:t>
      </w:r>
    </w:p>
    <w:p>
      <w:r>
        <w:t>曾对我说:“中央派你们到国民党军队中开展统战工作，这</w:t>
      </w:r>
    </w:p>
    <w:p>
      <w:r>
        <w:t>步棋很好，希望你们好好下活它。”由于张文彬对上层统战</w:t>
      </w:r>
    </w:p>
    <w:p>
      <w:r>
        <w:t>工作的重要性有明确的认识，所以当时广东党组织在这方面</w:t>
      </w:r>
    </w:p>
    <w:p>
      <w:r>
        <w:t>的工作也搞得比较出色。</w:t>
      </w:r>
    </w:p>
    <w:p>
      <w:r>
        <w:t>张文彬平时十分强调军事工作，重视武装斗争。他经常</w:t>
      </w:r>
    </w:p>
    <w:p>
      <w:r>
        <w:t>叫我多看些军事方面的书，多学几手，以便今后搞自</w:t>
      </w:r>
      <w:r>
        <w:rPr>
          <w:color w:val="808080"/>
        </w:rPr>
        <w:t>己</w:t>
      </w:r>
      <w:r>
        <w:t>的抗</w:t>
      </w:r>
    </w:p>
    <w:p>
      <w:r>
        <w:t>日武装。他要求我们服务队多派一些同志到地方去帮助培训</w:t>
      </w:r>
    </w:p>
    <w:p>
      <w:r>
        <w:t>地方军事干部，配合地方搞好抗日武装。刘田夫同志就是在</w:t>
      </w:r>
    </w:p>
    <w:p>
      <w:r>
        <w:t>这个时候被派往西江担任特委书记的。张文彬任省委书记期</w:t>
      </w:r>
    </w:p>
    <w:p>
      <w:r>
        <w:t>间，曾在曲江、惠阳等地举办过武装干部训练班，要求我从</w:t>
      </w:r>
    </w:p>
    <w:p>
      <w:r>
        <w:t>特支中派人到训练班中去，后来我们都派人去了。“抗先”</w:t>
      </w:r>
    </w:p>
    <w:p>
      <w:r>
        <w:t>成立后，他还指示我们要做好张发奎的工作，使张发奎能从</w:t>
      </w:r>
    </w:p>
    <w:p>
      <w:r>
        <w:t>各方面给“抗先”以支持和帮助。我们遵照了张文彬的指</w:t>
      </w:r>
    </w:p>
    <w:p>
      <w:r>
        <w:t>示，争取了张发奎，因而当时张发奎对“抗先”的关系还是</w:t>
      </w:r>
    </w:p>
    <w:p>
      <w:r>
        <w:t>很好的。“抗先”的队旗就是张发奎赠送的。在赠送队旗大</w:t>
      </w:r>
    </w:p>
    <w:p>
      <w:r>
        <w:t>会上，我代表张发奎讲了话，在政治上产生了较大的影响。</w:t>
      </w:r>
    </w:p>
    <w:p>
      <w:r>
        <w:t>张文彬特别交代我们要利用张发奎的关系，做好国民党</w:t>
      </w:r>
    </w:p>
    <w:p>
      <w:r>
        <w:t>上层的统战工作，尤其要同国民党广东省党部搞好关系。当</w:t>
      </w:r>
    </w:p>
    <w:p>
      <w:r>
        <w:t>时省党部有左、中、右方面的人，他叫我们要积极争取思想</w:t>
      </w:r>
    </w:p>
    <w:p>
      <w:r>
        <w:t>进步的人，孤立和打击那些反动的“三青团”分子。那时省</w:t>
      </w:r>
    </w:p>
    <w:p>
      <w:r>
        <w:t>党部书记长余森文思想较为进步，我们同他关系很好。后来</w:t>
      </w:r>
    </w:p>
    <w:p>
      <w:r>
        <w:t>余受我们的影响，变化很大，被发展为我党党员。</w:t>
      </w:r>
    </w:p>
    <w:p>
      <w:r>
        <w:t>《新华南》月刊是张文彬亲自同我们服务队起搞起来</w:t>
      </w:r>
    </w:p>
    <w:p>
      <w:r>
        <w:t>的，由李章达出面，我们服务队派了何家槐到该刊物中任编</w:t>
      </w:r>
    </w:p>
    <w:p>
      <w:r>
        <w:t>辑。</w:t>
      </w:r>
      <w:r>
        <w:rPr>
          <w:color w:val="808080"/>
        </w:rPr>
        <w:t>《</w:t>
      </w:r>
      <w:r>
        <w:t>新华南》当时办得不错，对宣传抗战起了很大作用。</w:t>
      </w:r>
    </w:p>
    <w:p>
      <w:r>
        <w:t>121</w:t>
      </w:r>
    </w:p>
    <w:p>
      <w:r>
        <w:t>张文彬十分注意斗争策略。一次，韶关基督教青年会要</w:t>
      </w:r>
    </w:p>
    <w:p>
      <w:r>
        <w:t>我去讲话，我经张发奎的同意，就去讲</w:t>
      </w:r>
      <w:r>
        <w:rPr>
          <w:color w:val="808080"/>
        </w:rPr>
        <w:t>了</w:t>
      </w:r>
      <w:r>
        <w:t>。后来丘誉（四战</w:t>
      </w:r>
    </w:p>
    <w:p>
      <w:r>
        <w:t>区政治部主任）领导的</w:t>
      </w:r>
      <w:r>
        <w:rPr>
          <w:color w:val="808080"/>
        </w:rPr>
        <w:t>《</w:t>
      </w:r>
      <w:r>
        <w:t>中正日报》的主笔谢寿南在该报连</w:t>
      </w:r>
    </w:p>
    <w:p>
      <w:r>
        <w:t>续发表了两篇文章攻击我。张文彬闻悉了这件事，来找我商</w:t>
      </w:r>
    </w:p>
    <w:p>
      <w:r>
        <w:t>量对策。我对他说，我的讲话是经过张发奎同意的，我准备</w:t>
      </w:r>
    </w:p>
    <w:p>
      <w:r>
        <w:t>写文章反驳那位主笔。可是，他不同意我去打笔墨官司。他</w:t>
      </w:r>
    </w:p>
    <w:p>
      <w:r>
        <w:t>对我说:你最好不要出面，可以找一个适当的机会，让张发</w:t>
      </w:r>
    </w:p>
    <w:p>
      <w:r>
        <w:t>奎本人出来表表态度，这样效果会更好些。我将这想法在张</w:t>
      </w:r>
    </w:p>
    <w:p>
      <w:r>
        <w:t>发奎面前略提了一</w:t>
      </w:r>
      <w:r>
        <w:rPr>
          <w:color w:val="FF0000"/>
        </w:rPr>
        <w:t>下</w:t>
      </w:r>
      <w:r>
        <w:t>，张当时也没有什么表示。过了几天，</w:t>
      </w:r>
    </w:p>
    <w:p>
      <w:r>
        <w:t>韶关召开党政军联席会议（这样的会是定期召开的）。开会</w:t>
      </w:r>
    </w:p>
    <w:p>
      <w:r>
        <w:t>那天，张发奎通知我不要去参加，当时我感到很奇怪。后来</w:t>
      </w:r>
    </w:p>
    <w:p>
      <w:r>
        <w:t>听说，张发奎在这次会上指着《中正日报》的负责人大发了</w:t>
      </w:r>
    </w:p>
    <w:p>
      <w:r>
        <w:t>一阵脾气，弄得该报负责人只好承认过错。事后，政治部主</w:t>
      </w:r>
    </w:p>
    <w:p>
      <w:r>
        <w:t>任丘誉和《中正日报》的负责人还特地找我陪礼道歉。我把</w:t>
      </w:r>
    </w:p>
    <w:p>
      <w:r>
        <w:t>这件事向张文彬同志汇报了，他对我说，我们的目的已经达</w:t>
      </w:r>
    </w:p>
    <w:p>
      <w:r>
        <w:t>到，此事到此适可而止了。这虽是件小事，但从中我感到张</w:t>
      </w:r>
    </w:p>
    <w:p>
      <w:r>
        <w:t>文彬这人在对国民党反动派的斗争中，是很注意斗争策略</w:t>
      </w:r>
    </w:p>
    <w:p>
      <w:r>
        <w:t>的，斗争艺术是很高的。</w:t>
      </w:r>
    </w:p>
    <w:p>
      <w:r>
        <w:t>在韶关，我曾邀请过张文彬同志给我们特支的同志讲过</w:t>
      </w:r>
    </w:p>
    <w:p>
      <w:r>
        <w:t>一次话。他那生动而富有鼓动性的语言，给我们留下了深刻</w:t>
      </w:r>
    </w:p>
    <w:p>
      <w:r>
        <w:t>的印象（这方面郑黎亚同志有回忆材料，这里不赘述）。</w:t>
      </w:r>
    </w:p>
    <w:p>
      <w:r>
        <w:t>我们服务队在韶关只有一年时间，后调往广西，改由李</w:t>
      </w:r>
    </w:p>
    <w:p>
      <w:r>
        <w:t>克农同志与我直接联系。1942年“南委事件”发生后不久，</w:t>
      </w:r>
    </w:p>
    <w:p>
      <w:r>
        <w:t>南方局派李亚群同志来找我，对我说，南委、粤北省委机关</w:t>
      </w:r>
    </w:p>
    <w:p>
      <w:r>
        <w:t>被破坏。张文彬等人已被捕了。李问我:张文彬这人能否靠</w:t>
      </w:r>
    </w:p>
    <w:p>
      <w:r>
        <w:t>得住?如果靠不住，那你就要马上撤出来。我对李亚群说，</w:t>
      </w:r>
    </w:p>
    <w:p>
      <w:r>
        <w:t>122</w:t>
      </w:r>
    </w:p>
    <w:p>
      <w:r>
        <w:t>从我接触的印象来看，张文彬这人立场是坚定的，革命性是</w:t>
      </w:r>
    </w:p>
    <w:p>
      <w:r>
        <w:t>很强的，不会有什么问题。李回去将情况向周恩来作了汇</w:t>
      </w:r>
    </w:p>
    <w:p>
      <w:r>
        <w:t>报。周恩来经过一番考虑，决定让我继续在服务队工作，没</w:t>
      </w:r>
    </w:p>
    <w:p>
      <w:r>
        <w:t>有撤出来。后来</w:t>
      </w:r>
      <w:r>
        <w:rPr>
          <w:color w:val="008000"/>
        </w:rPr>
        <w:t>，</w:t>
      </w:r>
      <w:r>
        <w:t>张文彬同志坚贞不屈，牺牲在敌人的牢狱</w:t>
      </w:r>
    </w:p>
    <w:p>
      <w:r>
        <w:t>之中。事实证明我对他的估计是正确的。</w:t>
      </w:r>
    </w:p>
    <w:p>
      <w:r>
        <w:t>（原载</w:t>
      </w:r>
      <w:r>
        <w:rPr>
          <w:color w:val="808080"/>
        </w:rPr>
        <w:t>《</w:t>
      </w:r>
      <w:r>
        <w:t>广东党史通讯</w:t>
      </w:r>
      <w:r>
        <w:rPr>
          <w:color w:val="FF0000"/>
        </w:rPr>
        <w:t>》</w:t>
      </w:r>
      <w:r>
        <w:rPr>
          <w:color w:val="0000E1"/>
        </w:rPr>
        <w:t>，</w:t>
      </w:r>
      <w:r>
        <w:t>1984年第5期）</w:t>
      </w:r>
    </w:p>
    <w:p>
      <w:r>
        <w:t>123</w:t>
      </w:r>
    </w:p>
    <w:p>
      <w:r>
        <w:t>留在东江的足迹</w:t>
      </w:r>
    </w:p>
    <w:p>
      <w:r>
        <w:t>邬强</w:t>
      </w:r>
    </w:p>
    <w:p>
      <w:r>
        <w:t>1939年7月，我接到了调离英德参加省委训练班学习</w:t>
      </w:r>
    </w:p>
    <w:p>
      <w:r>
        <w:t>的通知。由此，我又一次告别了家乡亲人，踏上了新的征</w:t>
      </w:r>
    </w:p>
    <w:p>
      <w:r>
        <w:t>程。</w:t>
      </w:r>
    </w:p>
    <w:p>
      <w:r>
        <w:t>我冒着酷热，从望埠河头车站乘火车到达曲江县马坝，</w:t>
      </w:r>
    </w:p>
    <w:p>
      <w:r>
        <w:t>找到了位于圩内的救亡书店。这里是省委的一个秘密交通</w:t>
      </w:r>
    </w:p>
    <w:p>
      <w:r>
        <w:t>站。接上关系以后，我又从马坝转到省委设在韶关市的秘密</w:t>
      </w:r>
    </w:p>
    <w:p>
      <w:r>
        <w:t>招待所，然后前往八路军驻韶关办事处。</w:t>
      </w:r>
    </w:p>
    <w:p>
      <w:r>
        <w:t>这一期间，我见到了张文彬、古大存等省委领导同志。</w:t>
      </w:r>
    </w:p>
    <w:p>
      <w:r>
        <w:t>张文彬身材高大，讲话果断有力，给人一种精明能干的</w:t>
      </w:r>
    </w:p>
    <w:p>
      <w:r>
        <w:t>感觉。他是湖南平江人，参加过彭德怀同志领导的平江暴</w:t>
      </w:r>
    </w:p>
    <w:p>
      <w:r>
        <w:t>动，以及著名的二万五千里长征。他曾担任红五军政委，长</w:t>
      </w:r>
    </w:p>
    <w:p>
      <w:r>
        <w:t>征队伍抵达陕北后，又担任了毛泽东同志的秘书。1937年，</w:t>
      </w:r>
    </w:p>
    <w:p>
      <w:r>
        <w:t>受中共中央派遣，南来广东重建省委领导机关。他参加过洛</w:t>
      </w:r>
    </w:p>
    <w:p>
      <w:r>
        <w:t>川会议</w:t>
      </w:r>
      <w:r>
        <w:rPr>
          <w:color w:val="0000E1"/>
        </w:rPr>
        <w:t>，</w:t>
      </w:r>
      <w:r>
        <w:t>对党在抗日时期的基本任务和抗日民族统一战线的</w:t>
      </w:r>
    </w:p>
    <w:p>
      <w:r>
        <w:t>方针政策，在理论上有着比较深刻的认识。</w:t>
      </w:r>
    </w:p>
    <w:p>
      <w:r>
        <w:t>张文彬同志恳切地说:“同志哥，这几年你经历了严峻</w:t>
      </w:r>
    </w:p>
    <w:p>
      <w:r>
        <w:t>124</w:t>
      </w:r>
    </w:p>
    <w:p>
      <w:r>
        <w:t>的考验，现在需要进行认真的学习和总结，以便今后更好地</w:t>
      </w:r>
    </w:p>
    <w:p>
      <w:r>
        <w:t>开展工作。”这次见面时间不长，但他那沉着果断的工作作</w:t>
      </w:r>
    </w:p>
    <w:p>
      <w:r>
        <w:t>风，他那带着湖南口音的普通话，以及富有鼓动性的话语，</w:t>
      </w:r>
    </w:p>
    <w:p>
      <w:r>
        <w:t>给我留下了深刻的印象。</w:t>
      </w:r>
    </w:p>
    <w:p>
      <w:r>
        <w:t>为了正确估计形势，总结一年来对敌斗争的经验教训</w:t>
      </w:r>
      <w:r>
        <w:rPr>
          <w:color w:val="808080"/>
        </w:rPr>
        <w:t>，</w:t>
      </w:r>
    </w:p>
    <w:p>
      <w:r>
        <w:t>制定今后的工作方针，1942年1月底，中共南方工作委员</w:t>
      </w:r>
    </w:p>
    <w:p>
      <w:r>
        <w:t>会副书记张文彬在宝安阳台山根据地召开干部会议。我应通</w:t>
      </w:r>
    </w:p>
    <w:p>
      <w:r>
        <w:t>知从东莞来到部队领导机关驻地一一宝安县龙华乡白石龙</w:t>
      </w:r>
    </w:p>
    <w:p>
      <w:r>
        <w:t>村。</w:t>
      </w:r>
    </w:p>
    <w:p>
      <w:r>
        <w:t>白石龙村位于阳台山根据地内，是个座落在阳台山东南</w:t>
      </w:r>
    </w:p>
    <w:p>
      <w:r>
        <w:t>面的小山村。它的西北约10公里的地方是国民党控制的观</w:t>
      </w:r>
    </w:p>
    <w:p>
      <w:r>
        <w:t>澜圩，东南约5公里左右是日军占据的布吉。因而这里成为</w:t>
      </w:r>
    </w:p>
    <w:p>
      <w:r>
        <w:t>日顽双方的缓冲区。白石龙的南面不远是连绵不断的山峰，</w:t>
      </w:r>
    </w:p>
    <w:p>
      <w:r>
        <w:t>我们住过的上</w:t>
      </w:r>
      <w:r>
        <w:rPr>
          <w:color w:val="0000E1"/>
        </w:rPr>
        <w:t>”</w:t>
      </w:r>
      <w:r>
        <w:t>下坪也在那一带。</w:t>
      </w:r>
    </w:p>
    <w:p>
      <w:r>
        <w:t>带路的同志引我们进了村里的祠堂。走进门口，一眼看</w:t>
      </w:r>
    </w:p>
    <w:p>
      <w:r>
        <w:t>到张文彬同志和几位当地同志坐在天井里谈话。</w:t>
      </w:r>
    </w:p>
    <w:p>
      <w:r>
        <w:t>“张书记”，我高兴地喊了起来，急忙走上前去。</w:t>
      </w:r>
    </w:p>
    <w:p>
      <w:r>
        <w:t>“哎呀，你来了，路上还好吧?”张文彬同志一边伸出手</w:t>
      </w:r>
    </w:p>
    <w:p>
      <w:r>
        <w:t>来，一边热情地引我</w:t>
      </w:r>
      <w:del w:id="79" w:author="1" w:date="2018-10-09T14:17:30Z">
        <w:r>
          <w:rPr/>
          <w:delText>人</w:delText>
        </w:r>
      </w:del>
      <w:ins w:id="80" w:author="1" w:date="2018-10-09T14:17:32Z">
        <w:r>
          <w:rPr>
            <w:rFonts w:hint="eastAsia"/>
            <w:lang w:eastAsia="zh-CN"/>
          </w:rPr>
          <w:t>入</w:t>
        </w:r>
      </w:ins>
      <w:r>
        <w:t>座。</w:t>
      </w:r>
    </w:p>
    <w:p>
      <w:r>
        <w:t>我仔细地端详着老首长，三年多没见了，他还是那朴实</w:t>
      </w:r>
    </w:p>
    <w:p>
      <w:r>
        <w:t>爽朗的样子。只是脸庞更瘦削了，艰苦的生活和繁忙的工作</w:t>
      </w:r>
    </w:p>
    <w:p>
      <w:r>
        <w:t>使他的额角起了一些皱纹。</w:t>
      </w:r>
    </w:p>
    <w:p>
      <w:r>
        <w:t>他关心地询问起东莞的情况，对我们一直在那里坚持斗</w:t>
      </w:r>
    </w:p>
    <w:p>
      <w:r>
        <w:t>争表示赞许。当他听到顽军进攻大岭山区，地方政权和人民</w:t>
      </w:r>
    </w:p>
    <w:p>
      <w:r>
        <w:t>群众的生命财产受到较大的损失时，皱起了眉头，半晌没有</w:t>
      </w:r>
    </w:p>
    <w:p>
      <w:r>
        <w:t>125</w:t>
      </w:r>
    </w:p>
    <w:p>
      <w:r>
        <w:t>吭声。</w:t>
      </w:r>
    </w:p>
    <w:p>
      <w:r>
        <w:t>停了一会儿，张文彬同志叮嘱我找个地方好好休息，养</w:t>
      </w:r>
    </w:p>
    <w:p>
      <w:r>
        <w:t>足精神准备在会议</w:t>
      </w:r>
      <w:r>
        <w:rPr>
          <w:color w:val="0000E1"/>
        </w:rPr>
        <w:t>.</w:t>
      </w:r>
      <w:r>
        <w:t>上总结前段工作。</w:t>
      </w:r>
    </w:p>
    <w:p>
      <w:r>
        <w:t>在白石龙，我还先后见到林平、梁鸿钧、曾生等负责同</w:t>
      </w:r>
    </w:p>
    <w:p>
      <w:r>
        <w:t>志，向他们汇报了东莞部队的情况。</w:t>
      </w:r>
    </w:p>
    <w:p>
      <w:r>
        <w:t>从1月下旬至4月初，我们在白石龙召开了数次干部会</w:t>
      </w:r>
    </w:p>
    <w:p>
      <w:r>
        <w:t>议。</w:t>
      </w:r>
    </w:p>
    <w:p>
      <w:r>
        <w:t>中共南方工作委员会副书记张文彬同志主持会议并做了</w:t>
      </w:r>
    </w:p>
    <w:p>
      <w:r>
        <w:t>多次讲话。</w:t>
      </w:r>
    </w:p>
    <w:p>
      <w:r>
        <w:t>张文彬同志首先阐述了党关于抗日游击战争的理论及其</w:t>
      </w:r>
    </w:p>
    <w:p>
      <w:r>
        <w:t>在实践中的意义，总结了部队三年多来的工作。他肯定了部</w:t>
      </w:r>
    </w:p>
    <w:p>
      <w:r>
        <w:t>队在开展东江敌后抗日斗争中取得的一系列成绩，也指出了</w:t>
      </w:r>
    </w:p>
    <w:p>
      <w:r>
        <w:t>东移海陆丰和大岭山反顽斗争存在的问题。在分析当前形势</w:t>
      </w:r>
    </w:p>
    <w:p>
      <w:r>
        <w:t>的基础上，强调从广东敌后的特点出发，发展部队和扩大抗</w:t>
      </w:r>
    </w:p>
    <w:p>
      <w:r>
        <w:t>日根据地。在军事上要做到能打、能走、能藏、灵活机动地</w:t>
      </w:r>
    </w:p>
    <w:p>
      <w:r>
        <w:t>打击敌人的有生力量、积小胜为大胜。避免与敌人硬拼、打</w:t>
      </w:r>
    </w:p>
    <w:p>
      <w:r>
        <w:t>消耗仗。</w:t>
      </w:r>
    </w:p>
    <w:p>
      <w:r>
        <w:t>张文彬同志还联系人民军队的历史</w:t>
      </w:r>
      <w:r>
        <w:rPr>
          <w:color w:val="0000E1"/>
        </w:rPr>
        <w:t>,</w:t>
      </w:r>
      <w:r>
        <w:t>列举了党领导革命</w:t>
      </w:r>
    </w:p>
    <w:p>
      <w:r>
        <w:t>战争的成功例子</w:t>
      </w:r>
      <w:r>
        <w:rPr>
          <w:color w:val="008000"/>
        </w:rPr>
        <w:t>,</w:t>
      </w:r>
      <w:r>
        <w:t>说明在敌强我弱的形势下</w:t>
      </w:r>
      <w:r>
        <w:rPr>
          <w:color w:val="008000"/>
        </w:rPr>
        <w:t>,</w:t>
      </w:r>
      <w:r>
        <w:t>要特别注意制定</w:t>
      </w:r>
    </w:p>
    <w:p>
      <w:r>
        <w:t>和贯彻正确的方针。他提出，要正确看待部队开辟大岭山根</w:t>
      </w:r>
    </w:p>
    <w:p>
      <w:r>
        <w:t>据地以来的工作</w:t>
      </w:r>
      <w:r>
        <w:rPr>
          <w:color w:val="FF0000"/>
        </w:rPr>
        <w:t>,</w:t>
      </w:r>
      <w:r>
        <w:t>认真总结正反两方面的经验，迎接新的更大</w:t>
      </w:r>
    </w:p>
    <w:p>
      <w:r>
        <w:t>的斗争考验。</w:t>
      </w:r>
    </w:p>
    <w:p>
      <w:r>
        <w:t>张文彬同志的讲话生动而富有哲理性。他的马克思主义</w:t>
      </w:r>
    </w:p>
    <w:p>
      <w:r>
        <w:t>理论水平较高，又有丰富的实践经验。他善于从错综复杂的</w:t>
      </w:r>
    </w:p>
    <w:p>
      <w:r>
        <w:t>现象中抓住问题的实质，并且做出令人信服的解释。记得在</w:t>
      </w:r>
    </w:p>
    <w:p>
      <w:r>
        <w:t>曲江马坝参加省委训练班学习时，他的理论课以及几次讲话</w:t>
      </w:r>
    </w:p>
    <w:p>
      <w:r>
        <w:t>126</w:t>
      </w:r>
    </w:p>
    <w:p>
      <w:r>
        <w:t>都使我受益匪浅。这次，在对敌斗争的复杂形势下，再次聆</w:t>
      </w:r>
    </w:p>
    <w:p>
      <w:r>
        <w:t>听了他的讲话，又使我受到了很大的启发。当然，对一些具</w:t>
      </w:r>
    </w:p>
    <w:p>
      <w:r>
        <w:t>体问题我们也有不同的看法。</w:t>
      </w:r>
    </w:p>
    <w:p>
      <w:r>
        <w:t>上下坪会议以后，我们遵照党中央的指示，坚持独立自</w:t>
      </w:r>
    </w:p>
    <w:p>
      <w:r>
        <w:t>主地开展敌后抗日游击战争，开辟了大岭山根据地。斗争方</w:t>
      </w:r>
    </w:p>
    <w:p>
      <w:r>
        <w:t>向是正确的，在实际工作中取得了很大成绩。我军进</w:t>
      </w:r>
      <w:del w:id="81" w:author="1" w:date="2018-10-09T14:22:38Z">
        <w:r>
          <w:rPr/>
          <w:delText>人</w:delText>
        </w:r>
      </w:del>
      <w:ins w:id="82" w:author="1" w:date="2018-10-09T14:22:38Z">
        <w:r>
          <w:rPr>
            <w:rFonts w:hint="eastAsia"/>
            <w:lang w:eastAsia="zh-CN"/>
          </w:rPr>
          <w:t>入</w:t>
        </w:r>
      </w:ins>
      <w:r>
        <w:t>大岭</w:t>
      </w:r>
    </w:p>
    <w:p>
      <w:r>
        <w:t>山区以后，能够积极地宣传群众、组织群众和武装群众，巩</w:t>
      </w:r>
    </w:p>
    <w:p>
      <w:r>
        <w:t>固和扩大了大岭山的抗日武装力量。我们重视宣传和贯彻党</w:t>
      </w:r>
    </w:p>
    <w:p>
      <w:r>
        <w:t>的抗日民族统一战线政策，注意团结包括开明士绅、地方实</w:t>
      </w:r>
    </w:p>
    <w:p>
      <w:r>
        <w:t>力派在内的各阶级各阶层人士，普遍建立了抗日民主政权。</w:t>
      </w:r>
    </w:p>
    <w:p>
      <w:r>
        <w:t>我军还帮助建立了乡村抗日自卫队和民兵组织。由于获得了</w:t>
      </w:r>
    </w:p>
    <w:p>
      <w:r>
        <w:t>地方武装和人民群众的密切配合，增强了我军对敌斗争的力</w:t>
      </w:r>
    </w:p>
    <w:p>
      <w:r>
        <w:t>量，取得了黄潭、百花洞等一系列战斗的胜利。</w:t>
      </w:r>
    </w:p>
    <w:p>
      <w:r>
        <w:t>此外，我们从东移失利中汲取了教训，认清了国民党反</w:t>
      </w:r>
    </w:p>
    <w:p>
      <w:r>
        <w:t>动当局假抗日、真反共的丑恶面目，在政治上军事上同国民</w:t>
      </w:r>
    </w:p>
    <w:p>
      <w:r>
        <w:t>党顽固派的投降逆流进行了坚决的斗争。</w:t>
      </w:r>
    </w:p>
    <w:p>
      <w:r>
        <w:t>上述方面，与会同志的认识比较一致</w:t>
      </w:r>
      <w:r>
        <w:rPr>
          <w:color w:val="008000"/>
        </w:rPr>
        <w:t>。</w:t>
      </w:r>
    </w:p>
    <w:p>
      <w:r>
        <w:t>但是，对于1941年9月国民党顽军进攻东莞大岭山根</w:t>
      </w:r>
    </w:p>
    <w:p>
      <w:r>
        <w:t>据地的问题，会议有两种不同意见。</w:t>
      </w:r>
    </w:p>
    <w:p>
      <w:r>
        <w:t>张文彬以及一些同志认为，我们在开辟大岭山根据地</w:t>
      </w:r>
    </w:p>
    <w:p>
      <w:r>
        <w:t>时，在政治方面有“左”的倾向，对待地主阶级的政策上有</w:t>
      </w:r>
    </w:p>
    <w:p>
      <w:r>
        <w:t>偏差，导致他们联合国民党顽固派一起向大岭山根据地进</w:t>
      </w:r>
    </w:p>
    <w:p>
      <w:r>
        <w:t>攻，使我们的党组织、抗日政权和人民群众都受到了很大损</w:t>
      </w:r>
    </w:p>
    <w:p>
      <w:r>
        <w:t>失。同时，这些同志还认为，东莞部队主力转到宝安阳台</w:t>
      </w:r>
    </w:p>
    <w:p>
      <w:r>
        <w:t>山、惠阳坪山地区是“逃跑主义”的表现，结果丢掉</w:t>
      </w:r>
      <w:r>
        <w:rPr>
          <w:color w:val="FF0000"/>
        </w:rPr>
        <w:t>了</w:t>
      </w:r>
      <w:r>
        <w:t>大岭</w:t>
      </w:r>
    </w:p>
    <w:p>
      <w:r>
        <w:t>山根据地。</w:t>
      </w:r>
    </w:p>
    <w:p>
      <w:r>
        <w:t>127</w:t>
      </w:r>
    </w:p>
    <w:p>
      <w:r>
        <w:t>对此，曾生、我和一些同志有不同看法。</w:t>
      </w:r>
    </w:p>
    <w:p>
      <w:r>
        <w:t>我们认为，部队</w:t>
      </w:r>
      <w:r>
        <w:rPr>
          <w:color w:val="008000"/>
        </w:rPr>
        <w:t>开</w:t>
      </w:r>
      <w:r>
        <w:t>辟了大岭山根据地以后，积极打击日</w:t>
      </w:r>
    </w:p>
    <w:p>
      <w:r>
        <w:t>伪军，严格执行了党的抗日民族统</w:t>
      </w:r>
      <w:r>
        <w:rPr>
          <w:color w:val="FF0000"/>
        </w:rPr>
        <w:t>-</w:t>
      </w:r>
      <w:r>
        <w:t>一战线政策，受到了大岭</w:t>
      </w:r>
    </w:p>
    <w:p>
      <w:r>
        <w:t>山人民包括开明士绅、地方实力派的普遍欢迎。对于地主阶</w:t>
      </w:r>
    </w:p>
    <w:p>
      <w:r>
        <w:t>级中的一小撮反动顽固分子勾结敌伪和国民党顽固派，我们</w:t>
      </w:r>
    </w:p>
    <w:p>
      <w:r>
        <w:t>与之斗争是不可避免的，任何妥协退让都不能解决问题。尤</w:t>
      </w:r>
    </w:p>
    <w:p>
      <w:r>
        <w:t>其是在国民党掀起第二次反共高潮以后，国民党顽军进攻宝</w:t>
      </w:r>
    </w:p>
    <w:p>
      <w:r>
        <w:t>安和东莞抗日根据地，这些地区的少数反动分子趁机“反</w:t>
      </w:r>
    </w:p>
    <w:p>
      <w:r>
        <w:t>水”，也是不可避免的。对此问题，我们应该有正确的认识</w:t>
      </w:r>
    </w:p>
    <w:p>
      <w:r>
        <w:t>和清醒的头脑。</w:t>
      </w:r>
    </w:p>
    <w:p>
      <w:r>
        <w:t>当然，斗争必须讲求策略。但策略问题不是出在政治</w:t>
      </w:r>
      <w:r>
        <w:rPr>
          <w:color w:val="0000E1"/>
        </w:rPr>
        <w:t>，</w:t>
      </w:r>
    </w:p>
    <w:p>
      <w:r>
        <w:t>而是在军事方面。</w:t>
      </w:r>
    </w:p>
    <w:p>
      <w:r>
        <w:t>当国民党反动军队首先进攻我宝安阳台山根据地时，我</w:t>
      </w:r>
    </w:p>
    <w:p>
      <w:r>
        <w:t>东莞部队根据抗日游击战争的基本原则，主动地袭击了顽军</w:t>
      </w:r>
    </w:p>
    <w:p>
      <w:r>
        <w:t>的后方，有力地策应了阳台山根据地的反顽斗争。随后，国</w:t>
      </w:r>
    </w:p>
    <w:p>
      <w:r>
        <w:t>民党顽军又调头进攻大岭山根据地。我东莞部队主力转移到</w:t>
      </w:r>
    </w:p>
    <w:p>
      <w:r>
        <w:t>宝安进行外线作战，避免与敌人进行正面的消耗仗。</w:t>
      </w:r>
    </w:p>
    <w:p>
      <w:r>
        <w:t>无论是当时还是现在，我们都认为那种做法是必要的、</w:t>
      </w:r>
    </w:p>
    <w:p>
      <w:r>
        <w:t>正确的。如果我们坚持运用敌后游击战争的灵活策略，完全</w:t>
      </w:r>
    </w:p>
    <w:p>
      <w:r>
        <w:t>有可能粉碎敌人对大岭山根据地的进攻。但是，部队主力跳</w:t>
      </w:r>
    </w:p>
    <w:p>
      <w:r>
        <w:t>至外线作战后，未能将既定的作战部署贯彻始终。这样，才</w:t>
      </w:r>
    </w:p>
    <w:p>
      <w:r>
        <w:t>没有达到牵制和调动敌人的目的。</w:t>
      </w:r>
    </w:p>
    <w:p>
      <w:r>
        <w:t>至于说我们“丢掉”了大岭山根据地，这也是我们不能</w:t>
      </w:r>
    </w:p>
    <w:p>
      <w:r>
        <w:t>同意的。去年冬季以来，顽军虽然依仗优势兵力进占大岭山</w:t>
      </w:r>
    </w:p>
    <w:p>
      <w:r>
        <w:t>东部，但我们队伍始终在那里坚持斗争。同时，部队还开辟</w:t>
      </w:r>
    </w:p>
    <w:p>
      <w:r>
        <w:t>了西部新区。</w:t>
      </w:r>
      <w:r>
        <w:rPr>
          <w:color w:val="0000E1"/>
        </w:rPr>
        <w:t>我</w:t>
      </w:r>
      <w:r>
        <w:t>们的活动区域不是缩小了，而是更加扩大</w:t>
      </w:r>
    </w:p>
    <w:p>
      <w:r>
        <w:t>128</w:t>
      </w:r>
    </w:p>
    <w:p>
      <w:r>
        <w:t>会议上，同志们畅所欲言，坦率地提出了自己的看法。</w:t>
      </w:r>
    </w:p>
    <w:p>
      <w:r>
        <w:t>从总结经验吸取教训的角度出发，对一年来部队的工作进行</w:t>
      </w:r>
    </w:p>
    <w:p>
      <w:r>
        <w:t>批评和自我批评，有助于在复杂尖锐的新形势下，进一步提</w:t>
      </w:r>
    </w:p>
    <w:p>
      <w:r>
        <w:t>高认识，增强团结，建立信心。</w:t>
      </w:r>
    </w:p>
    <w:p>
      <w:r>
        <w:t>最后，会议决定，为了加强广东敌后游击战争的组织领</w:t>
      </w:r>
    </w:p>
    <w:p>
      <w:r>
        <w:t>导，根据中共南方工作委员会的指示，成立以林平同志为书</w:t>
      </w:r>
    </w:p>
    <w:p>
      <w:r>
        <w:t>记的广东军政委员会。</w:t>
      </w:r>
    </w:p>
    <w:p>
      <w:r>
        <w:t>会议还决定成立广东人民抗日游击总队，由梁鸿钧任总</w:t>
      </w:r>
    </w:p>
    <w:p>
      <w:r>
        <w:t>队长，林平任政委，曾生任副总队长，王作尧任参谋长，杨</w:t>
      </w:r>
    </w:p>
    <w:p>
      <w:r>
        <w:t>康华任政治部主任，我被任命为参谋处长。</w:t>
      </w:r>
    </w:p>
    <w:p>
      <w:r>
        <w:t>部队进行了整编，总队机关有政治部、参谋处、军需</w:t>
      </w:r>
    </w:p>
    <w:p>
      <w:r>
        <w:t>处。总队下辖一个主力大队和四个地方大队，王作尧兼主力</w:t>
      </w:r>
    </w:p>
    <w:p>
      <w:r>
        <w:t>大队长，副大队长周伯明，政</w:t>
      </w:r>
      <w:r>
        <w:rPr>
          <w:color w:val="808080"/>
        </w:rPr>
        <w:t>治</w:t>
      </w:r>
      <w:r>
        <w:t>委员卢伟良；曾生兼第三大</w:t>
      </w:r>
    </w:p>
    <w:p>
      <w:r>
        <w:t>队长，副大队长翟信，政治委员陈志强；彭沃任惠阳大队</w:t>
      </w:r>
    </w:p>
    <w:p>
      <w:r>
        <w:t>长，副大队长高健，政治委员谭</w:t>
      </w:r>
      <w:r>
        <w:rPr>
          <w:color w:val="008000"/>
        </w:rPr>
        <w:t>天</w:t>
      </w:r>
      <w:r>
        <w:t>度；曾鸿文任宝安大队</w:t>
      </w:r>
    </w:p>
    <w:p>
      <w:r>
        <w:t>长，副大队长阮海天，政治委员何鼎华；蔡国梁任港九大队</w:t>
      </w:r>
    </w:p>
    <w:p>
      <w:r>
        <w:t>长，政治委员陈达明。</w:t>
      </w:r>
    </w:p>
    <w:p>
      <w:r>
        <w:t>白石龙会议是</w:t>
      </w:r>
      <w:r>
        <w:rPr>
          <w:color w:val="0000E1"/>
        </w:rPr>
        <w:t>一</w:t>
      </w:r>
      <w:r>
        <w:t>次</w:t>
      </w:r>
      <w:r>
        <w:rPr>
          <w:color w:val="FF0000"/>
        </w:rPr>
        <w:t>重</w:t>
      </w:r>
      <w:r>
        <w:t>要的会议。会议明确了新的形势</w:t>
      </w:r>
    </w:p>
    <w:p>
      <w:r>
        <w:t>下，东江党组织和抗日武装如何开展工作，以及在敌后扩大</w:t>
      </w:r>
    </w:p>
    <w:p>
      <w:r>
        <w:t>抗日根据地和抗日游击战争的问题。会议通过学习党中央关</w:t>
      </w:r>
    </w:p>
    <w:p>
      <w:r>
        <w:t>于抗日民族统一战线的理论及其策略方针，围绕毛泽东同志</w:t>
      </w:r>
    </w:p>
    <w:p>
      <w:r>
        <w:t>关于游击战争战略战术的思想及其在实践中的应用等问题，</w:t>
      </w:r>
    </w:p>
    <w:p>
      <w:r>
        <w:t>总结了三年来部队的工作。这对于面临着严峻复杂局势的东</w:t>
      </w:r>
    </w:p>
    <w:p>
      <w:r>
        <w:t>江党组织和抗日部队来说，具有非常及时和重大的指导作</w:t>
      </w:r>
    </w:p>
    <w:p>
      <w:r>
        <w:t>用</w:t>
      </w:r>
      <w:r>
        <w:rPr>
          <w:color w:val="FF0000"/>
        </w:rPr>
        <w:t>。</w:t>
      </w:r>
      <w:r>
        <w:t>通过整编，部队也加强了组织联系和战斗力。</w:t>
      </w:r>
    </w:p>
    <w:p>
      <w:r>
        <w:t>129</w:t>
      </w:r>
    </w:p>
    <w:p>
      <w:r>
        <w:t>会议</w:t>
      </w:r>
      <w:r>
        <w:rPr>
          <w:color w:val="0000E1"/>
        </w:rPr>
        <w:t>以</w:t>
      </w:r>
      <w:r>
        <w:t>后，我留在总队机关工作了一段时间，主要任务</w:t>
      </w:r>
    </w:p>
    <w:p>
      <w:r>
        <w:t>是调整机关人员、加强职能部门和建立参谋业务。</w:t>
      </w:r>
    </w:p>
    <w:p>
      <w:r>
        <w:t>根据张文彬同志的指示，我们加强了部队的政治宣传工</w:t>
      </w:r>
    </w:p>
    <w:p>
      <w:r>
        <w:t>作。总队机关设立了政治部，大队设立了政治处，从大队到</w:t>
      </w:r>
    </w:p>
    <w:p>
      <w:r>
        <w:t>班分别配备了政治委员、政治指导员、政治服务员、政治战</w:t>
      </w:r>
    </w:p>
    <w:p>
      <w:r>
        <w:t>士。</w:t>
      </w:r>
    </w:p>
    <w:p>
      <w:r>
        <w:t>1942年春，广东国民党当局的反共投降气焰甚嚣尘上，</w:t>
      </w:r>
    </w:p>
    <w:p>
      <w:r>
        <w:t>达到了抗战以来的最高峰。</w:t>
      </w:r>
    </w:p>
    <w:p>
      <w:r>
        <w:t>国民党第三战区司令长官余汉谋秉承蒋介石集团的旨</w:t>
      </w:r>
    </w:p>
    <w:p>
      <w:r>
        <w:t>意，召开</w:t>
      </w:r>
      <w:r>
        <w:rPr>
          <w:color w:val="808080"/>
        </w:rPr>
        <w:t>了</w:t>
      </w:r>
      <w:r>
        <w:t>广东“绥靖”会议，声称要在三个月内消灭东江</w:t>
      </w:r>
    </w:p>
    <w:p>
      <w:r>
        <w:t>我军。</w:t>
      </w:r>
    </w:p>
    <w:p>
      <w:r>
        <w:t>开春不久，国民党顽固派就先后调集一八七师、独九</w:t>
      </w:r>
    </w:p>
    <w:p>
      <w:r>
        <w:t>旅、独二十旅、保安第八团以及徐东来、梁桂平两个支队共</w:t>
      </w:r>
    </w:p>
    <w:p>
      <w:r>
        <w:t>500</w:t>
      </w:r>
      <w:r>
        <w:rPr>
          <w:color w:val="0000E1"/>
        </w:rPr>
        <w:t>0</w:t>
      </w:r>
      <w:r>
        <w:t>多人，制定了全面进攻我东江抗日根据地的罪恶计划。</w:t>
      </w:r>
    </w:p>
    <w:p>
      <w:r>
        <w:t>3月，国民党第六十五军一八七师以</w:t>
      </w:r>
      <w:r>
        <w:rPr>
          <w:color w:val="008000"/>
        </w:rPr>
        <w:t>“</w:t>
      </w:r>
      <w:r>
        <w:t>收复深圳、反攻</w:t>
      </w:r>
    </w:p>
    <w:p>
      <w:r>
        <w:t>香港”的名义作伪装，调至惠宝前线，随即推进到淡水、镇</w:t>
      </w:r>
    </w:p>
    <w:p>
      <w:r>
        <w:t>隆、新圩、樟木头、塘厦一线，对宝安阳台山根据地形成了</w:t>
      </w:r>
    </w:p>
    <w:p>
      <w:r>
        <w:t>包围的态势。内战之火，一触即发。</w:t>
      </w:r>
    </w:p>
    <w:p>
      <w:r>
        <w:t>3月底，总队部在宝安召开会议，研究迫在眉睫的内战</w:t>
      </w:r>
    </w:p>
    <w:p>
      <w:r>
        <w:t>形势。张文彬同志主持会议并讲了话。</w:t>
      </w:r>
    </w:p>
    <w:p>
      <w:r>
        <w:t>他提出，我军必须坚持自卫的正义立场，狠狠打击来犯</w:t>
      </w:r>
    </w:p>
    <w:p>
      <w:r>
        <w:t>的国民党顽军。在军事上要运用灵活多变的游击战术，避免</w:t>
      </w:r>
    </w:p>
    <w:p>
      <w:r>
        <w:t>与敌人正面硬拼和打消耗仗。当顽军大举进攻我根据地时，</w:t>
      </w:r>
    </w:p>
    <w:p>
      <w:r>
        <w:t>我军应注意外线和内线结合作战。迅速组织部队分路突出敌</w:t>
      </w:r>
    </w:p>
    <w:p>
      <w:r>
        <w:t>人的包围圈，以进攻的手段破坏其分进合击的计划。</w:t>
      </w:r>
    </w:p>
    <w:p>
      <w:r>
        <w:t>130</w:t>
      </w:r>
    </w:p>
    <w:p>
      <w:r>
        <w:t>在讨论对敌斗争策略时，会议决定利用国民党派系之间</w:t>
      </w:r>
    </w:p>
    <w:p>
      <w:r>
        <w:t>的矛盾，公开致信余汉谋、蒋光鼐，揭露国民党反动当局妥</w:t>
      </w:r>
    </w:p>
    <w:p>
      <w:r>
        <w:t>协投降、反共反人民的阴谋。</w:t>
      </w:r>
    </w:p>
    <w:p>
      <w:r>
        <w:t>最后，张文彬同志以坚定的语气说:“同志们，目前的</w:t>
      </w:r>
    </w:p>
    <w:p>
      <w:r>
        <w:t>局势很严重。但是，敌人进攻的兵力有限，阳台山和大岭山</w:t>
      </w:r>
    </w:p>
    <w:p>
      <w:r>
        <w:t>都有相当大的回旋余地。只要我们树立信心，坚持执行正确</w:t>
      </w:r>
    </w:p>
    <w:p>
      <w:r>
        <w:t>的方针，我们就一定能够战胜困难，粉碎敌人的进攻。”</w:t>
      </w:r>
    </w:p>
    <w:p>
      <w:r>
        <w:t>总队部根据这次会议的决定，迅速下达了战</w:t>
      </w:r>
      <w:r>
        <w:rPr>
          <w:color w:val="008000"/>
        </w:rPr>
        <w:t>斗</w:t>
      </w:r>
      <w:r>
        <w:t>部署，部</w:t>
      </w:r>
    </w:p>
    <w:p>
      <w:r>
        <w:t>队也进入了临战状态。</w:t>
      </w:r>
    </w:p>
    <w:p>
      <w:r>
        <w:t>这是张文彬同志最后一次主持总队部的会议，也是我最</w:t>
      </w:r>
    </w:p>
    <w:p>
      <w:r>
        <w:t>后一次见到张文彬同志。没想到，这一别竟成永诀。</w:t>
      </w:r>
    </w:p>
    <w:p>
      <w:r>
        <w:t>4月上旬，张文彬同志离开宝安经惠阳赴粤东北。5、6</w:t>
      </w:r>
    </w:p>
    <w:p>
      <w:r>
        <w:t>月间，因叛徒出卖，中共南方工作委员会和</w:t>
      </w:r>
      <w:r>
        <w:rPr>
          <w:color w:val="808080"/>
        </w:rPr>
        <w:t>粤</w:t>
      </w:r>
      <w:r>
        <w:t>北省委机关被</w:t>
      </w:r>
    </w:p>
    <w:p>
      <w:r>
        <w:t>国民党反动派破坏，张文彬同志经大埔县回南委机关（应是</w:t>
      </w:r>
    </w:p>
    <w:p>
      <w:r>
        <w:t>回东江游击区一编者注）时被捕入狱。在残暴敌人的毒打</w:t>
      </w:r>
    </w:p>
    <w:p>
      <w:r>
        <w:t>拷问面前，他英勇不屈，始终保持了一个共产党员的高尚气</w:t>
      </w:r>
    </w:p>
    <w:p>
      <w:r>
        <w:t>节，最后献出了宝贵生命!</w:t>
      </w:r>
    </w:p>
    <w:p>
      <w:r>
        <w:t>噩耗传来，同志们陷人了无比的悲愤之中。在国民党顽</w:t>
      </w:r>
    </w:p>
    <w:p>
      <w:r>
        <w:t>固派的罪恶屠刀下，我们又失去了一位可敬的好领导、好同</w:t>
      </w:r>
    </w:p>
    <w:p>
      <w:r>
        <w:t>志。</w:t>
      </w:r>
    </w:p>
    <w:p>
      <w:r>
        <w:t>张文彬同志艰苦奋斗，克已奉公。对党的事业忠心耿</w:t>
      </w:r>
    </w:p>
    <w:p>
      <w:r>
        <w:t>耿，对同志对朋友一片赤诚。记得我初次见到他的时候，他</w:t>
      </w:r>
    </w:p>
    <w:p>
      <w:r>
        <w:t>谆谆教导我努力学习马克思主义理论，认真研究毛主席关于</w:t>
      </w:r>
    </w:p>
    <w:p>
      <w:r>
        <w:t>革命游击战争的</w:t>
      </w:r>
      <w:r>
        <w:rPr>
          <w:color w:val="008000"/>
        </w:rPr>
        <w:t>学</w:t>
      </w:r>
      <w:r>
        <w:t>说。他上理论课时，十分强调理论联系实</w:t>
      </w:r>
    </w:p>
    <w:p>
      <w:r>
        <w:t>际。并且一再结合党的历史，深</w:t>
      </w:r>
      <w:del w:id="83" w:author="1" w:date="2018-10-09T14:27:43Z">
        <w:r>
          <w:rPr/>
          <w:delText>人</w:delText>
        </w:r>
      </w:del>
      <w:ins w:id="84" w:author="1" w:date="2018-10-09T14:27:43Z">
        <w:r>
          <w:rPr>
            <w:rFonts w:hint="eastAsia"/>
            <w:lang w:eastAsia="zh-CN"/>
          </w:rPr>
          <w:t>入</w:t>
        </w:r>
      </w:ins>
      <w:r>
        <w:t>分析“左”右倾机会主义</w:t>
      </w:r>
    </w:p>
    <w:p>
      <w:r>
        <w:t>的错误，精辟地阐述了党的抗日民族统一战线政策。他还鼓</w:t>
      </w:r>
    </w:p>
    <w:p>
      <w:r>
        <w:t>131</w:t>
      </w:r>
    </w:p>
    <w:p>
      <w:r>
        <w:t>励我结合当前斗争的实际，认真总结抗战初期的作战经验，</w:t>
      </w:r>
    </w:p>
    <w:p>
      <w:r>
        <w:t>以利于开展敌后的抗日游击战争。这些亲切的教导和关怀</w:t>
      </w:r>
      <w:r>
        <w:rPr>
          <w:color w:val="0000E1"/>
        </w:rPr>
        <w:t>，</w:t>
      </w:r>
    </w:p>
    <w:p>
      <w:r>
        <w:t>都使我终生难忘!</w:t>
      </w:r>
    </w:p>
    <w:p>
      <w:r>
        <w:t>他疾恶如仇，对同志的缺点错误绝不姑息庇护。但是，</w:t>
      </w:r>
    </w:p>
    <w:p>
      <w:r>
        <w:t>他的批评和帮助总是从团结大局出发，采取和风细雨方式，</w:t>
      </w:r>
    </w:p>
    <w:p>
      <w:r>
        <w:t>从不声色俱厉、以势压人。一旦遇到反批评，他也能够</w:t>
      </w:r>
      <w:r>
        <w:rPr>
          <w:color w:val="808080"/>
        </w:rPr>
        <w:t>冷</w:t>
      </w:r>
      <w:r>
        <w:t>静</w:t>
      </w:r>
    </w:p>
    <w:p>
      <w:r>
        <w:t>对待，耐心倾听别人的不同意见，在发扬民主的基础上求同</w:t>
      </w:r>
    </w:p>
    <w:p>
      <w:r>
        <w:t>存异。这一点，也给我留下</w:t>
      </w:r>
      <w:r>
        <w:rPr>
          <w:color w:val="FF0000"/>
        </w:rPr>
        <w:t>了</w:t>
      </w:r>
      <w:r>
        <w:t>深刻的印象。</w:t>
      </w:r>
    </w:p>
    <w:p>
      <w:r>
        <w:t>张文彬同志虽然永远地离开了我们，但他的风范长存，</w:t>
      </w:r>
    </w:p>
    <w:p>
      <w:r>
        <w:t>精神不死!他给我们的谆谆教诲，成为我们前进的动力。指</w:t>
      </w:r>
    </w:p>
    <w:p>
      <w:r>
        <w:t>战员们纷纷立誓，要化悲痛为力量，向敌人百倍地复仇!</w:t>
      </w:r>
    </w:p>
    <w:p>
      <w:r>
        <w:t>（摘自邬强:</w:t>
      </w:r>
      <w:r>
        <w:rPr>
          <w:color w:val="008000"/>
        </w:rPr>
        <w:t>〈</w:t>
      </w:r>
      <w:r>
        <w:t>烽火岁月》一书，广东人民出版社出版）</w:t>
      </w:r>
    </w:p>
    <w:p>
      <w:r>
        <w:t>（邬强系广东英德人，曾任广东省军区副司令员、广东</w:t>
      </w:r>
    </w:p>
    <w:p>
      <w:r>
        <w:t>省政协副主席等职）</w:t>
      </w:r>
    </w:p>
    <w:p>
      <w:r>
        <w:t>我心中所崇敬的地下党省委书记</w:t>
      </w:r>
    </w:p>
    <w:p>
      <w:r>
        <w:t>一怀念张文彬同志</w:t>
      </w:r>
    </w:p>
    <w:p>
      <w:r>
        <w:t>魏南金</w:t>
      </w:r>
    </w:p>
    <w:p>
      <w:r>
        <w:t>抗日战争时期，我曾在中共广东省委机关工作。由于工</w:t>
      </w:r>
    </w:p>
    <w:p>
      <w:r>
        <w:t>作上的关系，我和当时担任省委书记的张文彬同志接触密</w:t>
      </w:r>
    </w:p>
    <w:p>
      <w:r>
        <w:t>切。他给我的印象是年轻有为，精明能</w:t>
      </w:r>
      <w:r>
        <w:rPr>
          <w:color w:val="808080"/>
        </w:rPr>
        <w:t>干</w:t>
      </w:r>
      <w:r>
        <w:t>，是我心中崇敬的</w:t>
      </w:r>
    </w:p>
    <w:p>
      <w:r>
        <w:t>一位地下党省委书记。</w:t>
      </w:r>
    </w:p>
    <w:p>
      <w:r>
        <w:t>我第一次认识张文彬同志是在1940年</w:t>
      </w:r>
      <w:r>
        <w:rPr>
          <w:color w:val="0000E1"/>
        </w:rPr>
        <w:t>5</w:t>
      </w:r>
      <w:r>
        <w:t>月间。当时我</w:t>
      </w:r>
    </w:p>
    <w:p>
      <w:r>
        <w:t>在赣南办的省委第三期党训班学习</w:t>
      </w:r>
      <w:r>
        <w:rPr>
          <w:color w:val="0000E1"/>
        </w:rPr>
        <w:t>,</w:t>
      </w:r>
      <w:r>
        <w:t>由于蒋经国派军队包围</w:t>
      </w:r>
    </w:p>
    <w:p>
      <w:r>
        <w:t>我们</w:t>
      </w:r>
      <w:r>
        <w:rPr>
          <w:color w:val="FF0000"/>
        </w:rPr>
        <w:t>,</w:t>
      </w:r>
      <w:r>
        <w:t>我们撤回到南雄境内。就在南雄，党组织决定我到省委</w:t>
      </w:r>
    </w:p>
    <w:p>
      <w:r>
        <w:t>机关工作，主要任务是到当时国民党广东省政府所在地的韶</w:t>
      </w:r>
    </w:p>
    <w:p>
      <w:r>
        <w:t>关搞秘密联络站</w:t>
      </w:r>
      <w:r>
        <w:rPr>
          <w:color w:val="0000E1"/>
        </w:rPr>
        <w:t>,</w:t>
      </w:r>
      <w:r>
        <w:t>掩护张文彬（当时叫“大张”</w:t>
      </w:r>
      <w:r>
        <w:rPr>
          <w:color w:val="0000E1"/>
        </w:rPr>
        <w:t>）</w:t>
      </w:r>
      <w:r>
        <w:t>等省委领导同</w:t>
      </w:r>
    </w:p>
    <w:p>
      <w:r>
        <w:t>志开展工作。我接受这一任务以后</w:t>
      </w:r>
      <w:r>
        <w:rPr>
          <w:color w:val="008000"/>
        </w:rPr>
        <w:t>，</w:t>
      </w:r>
      <w:r>
        <w:t>省委交通员司徒丙鹤就</w:t>
      </w:r>
    </w:p>
    <w:p>
      <w:r>
        <w:t>把我从南雄带到韶关，将我介绍给韶关河西印刷厂一位姓杨</w:t>
      </w:r>
    </w:p>
    <w:p>
      <w:r>
        <w:t>的工人。我们经过一番计议</w:t>
      </w:r>
      <w:r>
        <w:rPr>
          <w:color w:val="FF0000"/>
        </w:rPr>
        <w:t>,</w:t>
      </w:r>
      <w:r>
        <w:t>就在河西找了一块地方</w:t>
      </w:r>
      <w:r>
        <w:rPr>
          <w:color w:val="FF0000"/>
        </w:rPr>
        <w:t>,</w:t>
      </w:r>
      <w:r>
        <w:t>盖了一</w:t>
      </w:r>
    </w:p>
    <w:p>
      <w:r>
        <w:t>个竹茅棚</w:t>
      </w:r>
      <w:r>
        <w:rPr>
          <w:color w:val="008000"/>
        </w:rPr>
        <w:t>,</w:t>
      </w:r>
      <w:r>
        <w:t>办起</w:t>
      </w:r>
      <w:r>
        <w:rPr>
          <w:color w:val="FF0000"/>
        </w:rPr>
        <w:t>了</w:t>
      </w:r>
      <w:r>
        <w:t>一间小印刷厂</w:t>
      </w:r>
      <w:r>
        <w:rPr>
          <w:color w:val="0000E1"/>
        </w:rPr>
        <w:t>,</w:t>
      </w:r>
      <w:r>
        <w:t>由杨当老板</w:t>
      </w:r>
      <w:r>
        <w:rPr>
          <w:color w:val="0000E1"/>
        </w:rPr>
        <w:t>,</w:t>
      </w:r>
      <w:r>
        <w:t>我当工人</w:t>
      </w:r>
      <w:r>
        <w:rPr>
          <w:color w:val="808080"/>
        </w:rPr>
        <w:t>，</w:t>
      </w:r>
      <w:r>
        <w:t>另雇</w:t>
      </w:r>
    </w:p>
    <w:p>
      <w:r>
        <w:t>了两位女工。这样</w:t>
      </w:r>
      <w:r>
        <w:rPr>
          <w:color w:val="FF0000"/>
        </w:rPr>
        <w:t>,</w:t>
      </w:r>
      <w:r>
        <w:t>我们在韶关就有了一个新的落脚点。</w:t>
      </w:r>
    </w:p>
    <w:p>
      <w:r>
        <w:t>5月的一天，我接到通知</w:t>
      </w:r>
      <w:r>
        <w:rPr>
          <w:color w:val="808080"/>
        </w:rPr>
        <w:t>，</w:t>
      </w:r>
      <w:r>
        <w:t>说一位代号为“曾晋文”的</w:t>
      </w:r>
    </w:p>
    <w:p>
      <w:r>
        <w:t>省委领导同志要来找我，要我注意接待。当时我还不认识张</w:t>
      </w:r>
    </w:p>
    <w:p>
      <w:r>
        <w:t>文彬，也不知道这“曾晋文”究竟是谁。过了几天，有一个</w:t>
      </w:r>
    </w:p>
    <w:p>
      <w:r>
        <w:t>年青英俊的高个子走进我们的茅棚，很大方地向我打了个招</w:t>
      </w:r>
    </w:p>
    <w:p>
      <w:r>
        <w:t>呼，便把一个装有介绍信的大信封递给我，其神态风度好象</w:t>
      </w:r>
    </w:p>
    <w:p>
      <w:r>
        <w:t>是跟我们洽谈生意似的。我拿出介绍信一看，啊!原来这来</w:t>
      </w:r>
    </w:p>
    <w:p>
      <w:r>
        <w:t>人就是张文彬。他微笑地点了点头，就跟我聊了起来。他先</w:t>
      </w:r>
    </w:p>
    <w:p>
      <w:r>
        <w:t>问了联络站周围环境的一些情况，然后对我说，他这次要到</w:t>
      </w:r>
    </w:p>
    <w:p>
      <w:r>
        <w:t>重庆、延安去开会，路过韶关，顺便来</w:t>
      </w:r>
      <w:r>
        <w:rPr>
          <w:color w:val="0000E1"/>
        </w:rPr>
        <w:t>看</w:t>
      </w:r>
      <w:r>
        <w:t>一看。我也把筹建</w:t>
      </w:r>
    </w:p>
    <w:p>
      <w:r>
        <w:t>联络站的简单情况向他作了汇报，他表示很满意。临走时，</w:t>
      </w:r>
    </w:p>
    <w:p>
      <w:r>
        <w:t>他嘱咐我要提高警惕，注意机关安全。这次会面，虽然很匆</w:t>
      </w:r>
    </w:p>
    <w:p>
      <w:r>
        <w:t>忙，但张文彬却给我留下了深刻的印象。</w:t>
      </w:r>
    </w:p>
    <w:p>
      <w:r>
        <w:t>我们这小印刷厂开张以后，一方面承印韶关一些行业的</w:t>
      </w:r>
    </w:p>
    <w:p>
      <w:r>
        <w:t>表格，另一方面则做好接待同志的工作。张文彬同志走后，</w:t>
      </w:r>
    </w:p>
    <w:p>
      <w:r>
        <w:t>省委组织部长李大林、省委秘书长王均予和司徒丙鹤、肥仔</w:t>
      </w:r>
    </w:p>
    <w:p>
      <w:r>
        <w:t>李（省委组织部</w:t>
      </w:r>
      <w:r>
        <w:rPr>
          <w:color w:val="FF0000"/>
        </w:rPr>
        <w:t>干</w:t>
      </w:r>
      <w:r>
        <w:t>事）等都曾先后来找过我，并在茅棚中住</w:t>
      </w:r>
    </w:p>
    <w:p>
      <w:r>
        <w:t>宿。有一次，王均予对我说，你处只为“大张”服务，不接</w:t>
      </w:r>
    </w:p>
    <w:p>
      <w:r>
        <w:t>待其他领导。“大张”和其爱人周微雨住在始兴，但他们经</w:t>
      </w:r>
    </w:p>
    <w:p>
      <w:r>
        <w:t>常要来韶关会见各地来人、召开会议、检查工作等等，往返</w:t>
      </w:r>
    </w:p>
    <w:p>
      <w:r>
        <w:t>很不方便，我们要在韶关找一间较为隐蔽的房子给张文彬作</w:t>
      </w:r>
    </w:p>
    <w:p>
      <w:r>
        <w:t>为临时住处</w:t>
      </w:r>
      <w:r>
        <w:rPr>
          <w:color w:val="808080"/>
        </w:rPr>
        <w:t>。</w:t>
      </w:r>
      <w:r>
        <w:t>于是，我和王均予一起去找，最后在韶关重阳</w:t>
      </w:r>
    </w:p>
    <w:p>
      <w:r>
        <w:t>墟“紫气东来”那间大屋里租了一个有套间的房子，作为省</w:t>
      </w:r>
    </w:p>
    <w:p>
      <w:r>
        <w:t>委的另一地下机关。随后组织上调谢健同志（女）来重阳住</w:t>
      </w:r>
    </w:p>
    <w:p>
      <w:r>
        <w:t>机关，我还是回原来的小印刷厂。</w:t>
      </w:r>
    </w:p>
    <w:p>
      <w:r>
        <w:t>过了一段时间，张文彬回来了。我带他在重阳住了几</w:t>
      </w:r>
    </w:p>
    <w:p>
      <w:r>
        <w:t>天，他那时整天在考虑工作，心情有些焦急不安，晚上也休</w:t>
      </w:r>
    </w:p>
    <w:p>
      <w:r>
        <w:t>息不好，我猜想他是为今后如何开展工作而操心。几天以</w:t>
      </w:r>
    </w:p>
    <w:p>
      <w:r>
        <w:t>后，文彬就回始兴同其他领导商量工作去了。不久，我接到</w:t>
      </w:r>
    </w:p>
    <w:p>
      <w:r>
        <w:t>通知，说省委准备在韶关召开各特委书记会议，传达中央会</w:t>
      </w:r>
    </w:p>
    <w:p>
      <w:r>
        <w:t>134</w:t>
      </w:r>
    </w:p>
    <w:p>
      <w:r>
        <w:t>议精神，要我负责接待罗范群（粤中特委书记）、周楠（南</w:t>
      </w:r>
    </w:p>
    <w:p>
      <w:r>
        <w:t>路特委书记）、刘田夫（西江特委书记）等同志。我遵照省</w:t>
      </w:r>
    </w:p>
    <w:p>
      <w:r>
        <w:t>委的指示，把以上几位同志安顿好，直至会议结束。</w:t>
      </w:r>
    </w:p>
    <w:p>
      <w:r>
        <w:t>以后张文彬同志经常来韶关，除住机关外，有时还临时</w:t>
      </w:r>
    </w:p>
    <w:p>
      <w:r>
        <w:t>住在西河的客艇上，并多是由我陪他去找曲江县委的同志谈</w:t>
      </w:r>
    </w:p>
    <w:p>
      <w:r>
        <w:t>工作，了解情况。谭天度当时在韶关省委机关报</w:t>
      </w:r>
      <w:r>
        <w:rPr>
          <w:color w:val="0000E1"/>
        </w:rPr>
        <w:t>《</w:t>
      </w:r>
      <w:r>
        <w:t>新华南》</w:t>
      </w:r>
    </w:p>
    <w:p>
      <w:r>
        <w:t>工作，我们也经常去找他。还有陈汝棠先生等人，是当时的</w:t>
      </w:r>
    </w:p>
    <w:p>
      <w:r>
        <w:t>统战对象，张文彬同志也跟他们时有来往，那时，李守纯是</w:t>
      </w:r>
    </w:p>
    <w:p>
      <w:r>
        <w:t>省委的政治交通员，张文彬同志常布置他到西江、粤中、南</w:t>
      </w:r>
    </w:p>
    <w:p>
      <w:r>
        <w:t>路去了解情况</w:t>
      </w:r>
      <w:r>
        <w:rPr>
          <w:color w:val="FF0000"/>
        </w:rPr>
        <w:t>，</w:t>
      </w:r>
      <w:r>
        <w:t>回来以后就向张文彬同志汇报。有一次，方</w:t>
      </w:r>
    </w:p>
    <w:p>
      <w:r>
        <w:t>方来韶关找张文彬，我陪张文彬一起去火车站接车。谁知</w:t>
      </w:r>
    </w:p>
    <w:p>
      <w:r>
        <w:t>道，我们走到河西浮桥东端，就碰到了方方。原来是方方刚</w:t>
      </w:r>
    </w:p>
    <w:p>
      <w:r>
        <w:t>下火车，就遇到了一位熟悉的潮汕籍的汽车司机，他就顺便</w:t>
      </w:r>
    </w:p>
    <w:p>
      <w:r>
        <w:t>搭上汽车来了。张文彬看到方方手里拿着拐杖，就问道:</w:t>
      </w:r>
    </w:p>
    <w:p>
      <w:r>
        <w:t>“你要用拐杖?”方方风趣地说:“为了打狗。</w:t>
      </w:r>
      <w:r>
        <w:rPr>
          <w:color w:val="808080"/>
        </w:rPr>
        <w:t>’</w:t>
      </w:r>
      <w:r>
        <w:t>说完，两个人</w:t>
      </w:r>
    </w:p>
    <w:p>
      <w:r>
        <w:t>就象久别的朋友，一起到西河客艇上去了。张文彬与方方接</w:t>
      </w:r>
    </w:p>
    <w:p>
      <w:r>
        <w:t>触，彼此相处很好。</w:t>
      </w:r>
    </w:p>
    <w:p>
      <w:r>
        <w:t>日军轰炸韶关时，我们又在韶关火车站附近找到了一间</w:t>
      </w:r>
    </w:p>
    <w:p>
      <w:r>
        <w:t>木房，作为省委的地下联络机关。当时张文彬、王均予、李</w:t>
      </w:r>
    </w:p>
    <w:p>
      <w:r>
        <w:t>大林、司徒丙鹤等都曾先后在那里住过。有一天，张文彬把</w:t>
      </w:r>
    </w:p>
    <w:p>
      <w:r>
        <w:t>一件重要的任务交给我</w:t>
      </w:r>
      <w:r>
        <w:rPr>
          <w:color w:val="008000"/>
        </w:rPr>
        <w:t>，</w:t>
      </w:r>
      <w:r>
        <w:t>叫我到广西桂林去向八路军办事处</w:t>
      </w:r>
    </w:p>
    <w:p>
      <w:r>
        <w:t>的同志汇报工作</w:t>
      </w:r>
      <w:r>
        <w:rPr>
          <w:color w:val="0000E1"/>
        </w:rPr>
        <w:t>,</w:t>
      </w:r>
      <w:r>
        <w:t>并顺便领取上级发下的经费和文件。动身</w:t>
      </w:r>
    </w:p>
    <w:p>
      <w:r>
        <w:t>之前</w:t>
      </w:r>
      <w:r>
        <w:rPr>
          <w:color w:val="008000"/>
        </w:rPr>
        <w:t>，</w:t>
      </w:r>
      <w:r>
        <w:t>张文彬向我交代了具体任务、联系办法和注意事项。我</w:t>
      </w:r>
    </w:p>
    <w:p>
      <w:r>
        <w:t>遵照张文彬的指示</w:t>
      </w:r>
      <w:r>
        <w:rPr>
          <w:color w:val="808080"/>
        </w:rPr>
        <w:t>,</w:t>
      </w:r>
      <w:r>
        <w:t>到了桂林</w:t>
      </w:r>
      <w:r>
        <w:rPr>
          <w:color w:val="008000"/>
        </w:rPr>
        <w:t>,</w:t>
      </w:r>
      <w:r>
        <w:t>找到了办事处的同志。然后，</w:t>
      </w:r>
    </w:p>
    <w:p>
      <w:r>
        <w:t>我化装成一个小商人</w:t>
      </w:r>
      <w:r>
        <w:rPr>
          <w:color w:val="FF0000"/>
        </w:rPr>
        <w:t>,</w:t>
      </w:r>
      <w:r>
        <w:t>把文件和经费都装在一个小皮箱里</w:t>
      </w:r>
      <w:r>
        <w:rPr>
          <w:color w:val="0000E1"/>
        </w:rPr>
        <w:t>，</w:t>
      </w:r>
      <w:r>
        <w:t>带</w:t>
      </w:r>
    </w:p>
    <w:p>
      <w:r>
        <w:t>回了韶关</w:t>
      </w:r>
      <w:r>
        <w:rPr>
          <w:color w:val="FF0000"/>
        </w:rPr>
        <w:t>，</w:t>
      </w:r>
      <w:r>
        <w:t>我把到桂林去的情况向张文彬做</w:t>
      </w:r>
      <w:r>
        <w:rPr>
          <w:color w:val="FF0000"/>
        </w:rPr>
        <w:t>了</w:t>
      </w:r>
      <w:r>
        <w:t>汇报。他又叫</w:t>
      </w:r>
    </w:p>
    <w:p>
      <w:r>
        <w:t>135</w:t>
      </w:r>
    </w:p>
    <w:p>
      <w:r>
        <w:t>我把这些经费和文件送给方方。当时我们不知道方方同志的</w:t>
      </w:r>
    </w:p>
    <w:p>
      <w:r>
        <w:t>详细地址</w:t>
      </w:r>
      <w:r>
        <w:rPr>
          <w:color w:val="FF0000"/>
        </w:rPr>
        <w:t>，</w:t>
      </w:r>
      <w:r>
        <w:t>我就按照张文彬同志的指点</w:t>
      </w:r>
      <w:r>
        <w:rPr>
          <w:color w:val="008000"/>
        </w:rPr>
        <w:t>,</w:t>
      </w:r>
      <w:r>
        <w:t>先到梅县去。在梅</w:t>
      </w:r>
    </w:p>
    <w:p>
      <w:r>
        <w:t>县</w:t>
      </w:r>
      <w:r>
        <w:rPr>
          <w:color w:val="0000E1"/>
        </w:rPr>
        <w:t>,</w:t>
      </w:r>
      <w:r>
        <w:t>我等了一个星期</w:t>
      </w:r>
      <w:r>
        <w:rPr>
          <w:color w:val="0000E1"/>
        </w:rPr>
        <w:t>,</w:t>
      </w:r>
      <w:r>
        <w:t>驻地粮店的联系人没有回来。我又跑到</w:t>
      </w:r>
    </w:p>
    <w:p>
      <w:r>
        <w:t>兴宁县城一间医院找一个医生去联系。这医生是我地下党的</w:t>
      </w:r>
    </w:p>
    <w:p>
      <w:r>
        <w:t>一位同志，他能够通知方方。过几天</w:t>
      </w:r>
      <w:r>
        <w:rPr>
          <w:color w:val="0000E1"/>
        </w:rPr>
        <w:t>，</w:t>
      </w:r>
      <w:r>
        <w:t>方方派人来把这些东西</w:t>
      </w:r>
    </w:p>
    <w:p>
      <w:r>
        <w:t>接去了。这时</w:t>
      </w:r>
      <w:r>
        <w:rPr>
          <w:color w:val="FF0000"/>
        </w:rPr>
        <w:t>，</w:t>
      </w:r>
      <w:r>
        <w:t>春节将到</w:t>
      </w:r>
      <w:r>
        <w:rPr>
          <w:color w:val="0000E1"/>
        </w:rPr>
        <w:t>，</w:t>
      </w:r>
      <w:r>
        <w:t>大家都忙于过年。</w:t>
      </w:r>
    </w:p>
    <w:p>
      <w:r>
        <w:t>春节后我回到韶关，在火车站附近木屋里又遇到了张文</w:t>
      </w:r>
    </w:p>
    <w:p>
      <w:r>
        <w:t>彬。他看到我完成了任务，很高兴。接着，他对我说:他最</w:t>
      </w:r>
    </w:p>
    <w:p>
      <w:r>
        <w:t>近要离开韶关到南委机关去了，以后我的工作由李大林（李</w:t>
      </w:r>
    </w:p>
    <w:p>
      <w:r>
        <w:rPr>
          <w:color w:val="FF0000"/>
        </w:rPr>
        <w:t>当</w:t>
      </w:r>
      <w:r>
        <w:t>时是粤北省委书记）分配。他还把我带到东河浮桥东端的</w:t>
      </w:r>
    </w:p>
    <w:p>
      <w:r>
        <w:t>客艇上见到了李大林，把我的组织关系交给了李大林，然后</w:t>
      </w:r>
    </w:p>
    <w:p>
      <w:r>
        <w:t>就分手了。张文彬离开韶关以后，我也被分配到南雄去担任</w:t>
      </w:r>
    </w:p>
    <w:p>
      <w:r>
        <w:t>中心县委书记。从此，我再也见不到张文彬了。1942年</w:t>
      </w:r>
    </w:p>
    <w:p>
      <w:r>
        <w:t>“南委事件”发生后，我听说张文彬不幸被捕，心里很难过。</w:t>
      </w:r>
    </w:p>
    <w:p>
      <w:r>
        <w:t>1946年部队北撤时，我刚从广西回来，又听到文彬牺牲的</w:t>
      </w:r>
    </w:p>
    <w:p>
      <w:r>
        <w:t>消息，心里更为悲痛，不禁哭</w:t>
      </w:r>
      <w:r>
        <w:rPr>
          <w:color w:val="808080"/>
        </w:rPr>
        <w:t>泣</w:t>
      </w:r>
      <w:r>
        <w:t>起来。</w:t>
      </w:r>
    </w:p>
    <w:p>
      <w:r>
        <w:t>我同张文彬相处仅有一年的时间，但是他给我留下的记</w:t>
      </w:r>
    </w:p>
    <w:p>
      <w:r>
        <w:t>忆却是终生难忘的:</w:t>
      </w:r>
    </w:p>
    <w:p>
      <w:r>
        <w:t>张文彬同志立场坚定，斗争性强，他是一位坚定的革命</w:t>
      </w:r>
    </w:p>
    <w:p>
      <w:r>
        <w:t>者。他在广东期间，经常在敌人的占领区中工作。虽然环境</w:t>
      </w:r>
    </w:p>
    <w:p>
      <w:r>
        <w:t>十分恶劣，但是他毫不畏惧，表现出一个革命者的大无畏的</w:t>
      </w:r>
    </w:p>
    <w:p>
      <w:r>
        <w:t>革命精神。他在敌人控制的心脏区工作，也没有缩手缩脚，</w:t>
      </w:r>
    </w:p>
    <w:p>
      <w:r>
        <w:t>畏难不前，而是从容坚定，落落大方，那英雄的气概令人叹</w:t>
      </w:r>
    </w:p>
    <w:p>
      <w:r>
        <w:t>服。有一次在韶关，张文彬到我党的另一个联络点</w:t>
      </w:r>
      <w:r>
        <w:rPr>
          <w:color w:val="FF0000"/>
        </w:rPr>
        <w:t>（</w:t>
      </w:r>
      <w:r>
        <w:t>在风度</w:t>
      </w:r>
    </w:p>
    <w:p>
      <w:r>
        <w:t>中路）找我，我们刚谈上几句，就碰到国民党警察来查户</w:t>
      </w:r>
    </w:p>
    <w:p>
      <w:r>
        <w:t>口。他马上随机应变，装着好象久坐了的老朋友那样，起身</w:t>
      </w:r>
    </w:p>
    <w:p>
      <w:r>
        <w:t>136</w:t>
      </w:r>
    </w:p>
    <w:p>
      <w:r>
        <w:t>告辞。然后从国民党警察身边大摇大摆地擦身而过。那些国</w:t>
      </w:r>
    </w:p>
    <w:p>
      <w:r>
        <w:t>民党警察也看不出什么破绽，连问也没有问。在我心目中，</w:t>
      </w:r>
    </w:p>
    <w:p>
      <w:r>
        <w:t>张文彬同志是一位很了不起的英雄。</w:t>
      </w:r>
    </w:p>
    <w:p>
      <w:r>
        <w:t>张文彬对革命工作勤勤恳恳，高度负责。他身体不好，</w:t>
      </w:r>
    </w:p>
    <w:p>
      <w:r>
        <w:t>肺病缠身，但他平时经常熬夜，为革命工作日夜操劳。很多</w:t>
      </w:r>
    </w:p>
    <w:p>
      <w:r>
        <w:t>事情，他都是亲自过问，四处奔走。在韶关时，他经常到基</w:t>
      </w:r>
    </w:p>
    <w:p>
      <w:r>
        <w:t>层组织去调查研究，对下面干部的工作，布置得很具体，甚</w:t>
      </w:r>
    </w:p>
    <w:p>
      <w:r>
        <w:t>至有些是极小的细节问题，他也考虑得很周到。</w:t>
      </w:r>
    </w:p>
    <w:p>
      <w:r>
        <w:t>张文彬平易近人，对同志关怀备至，他身为省委书记，</w:t>
      </w:r>
    </w:p>
    <w:p>
      <w:r>
        <w:t>但没有什么官架子，平时对我们很好，我们在他身边工作感</w:t>
      </w:r>
    </w:p>
    <w:p>
      <w:r>
        <w:t>到很温暖。在生活上，他对同志们很关心。当时有一对工作</w:t>
      </w:r>
    </w:p>
    <w:p>
      <w:r>
        <w:t>人员结婚，就是他当“红娘”，从中撮合的。而且他还自己</w:t>
      </w:r>
    </w:p>
    <w:p>
      <w:r>
        <w:t>花钱买来了好菜，为这对新婚夫妇置办了简单的婚礼。</w:t>
      </w:r>
    </w:p>
    <w:p>
      <w:r>
        <w:t>张文彬刻苦学习、努力进取，在韶关期间，他经常看书</w:t>
      </w:r>
    </w:p>
    <w:p>
      <w:r>
        <w:t>看报，对《新华南》、《新华日报》、</w:t>
      </w:r>
      <w:r>
        <w:rPr>
          <w:color w:val="808080"/>
        </w:rPr>
        <w:t>《</w:t>
      </w:r>
      <w:r>
        <w:t>救亡日报</w:t>
      </w:r>
      <w:r>
        <w:rPr>
          <w:color w:val="808080"/>
        </w:rPr>
        <w:t>》</w:t>
      </w:r>
      <w:r>
        <w:t>等倾注了不</w:t>
      </w:r>
    </w:p>
    <w:p>
      <w:r>
        <w:t>少心血。工作之余，他总是看书学习、甚至晚上睡觉之前，</w:t>
      </w:r>
    </w:p>
    <w:p>
      <w:r>
        <w:t>也要把当天的报纸看完。他也十分注意教育跟他-</w:t>
      </w:r>
      <w:r>
        <w:rPr>
          <w:color w:val="FF0000"/>
        </w:rPr>
        <w:t>-</w:t>
      </w:r>
      <w:r>
        <w:t>起工作的</w:t>
      </w:r>
    </w:p>
    <w:p>
      <w:r>
        <w:t>同志，经常举办各种类型的学习班、训练班，对广大党员干</w:t>
      </w:r>
    </w:p>
    <w:p>
      <w:r>
        <w:t>部进行培训。平时，他也喜欢跟同志们一起畅谈形势，商讨</w:t>
      </w:r>
    </w:p>
    <w:p>
      <w:r>
        <w:t>问题。他虽然只读过初中，但是由于他刻苦学</w:t>
      </w:r>
      <w:r>
        <w:rPr>
          <w:color w:val="808080"/>
        </w:rPr>
        <w:t>习</w:t>
      </w:r>
      <w:r>
        <w:t>、钻研，因</w:t>
      </w:r>
    </w:p>
    <w:p>
      <w:r>
        <w:t>而他的知识面很广，多才多艺。有时他同我们闲聊，古今中</w:t>
      </w:r>
    </w:p>
    <w:p>
      <w:r>
        <w:t>外，无所不谈。甚至在韶关遭日机轰炸的日子，他也经常利</w:t>
      </w:r>
    </w:p>
    <w:p>
      <w:r>
        <w:t>用防空避弹的时间，看书学习。他这种认真学习，追求真</w:t>
      </w:r>
    </w:p>
    <w:p>
      <w:r>
        <w:t>理，锐意进取的精神是很可贵的。</w:t>
      </w:r>
    </w:p>
    <w:p>
      <w:r>
        <w:t>（原载</w:t>
      </w:r>
      <w:r>
        <w:rPr>
          <w:color w:val="FF0000"/>
        </w:rPr>
        <w:t>《</w:t>
      </w:r>
      <w:r>
        <w:t>南方日报》，1984年8月20日）</w:t>
      </w:r>
    </w:p>
    <w:p>
      <w:r>
        <w:t>（魏南金曾任广东省外经委主任等职）</w:t>
      </w:r>
    </w:p>
    <w:p>
      <w:r>
        <w:t>137</w:t>
      </w:r>
    </w:p>
    <w:p>
      <w:r>
        <w:t>怀念党的好干部张文彬烈士</w:t>
      </w:r>
    </w:p>
    <w:p>
      <w:r>
        <w:t>邓戈明</w:t>
      </w:r>
    </w:p>
    <w:p>
      <w:r>
        <w:t>张文彬同志是我们党的好干部。他虽</w:t>
      </w:r>
      <w:r>
        <w:rPr>
          <w:color w:val="FF0000"/>
        </w:rPr>
        <w:t>然</w:t>
      </w:r>
      <w:r>
        <w:t>离开我们40年</w:t>
      </w:r>
    </w:p>
    <w:p>
      <w:r>
        <w:t>了，可是在我和他的接触当中，有些事情至今还历历在目</w:t>
      </w:r>
      <w:r>
        <w:rPr>
          <w:color w:val="808080"/>
        </w:rPr>
        <w:t>，</w:t>
      </w:r>
    </w:p>
    <w:p>
      <w:r>
        <w:t>记忆犹新!</w:t>
      </w:r>
    </w:p>
    <w:p>
      <w:r>
        <w:t>1937年，广东党组织利用英、日帝国主义之间的矛盾，</w:t>
      </w:r>
    </w:p>
    <w:p>
      <w:r>
        <w:rPr>
          <w:color w:val="808080"/>
        </w:rPr>
        <w:t>决</w:t>
      </w:r>
      <w:r>
        <w:t>定让我进</w:t>
      </w:r>
      <w:del w:id="85" w:author="1" w:date="2018-10-09T14:32:37Z">
        <w:r>
          <w:rPr>
            <w:color w:val="0000E1"/>
          </w:rPr>
          <w:delText>人</w:delText>
        </w:r>
      </w:del>
      <w:ins w:id="86" w:author="1" w:date="2018-10-09T14:32:37Z">
        <w:r>
          <w:rPr>
            <w:rFonts w:hint="eastAsia"/>
            <w:color w:val="0000E1"/>
            <w:lang w:eastAsia="zh-CN"/>
          </w:rPr>
          <w:t>入</w:t>
        </w:r>
      </w:ins>
      <w:r>
        <w:t>广州基督教女青年会工作。我当时与省委的几</w:t>
      </w:r>
    </w:p>
    <w:p>
      <w:r>
        <w:t>位领导同志张文彬、梁广、张月霞等有联系，他们经常来女</w:t>
      </w:r>
    </w:p>
    <w:p>
      <w:r>
        <w:t>青年会找我布置任务、研究工作。</w:t>
      </w:r>
    </w:p>
    <w:p>
      <w:r>
        <w:t>广州沦陷前夕，日寇飞机经常对广州市区空袭，进行狂</w:t>
      </w:r>
    </w:p>
    <w:p>
      <w:r>
        <w:t>轰滥炸</w:t>
      </w:r>
      <w:r>
        <w:rPr>
          <w:color w:val="FF0000"/>
        </w:rPr>
        <w:t>。</w:t>
      </w:r>
      <w:r>
        <w:t>那时，女青年会住地的建筑物比较坚固，楼房的骑</w:t>
      </w:r>
    </w:p>
    <w:p>
      <w:r>
        <w:t>楼下筑有专门防空避弹的沙包掩体。每当敌机轰炸时，周围</w:t>
      </w:r>
    </w:p>
    <w:p>
      <w:r>
        <w:t>的人都来这里躲避。张文彬、</w:t>
      </w:r>
      <w:r>
        <w:rPr>
          <w:color w:val="0000E1"/>
        </w:rPr>
        <w:t>梁</w:t>
      </w:r>
      <w:r>
        <w:t>广、张月霞等几位省委领导</w:t>
      </w:r>
    </w:p>
    <w:p>
      <w:r>
        <w:t>同志也经常来。张文彬每次来时，总是带着一个黑色扁形</w:t>
      </w:r>
    </w:p>
    <w:p>
      <w:r>
        <w:t>的手皮包，里面装得胀鼓鼓的。我估计可能是文件。有</w:t>
      </w:r>
      <w:r>
        <w:rPr>
          <w:color w:val="FF0000"/>
        </w:rPr>
        <w:t>一</w:t>
      </w:r>
      <w:r>
        <w:t>天</w:t>
      </w:r>
    </w:p>
    <w:p>
      <w:r>
        <w:t>下午，敌机又来轰炸。张文彬同志又拿着手皮包来女青年会</w:t>
      </w:r>
    </w:p>
    <w:p>
      <w:r>
        <w:t>找我。刚好我有事出去，晚上回来时，女青年会的一位干事</w:t>
      </w:r>
    </w:p>
    <w:p>
      <w:r>
        <w:t>跑到我房间，板着脸，气冲冲地大声对我喝问:“你的朋友</w:t>
      </w:r>
    </w:p>
    <w:p>
      <w:r>
        <w:t>是什么人?他的皮包里装的是不是手枪?下次他如果再来，</w:t>
      </w:r>
    </w:p>
    <w:p>
      <w:r>
        <w:t>我要搜查他。”这位</w:t>
      </w:r>
      <w:del w:id="87" w:author="1" w:date="2018-10-09T14:33:02Z">
        <w:r>
          <w:rPr>
            <w:color w:val="FF0000"/>
          </w:rPr>
          <w:delText>于</w:delText>
        </w:r>
      </w:del>
      <w:ins w:id="88" w:author="1" w:date="2018-10-09T14:33:02Z">
        <w:r>
          <w:rPr>
            <w:rFonts w:hint="eastAsia"/>
            <w:color w:val="FF0000"/>
            <w:lang w:eastAsia="zh-CN"/>
          </w:rPr>
          <w:t>干</w:t>
        </w:r>
      </w:ins>
      <w:r>
        <w:t>事是位托派分子，与国民党广州市公</w:t>
      </w:r>
    </w:p>
    <w:p>
      <w:r>
        <w:t>138</w:t>
      </w:r>
    </w:p>
    <w:p>
      <w:r>
        <w:t>安局长有来往。我担心把事情闹大了</w:t>
      </w:r>
      <w:r>
        <w:rPr>
          <w:color w:val="808080"/>
        </w:rPr>
        <w:t>，</w:t>
      </w:r>
      <w:r>
        <w:t>就镇定地对那位</w:t>
      </w:r>
      <w:r>
        <w:rPr>
          <w:color w:val="008000"/>
        </w:rPr>
        <w:t>干</w:t>
      </w:r>
      <w:r>
        <w:t>事</w:t>
      </w:r>
    </w:p>
    <w:p>
      <w:r>
        <w:t>说:“我的朋友是位文化人，爱写小说，他的皮包里也许装</w:t>
      </w:r>
    </w:p>
    <w:p>
      <w:r>
        <w:t>的是小说之类的东西吧!</w:t>
      </w:r>
      <w:r>
        <w:rPr>
          <w:color w:val="808080"/>
        </w:rPr>
        <w:t>”</w:t>
      </w:r>
      <w:r>
        <w:t>那位干事看威吓不了我，就悻悻</w:t>
      </w:r>
    </w:p>
    <w:p>
      <w:r>
        <w:t>地走了。第二天，我赶快跑到八路军驻广州办事处去，找到</w:t>
      </w:r>
    </w:p>
    <w:p>
      <w:r>
        <w:t>了云广英同志的爱人陈英同志，请他们立即把这情况转告给</w:t>
      </w:r>
    </w:p>
    <w:p>
      <w:r>
        <w:t>文彬同志，说我们被托派怀疑了。谁知道，过了几天敌机来</w:t>
      </w:r>
    </w:p>
    <w:p>
      <w:r>
        <w:t>轰炸时，文彬同志又带着那个胀鼓鼓的黑皮包来了</w:t>
      </w:r>
      <w:r>
        <w:rPr>
          <w:color w:val="FF0000"/>
        </w:rPr>
        <w:t>。</w:t>
      </w:r>
      <w:r>
        <w:t>他笑着</w:t>
      </w:r>
    </w:p>
    <w:p>
      <w:r>
        <w:t>告诉我说:“这里面都是小说。”他态度泰然自若，谈笑风</w:t>
      </w:r>
    </w:p>
    <w:p>
      <w:r>
        <w:t>生。那个托派</w:t>
      </w:r>
      <w:r>
        <w:rPr>
          <w:color w:val="0000E1"/>
        </w:rPr>
        <w:t>干</w:t>
      </w:r>
      <w:r>
        <w:t>事看不出我们的破绽，也没有搜查张的皮</w:t>
      </w:r>
    </w:p>
    <w:p>
      <w:r>
        <w:t>包。过后，我想文彬同志这次公开地来找我，是为了打消托</w:t>
      </w:r>
    </w:p>
    <w:p>
      <w:r>
        <w:t>派对我的怀疑。文彬同志身为省委书记，肩负着全省党的工</w:t>
      </w:r>
    </w:p>
    <w:p>
      <w:r>
        <w:t>作重担，却为了掩护我这个年青的新党员，冒着危险来找</w:t>
      </w:r>
    </w:p>
    <w:p>
      <w:r>
        <w:t>我。他这种关心他人比关心自己为重的崇高品质，在白色恐</w:t>
      </w:r>
    </w:p>
    <w:p>
      <w:r>
        <w:t>怖威胁的时刻，愈使人深感可贵。</w:t>
      </w:r>
    </w:p>
    <w:p>
      <w:r>
        <w:t>1938年，我参加了广东省委举办的第一期党员训练班。</w:t>
      </w:r>
    </w:p>
    <w:p>
      <w:r>
        <w:t>当时虽然环境十分恶劣，训练班住地常常遭受敌机轰炸的威</w:t>
      </w:r>
    </w:p>
    <w:p>
      <w:r>
        <w:t>胁，但是由于文彬同志的精心组织和具体指导，训练班还是</w:t>
      </w:r>
    </w:p>
    <w:p>
      <w:r>
        <w:t>办得卓有成效。我们学习了党的三大法宝的重要内容，即党</w:t>
      </w:r>
    </w:p>
    <w:p>
      <w:r>
        <w:t>的建设、统一战线、游击战争等课程，加深了对抗日战争形</w:t>
      </w:r>
    </w:p>
    <w:p>
      <w:r>
        <w:t>势的认识，提高了理论水平。在训练班期间，张文彬同志经</w:t>
      </w:r>
    </w:p>
    <w:p>
      <w:r>
        <w:t>常来我们驻地主持召开文</w:t>
      </w:r>
      <w:r>
        <w:rPr>
          <w:color w:val="0000E1"/>
        </w:rPr>
        <w:t>娱</w:t>
      </w:r>
      <w:r>
        <w:t>晚会。有时他还亲自登台，给我</w:t>
      </w:r>
    </w:p>
    <w:p>
      <w:r>
        <w:t>们表演了逗人发笑的小节目。平时他对我们都很关心，经常</w:t>
      </w:r>
    </w:p>
    <w:p>
      <w:r>
        <w:t>勉励我们要好好学习理论，将来更好地为党工作。</w:t>
      </w:r>
    </w:p>
    <w:p>
      <w:r>
        <w:t>1941年1</w:t>
      </w:r>
      <w:r>
        <w:rPr>
          <w:color w:val="FF0000"/>
        </w:rPr>
        <w:t>2</w:t>
      </w:r>
      <w:r>
        <w:t>月，大平洋战争爆发。粤南省委机关所在地</w:t>
      </w:r>
    </w:p>
    <w:p>
      <w:r>
        <w:t>九龙遭到日本帝国主义飞机的轰炸，局势十分严重，为了方</w:t>
      </w:r>
    </w:p>
    <w:p>
      <w:r>
        <w:t>便工作，张文彬同志带领</w:t>
      </w:r>
      <w:r>
        <w:rPr>
          <w:color w:val="0000E1"/>
        </w:rPr>
        <w:t>粤</w:t>
      </w:r>
      <w:r>
        <w:t>南省委书记梁广以及多年从事文</w:t>
      </w:r>
    </w:p>
    <w:p>
      <w:r>
        <w:t>13</w:t>
      </w:r>
      <w:r>
        <w:rPr>
          <w:color w:val="808080"/>
        </w:rPr>
        <w:t>9</w:t>
      </w:r>
    </w:p>
    <w:p>
      <w:r>
        <w:t>化工作的粤南省委宣传部长石辟澜和我偷渡到香港。在九</w:t>
      </w:r>
    </w:p>
    <w:p>
      <w:r>
        <w:t>龙，仅留下</w:t>
      </w:r>
      <w:r>
        <w:rPr>
          <w:color w:val="808080"/>
        </w:rPr>
        <w:t>粤</w:t>
      </w:r>
      <w:r>
        <w:t>南省委的组织部长王均予同志。不久，香港沦</w:t>
      </w:r>
    </w:p>
    <w:p>
      <w:r>
        <w:t>陷。文彬同志又坚</w:t>
      </w:r>
      <w:r>
        <w:rPr>
          <w:color w:val="0000E1"/>
        </w:rPr>
        <w:t>决</w:t>
      </w:r>
      <w:r>
        <w:t>地执行中央的指示，同当时八路军驻香</w:t>
      </w:r>
    </w:p>
    <w:p>
      <w:r>
        <w:t>港办事处的廖承志同志一起周密布置抢救知名民主人士和重</w:t>
      </w:r>
    </w:p>
    <w:p>
      <w:r>
        <w:t>要文化人的工作。</w:t>
      </w:r>
    </w:p>
    <w:p>
      <w:r>
        <w:t>1942年1月中旬左右，张文彬同志乘小机帆船偷渡离</w:t>
      </w:r>
    </w:p>
    <w:p>
      <w:r>
        <w:t>港，赴东江游击部队。当时跟随文彬同志同船离港的有王均</w:t>
      </w:r>
    </w:p>
    <w:p>
      <w:r>
        <w:t>予夫妇、石辟澜、刘澄清、康瑛和我等十余人。经过两天的</w:t>
      </w:r>
    </w:p>
    <w:p>
      <w:r>
        <w:t>辗转奔波，我们终于顺利地到达了东江游击区。当时部队战</w:t>
      </w:r>
    </w:p>
    <w:p>
      <w:r>
        <w:t>事频繁，流动性大，生活较为紧张、艰苦。张文彬同志对我</w:t>
      </w:r>
    </w:p>
    <w:p>
      <w:r>
        <w:t>们这几位伙伴十分关心和照顾。有一天，文彬同志把王均</w:t>
      </w:r>
    </w:p>
    <w:p>
      <w:r>
        <w:t>予、石辟澜和我叫到一起，对我们说，石辟澜同志肺病复发</w:t>
      </w:r>
    </w:p>
    <w:p>
      <w:r>
        <w:t>了，难以适应这艰苦的作战环境，因而决定我伴随辟澜同志</w:t>
      </w:r>
    </w:p>
    <w:p>
      <w:r>
        <w:t>暂时到潮汕后方地区休养。当时我们听了都很感动，因为文</w:t>
      </w:r>
    </w:p>
    <w:p>
      <w:r>
        <w:t>彬同志也是患有肺病的，但是他想到的是别人，而没有想到</w:t>
      </w:r>
    </w:p>
    <w:p>
      <w:r>
        <w:t>他自己。这使我又一次看到他关心他人比关心自己为重的高</w:t>
      </w:r>
    </w:p>
    <w:p>
      <w:r>
        <w:t>贵品质。他当时带病坚持留在东江游击区，为加强东江党组</w:t>
      </w:r>
    </w:p>
    <w:p>
      <w:r>
        <w:t>织和抗日武装队伍的建设做了大量的工作。那一次谈话以</w:t>
      </w:r>
    </w:p>
    <w:p>
      <w:r>
        <w:t>后，我们同文彬同志就分手了。谁料到我们同文彬同志这东</w:t>
      </w:r>
    </w:p>
    <w:p>
      <w:r>
        <w:t>江一别，竟成了永诀</w:t>
      </w:r>
      <w:r>
        <w:rPr>
          <w:color w:val="808080"/>
        </w:rPr>
        <w:t>!</w:t>
      </w:r>
      <w:r>
        <w:t>后来我从同志们口中知道，文彬同志</w:t>
      </w:r>
    </w:p>
    <w:p>
      <w:r>
        <w:t>在1942年夏不幸被叛徒出卖遭敌逮捕。在狱中，他坚贞不</w:t>
      </w:r>
    </w:p>
    <w:p>
      <w:r>
        <w:t>屈，表现了一个优秀共产党员的高尚品质。文彬同志牺牲时</w:t>
      </w:r>
    </w:p>
    <w:p>
      <w:r>
        <w:t>年仅36岁。</w:t>
      </w:r>
    </w:p>
    <w:p>
      <w:r>
        <w:t>张文彬同志实践了自己所说过的“党需要我们牺牲的时</w:t>
      </w:r>
    </w:p>
    <w:p>
      <w:r>
        <w:t>候，我们应该英勇牺牲”的诺言。我们为失去了这样一位好</w:t>
      </w:r>
    </w:p>
    <w:p>
      <w:r>
        <w:t>同志而感到难过。文彬同志虽然牺牲了，但是他对党的事业</w:t>
      </w:r>
    </w:p>
    <w:p>
      <w:r>
        <w:t>140</w:t>
      </w:r>
    </w:p>
    <w:p>
      <w:r>
        <w:t>所做的贡献是永远磨灭不了的。他的光辉名字将永远记载在</w:t>
      </w:r>
    </w:p>
    <w:p>
      <w:r>
        <w:t>我们党的史册之中。</w:t>
      </w:r>
    </w:p>
    <w:p>
      <w:r>
        <w:t>（邓戈明，女，系广州人，曾任国务院地矿部地质资料</w:t>
      </w:r>
    </w:p>
    <w:p>
      <w:r>
        <w:t>局副局长，中国地质图书馆馆长，全国妇联执委等职）</w:t>
      </w:r>
    </w:p>
    <w:p>
      <w:r>
        <w:t>141</w:t>
      </w:r>
    </w:p>
    <w:p>
      <w:r>
        <w:t>忆张文彬同志的二三事</w:t>
      </w:r>
    </w:p>
    <w:p>
      <w:r>
        <w:t>温盛湘</w:t>
      </w:r>
    </w:p>
    <w:p>
      <w:r>
        <w:t>张文彬同志牺牲整整40周年了。40年来，我们这些广</w:t>
      </w:r>
    </w:p>
    <w:p>
      <w:r>
        <w:t>东当年曾受过他精心培育</w:t>
      </w:r>
      <w:r>
        <w:rPr>
          <w:color w:val="FF0000"/>
        </w:rPr>
        <w:t>，</w:t>
      </w:r>
      <w:r>
        <w:t>在他领导下一齐战斗过的省青</w:t>
      </w:r>
    </w:p>
    <w:p>
      <w:r>
        <w:t>委、省抗先总队的同志们，常常怀念这位出生</w:t>
      </w:r>
      <w:del w:id="89" w:author="1" w:date="2018-10-09T14:36:15Z">
        <w:r>
          <w:rPr/>
          <w:delText>人</w:delText>
        </w:r>
      </w:del>
      <w:ins w:id="90" w:author="1" w:date="2018-10-09T14:36:15Z">
        <w:r>
          <w:rPr>
            <w:rFonts w:hint="eastAsia"/>
            <w:lang w:eastAsia="zh-CN"/>
          </w:rPr>
          <w:t>入</w:t>
        </w:r>
      </w:ins>
      <w:r>
        <w:t>死、久经艰</w:t>
      </w:r>
    </w:p>
    <w:p>
      <w:r>
        <w:t>苦战斗考验的老红军、杰出的年青将领、党的好儿女、党的</w:t>
      </w:r>
    </w:p>
    <w:p>
      <w:r>
        <w:t>建设的优秀组织者、领导者、出色的宣传鼓动家。他那热</w:t>
      </w:r>
    </w:p>
    <w:p>
      <w:r>
        <w:t>情、英俊、刚强、干练的风貌，循循善诱、平易近人的作</w:t>
      </w:r>
    </w:p>
    <w:p>
      <w:r>
        <w:t>风，至今仍萦绕我们的脑际。40年来一直鞭策、激励着我</w:t>
      </w:r>
    </w:p>
    <w:p>
      <w:r>
        <w:t>们为党的事业而努力。</w:t>
      </w:r>
    </w:p>
    <w:p>
      <w:r>
        <w:t>我和张文彬同志的初次见面，是在1937年9月间于广</w:t>
      </w:r>
    </w:p>
    <w:p>
      <w:r>
        <w:t>州。那时他奉党中央之命来广东，领导、加强、改善和发展</w:t>
      </w:r>
    </w:p>
    <w:p>
      <w:r>
        <w:t>广东党的工作。我与温焯华同志共住在当时广州地下市临工</w:t>
      </w:r>
    </w:p>
    <w:p>
      <w:r>
        <w:t>委领导的外县工委秘密机关（广州德政中路六十二号二楼）。</w:t>
      </w:r>
    </w:p>
    <w:p>
      <w:r>
        <w:t>市临工委的领导人麦蒲费（邱萃藻）同志陪同文彬同志来到</w:t>
      </w:r>
    </w:p>
    <w:p>
      <w:r>
        <w:t>我们住处，后来他时常来这里开会或与我们谈话。从那次见</w:t>
      </w:r>
    </w:p>
    <w:p>
      <w:r>
        <w:t>面之后，我们这些年青的党员，就被他那刚强英俊、热情</w:t>
      </w:r>
      <w:r>
        <w:rPr>
          <w:color w:val="0000E1"/>
        </w:rPr>
        <w:t>干</w:t>
      </w:r>
    </w:p>
    <w:p>
      <w:r>
        <w:t>练的崇高形象所吸引住了。他高个子，平易近人，善于做年</w:t>
      </w:r>
    </w:p>
    <w:p>
      <w:r>
        <w:t>青人的诱导、启发工作。大家都喜欢叫他“长脚张”。以后</w:t>
      </w:r>
    </w:p>
    <w:p>
      <w:r>
        <w:t>在多次接触中，留下了深刻的印象，这里我仅回忆其中的二</w:t>
      </w:r>
    </w:p>
    <w:p>
      <w:r>
        <w:t>142</w:t>
      </w:r>
    </w:p>
    <w:p>
      <w:r>
        <w:t>三事。</w:t>
      </w:r>
    </w:p>
    <w:p>
      <w:r>
        <w:t>文彬同志对广东（南方）党的重新恢复建立、健全和发</w:t>
      </w:r>
    </w:p>
    <w:p>
      <w:r>
        <w:t>展，对贯彻党中央抗日民族统一战线的战略方针、政策，对</w:t>
      </w:r>
    </w:p>
    <w:p>
      <w:r>
        <w:t>开展群众运动，特别是对广东青年抗日先锋队的领导，以及</w:t>
      </w:r>
    </w:p>
    <w:p>
      <w:r>
        <w:t>对开展抗日武装斗争等等工作，是作过重大贡献，有很大功</w:t>
      </w:r>
    </w:p>
    <w:p>
      <w:r>
        <w:t>劳的。</w:t>
      </w:r>
    </w:p>
    <w:p>
      <w:r>
        <w:t>“七七”事变后</w:t>
      </w:r>
      <w:r>
        <w:rPr>
          <w:color w:val="008000"/>
        </w:rPr>
        <w:t>，</w:t>
      </w:r>
      <w:r>
        <w:t>文彬同志到来接收和领导广东（南方）</w:t>
      </w:r>
    </w:p>
    <w:p>
      <w:r>
        <w:t>党工作之时，正是广东党从恢复、重建到巩固发展的关键时</w:t>
      </w:r>
    </w:p>
    <w:p>
      <w:r>
        <w:t>期。大革命与广州起义失败后，广东党领导机关曾多次恢复</w:t>
      </w:r>
    </w:p>
    <w:p>
      <w:r>
        <w:t>重建，也一再遭破坏，屡起屡仆。1933年春，与在上海党</w:t>
      </w:r>
    </w:p>
    <w:p>
      <w:r>
        <w:t>中央领导的文总取得联系的“广州文总”</w:t>
      </w:r>
      <w:r>
        <w:rPr>
          <w:color w:val="008000"/>
        </w:rPr>
        <w:t>（</w:t>
      </w:r>
      <w:r>
        <w:t>社联</w:t>
      </w:r>
      <w:r>
        <w:rPr>
          <w:color w:val="0000E1"/>
        </w:rPr>
        <w:t>）</w:t>
      </w:r>
      <w:r>
        <w:t>曾有过较</w:t>
      </w:r>
    </w:p>
    <w:p>
      <w:r>
        <w:t>大发展，在广州青年中有过较大的影响，但1934年春又再</w:t>
      </w:r>
    </w:p>
    <w:p>
      <w:r>
        <w:t>遭到严重捕杀破坏</w:t>
      </w:r>
      <w:r>
        <w:rPr>
          <w:color w:val="0000E1"/>
        </w:rPr>
        <w:t>。</w:t>
      </w:r>
      <w:r>
        <w:t>不过火种没有熄灭，战斗仍在继续。广</w:t>
      </w:r>
    </w:p>
    <w:p>
      <w:r>
        <w:t>州文总的活动与播下的种子，为尔后党的重建，在政治上、</w:t>
      </w:r>
    </w:p>
    <w:p>
      <w:r>
        <w:t>思想上、组织上创造了条件。到薛尚实、王均予南来后，他</w:t>
      </w:r>
    </w:p>
    <w:p>
      <w:r>
        <w:t>们很快发展了一批党员，并分别在香港和广州成立了中共南</w:t>
      </w:r>
    </w:p>
    <w:p>
      <w:r>
        <w:t>方临工委和广州市临工委。这是党在广州（南方）重新恢复</w:t>
      </w:r>
    </w:p>
    <w:p>
      <w:r>
        <w:t>的开始。文彬同志南来之后，接收了上述党组织关系，使广</w:t>
      </w:r>
    </w:p>
    <w:p>
      <w:r>
        <w:t>东党直接与党中央联系起来。他首先是妥善地处理了南、市</w:t>
      </w:r>
    </w:p>
    <w:p>
      <w:r>
        <w:t>临工委之间存在的一些问题。从延安要来一批干部，充实、</w:t>
      </w:r>
    </w:p>
    <w:p>
      <w:r>
        <w:t>整顿、健全各级党的机构，加强了军事工作，为大力开展抗</w:t>
      </w:r>
    </w:p>
    <w:p>
      <w:r>
        <w:t>日群众运动，为大量发展党员，为开创广东新局面做了大量</w:t>
      </w:r>
    </w:p>
    <w:p>
      <w:r>
        <w:t>工作。1938年</w:t>
      </w:r>
      <w:r>
        <w:rPr>
          <w:color w:val="0000E1"/>
        </w:rPr>
        <w:t>4</w:t>
      </w:r>
      <w:r>
        <w:t>月正式成立中共广东省委，文彬同志被选</w:t>
      </w:r>
    </w:p>
    <w:p>
      <w:r>
        <w:t>为书记。文彬同志紧接着是抓党员骨</w:t>
      </w:r>
      <w:r>
        <w:rPr>
          <w:color w:val="008000"/>
        </w:rPr>
        <w:t>干</w:t>
      </w:r>
      <w:r>
        <w:t>的培训教育。为此省</w:t>
      </w:r>
    </w:p>
    <w:p>
      <w:r>
        <w:t>委从1938年5月至1940年，先后在广州、曲江马坝、南雄、</w:t>
      </w:r>
    </w:p>
    <w:p>
      <w:r>
        <w:t>始兴等地举办过五、六期党训班，各地、市、县委也跟着轮</w:t>
      </w:r>
    </w:p>
    <w:p>
      <w:r>
        <w:t>143</w:t>
      </w:r>
    </w:p>
    <w:p>
      <w:r>
        <w:t>训党员骨干。对提高党员对党的建设、武装斗争、群众运动</w:t>
      </w:r>
    </w:p>
    <w:p>
      <w:r>
        <w:t>等方面的认识起到很大作用。我参加过1938年5月省委在</w:t>
      </w:r>
    </w:p>
    <w:p>
      <w:r>
        <w:rPr>
          <w:color w:val="808080"/>
        </w:rPr>
        <w:t>广</w:t>
      </w:r>
      <w:r>
        <w:t>州惠福西路一内街举办的第一期党训班。学习内容包括党</w:t>
      </w:r>
    </w:p>
    <w:p>
      <w:r>
        <w:t>的建设、马列主义、抗日游击战争、群众运动等。文彬同志</w:t>
      </w:r>
    </w:p>
    <w:p>
      <w:r>
        <w:t>亲自讲授党的建设课，除讲述斯大林论列宁主义问题中有关</w:t>
      </w:r>
    </w:p>
    <w:p>
      <w:r>
        <w:t>党的性质、组织原则、党的纪律等外，他很强调从救亡运动</w:t>
      </w:r>
    </w:p>
    <w:p>
      <w:r>
        <w:t>中物色对象，大量吸收优秀青年</w:t>
      </w:r>
      <w:del w:id="91" w:author="1" w:date="2018-10-09T14:37:38Z">
        <w:r>
          <w:rPr/>
          <w:delText>人</w:delText>
        </w:r>
      </w:del>
      <w:ins w:id="92" w:author="1" w:date="2018-10-09T14:37:38Z">
        <w:r>
          <w:rPr>
            <w:rFonts w:hint="eastAsia"/>
            <w:lang w:eastAsia="zh-CN"/>
          </w:rPr>
          <w:t>入</w:t>
        </w:r>
      </w:ins>
      <w:r>
        <w:t>党，以适应战争形势要</w:t>
      </w:r>
    </w:p>
    <w:p>
      <w:r>
        <w:t>求，并着重讲述白区工作及过去“左”倾路线使党遭受严重</w:t>
      </w:r>
    </w:p>
    <w:p>
      <w:r>
        <w:t>破坏的经验教训。他通过许多事例来提高大家对严格遵守党</w:t>
      </w:r>
    </w:p>
    <w:p>
      <w:r>
        <w:t>的秘密和组织纪律的重要性的认识</w:t>
      </w:r>
      <w:r>
        <w:rPr>
          <w:color w:val="008000"/>
        </w:rPr>
        <w:t>。</w:t>
      </w:r>
      <w:r>
        <w:t>作为一个党员被捕后，</w:t>
      </w:r>
    </w:p>
    <w:p>
      <w:r>
        <w:t>如何准备好保护党的机密，宁可牺牲自己来保存组织，要经</w:t>
      </w:r>
    </w:p>
    <w:p>
      <w:r>
        <w:t>得起任何严峻的考验等等。文彬同志后来以自己宁死不屈的</w:t>
      </w:r>
    </w:p>
    <w:p>
      <w:r>
        <w:t>实际行动，为我们树立了榜样。文彬同志领导下的广东省委</w:t>
      </w:r>
    </w:p>
    <w:p>
      <w:r>
        <w:t>和各地</w:t>
      </w:r>
      <w:r>
        <w:rPr>
          <w:color w:val="808080"/>
        </w:rPr>
        <w:t>、</w:t>
      </w:r>
      <w:r>
        <w:t>县举办的党训班，对广东党后来的发展起了决定性</w:t>
      </w:r>
    </w:p>
    <w:p>
      <w:r>
        <w:t>作用。故当1942年夏发生</w:t>
      </w:r>
      <w:r>
        <w:rPr>
          <w:color w:val="808080"/>
        </w:rPr>
        <w:t>粤</w:t>
      </w:r>
      <w:r>
        <w:t>北省委及南委被破坏事件时</w:t>
      </w:r>
      <w:r>
        <w:rPr>
          <w:color w:val="808080"/>
        </w:rPr>
        <w:t>，</w:t>
      </w:r>
    </w:p>
    <w:p>
      <w:r>
        <w:t>在中央和南方局周恩来同志指示下，广东党不仅没受更大损</w:t>
      </w:r>
    </w:p>
    <w:p>
      <w:r>
        <w:t>失，而且还得到继续发展，直到迎接全省解放的胜利，这和</w:t>
      </w:r>
    </w:p>
    <w:p>
      <w:r>
        <w:t>文彬同志重视党的建设是分不开的。</w:t>
      </w:r>
    </w:p>
    <w:p>
      <w:r>
        <w:t>文彬同志非常重视发展群众运动，尤其是青年运动，从</w:t>
      </w:r>
    </w:p>
    <w:p>
      <w:r>
        <w:t>中大力发展党的基础</w:t>
      </w:r>
      <w:r>
        <w:rPr>
          <w:color w:val="808080"/>
        </w:rPr>
        <w:t>。</w:t>
      </w:r>
      <w:r>
        <w:t>他要求广东党组织要“从加强党对群</w:t>
      </w:r>
    </w:p>
    <w:p>
      <w:r>
        <w:t>众运动的实际领导，来促进群众运动的发展与扩大”。“把党</w:t>
      </w:r>
    </w:p>
    <w:p>
      <w:r>
        <w:t>建立在群众运动中，埋头苦</w:t>
      </w:r>
      <w:r>
        <w:rPr>
          <w:color w:val="808080"/>
        </w:rPr>
        <w:t>干</w:t>
      </w:r>
      <w:r>
        <w:t>，切实积聚力量，以壮大自</w:t>
      </w:r>
    </w:p>
    <w:p>
      <w:r>
        <w:t>己”。在策略上“不搞自己的单独组织与独立行动，而是从</w:t>
      </w:r>
    </w:p>
    <w:p>
      <w:r>
        <w:t>实际出发，分别利用国民党各派</w:t>
      </w:r>
      <w:r>
        <w:rPr>
          <w:color w:val="FF0000"/>
        </w:rPr>
        <w:t>系</w:t>
      </w:r>
      <w:r>
        <w:t>之间、地方势力与中央势</w:t>
      </w:r>
    </w:p>
    <w:p>
      <w:r>
        <w:t>力之间的矛盾以及统战关系，我们在以他们的名义建立起来</w:t>
      </w:r>
    </w:p>
    <w:p>
      <w:r>
        <w:t>的青年组织中掌握实际领导权，取得合法地位和</w:t>
      </w:r>
      <w:r>
        <w:rPr>
          <w:color w:val="808080"/>
        </w:rPr>
        <w:t>顺</w:t>
      </w:r>
      <w:r>
        <w:t>利的工作</w:t>
      </w:r>
    </w:p>
    <w:p>
      <w:r>
        <w:t>144</w:t>
      </w:r>
    </w:p>
    <w:p>
      <w:r>
        <w:t>条件。同时对顽固派也要作必要的斗争。坚持自己立场，保</w:t>
      </w:r>
    </w:p>
    <w:p>
      <w:r>
        <w:t>持独立性。”下述几例印象尤深。</w:t>
      </w:r>
    </w:p>
    <w:p>
      <w:r>
        <w:t>1937年冬，长江局曾决定“民先”为党领导下的全国</w:t>
      </w:r>
    </w:p>
    <w:p>
      <w:r>
        <w:t>青年团体，先后派青委沈毅、于光远等同志来广东筹建民先</w:t>
      </w:r>
    </w:p>
    <w:p>
      <w:r>
        <w:t>组织。“七七”事变前，北平也曾来人成立民先筹备小组。</w:t>
      </w:r>
    </w:p>
    <w:p>
      <w:r>
        <w:t>文彬同志与省（南）委考虑到民先在全国已暴露，太红了，</w:t>
      </w:r>
    </w:p>
    <w:p>
      <w:r>
        <w:t>易引起注意，不利开展工作。因此从广东实际及有利于统战</w:t>
      </w:r>
    </w:p>
    <w:p>
      <w:r>
        <w:t>出发，提出建立抗先（广东青年抗日先锋队），利用合法地</w:t>
      </w:r>
    </w:p>
    <w:p>
      <w:r>
        <w:t>位，发展组织。1937年12月13日，在我住处由麦蒲费、吴</w:t>
      </w:r>
    </w:p>
    <w:p>
      <w:r>
        <w:t>华主持党的省、市青运工作者扩大会，讨论贯彻了文彬同志</w:t>
      </w:r>
    </w:p>
    <w:p>
      <w:r>
        <w:t>指示，决定不搞民先，成立抗先。后由中大抗先、学联会、</w:t>
      </w:r>
    </w:p>
    <w:p>
      <w:r>
        <w:t>呼声社、中大附中抗先等八个团体名义发起，遂于1938年</w:t>
      </w:r>
      <w:r>
        <w:rPr>
          <w:color w:val="808080"/>
        </w:rPr>
        <w:t>1</w:t>
      </w:r>
    </w:p>
    <w:p>
      <w:r>
        <w:t>月1日正式成立。实践证明文彬同志的指示是非常正确的。</w:t>
      </w:r>
    </w:p>
    <w:p>
      <w:r>
        <w:t>我们在两年多时间里，利用战争形势发展的有利条件，在全</w:t>
      </w:r>
    </w:p>
    <w:p>
      <w:r>
        <w:t>省范围内20多个县市建立了抗先组织，抗先队员达1.2万</w:t>
      </w:r>
    </w:p>
    <w:p>
      <w:r>
        <w:t>多人，培养了大批骨干。其成员都是比较好的，许多成为党</w:t>
      </w:r>
    </w:p>
    <w:p>
      <w:r>
        <w:t>的骨</w:t>
      </w:r>
      <w:r>
        <w:rPr>
          <w:color w:val="808080"/>
        </w:rPr>
        <w:t>干</w:t>
      </w:r>
      <w:r>
        <w:t>，从而为我党组织在许多县的恢复、创建，起到</w:t>
      </w:r>
      <w:r>
        <w:rPr>
          <w:color w:val="008000"/>
        </w:rPr>
        <w:t>决</w:t>
      </w:r>
      <w:r>
        <w:t>定</w:t>
      </w:r>
    </w:p>
    <w:p>
      <w:r>
        <w:t>性作用。</w:t>
      </w:r>
    </w:p>
    <w:p>
      <w:r>
        <w:t>遂溪县和南路党的建立与发展又是一事例。遂溪党的建</w:t>
      </w:r>
    </w:p>
    <w:p>
      <w:r>
        <w:t>立，是由在广州江村师范读书的抗先队员黄其江、陈其辉等</w:t>
      </w:r>
    </w:p>
    <w:p>
      <w:r>
        <w:t>人，于1938年暑期回乡发展建立起来的。黄、陈在广州江</w:t>
      </w:r>
    </w:p>
    <w:p>
      <w:r>
        <w:t>师刚入党，由温焯华同志领导他们。温根据文彬同志上述指</w:t>
      </w:r>
    </w:p>
    <w:p>
      <w:r>
        <w:t>示精神，布置他们从实际出发，没有成立抗先，而成立国民</w:t>
      </w:r>
    </w:p>
    <w:p>
      <w:r>
        <w:t>党容易接受的“青年抗敌同志会”，取得合法地位和顺利工</w:t>
      </w:r>
    </w:p>
    <w:p>
      <w:r>
        <w:t>作条件，组织抗日救亡下乡宣传团，到农村开展工作，吸收</w:t>
      </w:r>
    </w:p>
    <w:p>
      <w:r>
        <w:t>200多名农村知识青年，以工作团名义又发起成立“青抗</w:t>
      </w:r>
    </w:p>
    <w:p>
      <w:r>
        <w:t>145</w:t>
      </w:r>
    </w:p>
    <w:p>
      <w:r>
        <w:t>会”，以农村为基地，后发展到四、五千人，办了80多间民</w:t>
      </w:r>
    </w:p>
    <w:p>
      <w:r>
        <w:t>校，把小孩子、成年人、贫雇农都组织起来。他们在救亡运</w:t>
      </w:r>
    </w:p>
    <w:p>
      <w:r>
        <w:t>动中考察、培养建党对象，后在30多个点建立</w:t>
      </w:r>
      <w:r>
        <w:rPr>
          <w:color w:val="0000E1"/>
        </w:rPr>
        <w:t>了</w:t>
      </w:r>
      <w:r>
        <w:t>党支部</w:t>
      </w:r>
      <w:r>
        <w:rPr>
          <w:color w:val="008000"/>
        </w:rPr>
        <w:t>。</w:t>
      </w:r>
    </w:p>
    <w:p>
      <w:r>
        <w:t>到1939年底，全县党员达400多人。1940年底，文彬同志</w:t>
      </w:r>
    </w:p>
    <w:p>
      <w:r>
        <w:t>到南路遂溪检查工作，听了南路特委周楠同志汇报后，深深</w:t>
      </w:r>
    </w:p>
    <w:p>
      <w:r>
        <w:t>感慨地说，倘全省有10个这样的县，广</w:t>
      </w:r>
      <w:r>
        <w:rPr>
          <w:color w:val="808080"/>
        </w:rPr>
        <w:t>东</w:t>
      </w:r>
      <w:r>
        <w:t>工作的局面必大</w:t>
      </w:r>
    </w:p>
    <w:p>
      <w:r>
        <w:t>不一样。遂溪党后来在南路抗日战争和解放战争中，都发挥</w:t>
      </w:r>
    </w:p>
    <w:p>
      <w:r>
        <w:t>了很大作用。</w:t>
      </w:r>
    </w:p>
    <w:p>
      <w:r>
        <w:t>文彬同志对省抗先的工作发展十分关心。他直接抓省青</w:t>
      </w:r>
    </w:p>
    <w:p>
      <w:r>
        <w:t>委的工作，许多重要的决定是他亲自作出的。如1939年至</w:t>
      </w:r>
    </w:p>
    <w:p>
      <w:r>
        <w:t>1940年在韶关，当时正值国民党掀起第一次反共逆流，国</w:t>
      </w:r>
    </w:p>
    <w:p>
      <w:r>
        <w:t>民党的顽固派要解散抗先，强迫抗先并人三青团，不断进行</w:t>
      </w:r>
    </w:p>
    <w:p>
      <w:r>
        <w:t>迫害威胁。文彬同志指示我们:政治上坚持斗争，不能偃旗</w:t>
      </w:r>
    </w:p>
    <w:p>
      <w:r>
        <w:t>息鼓，更不能丧失立场，投降国民党；组织上则主动转移，</w:t>
      </w:r>
    </w:p>
    <w:p>
      <w:r>
        <w:t>不暴露，保持力量，使抗先组织在与广大青年联系中，以各</w:t>
      </w:r>
    </w:p>
    <w:p>
      <w:r>
        <w:t>种各样形式出现，以保存下来。这年他到西江检查工作，发</w:t>
      </w:r>
    </w:p>
    <w:p>
      <w:r>
        <w:t>现云浮抗先队伍虽被迫停止活动，但抗先队员早已深入农村</w:t>
      </w:r>
    </w:p>
    <w:p>
      <w:r>
        <w:t>基层，以办民校、夜校等多种多样形式，得到保存与发展。</w:t>
      </w:r>
    </w:p>
    <w:p>
      <w:r>
        <w:t>他感到很高兴，认为这样做是对的，有前途的。</w:t>
      </w:r>
    </w:p>
    <w:p>
      <w:r>
        <w:t>在同国民党斗争中，文彬同志要我们注意讲策略，利用</w:t>
      </w:r>
    </w:p>
    <w:p>
      <w:r>
        <w:t>矛盾，分别对待，团结进步分子，争取中间派，孤立顽固</w:t>
      </w:r>
    </w:p>
    <w:p>
      <w:r>
        <w:t>派。193</w:t>
      </w:r>
      <w:r>
        <w:rPr>
          <w:color w:val="008000"/>
        </w:rPr>
        <w:t>9</w:t>
      </w:r>
      <w:r>
        <w:t>年底，全省反共逆流越来越严重，西江广宁、新</w:t>
      </w:r>
    </w:p>
    <w:p>
      <w:r>
        <w:t>兴、云浮及粤中新会、东江河源抗先，多已被迫停止活动。</w:t>
      </w:r>
    </w:p>
    <w:p>
      <w:r>
        <w:t>但韶关省抗先总队部，虽多次受威胁要解散，要合并，及传</w:t>
      </w:r>
    </w:p>
    <w:p>
      <w:r>
        <w:t>出要暗杀、逮捕的黑名单，但仍利用矛盾进行斗争，坚持拖</w:t>
      </w:r>
    </w:p>
    <w:p>
      <w:r>
        <w:t>着。我们在政治上一直坚持到底，表面上仍留少数人看守，</w:t>
      </w:r>
    </w:p>
    <w:p>
      <w:r>
        <w:t>146</w:t>
      </w:r>
    </w:p>
    <w:p>
      <w:r>
        <w:t>与当局周旋，实则早已做好应变的准备，大部分人已分散转</w:t>
      </w:r>
    </w:p>
    <w:p>
      <w:r>
        <w:t>移。连《抗先被迫停止活动告社会人士书》也已印好，随时</w:t>
      </w:r>
    </w:p>
    <w:p>
      <w:r>
        <w:rPr>
          <w:color w:val="808080"/>
        </w:rPr>
        <w:t>准</w:t>
      </w:r>
      <w:r>
        <w:t>备散发。1940年4月13日晚上，曾发生过一场解散与反</w:t>
      </w:r>
    </w:p>
    <w:p>
      <w:r>
        <w:t>解散的短兵相接的斗争。国民党省党部CC派头子高信、三</w:t>
      </w:r>
    </w:p>
    <w:p>
      <w:r>
        <w:t>青团头子蔡劲军、黄铮及陆宗祺，由张超良召抗先总队部几</w:t>
      </w:r>
    </w:p>
    <w:p>
      <w:r>
        <w:t>位同志去其机关“彬庐”谈判。本来张超良在前几次谈判</w:t>
      </w:r>
    </w:p>
    <w:p>
      <w:r>
        <w:t>中，曾再三威胁要解散，而我们则再三坚持不解散。召集谈</w:t>
      </w:r>
    </w:p>
    <w:p>
      <w:r>
        <w:t>判，只不过是再施</w:t>
      </w:r>
      <w:r>
        <w:rPr>
          <w:color w:val="0000E1"/>
        </w:rPr>
        <w:t>加</w:t>
      </w:r>
      <w:r>
        <w:t>压力和进行威胁而已。我们几位同志在</w:t>
      </w:r>
    </w:p>
    <w:p>
      <w:r>
        <w:t>思想上早已作好坐牢的准备，并采取了相应措施。当晚，双</w:t>
      </w:r>
    </w:p>
    <w:p>
      <w:r>
        <w:t>方发言后，高信见全省仅剩抗先总队部仍不就范，看到我们</w:t>
      </w:r>
    </w:p>
    <w:p>
      <w:r>
        <w:t>仍坚持不变，便大发雷霆，声色俱厉，大肆恐吓、漫骂。</w:t>
      </w:r>
    </w:p>
    <w:p>
      <w:r>
        <w:t>“你们一</w:t>
      </w:r>
      <w:r>
        <w:rPr>
          <w:color w:val="0000E1"/>
        </w:rPr>
        <w:t>-</w:t>
      </w:r>
      <w:r>
        <w:t>定要坚持这不中不西、非国（民党）非共的团体，</w:t>
      </w:r>
    </w:p>
    <w:p>
      <w:r>
        <w:t>好的，你们成立</w:t>
      </w:r>
      <w:r>
        <w:rPr>
          <w:color w:val="808080"/>
        </w:rPr>
        <w:t>‘</w:t>
      </w:r>
      <w:r>
        <w:t>抗先党’吧!去割据地盘，培植势力吧</w:t>
      </w:r>
      <w:r>
        <w:rPr>
          <w:color w:val="0000E1"/>
        </w:rPr>
        <w:t>!</w:t>
      </w:r>
    </w:p>
    <w:p>
      <w:r>
        <w:t>即管来和我国民党斗一斗吧!看谁斗得</w:t>
      </w:r>
      <w:r>
        <w:rPr>
          <w:color w:val="0000E1"/>
        </w:rPr>
        <w:t>赢</w:t>
      </w:r>
      <w:r>
        <w:t>来；...</w:t>
      </w:r>
      <w:r>
        <w:rPr>
          <w:color w:val="0000E1"/>
        </w:rPr>
        <w:t>.</w:t>
      </w:r>
      <w:r>
        <w:t>.</w:t>
      </w:r>
      <w:r>
        <w:rPr>
          <w:color w:val="FF0000"/>
        </w:rPr>
        <w:t>.</w:t>
      </w:r>
      <w:ins w:id="93" w:author="1" w:date="2018-10-09T15:08:26Z">
        <w:r>
          <w:rPr>
            <w:rFonts w:hint="eastAsia"/>
            <w:color w:val="FF0000"/>
            <w:lang w:eastAsia="zh-CN"/>
          </w:rPr>
          <w:t>目</w:t>
        </w:r>
      </w:ins>
      <w:r>
        <w:t>前抗战</w:t>
      </w:r>
    </w:p>
    <w:p>
      <w:r>
        <w:t>时期</w:t>
      </w:r>
      <w:r>
        <w:rPr>
          <w:color w:val="FF0000"/>
        </w:rPr>
        <w:t>，</w:t>
      </w:r>
      <w:r>
        <w:t>一切得服从政府，政府要你生就生，要你死就死，叫</w:t>
      </w:r>
    </w:p>
    <w:p>
      <w:r>
        <w:t>你解散就解散，并无理由可讲，你们不听，就制裁。</w:t>
      </w:r>
      <w:r>
        <w:rPr>
          <w:color w:val="808080"/>
        </w:rPr>
        <w:t>’</w:t>
      </w:r>
      <w:r>
        <w:t>我们</w:t>
      </w:r>
    </w:p>
    <w:p>
      <w:r>
        <w:t>也毫不示弱，针锋相对辩驳，后来不欢而散，始终没有屈</w:t>
      </w:r>
    </w:p>
    <w:p>
      <w:r>
        <w:t>服。4月14日散发了告社会人士书后，留守人员才安然撤</w:t>
      </w:r>
    </w:p>
    <w:p>
      <w:r>
        <w:t>退，转人地下继续斗争。这场斗争是在省委指示下进行的。</w:t>
      </w:r>
    </w:p>
    <w:p>
      <w:r>
        <w:t>文彬同志还非常注意培养我们这些年青党员骨干。1939</w:t>
      </w:r>
    </w:p>
    <w:p>
      <w:r>
        <w:t>年秋，那时在韶关的抗先总队部的同志都很关心国际时事。</w:t>
      </w:r>
    </w:p>
    <w:p>
      <w:r>
        <w:t>是年8月23日，英、法、苏谈判破裂后，苏联出兵波兰。</w:t>
      </w:r>
    </w:p>
    <w:p>
      <w:r>
        <w:t>大家议论纷纷，不知如何看法才对。后来向省委文彬同志反</w:t>
      </w:r>
    </w:p>
    <w:p>
      <w:r>
        <w:t>映，他亲自来见我们。他没直接答复我们的提问，相反是提</w:t>
      </w:r>
    </w:p>
    <w:p>
      <w:r>
        <w:t>出问题，如战争的性质，历史背景，当前各国政府性质及所</w:t>
      </w:r>
    </w:p>
    <w:p>
      <w:r>
        <w:t>持立场，英、法、苏谈判如何破裂?并引导我们回顾英法反</w:t>
      </w:r>
    </w:p>
    <w:p>
      <w:r>
        <w:t>147</w:t>
      </w:r>
    </w:p>
    <w:p>
      <w:r>
        <w:t>动大资产阶级政府，从1938年秋签订慕尼黑协定起，如何</w:t>
      </w:r>
    </w:p>
    <w:p>
      <w:r>
        <w:t>出卖了捷克。对日、意、德法西斯侵略，如何一贯采取纵容</w:t>
      </w:r>
    </w:p>
    <w:p>
      <w:r>
        <w:t>的所谓“不</w:t>
      </w:r>
      <w:r>
        <w:rPr>
          <w:color w:val="008000"/>
        </w:rPr>
        <w:t>干</w:t>
      </w:r>
      <w:r>
        <w:t>涉”反动政策，牺牲了半个中国给日本，整个</w:t>
      </w:r>
    </w:p>
    <w:p>
      <w:r>
        <w:t>阿尔巴尼亚、西班牙、</w:t>
      </w:r>
      <w:r>
        <w:rPr>
          <w:color w:val="808080"/>
        </w:rPr>
        <w:t>奥</w:t>
      </w:r>
      <w:r>
        <w:t>、捷给意大利、德国。如何企图挑</w:t>
      </w:r>
    </w:p>
    <w:p>
      <w:r>
        <w:t>起苏德战争</w:t>
      </w:r>
      <w:r>
        <w:rPr>
          <w:color w:val="FF0000"/>
        </w:rPr>
        <w:t>，</w:t>
      </w:r>
      <w:r>
        <w:t>自己却站在一边看，坐山观虎斗，企图收渔人</w:t>
      </w:r>
    </w:p>
    <w:p>
      <w:r>
        <w:t>之利。文彬同志以启发方式，让我们去分析，一步一步深入</w:t>
      </w:r>
    </w:p>
    <w:p>
      <w:r>
        <w:t>去解答这些问题。实际上是引导我们自己去找答案，他最后</w:t>
      </w:r>
    </w:p>
    <w:p>
      <w:r>
        <w:t>作概括结论。这样既生动、活泼，也让我们学会思考、分</w:t>
      </w:r>
    </w:p>
    <w:p>
      <w:r>
        <w:t>析，提高了</w:t>
      </w:r>
      <w:r>
        <w:rPr>
          <w:color w:val="008000"/>
        </w:rPr>
        <w:t>对</w:t>
      </w:r>
      <w:r>
        <w:t>国际问题的认识。</w:t>
      </w:r>
    </w:p>
    <w:p>
      <w:r>
        <w:t>1941年夏，我在梅县县城又见到了文彬同志。当时自</w:t>
      </w:r>
    </w:p>
    <w:p>
      <w:r>
        <w:t>皖南事变后，第二次反共逆流已达高潮，他要我高度警惕，</w:t>
      </w:r>
    </w:p>
    <w:p>
      <w:r>
        <w:t>要善于利用各种社会关系掩蔽，长期埋伏，等待时机。他了</w:t>
      </w:r>
    </w:p>
    <w:p>
      <w:r>
        <w:t>解我的社会关系后，要我筹划搞“红色救济会”，学会做经</w:t>
      </w:r>
    </w:p>
    <w:p>
      <w:r>
        <w:t>济工作，营救被捕同志和接济其家庭，还约好下次见面再详</w:t>
      </w:r>
    </w:p>
    <w:p>
      <w:r>
        <w:t>细布置，并派人与我共商筹款等等。想不到那次见面，竟成</w:t>
      </w:r>
    </w:p>
    <w:p>
      <w:r>
        <w:t>了永诀。1942年6月，南委高陂事件发生后，当时兴梅特</w:t>
      </w:r>
    </w:p>
    <w:p>
      <w:r>
        <w:t>派员林美南，曾火速通知我赶到梅县共商，想派武工队在途</w:t>
      </w:r>
    </w:p>
    <w:p>
      <w:r>
        <w:t>经我家乡松口时，以拦截等方法抢救文彬。但经查询后，文</w:t>
      </w:r>
    </w:p>
    <w:p>
      <w:r>
        <w:t>彬同志等人早已被押解离梅县。美南同志与我都深感痛惜。</w:t>
      </w:r>
    </w:p>
    <w:p>
      <w:r>
        <w:t>文彬同志崇高的形象永远铭刻在我们心中!</w:t>
      </w:r>
    </w:p>
    <w:p>
      <w:r>
        <w:t>（原载</w:t>
      </w:r>
      <w:r>
        <w:rPr>
          <w:color w:val="FF0000"/>
        </w:rPr>
        <w:t>〈</w:t>
      </w:r>
      <w:r>
        <w:t>广东党史通讯》，1984年第7期）</w:t>
      </w:r>
    </w:p>
    <w:p>
      <w:r>
        <w:t>（温盛湘系广东兴宁人，曾任广东省水产厅副厅长等职）</w:t>
      </w:r>
    </w:p>
    <w:p>
      <w:r>
        <w:t>148</w:t>
      </w:r>
    </w:p>
    <w:p>
      <w:r>
        <w:t>深切缅怀张文彬同志</w:t>
      </w:r>
    </w:p>
    <w:p>
      <w:r>
        <w:t>司徒丙鹤</w:t>
      </w:r>
    </w:p>
    <w:p>
      <w:r>
        <w:t>我自1939年春至1942年春这段时间，一直在张文彬同</w:t>
      </w:r>
    </w:p>
    <w:p>
      <w:r>
        <w:t>志身边做交通联络、秘书以及保护机关安全等工作。</w:t>
      </w:r>
    </w:p>
    <w:p>
      <w:r>
        <w:rPr>
          <w:color w:val="FF0000"/>
        </w:rPr>
        <w:t>（</w:t>
      </w:r>
      <w:r>
        <w:rPr>
          <w:color w:val="008000"/>
        </w:rPr>
        <w:t>一</w:t>
      </w:r>
      <w:r>
        <w:t>）</w:t>
      </w:r>
    </w:p>
    <w:p>
      <w:r>
        <w:t>我第一次见到张文彬是在1939年4月。那时张到广东</w:t>
      </w:r>
    </w:p>
    <w:p>
      <w:r>
        <w:t>开平县赤坎的粤中区特委传达六届六中全会精神，并检查工</w:t>
      </w:r>
    </w:p>
    <w:p>
      <w:r>
        <w:t>作。通过组织介绍，我们认识了。他身材高大魁梧，目光炯</w:t>
      </w:r>
    </w:p>
    <w:p>
      <w:r>
        <w:t>炯有神，同志们尊称之为“大张”。5月，组织决定送我去</w:t>
      </w:r>
    </w:p>
    <w:p>
      <w:r>
        <w:t>省委举办的党训班学习。当我到了韶关“八路军办事处”</w:t>
      </w:r>
    </w:p>
    <w:p>
      <w:r>
        <w:t>时，再次见到他。从谈话中，他知道我于193</w:t>
      </w:r>
      <w:r>
        <w:rPr>
          <w:color w:val="008000"/>
        </w:rPr>
        <w:t>3</w:t>
      </w:r>
      <w:r>
        <w:t>年曾在十九</w:t>
      </w:r>
    </w:p>
    <w:p>
      <w:r>
        <w:t>路军四十九师二九四团周力行（周士第）机关枪连那里当上</w:t>
      </w:r>
    </w:p>
    <w:p>
      <w:r>
        <w:t>士文书，参加过反蒋抗日的</w:t>
      </w:r>
      <w:r>
        <w:rPr>
          <w:color w:val="FF0000"/>
        </w:rPr>
        <w:t>“</w:t>
      </w:r>
      <w:r>
        <w:t>福建事变”。其后，张也谈了</w:t>
      </w:r>
    </w:p>
    <w:p>
      <w:r>
        <w:t>他曾同周士第同志一起在“渡河司令部”及福建事变时率军</w:t>
      </w:r>
    </w:p>
    <w:p>
      <w:r>
        <w:t>赴援的一些情况。这些历史渊源，使我对他留下若干记忆。</w:t>
      </w:r>
    </w:p>
    <w:p>
      <w:r>
        <w:t>我在马坝参加党员训练班,除了学习</w:t>
      </w:r>
      <w:r>
        <w:rPr>
          <w:color w:val="FF0000"/>
        </w:rPr>
        <w:t>,</w:t>
      </w:r>
      <w:r>
        <w:t>还要到省委机关请</w:t>
      </w:r>
    </w:p>
    <w:p>
      <w:r>
        <w:t>负责同志来讲课。如张文彬、李大林、李振亚、王平轩、侯子光</w:t>
      </w:r>
    </w:p>
    <w:p>
      <w:r>
        <w:t>等同志到训练班讲课</w:t>
      </w:r>
      <w:r>
        <w:rPr>
          <w:color w:val="FF0000"/>
        </w:rPr>
        <w:t>，</w:t>
      </w:r>
      <w:r>
        <w:t>都是由我带他们去的。由于接触机会</w:t>
      </w:r>
    </w:p>
    <w:p>
      <w:r>
        <w:t>较多</w:t>
      </w:r>
      <w:r>
        <w:rPr>
          <w:color w:val="0000E1"/>
        </w:rPr>
        <w:t>,</w:t>
      </w:r>
      <w:r>
        <w:t>我和张文彬比较熟悉。训练班结束</w:t>
      </w:r>
      <w:r>
        <w:rPr>
          <w:color w:val="808080"/>
        </w:rPr>
        <w:t>,</w:t>
      </w:r>
      <w:r>
        <w:t>组织决定把我留在</w:t>
      </w:r>
    </w:p>
    <w:p>
      <w:r>
        <w:t>149</w:t>
      </w:r>
    </w:p>
    <w:p>
      <w:r>
        <w:t>省委机关当“交通”。</w:t>
      </w:r>
    </w:p>
    <w:p>
      <w:r>
        <w:t>1939年下半年，我在张文彬身边工作时，经常看见他</w:t>
      </w:r>
    </w:p>
    <w:p>
      <w:r>
        <w:t>工作到深夜，一边吃药，一边看书和挥笔。据了解，他积劳</w:t>
      </w:r>
    </w:p>
    <w:p>
      <w:r>
        <w:t>成疾，患有肺结核病。当时，处于抗战环境，缺医少药，一</w:t>
      </w:r>
    </w:p>
    <w:p>
      <w:r>
        <w:t>般病症尚能治理，得了肺病，便被认为得了“不治之症”。</w:t>
      </w:r>
    </w:p>
    <w:p>
      <w:r>
        <w:t>但他毫不考虑这些，而是以高度的革命热情，忘我战斗。有</w:t>
      </w:r>
    </w:p>
    <w:p>
      <w:r>
        <w:t>时形势急，任务紧，他一熬就是几个通宵。许多工作指示和</w:t>
      </w:r>
    </w:p>
    <w:p>
      <w:r>
        <w:t>文件，写好后，就叫我送给有关同志，或在何家槐、谭天</w:t>
      </w:r>
    </w:p>
    <w:p>
      <w:r>
        <w:t>度、石辟澜主编的</w:t>
      </w:r>
      <w:r>
        <w:rPr>
          <w:color w:val="008000"/>
        </w:rPr>
        <w:t>《</w:t>
      </w:r>
      <w:r>
        <w:t>新华南》月刊上发表。“大张”经常向</w:t>
      </w:r>
    </w:p>
    <w:p>
      <w:r>
        <w:t>大家宣传团结抗战的形势，认为要取得抗日战争的最后胜</w:t>
      </w:r>
    </w:p>
    <w:p>
      <w:r>
        <w:t>利，一定要加强我党领导的抗日武装。他批判了那些把战胜</w:t>
      </w:r>
    </w:p>
    <w:p>
      <w:r>
        <w:t>日寇的希望寄托于国民党军队，以及把人民的命运寄托于国</w:t>
      </w:r>
    </w:p>
    <w:p>
      <w:r>
        <w:t>民党反动派统治下的合法运动的错误思想</w:t>
      </w:r>
      <w:r>
        <w:rPr>
          <w:color w:val="FF0000"/>
        </w:rPr>
        <w:t>。</w:t>
      </w:r>
      <w:r>
        <w:t>他特别强调要加</w:t>
      </w:r>
    </w:p>
    <w:p>
      <w:r>
        <w:t>强东江、珠江、琼崖武装斗争的领导和对武装斗争骨</w:t>
      </w:r>
      <w:r>
        <w:rPr>
          <w:color w:val="008000"/>
        </w:rPr>
        <w:t>干</w:t>
      </w:r>
      <w:r>
        <w:t>的培</w:t>
      </w:r>
    </w:p>
    <w:p>
      <w:r>
        <w:t>养。省委举办的每期党员训练班，张都亲自过问，跟班主任</w:t>
      </w:r>
    </w:p>
    <w:p>
      <w:r>
        <w:t>裴茨（苏曼）、马列主义教员李殷丹等总结经验，改进训练</w:t>
      </w:r>
    </w:p>
    <w:p>
      <w:r>
        <w:t>工作，并亲自去讲课。每期训练班都有</w:t>
      </w:r>
      <w:r>
        <w:rPr>
          <w:color w:val="FF0000"/>
        </w:rPr>
        <w:t>《</w:t>
      </w:r>
      <w:r>
        <w:t>游击战争》这门课</w:t>
      </w:r>
    </w:p>
    <w:p>
      <w:r>
        <w:t>程及沙盘作业。</w:t>
      </w:r>
    </w:p>
    <w:p>
      <w:r>
        <w:t>1941年12月，太平洋战争爆发，我和张文彬被困在香</w:t>
      </w:r>
    </w:p>
    <w:p>
      <w:r>
        <w:t>港孤岛18天。这段时间，他和我谈的都是长征故事及战争</w:t>
      </w:r>
    </w:p>
    <w:p>
      <w:r>
        <w:t>问题。为了</w:t>
      </w:r>
      <w:r>
        <w:rPr>
          <w:color w:val="008000"/>
        </w:rPr>
        <w:t>加</w:t>
      </w:r>
      <w:r>
        <w:t>强东江的武装工作，他于1942</w:t>
      </w:r>
      <w:r>
        <w:rPr>
          <w:color w:val="008000"/>
        </w:rPr>
        <w:t>年</w:t>
      </w:r>
      <w:r>
        <w:t>1月和我一</w:t>
      </w:r>
    </w:p>
    <w:p>
      <w:r>
        <w:t>起离开香港，后来他到了东江部队住了几个月。他说，要把</w:t>
      </w:r>
    </w:p>
    <w:p>
      <w:r>
        <w:t>东江部队从游击队朝大兵团的方向发展。我们只有依靠自己</w:t>
      </w:r>
    </w:p>
    <w:p>
      <w:r>
        <w:t>的力量，才能取得抗日战争的最后胜利，对此，共产党员要</w:t>
      </w:r>
    </w:p>
    <w:p>
      <w:r>
        <w:t>坚信不移。</w:t>
      </w:r>
    </w:p>
    <w:p>
      <w:r>
        <w:t>150</w:t>
      </w:r>
    </w:p>
    <w:p>
      <w:r>
        <w:t>（二）</w:t>
      </w:r>
    </w:p>
    <w:p>
      <w:r>
        <w:t>1939年秋，希特勒进攻波兰，欧战紧急。省委在韶关</w:t>
      </w:r>
    </w:p>
    <w:p>
      <w:r>
        <w:t>黄</w:t>
      </w:r>
      <w:del w:id="94" w:author="1" w:date="2018-10-09T15:12:09Z">
        <w:r>
          <w:rPr>
            <w:color w:val="008000"/>
          </w:rPr>
          <w:delText>朗</w:delText>
        </w:r>
      </w:del>
      <w:ins w:id="95" w:author="1" w:date="2018-10-09T15:12:09Z">
        <w:r>
          <w:rPr>
            <w:rFonts w:hint="eastAsia"/>
            <w:color w:val="008000"/>
            <w:lang w:eastAsia="zh-CN"/>
          </w:rPr>
          <w:t>塱</w:t>
        </w:r>
      </w:ins>
      <w:r>
        <w:t>坝召开省委第五次扩大会议。记得有粤中特委罗范群，</w:t>
      </w:r>
    </w:p>
    <w:p>
      <w:r>
        <w:t>东江特委林平、蒲特，东南特委梁广，南路特委周楠，西江</w:t>
      </w:r>
    </w:p>
    <w:p>
      <w:r>
        <w:t>特委刘田夫，北江特委黄松坚及省委领导同志参加，讨论极</w:t>
      </w:r>
    </w:p>
    <w:p>
      <w:r>
        <w:t>其热烈。会议结束后，张文彬去重庆转延安请示工作。1940</w:t>
      </w:r>
    </w:p>
    <w:p>
      <w:r>
        <w:t>年4、5月间，张文彬从延安带回《新民主主义论》和《</w:t>
      </w:r>
      <w:r>
        <w:rPr>
          <w:color w:val="FF0000"/>
        </w:rPr>
        <w:t>〈</w:t>
      </w:r>
      <w:r>
        <w:t>共</w:t>
      </w:r>
    </w:p>
    <w:p>
      <w:r>
        <w:t>产党人</w:t>
      </w:r>
      <w:r>
        <w:rPr>
          <w:color w:val="FF0000"/>
        </w:rPr>
        <w:t>〉&gt;</w:t>
      </w:r>
      <w:r>
        <w:t>发刊词</w:t>
      </w:r>
      <w:r>
        <w:rPr>
          <w:color w:val="008000"/>
        </w:rPr>
        <w:t>》</w:t>
      </w:r>
      <w:r>
        <w:t>等文件，这些文件由省委秘书周微雨</w:t>
      </w:r>
    </w:p>
    <w:p>
      <w:r>
        <w:t>（女）刻蜡板，印发给有关的党组织和同志。周的工作一丝</w:t>
      </w:r>
    </w:p>
    <w:p>
      <w:r>
        <w:t>不苟，书法端正秀丽，给读者留下深刻印象。1</w:t>
      </w:r>
      <w:r>
        <w:rPr>
          <w:color w:val="0000E1"/>
        </w:rPr>
        <w:t>9</w:t>
      </w:r>
      <w:r>
        <w:t>39年，张</w:t>
      </w:r>
    </w:p>
    <w:p>
      <w:r>
        <w:t>文彬还先后与李章达（第三党人）、黄雯（红十字会留英医</w:t>
      </w:r>
    </w:p>
    <w:p>
      <w:r>
        <w:t>生，爱国人士）、陈汝棠（红十字会医疗队）、豆皮勤（即吴</w:t>
      </w:r>
    </w:p>
    <w:p>
      <w:r>
        <w:t>勤，广游二支队游击司令）、陈邵南（中山大学教授）取得</w:t>
      </w:r>
    </w:p>
    <w:p>
      <w:r>
        <w:t>联系，争取他们掩护和支持我们的抗日工作。在李章达的支</w:t>
      </w:r>
    </w:p>
    <w:p>
      <w:r>
        <w:t>持下，我们筹办了公开出版的《新华南》月刊和《新建设》</w:t>
      </w:r>
    </w:p>
    <w:p>
      <w:r>
        <w:t>等刊物，扩大宣传。当时在张发奎部队的左洪涛等同志，也</w:t>
      </w:r>
    </w:p>
    <w:p>
      <w:r>
        <w:t>为团结抗日做了不少工作。他们节衣缩食，向党交了许多党</w:t>
      </w:r>
    </w:p>
    <w:p>
      <w:r>
        <w:t>费，解</w:t>
      </w:r>
      <w:r>
        <w:rPr>
          <w:color w:val="008000"/>
        </w:rPr>
        <w:t>决</w:t>
      </w:r>
      <w:r>
        <w:t>了党组织经济上的一些困难。</w:t>
      </w:r>
    </w:p>
    <w:p>
      <w:r>
        <w:t>（三）</w:t>
      </w:r>
    </w:p>
    <w:p>
      <w:r>
        <w:t>1940年冬，张文彬从南方局回到韶关，住在曲江县属</w:t>
      </w:r>
    </w:p>
    <w:p>
      <w:r>
        <w:t>黎市重阳乡。当时和他一</w:t>
      </w:r>
      <w:r>
        <w:rPr>
          <w:color w:val="FF0000"/>
        </w:rPr>
        <w:t>-</w:t>
      </w:r>
      <w:r>
        <w:t>起住机关的，还有从赣南党训练班</w:t>
      </w:r>
    </w:p>
    <w:p>
      <w:r>
        <w:t>撤退出来的谢健（女）和魏南金同志。张另一住地是在始兴</w:t>
      </w:r>
    </w:p>
    <w:p>
      <w:r>
        <w:t>周田的碉堡式高楼里，住机关的有周微雨和司徒明（女）。</w:t>
      </w:r>
    </w:p>
    <w:p>
      <w:r>
        <w:t>我当时负责总交通联络，所以常常要在赣南、南雄、韶关、</w:t>
      </w:r>
    </w:p>
    <w:p>
      <w:r>
        <w:t>151</w:t>
      </w:r>
    </w:p>
    <w:p>
      <w:r>
        <w:t>重阳和始兴这几个地方来往。一天，周微雨告诉我，广东省</w:t>
      </w:r>
    </w:p>
    <w:p>
      <w:r>
        <w:t>委要分为</w:t>
      </w:r>
      <w:r>
        <w:rPr>
          <w:color w:val="FF0000"/>
        </w:rPr>
        <w:t>粤</w:t>
      </w:r>
      <w:r>
        <w:t>北和粤南两个省委，上面成立南委，领导南方各</w:t>
      </w:r>
    </w:p>
    <w:p>
      <w:r>
        <w:t>省党的组织。领导决定我继续留在粤北地区负责建立南委交</w:t>
      </w:r>
    </w:p>
    <w:p>
      <w:r>
        <w:t>通站。不久，张文彬找我和谢健两人谈话，征求我们意见:</w:t>
      </w:r>
    </w:p>
    <w:p>
      <w:r>
        <w:t>“是否可以结婚，一块儿留下坚持工作。”当我俩表示服从组</w:t>
      </w:r>
    </w:p>
    <w:p>
      <w:r>
        <w:t>织决定时，张感到很高兴，特从他的生活费中节约了一些钱</w:t>
      </w:r>
    </w:p>
    <w:p>
      <w:r>
        <w:t>买了酒、肉，为我们庆贺。记得参加我们“婚礼喜宴”的有</w:t>
      </w:r>
    </w:p>
    <w:p>
      <w:r>
        <w:t>张文彬、王平轩、李大林、魏南金、英姐等1</w:t>
      </w:r>
      <w:r>
        <w:rPr>
          <w:color w:val="808080"/>
        </w:rPr>
        <w:t>0</w:t>
      </w:r>
      <w:r>
        <w:t>多人。在革</w:t>
      </w:r>
    </w:p>
    <w:p>
      <w:r>
        <w:t>命斗争的艰苦岁月里，张文彬对下级同志的热情关怀和对我</w:t>
      </w:r>
    </w:p>
    <w:p>
      <w:r>
        <w:t>们工作、婚姻问题的细致安排，使我十分感动。事隔40多</w:t>
      </w:r>
    </w:p>
    <w:p>
      <w:r>
        <w:t>年，至今印象甚深。</w:t>
      </w:r>
    </w:p>
    <w:p>
      <w:r>
        <w:t>（四）</w:t>
      </w:r>
    </w:p>
    <w:p>
      <w:r>
        <w:t>1941年3月的一天，穿着绸缎长衫的李一氓同志，从</w:t>
      </w:r>
    </w:p>
    <w:p>
      <w:r>
        <w:t>皖南脱险回到韶关，由我接到重阳交通站去见张。李向他报</w:t>
      </w:r>
    </w:p>
    <w:p>
      <w:r>
        <w:t>告了“皖南事变”以及许多同志遭杀害的不幸消息时，张当</w:t>
      </w:r>
    </w:p>
    <w:p>
      <w:r>
        <w:t>场不禁失声痛哭。接着，他鼓励大家要加倍努力工作，来回</w:t>
      </w:r>
    </w:p>
    <w:p>
      <w:r>
        <w:t>击国民党顽固派的进攻。不久，他离开韶关到南委（大埔）</w:t>
      </w:r>
    </w:p>
    <w:p>
      <w:r>
        <w:t>去任职。1941年8月，张文彬从南委回来，住在韶关河边</w:t>
      </w:r>
    </w:p>
    <w:p>
      <w:r>
        <w:t>沙犁园我的家里。那时他已和周微雨结了婚，而且周已怀</w:t>
      </w:r>
    </w:p>
    <w:p>
      <w:r>
        <w:t>孕。名义上张是我的妹夫，谢健与周姑嫂相处。他说，中央</w:t>
      </w:r>
    </w:p>
    <w:p>
      <w:r>
        <w:t>要他赶到香港，检查和布置应付南太平洋战争风云日紧的斗</w:t>
      </w:r>
    </w:p>
    <w:p>
      <w:r>
        <w:t>争，组织上决定派我护送他出去。经过几天准备，我们偕同</w:t>
      </w:r>
    </w:p>
    <w:p>
      <w:r>
        <w:t>地下党员黄惠珍、沈式晖由韶关出发，经清远、三水、开</w:t>
      </w:r>
    </w:p>
    <w:p>
      <w:r>
        <w:t>平，在开平的赤坎见到了粤中特委书记刘田夫同志，从中得</w:t>
      </w:r>
    </w:p>
    <w:p>
      <w:r>
        <w:t>悉敌人沿途严密封锁，关卡林立。为了确保张文彬的绝对安</w:t>
      </w:r>
    </w:p>
    <w:p>
      <w:r>
        <w:t>152</w:t>
      </w:r>
    </w:p>
    <w:p>
      <w:r>
        <w:t>全，我们决定到广州湾经澳门去香港。临行前刘给了我们</w:t>
      </w:r>
    </w:p>
    <w:p>
      <w:r>
        <w:t>300</w:t>
      </w:r>
      <w:r>
        <w:rPr>
          <w:color w:val="808080"/>
        </w:rPr>
        <w:t>元</w:t>
      </w:r>
      <w:r>
        <w:t>路费。我们跋涉了一个多月，几经困难，大约10月</w:t>
      </w:r>
    </w:p>
    <w:p>
      <w:r>
        <w:t>底才到达香港。张一到香港，就忙于找廖承志、尹林平、梁</w:t>
      </w:r>
    </w:p>
    <w:p>
      <w:r>
        <w:t>广、王</w:t>
      </w:r>
      <w:r>
        <w:rPr>
          <w:color w:val="0000E1"/>
        </w:rPr>
        <w:t>平</w:t>
      </w:r>
      <w:r>
        <w:t>轩、周楠、杨康华等同志开会研究党的武装工作。</w:t>
      </w:r>
    </w:p>
    <w:p>
      <w:r>
        <w:t>（五）</w:t>
      </w:r>
    </w:p>
    <w:p>
      <w:r>
        <w:t>194</w:t>
      </w:r>
      <w:r>
        <w:rPr>
          <w:color w:val="0000E1"/>
        </w:rPr>
        <w:t>1</w:t>
      </w:r>
      <w:r>
        <w:t>年底，香港沦陷。翌年元</w:t>
      </w:r>
      <w:r>
        <w:rPr>
          <w:color w:val="0000E1"/>
        </w:rPr>
        <w:t>且</w:t>
      </w:r>
      <w:r>
        <w:t>过后，我随张文彬离</w:t>
      </w:r>
    </w:p>
    <w:p>
      <w:r>
        <w:t>开香港到东江纵队，组织领导抢救被困在港的文化人和爱国</w:t>
      </w:r>
    </w:p>
    <w:p>
      <w:r>
        <w:t>民主人士工作。1942年1月下旬，我们在惠阳地区境内告</w:t>
      </w:r>
    </w:p>
    <w:p>
      <w:r>
        <w:t>别。临别前，张交给我一笔美钞和一位名叫“陈二叔”的</w:t>
      </w:r>
    </w:p>
    <w:p>
      <w:r>
        <w:t>“交通”，并嘱咐我转告粤北省委办好几件事:</w:t>
      </w:r>
    </w:p>
    <w:p>
      <w:r>
        <w:t>一、要告诉省委，抢救被困在香港的民主人士、文化界</w:t>
      </w:r>
    </w:p>
    <w:p>
      <w:r>
        <w:t>人士的工作一定要做好。凡是被抢救出来的人，省委要解</w:t>
      </w:r>
      <w:r>
        <w:rPr>
          <w:color w:val="FF0000"/>
        </w:rPr>
        <w:t>决</w:t>
      </w:r>
    </w:p>
    <w:p>
      <w:r>
        <w:t>好他们的路费、住宿、路条（证明）</w:t>
      </w:r>
      <w:r>
        <w:rPr>
          <w:color w:val="808080"/>
        </w:rPr>
        <w:t>，</w:t>
      </w:r>
      <w:r>
        <w:t>安全地将他们送到目</w:t>
      </w:r>
    </w:p>
    <w:p>
      <w:r>
        <w:t>的地。设法做生意，赚点钱应急；</w:t>
      </w:r>
    </w:p>
    <w:p>
      <w:r>
        <w:t>二、江西省委情况不明，南委派谢育才到江西去一直没</w:t>
      </w:r>
    </w:p>
    <w:p>
      <w:r>
        <w:t>有消息，估计可能出了问题，请粤北提高警惕，严防敌人破</w:t>
      </w:r>
    </w:p>
    <w:p>
      <w:r>
        <w:t>坏；</w:t>
      </w:r>
    </w:p>
    <w:p>
      <w:r>
        <w:t>三、胡绳到</w:t>
      </w:r>
      <w:del w:id="96" w:author="1" w:date="2018-10-09T16:22:44Z">
        <w:r>
          <w:rPr>
            <w:color w:val="008000"/>
          </w:rPr>
          <w:delText>粵</w:delText>
        </w:r>
      </w:del>
      <w:ins w:id="97" w:author="1" w:date="2018-10-09T16:22:44Z">
        <w:r>
          <w:rPr>
            <w:rFonts w:hint="eastAsia"/>
            <w:color w:val="008000"/>
            <w:lang w:eastAsia="zh-CN"/>
          </w:rPr>
          <w:t>粤</w:t>
        </w:r>
      </w:ins>
      <w:r>
        <w:t>北省委当宣传部长，今后由张亲自写信介</w:t>
      </w:r>
    </w:p>
    <w:p>
      <w:r>
        <w:t>绍到韶关找我。</w:t>
      </w:r>
    </w:p>
    <w:p>
      <w:r>
        <w:t>此外，张还告诉我，小周（微雨）快生小孩了，叫我回</w:t>
      </w:r>
    </w:p>
    <w:p>
      <w:r>
        <w:t>韶关后在生活上给予照顾，他公事一了即回来看望我们。我</w:t>
      </w:r>
    </w:p>
    <w:p>
      <w:r>
        <w:t>们兴奋地分手，不料竟是永别。</w:t>
      </w:r>
    </w:p>
    <w:p>
      <w:r>
        <w:t>我到惠州市后，组织上通知我，到西湖边苏小小墓前</w:t>
      </w:r>
    </w:p>
    <w:p>
      <w:r>
        <w:t>去，有人找我联系。我依约前往，原来和我接头的是廖公</w:t>
      </w:r>
    </w:p>
    <w:p>
      <w:r>
        <w:t>（承志）和连贯同志。他们对于如何完成撤退文化人任务问</w:t>
      </w:r>
    </w:p>
    <w:p>
      <w:r>
        <w:t>153</w:t>
      </w:r>
    </w:p>
    <w:p>
      <w:r>
        <w:t>题，对我作了详细指示，委托我向粤北省委转达。几天后，</w:t>
      </w:r>
    </w:p>
    <w:p>
      <w:r>
        <w:t>我赶返韶关，这时是农历腊月二十三。</w:t>
      </w:r>
    </w:p>
    <w:p>
      <w:r>
        <w:t>（六）</w:t>
      </w:r>
    </w:p>
    <w:p>
      <w:r>
        <w:t>我在张文彬身边工作了3年，距今已40年了。但他的</w:t>
      </w:r>
    </w:p>
    <w:p>
      <w:r>
        <w:t>音容笑貌，举止神态，给我留下了难忘的印象。他政治立场</w:t>
      </w:r>
    </w:p>
    <w:p>
      <w:r>
        <w:t>坚定，性格开朗，作风正派，脑子灵活，反应敏捷；对工作</w:t>
      </w:r>
    </w:p>
    <w:p>
      <w:r>
        <w:t>积极负责，在困难条件下能打开工作局面；对干部既热情，</w:t>
      </w:r>
    </w:p>
    <w:p>
      <w:r>
        <w:t>关心体贴，又严格要求。经常以革命先烈的英雄事迹教育我</w:t>
      </w:r>
    </w:p>
    <w:p>
      <w:r>
        <w:t>们，坚定了同志的革命信念和工作信心。如1940年初，张</w:t>
      </w:r>
    </w:p>
    <w:p>
      <w:r>
        <w:t>文彬交代我们将八路军移交省委的电台及有关设备等物资搬</w:t>
      </w:r>
    </w:p>
    <w:p>
      <w:r>
        <w:t>往南雄、始兴，这是一个艰巨的任务。从韶关到南雄，中间</w:t>
      </w:r>
    </w:p>
    <w:p>
      <w:r>
        <w:t>要经过国民党的几道岗哨和关卡，稍有疏忽，就会给党造成</w:t>
      </w:r>
    </w:p>
    <w:p>
      <w:r>
        <w:t>严重的损失。由于张文彬事前指示明确，计划周密，所以我</w:t>
      </w:r>
    </w:p>
    <w:p>
      <w:r>
        <w:t>和关山同志顺利地完成任务。事后省委给了我们很大鼓励，</w:t>
      </w:r>
    </w:p>
    <w:p>
      <w:r>
        <w:t>表扬了我们的勇敢和负</w:t>
      </w:r>
      <w:r>
        <w:rPr>
          <w:color w:val="808080"/>
        </w:rPr>
        <w:t>责</w:t>
      </w:r>
      <w:r>
        <w:t>精神。但是当他发现我们有违反保</w:t>
      </w:r>
    </w:p>
    <w:p>
      <w:r>
        <w:t>密原则或其他错误时，就马上进行批评教育，以防微杜渐。</w:t>
      </w:r>
    </w:p>
    <w:p>
      <w:r>
        <w:t>我们在重阳住机关时，平时不拜神，不点香，更不烧纸钱，</w:t>
      </w:r>
    </w:p>
    <w:p>
      <w:r>
        <w:t>有一天却毫无保密安全措施地烧毁文件。当他发现时，就及</w:t>
      </w:r>
    </w:p>
    <w:p>
      <w:r>
        <w:t>时地给我们敲警钟，指出我们地下工作者，丝毫不能有任何</w:t>
      </w:r>
    </w:p>
    <w:p>
      <w:r>
        <w:t>的麻痹大意，稍有不慎，就会给党的事业带来严重的后果。</w:t>
      </w:r>
    </w:p>
    <w:p>
      <w:r>
        <w:t>国民党的特务，是狡猾的老狐狸。而我们则一定要锻炼成为</w:t>
      </w:r>
    </w:p>
    <w:p>
      <w:r>
        <w:t>老练精干的猎人，做好保护机关的工作。有一次，我送了几</w:t>
      </w:r>
    </w:p>
    <w:p>
      <w:r>
        <w:t>毫钱给一个可怜的小乞丐，张文彬看见后，用</w:t>
      </w:r>
      <w:r>
        <w:rPr>
          <w:color w:val="808080"/>
        </w:rPr>
        <w:t>《</w:t>
      </w:r>
      <w:r>
        <w:t>国际歌</w:t>
      </w:r>
      <w:r>
        <w:rPr>
          <w:color w:val="FF0000"/>
        </w:rPr>
        <w:t>〉</w:t>
      </w:r>
      <w:r>
        <w:t>的</w:t>
      </w:r>
    </w:p>
    <w:p>
      <w:r>
        <w:t>歌词</w:t>
      </w:r>
      <w:r>
        <w:rPr>
          <w:color w:val="FF0000"/>
        </w:rPr>
        <w:t>对</w:t>
      </w:r>
      <w:r>
        <w:t>我进行教育。他说，贫富不均</w:t>
      </w:r>
      <w:r>
        <w:rPr>
          <w:color w:val="FF0000"/>
        </w:rPr>
        <w:t>，</w:t>
      </w:r>
      <w:r>
        <w:t>是社会问题</w:t>
      </w:r>
      <w:r>
        <w:rPr>
          <w:color w:val="FF0000"/>
        </w:rPr>
        <w:t>，</w:t>
      </w:r>
      <w:r>
        <w:t>全世界</w:t>
      </w:r>
    </w:p>
    <w:p>
      <w:r>
        <w:t>无产者联合起来，把旧世界打得落花流水，共产主义才能实</w:t>
      </w:r>
    </w:p>
    <w:p>
      <w:r>
        <w:t>154</w:t>
      </w:r>
    </w:p>
    <w:p>
      <w:r>
        <w:t>现。</w:t>
      </w:r>
    </w:p>
    <w:p>
      <w:r>
        <w:t>张文彬不仅对同志要求严格，同时也严于律</w:t>
      </w:r>
      <w:r>
        <w:rPr>
          <w:color w:val="FF0000"/>
        </w:rPr>
        <w:t>己</w:t>
      </w:r>
      <w:r>
        <w:t>，自己有</w:t>
      </w:r>
    </w:p>
    <w:p>
      <w:r>
        <w:t>缺点错误能勇于改正。他在组织生活上或平时交谈中，经常</w:t>
      </w:r>
    </w:p>
    <w:p>
      <w:r>
        <w:t>征求大家对他的意见，因他从不摆架子，对下级一视同仁，</w:t>
      </w:r>
    </w:p>
    <w:p>
      <w:r>
        <w:t>故同志们乐于亲近他。我们在他平日的言传身教中，体会到</w:t>
      </w:r>
    </w:p>
    <w:p>
      <w:r>
        <w:t>批评与自我批评的重要，因此经常由衷地对他进行坦率的批</w:t>
      </w:r>
    </w:p>
    <w:p>
      <w:r>
        <w:t>评。他听后很高兴，不但口头上接受，静观其行动，也是注</w:t>
      </w:r>
    </w:p>
    <w:p>
      <w:r>
        <w:t>意改正缺点的。</w:t>
      </w:r>
    </w:p>
    <w:p>
      <w:r>
        <w:t>张文彬虚心好学，每到一个地方，就想方设法找报纸、</w:t>
      </w:r>
    </w:p>
    <w:p>
      <w:r>
        <w:t>杂志、书籍，抓紧时间学习。晚上，一读就是半夜</w:t>
      </w:r>
      <w:r>
        <w:rPr>
          <w:color w:val="808080"/>
        </w:rPr>
        <w:t>。</w:t>
      </w:r>
      <w:r>
        <w:t>他常写</w:t>
      </w:r>
    </w:p>
    <w:p>
      <w:r>
        <w:t>报告、文章，有时还写诗歌，碰到一些难认的字、词句，他</w:t>
      </w:r>
    </w:p>
    <w:p>
      <w:r>
        <w:t>也虚心地向我们求教。</w:t>
      </w:r>
    </w:p>
    <w:p>
      <w:r>
        <w:t>（七）</w:t>
      </w:r>
    </w:p>
    <w:p>
      <w:r>
        <w:t>1942年6月“南委事件”发生</w:t>
      </w:r>
      <w:r>
        <w:rPr>
          <w:color w:val="FF0000"/>
        </w:rPr>
        <w:t>,</w:t>
      </w:r>
      <w:r>
        <w:t>张文彬被捕</w:t>
      </w:r>
      <w:r>
        <w:rPr>
          <w:color w:val="808080"/>
        </w:rPr>
        <w:t>,</w:t>
      </w:r>
      <w:r>
        <w:t>我们很担心</w:t>
      </w:r>
    </w:p>
    <w:p>
      <w:r>
        <w:t>他的安危</w:t>
      </w:r>
      <w:r>
        <w:rPr>
          <w:color w:val="0000E1"/>
        </w:rPr>
        <w:t>，</w:t>
      </w:r>
      <w:r>
        <w:t>但一直不知道他的消息。194</w:t>
      </w:r>
      <w:r>
        <w:rPr>
          <w:color w:val="FF0000"/>
        </w:rPr>
        <w:t>9</w:t>
      </w:r>
      <w:r>
        <w:t>年解放后</w:t>
      </w:r>
      <w:r>
        <w:rPr>
          <w:color w:val="0000E1"/>
        </w:rPr>
        <w:t>,</w:t>
      </w:r>
      <w:r>
        <w:t>我从香</w:t>
      </w:r>
    </w:p>
    <w:p>
      <w:r>
        <w:t>港转赴北京工作。有一次</w:t>
      </w:r>
      <w:r>
        <w:rPr>
          <w:color w:val="008000"/>
        </w:rPr>
        <w:t>，</w:t>
      </w:r>
      <w:r>
        <w:t>和周恩来总理同桌吃饭，曾向他打</w:t>
      </w:r>
    </w:p>
    <w:p>
      <w:r>
        <w:t>听张文彬的下落。周总理沉痛地说:</w:t>
      </w:r>
      <w:r>
        <w:rPr>
          <w:color w:val="008000"/>
        </w:rPr>
        <w:t>“</w:t>
      </w:r>
      <w:r>
        <w:t>张文彬同志已经光荣地</w:t>
      </w:r>
    </w:p>
    <w:p>
      <w:r>
        <w:t>牺牲了。”以后</w:t>
      </w:r>
      <w:r>
        <w:rPr>
          <w:color w:val="0000E1"/>
        </w:rPr>
        <w:t>,</w:t>
      </w:r>
      <w:r>
        <w:t>廖公也对我说:“张文彬在临死前</w:t>
      </w:r>
      <w:r>
        <w:rPr>
          <w:color w:val="808080"/>
        </w:rPr>
        <w:t>,</w:t>
      </w:r>
      <w:r>
        <w:t>我在江西泰</w:t>
      </w:r>
    </w:p>
    <w:p>
      <w:r>
        <w:t>和县马家洲集中营去探望过他。那时他病很重</w:t>
      </w:r>
      <w:r>
        <w:rPr>
          <w:color w:val="FF0000"/>
        </w:rPr>
        <w:t>,</w:t>
      </w:r>
      <w:r>
        <w:t>但很坚定</w:t>
      </w:r>
      <w:r>
        <w:rPr>
          <w:color w:val="0000E1"/>
        </w:rPr>
        <w:t>,</w:t>
      </w:r>
      <w:r>
        <w:t>他</w:t>
      </w:r>
    </w:p>
    <w:p>
      <w:r>
        <w:t>嘱咐我:‘我身体不行了</w:t>
      </w:r>
      <w:r>
        <w:rPr>
          <w:color w:val="0000E1"/>
        </w:rPr>
        <w:t>，</w:t>
      </w:r>
      <w:r>
        <w:t>我一生为党工作</w:t>
      </w:r>
      <w:r>
        <w:rPr>
          <w:color w:val="008000"/>
        </w:rPr>
        <w:t>,</w:t>
      </w:r>
      <w:r>
        <w:t>就是坐牢</w:t>
      </w:r>
      <w:r>
        <w:rPr>
          <w:color w:val="FF0000"/>
        </w:rPr>
        <w:t>，</w:t>
      </w:r>
      <w:r>
        <w:t>也和同</w:t>
      </w:r>
    </w:p>
    <w:p>
      <w:r>
        <w:t>志们一道坚持斗争。你要保护身体，争取出去</w:t>
      </w:r>
      <w:r>
        <w:rPr>
          <w:color w:val="FF0000"/>
        </w:rPr>
        <w:t>,</w:t>
      </w:r>
      <w:r>
        <w:t>并请把我在狱</w:t>
      </w:r>
    </w:p>
    <w:p>
      <w:r>
        <w:t>中情况报告给党中央和毛主席。’我和他握别时</w:t>
      </w:r>
      <w:r>
        <w:rPr>
          <w:color w:val="FF0000"/>
        </w:rPr>
        <w:t>,</w:t>
      </w:r>
      <w:r>
        <w:t>还隐约听见</w:t>
      </w:r>
    </w:p>
    <w:p>
      <w:r>
        <w:t>他发自肺腑的‘把旧世界打个落花流水’的《国际歌</w:t>
      </w:r>
      <w:r>
        <w:rPr>
          <w:color w:val="0000E1"/>
        </w:rPr>
        <w:t>》</w:t>
      </w:r>
      <w:r>
        <w:t>歌声。”</w:t>
      </w:r>
    </w:p>
    <w:p>
      <w:r>
        <w:t>1946年廖公出</w:t>
      </w:r>
      <w:r>
        <w:rPr>
          <w:color w:val="808080"/>
        </w:rPr>
        <w:t>狱</w:t>
      </w:r>
      <w:r>
        <w:t>回重庆</w:t>
      </w:r>
      <w:r>
        <w:rPr>
          <w:color w:val="008000"/>
        </w:rPr>
        <w:t>,</w:t>
      </w:r>
      <w:r>
        <w:t>周恩来与八路军办事处的同志开会</w:t>
      </w:r>
    </w:p>
    <w:p>
      <w:r>
        <w:t>欢迎。廖公将张文彬在狱中英勇斗争的情况，向与会同志作</w:t>
      </w:r>
    </w:p>
    <w:p>
      <w:r>
        <w:t>155</w:t>
      </w:r>
    </w:p>
    <w:p>
      <w:r>
        <w:t>了汇报</w:t>
      </w:r>
      <w:r>
        <w:rPr>
          <w:color w:val="0000E1"/>
        </w:rPr>
        <w:t>，</w:t>
      </w:r>
      <w:r>
        <w:t>大家深受感动。</w:t>
      </w:r>
    </w:p>
    <w:p>
      <w:r>
        <w:t>张文彬是大革命时期的老党员</w:t>
      </w:r>
      <w:r>
        <w:rPr>
          <w:color w:val="FF0000"/>
        </w:rPr>
        <w:t>，</w:t>
      </w:r>
      <w:r>
        <w:t>长征时期的老红军战士。</w:t>
      </w:r>
    </w:p>
    <w:p>
      <w:r>
        <w:t>他不死于抗日前线，而死于国民党反动派的牢狱，这是非常令</w:t>
      </w:r>
    </w:p>
    <w:p>
      <w:r>
        <w:t>人悲痛的。文彬同志英年早逝，义薄云天</w:t>
      </w:r>
      <w:r>
        <w:rPr>
          <w:color w:val="008000"/>
        </w:rPr>
        <w:t>，</w:t>
      </w:r>
      <w:r>
        <w:t>他的一生</w:t>
      </w:r>
      <w:r>
        <w:rPr>
          <w:color w:val="0000E1"/>
        </w:rPr>
        <w:t>，</w:t>
      </w:r>
      <w:r>
        <w:t>是革命</w:t>
      </w:r>
    </w:p>
    <w:p>
      <w:r>
        <w:t>的一生。</w:t>
      </w:r>
    </w:p>
    <w:p>
      <w:r>
        <w:t>张文彬原名张纯清，湖南平江人，16岁组织工农武装</w:t>
      </w:r>
    </w:p>
    <w:p>
      <w:r>
        <w:t>参加秋收暴动，在井冈山的战斗中成长。抗日战火一起，他</w:t>
      </w:r>
    </w:p>
    <w:p>
      <w:r>
        <w:t>奉党中央之命，只身南下，组织领导广东人民进行抗击日本</w:t>
      </w:r>
    </w:p>
    <w:p>
      <w:r>
        <w:t>法西斯的斗争，建立了不朽的功绩。广东人民永远怀念他。</w:t>
      </w:r>
    </w:p>
    <w:p>
      <w:r>
        <w:t>为民前驱的烈士张文彬永垂不朽!</w:t>
      </w:r>
    </w:p>
    <w:p>
      <w:r>
        <w:t>（原载</w:t>
      </w:r>
      <w:r>
        <w:rPr>
          <w:color w:val="0000E1"/>
        </w:rPr>
        <w:t>《</w:t>
      </w:r>
      <w:r>
        <w:t>广东党史通讯》，1984年第7期）</w:t>
      </w:r>
    </w:p>
    <w:p>
      <w:r>
        <w:t>（司徒丙鹤系广东开平人，全国侨联联络员、香港报刊</w:t>
      </w:r>
    </w:p>
    <w:p>
      <w:r>
        <w:t>专栏作家）</w:t>
      </w:r>
    </w:p>
    <w:p>
      <w:r>
        <w:t>156</w:t>
      </w:r>
    </w:p>
    <w:p>
      <w:r>
        <w:t>彭德怀谈张文彬</w:t>
      </w:r>
    </w:p>
    <w:p>
      <w:r>
        <w:t>（上略编者）</w:t>
      </w:r>
    </w:p>
    <w:p>
      <w:r>
        <w:t>（1928年）10月中旬，滕代远以湖南省委特派员名义召</w:t>
      </w:r>
    </w:p>
    <w:p>
      <w:r>
        <w:t>集了第一次湘鄂赣边区党的代表会议（浏、平、修、铜、万</w:t>
      </w:r>
    </w:p>
    <w:p>
      <w:r>
        <w:t>载五县代表及红军代表的联席会议）。当时平江有县委，修</w:t>
      </w:r>
    </w:p>
    <w:p>
      <w:r>
        <w:t>水有工作委员会三个同志，万载有工作组数人；通城、通山</w:t>
      </w:r>
    </w:p>
    <w:p>
      <w:r>
        <w:t>两县没有取得联系；浏阳东乡有区委组织，浏阳县负责人是</w:t>
      </w:r>
    </w:p>
    <w:p>
      <w:r>
        <w:t>王首道，这里乱烧、乱杀脱离群众现象比较少些。决定在平</w:t>
      </w:r>
    </w:p>
    <w:p>
      <w:r>
        <w:t>江、铜鼓边界之幽居开会，记得开了三天或四天。这次会议</w:t>
      </w:r>
    </w:p>
    <w:p>
      <w:r>
        <w:t>对边区根据地的创建是有意义的。会议的主要内容是:1.</w:t>
      </w:r>
    </w:p>
    <w:p>
      <w:r>
        <w:t>建立湘鄂赣三省边界特委和根据地，选举湘鄂赣边区党的特</w:t>
      </w:r>
    </w:p>
    <w:p>
      <w:r>
        <w:t>别委员会，以王首道同志为特委书记，滕代远同志为红五军</w:t>
      </w:r>
    </w:p>
    <w:p>
      <w:r>
        <w:t>党代表兼军党委书记。2.反对了乱烧、乱杀的盲动主义思</w:t>
      </w:r>
    </w:p>
    <w:p>
      <w:r>
        <w:t>想。3.反对了严重的宗派主义，</w:t>
      </w:r>
      <w:r>
        <w:rPr>
          <w:color w:val="008000"/>
        </w:rPr>
        <w:t>决</w:t>
      </w:r>
      <w:r>
        <w:t>定红军和地方游击队混</w:t>
      </w:r>
    </w:p>
    <w:p>
      <w:r>
        <w:t>编。.....</w:t>
      </w:r>
    </w:p>
    <w:p>
      <w:r>
        <w:t>在部队混编后，主力保存十一个大队（连），三个纵队，</w:t>
      </w:r>
    </w:p>
    <w:p>
      <w:r>
        <w:t>每个大队150至180人。其余编为地方游击队、赤卫队。根</w:t>
      </w:r>
    </w:p>
    <w:p>
      <w:r>
        <w:t>据省委指示，我和滕代远、邓萍、贺国中</w:t>
      </w:r>
      <w:r>
        <w:rPr>
          <w:color w:val="0000E1"/>
        </w:rPr>
        <w:t>、</w:t>
      </w:r>
      <w:r>
        <w:t>李灿、张纯清①</w:t>
      </w:r>
    </w:p>
    <w:p>
      <w:r>
        <w:t>等同志率5个大队去井冈山与红四军取得联系。实际我自己</w:t>
      </w:r>
    </w:p>
    <w:p>
      <w:r>
        <w:t>即张文彬。</w:t>
      </w:r>
    </w:p>
    <w:p>
      <w:r>
        <w:t>157</w:t>
      </w:r>
    </w:p>
    <w:p>
      <w:r>
        <w:t>也想去“取经”，想弄清革命的性质，分田怎样分法等等问</w:t>
      </w:r>
    </w:p>
    <w:p>
      <w:r>
        <w:t>题。其余6个大队分散在边区各区，归黄公略同志指挥。</w:t>
      </w:r>
    </w:p>
    <w:p>
      <w:r>
        <w:t>（中略一编者）</w:t>
      </w:r>
    </w:p>
    <w:p>
      <w:r>
        <w:t>在莲花城北约40里处，红四军前委毛主席派何长工同</w:t>
      </w:r>
    </w:p>
    <w:p>
      <w:r>
        <w:t>志率约二三百人，先我到达该地，在道侧两翼大山埋伏。约</w:t>
      </w:r>
    </w:p>
    <w:p>
      <w:r>
        <w:t>花一个多小时，彼此才沟通，他们才知道是红五军派来取联</w:t>
      </w:r>
    </w:p>
    <w:p>
      <w:r>
        <w:t>络的部队，他们的任务也是要北进同五军取联络的。莲花城</w:t>
      </w:r>
    </w:p>
    <w:p>
      <w:r>
        <w:t>有敌军一个团驻守，我们于夜间从莲花县城西绕过，直插砻</w:t>
      </w:r>
    </w:p>
    <w:p>
      <w:r>
        <w:t>市（即现在宁冈县城），到达该地是在广暴纪念前几日。先</w:t>
      </w:r>
    </w:p>
    <w:p>
      <w:r>
        <w:t>在</w:t>
      </w:r>
      <w:r>
        <w:rPr>
          <w:color w:val="808080"/>
        </w:rPr>
        <w:t>砻</w:t>
      </w:r>
      <w:r>
        <w:t>市会见了朱德军长，第二日到茨坪会见了王党代表</w:t>
      </w:r>
      <w:r>
        <w:rPr>
          <w:color w:val="0000E1"/>
        </w:rPr>
        <w:t>.</w:t>
      </w:r>
      <w:r>
        <w:t>...</w:t>
      </w:r>
      <w:r>
        <w:rPr>
          <w:color w:val="808080"/>
        </w:rPr>
        <w:t>.</w:t>
      </w:r>
      <w:r>
        <w:rPr>
          <w:color w:val="0000E1"/>
        </w:rPr>
        <w:t>.</w:t>
      </w:r>
    </w:p>
    <w:p>
      <w:r>
        <w:t>过了几天，四、五两军开联欢会和广暴纪念大</w:t>
      </w:r>
      <w:r>
        <w:rPr>
          <w:color w:val="808080"/>
        </w:rPr>
        <w:t>会</w:t>
      </w:r>
      <w:r>
        <w:t>...</w:t>
      </w:r>
      <w:r>
        <w:rPr>
          <w:color w:val="808080"/>
        </w:rPr>
        <w:t>.</w:t>
      </w:r>
      <w:r>
        <w:rPr>
          <w:color w:val="FF0000"/>
        </w:rPr>
        <w:t>仅</w:t>
      </w:r>
      <w:r>
        <w:rPr>
          <w:color w:val="0000E1"/>
        </w:rPr>
        <w:t>.</w:t>
      </w:r>
    </w:p>
    <w:p>
      <w:r>
        <w:t>过了两三天，党的六次代表大会</w:t>
      </w:r>
      <w:r>
        <w:rPr>
          <w:color w:val="008000"/>
        </w:rPr>
        <w:t>决</w:t>
      </w:r>
      <w:r>
        <w:t>议送到了。红四军前委召</w:t>
      </w:r>
    </w:p>
    <w:p>
      <w:r>
        <w:t>集了扩大会议，五军军党委常委同志均参加了这次会议。</w:t>
      </w:r>
    </w:p>
    <w:p>
      <w:r>
        <w:t>在会议期间，湘赣两省反动军队，正在调动部署，准备</w:t>
      </w:r>
    </w:p>
    <w:p>
      <w:r>
        <w:t>“围剿”井冈山。....这些问题，四军前委开会讨论了多</w:t>
      </w:r>
    </w:p>
    <w:p>
      <w:r>
        <w:t>次，我也参加了这些会议。最后决定由红五军五个大队约七</w:t>
      </w:r>
    </w:p>
    <w:p>
      <w:r>
        <w:t>八百人留守井冈山，并让我任四军副军长，保护井冈山伤病</w:t>
      </w:r>
    </w:p>
    <w:p>
      <w:r>
        <w:t>员及一些家属小孩....</w:t>
      </w:r>
      <w:r>
        <w:rPr>
          <w:color w:val="808080"/>
        </w:rPr>
        <w:t>.</w:t>
      </w:r>
    </w:p>
    <w:p>
      <w:r>
        <w:t>红五军守黄洋界之二大队李灿、张纯清部还存在，伤亡</w:t>
      </w:r>
    </w:p>
    <w:p>
      <w:r>
        <w:t>20余人，无其他损失。</w:t>
      </w:r>
    </w:p>
    <w:p>
      <w:r>
        <w:t>......</w:t>
      </w:r>
    </w:p>
    <w:p>
      <w:r>
        <w:t>（中略一编者）</w:t>
      </w:r>
    </w:p>
    <w:p>
      <w:r>
        <w:t>回到莲花、永新、宁冈三县交界处，时值七月初，其热</w:t>
      </w:r>
    </w:p>
    <w:p>
      <w:r>
        <w:t>如焚。拟短期休整，编为两个纵队，九个大队。每纵队辖四</w:t>
      </w:r>
    </w:p>
    <w:p>
      <w:r>
        <w:t>158</w:t>
      </w:r>
    </w:p>
    <w:p>
      <w:r>
        <w:t>个大队，纵队长是李灿和贺国中，党代表刘宗义</w:t>
      </w:r>
      <w:r>
        <w:rPr>
          <w:color w:val="FF0000"/>
        </w:rPr>
        <w:t>@</w:t>
      </w:r>
      <w:r>
        <w:t>和彭遨；</w:t>
      </w:r>
    </w:p>
    <w:p>
      <w:r>
        <w:t>军直辖一特务大队。</w:t>
      </w:r>
    </w:p>
    <w:p>
      <w:r>
        <w:t>（下略一编者）</w:t>
      </w:r>
    </w:p>
    <w:p>
      <w:r>
        <w:t>（摘自</w:t>
      </w:r>
      <w:r>
        <w:rPr>
          <w:color w:val="0000E1"/>
        </w:rPr>
        <w:t>〈</w:t>
      </w:r>
      <w:r>
        <w:t>彭德怀自述》，人民出版社1981年11月版）</w:t>
      </w:r>
    </w:p>
    <w:p>
      <w:r>
        <w:t>（彭德怀系湖南湘潭人，曾任中华人民共和国国防部长，</w:t>
      </w:r>
    </w:p>
    <w:p>
      <w:r>
        <w:t>1955年被授予元帅军衔）</w:t>
      </w:r>
    </w:p>
    <w:p>
      <w:r>
        <w:t>①即张文彬。</w:t>
      </w:r>
    </w:p>
    <w:p>
      <w:r>
        <w:t>159</w:t>
      </w:r>
    </w:p>
    <w:p>
      <w:r>
        <w:t>黄克诚谈张文彬</w:t>
      </w:r>
    </w:p>
    <w:p>
      <w:r>
        <w:t>1928年湖南暴动失败后，我离开湖南，辗转武汉、南</w:t>
      </w:r>
    </w:p>
    <w:p>
      <w:r>
        <w:t>京、上海，历尽千辛万苦，于1929年初在上海接上了组织</w:t>
      </w:r>
    </w:p>
    <w:p>
      <w:r>
        <w:t>关系。以后又几经周折，我向中央和军委提出到苏区参加武</w:t>
      </w:r>
    </w:p>
    <w:p>
      <w:r>
        <w:t>装斗争的请求，终获批准。中央军委原拟派我到广西红七军</w:t>
      </w:r>
    </w:p>
    <w:p>
      <w:r>
        <w:t>工作。后来，临时接到一个情报，得知国民党有一批武器从</w:t>
      </w:r>
    </w:p>
    <w:p>
      <w:r>
        <w:t>南京运往汉口，中央军委决定要活动于鄂南阳新、大冶一带</w:t>
      </w:r>
    </w:p>
    <w:p>
      <w:r>
        <w:t>的红五军准备截夺这批武器，遂改派我携带中央给鄂南特委</w:t>
      </w:r>
    </w:p>
    <w:p>
      <w:r>
        <w:t>的指示，立即奔赴鄂南。</w:t>
      </w:r>
    </w:p>
    <w:p>
      <w:r>
        <w:t>1930年2月下旬，我奉命离开上海，乘轮船赴鄂南</w:t>
      </w:r>
    </w:p>
    <w:p>
      <w:r>
        <w:t>.....</w:t>
      </w:r>
    </w:p>
    <w:p>
      <w:r>
        <w:rPr>
          <w:color w:val="FF0000"/>
        </w:rPr>
        <w:t>.</w:t>
      </w:r>
      <w:r>
        <w:t>到了阳新县大王店鄂南特委所在地接上了关系。当时红</w:t>
      </w:r>
    </w:p>
    <w:p>
      <w:r>
        <w:t>五军已离开阳新到了江西活动，特委让我们先在当地组织训</w:t>
      </w:r>
    </w:p>
    <w:p>
      <w:r>
        <w:t>练游击队。到4月中旬，红五军第五纵队从江西回来，驻在</w:t>
      </w:r>
    </w:p>
    <w:p>
      <w:r>
        <w:t>龙港。我们三个人（指黄克诚、刘玉生、张高寿-编者</w:t>
      </w:r>
    </w:p>
    <w:p>
      <w:r>
        <w:t>注）便被派到第五纵队工作。刘玉生</w:t>
      </w:r>
      <w:r>
        <w:rPr>
          <w:color w:val="FF0000"/>
        </w:rPr>
        <w:t>（</w:t>
      </w:r>
      <w:r>
        <w:t>已改名刘瑜）任第四</w:t>
      </w:r>
    </w:p>
    <w:p>
      <w:r>
        <w:t>大队大队长，张高寿</w:t>
      </w:r>
      <w:r>
        <w:rPr>
          <w:color w:val="0000E1"/>
        </w:rPr>
        <w:t>（</w:t>
      </w:r>
      <w:r>
        <w:t>已改名张焘）任第八大队大队长，我</w:t>
      </w:r>
    </w:p>
    <w:p>
      <w:r>
        <w:t>任第八大队政治委员</w:t>
      </w:r>
      <w:r>
        <w:rPr>
          <w:color w:val="0000E1"/>
        </w:rPr>
        <w:t>.</w:t>
      </w:r>
      <w:r>
        <w:t>...</w:t>
      </w:r>
      <w:r>
        <w:rPr>
          <w:color w:val="0000E1"/>
        </w:rPr>
        <w:t>.</w:t>
      </w:r>
      <w:r>
        <w:rPr>
          <w:color w:val="FF0000"/>
        </w:rPr>
        <w:t>.</w:t>
      </w:r>
    </w:p>
    <w:p>
      <w:r>
        <w:t>在阳新境内，红五军进行</w:t>
      </w:r>
      <w:r>
        <w:rPr>
          <w:color w:val="808080"/>
        </w:rPr>
        <w:t>了</w:t>
      </w:r>
      <w:r>
        <w:t>整编，将原来的第一、第</w:t>
      </w:r>
    </w:p>
    <w:p>
      <w:r>
        <w:t>二、第三、第四、第五5个纵队，整编为3个纵队，即第</w:t>
      </w:r>
    </w:p>
    <w:p>
      <w:r>
        <w:t>一、第三、第五纵队。</w:t>
      </w:r>
    </w:p>
    <w:p>
      <w:r>
        <w:t>第一纵队司令员李实行，政委吴溉之</w:t>
      </w:r>
    </w:p>
    <w:p>
      <w:r>
        <w:t>160</w:t>
      </w:r>
    </w:p>
    <w:p>
      <w:r>
        <w:t>第三纵队司令员郭炳生，政委张纯清①</w:t>
      </w:r>
    </w:p>
    <w:p>
      <w:r>
        <w:t>第五纵队司令员李灿，政委邓乾元</w:t>
      </w:r>
    </w:p>
    <w:p>
      <w:r>
        <w:t>我调到第三纵队第二支队任政治委员，支队长是黄云桥</w:t>
      </w:r>
    </w:p>
    <w:p>
      <w:r>
        <w:t>......</w:t>
      </w:r>
    </w:p>
    <w:p>
      <w:r>
        <w:t>部队到达长寿街以后，就开始进行整编。为了加强部队</w:t>
      </w:r>
    </w:p>
    <w:p>
      <w:r>
        <w:t>的团结，便于指挥，彭德怀同志决定将五、八军混编，取消</w:t>
      </w:r>
    </w:p>
    <w:p>
      <w:r>
        <w:t>了纵队建制，全军团共编为四个师。红五军编了第一、第三</w:t>
      </w:r>
    </w:p>
    <w:p>
      <w:r>
        <w:t>两个师，红八军编了第四、第六两个师。整编后红三军团的</w:t>
      </w:r>
    </w:p>
    <w:p>
      <w:r>
        <w:t>战斗序列是:</w:t>
      </w:r>
    </w:p>
    <w:p>
      <w:r>
        <w:t>军团总指挥彭德怀，政治委员滕代远，参谋长邓萍，政</w:t>
      </w:r>
    </w:p>
    <w:p>
      <w:r>
        <w:t>治部主任袁国平。</w:t>
      </w:r>
    </w:p>
    <w:p>
      <w:r>
        <w:t>第五军军长邓萍（兼），政治委员张纯清</w:t>
      </w:r>
    </w:p>
    <w:p>
      <w:r>
        <w:t>第八军军长何长工，政治委员袁国平（兼）</w:t>
      </w:r>
    </w:p>
    <w:p>
      <w:r>
        <w:t>第一师师长李实行，政治委员吴溉之</w:t>
      </w:r>
    </w:p>
    <w:p>
      <w:r>
        <w:t>第三师师长彭遨，政治委员谢翰文</w:t>
      </w:r>
    </w:p>
    <w:p>
      <w:r>
        <w:t>第四师师长卢匿才，政治委员石恒中</w:t>
      </w:r>
    </w:p>
    <w:p>
      <w:r>
        <w:t>第六师师长郭炳生，政治委员彭雪枫</w:t>
      </w:r>
    </w:p>
    <w:p>
      <w:r>
        <w:t>红三军团在长寿街整编之后，即于1930年8月下旬南</w:t>
      </w:r>
    </w:p>
    <w:p>
      <w:r>
        <w:t>下浏阳，与红一军团会合...</w:t>
      </w:r>
      <w:r>
        <w:rPr>
          <w:color w:val="FF0000"/>
        </w:rPr>
        <w:t>.</w:t>
      </w:r>
      <w:r>
        <w:rPr>
          <w:color w:val="008000"/>
        </w:rPr>
        <w:t>.</w:t>
      </w:r>
    </w:p>
    <w:p>
      <w:r>
        <w:t>摘自黄克诚:</w:t>
      </w:r>
      <w:r>
        <w:rPr>
          <w:color w:val="008000"/>
        </w:rPr>
        <w:t>《</w:t>
      </w:r>
      <w:r>
        <w:t>我在红三军团的经历》（上）原载《中共党史资</w:t>
      </w:r>
    </w:p>
    <w:p>
      <w:r>
        <w:t>料</w:t>
      </w:r>
      <w:r>
        <w:rPr>
          <w:color w:val="0000E1"/>
        </w:rPr>
        <w:t>》</w:t>
      </w:r>
      <w:r>
        <w:rPr>
          <w:color w:val="808080"/>
        </w:rPr>
        <w:t>，</w:t>
      </w:r>
      <w:r>
        <w:t>第22辑</w:t>
      </w:r>
    </w:p>
    <w:p>
      <w:r>
        <w:t>（黄克诚湖南人，1955年被授予大将军衔）</w:t>
      </w:r>
    </w:p>
    <w:p>
      <w:r>
        <w:t>①即张文彬。</w:t>
      </w:r>
    </w:p>
    <w:p>
      <w:r>
        <w:t>161</w:t>
      </w:r>
    </w:p>
    <w:p>
      <w:r>
        <w:t>孙大光谈张文彬</w:t>
      </w:r>
    </w:p>
    <w:p>
      <w:r>
        <w:t>抗战初期广东的统一战线工作是有成绩的。当时，长江</w:t>
      </w:r>
    </w:p>
    <w:p>
      <w:r>
        <w:t>局曾表扬中共广东省委，说广东是“统一战线的模范省区”。</w:t>
      </w:r>
    </w:p>
    <w:p>
      <w:r>
        <w:t>这是张文彬于1938年对我说过的，具体时间大约是国民党</w:t>
      </w:r>
    </w:p>
    <w:p>
      <w:r>
        <w:t>第四战区政治部成立不久。</w:t>
      </w:r>
    </w:p>
    <w:p>
      <w:r>
        <w:t>1937年和1938年广东省委的统战工作，我认为完全是</w:t>
      </w:r>
    </w:p>
    <w:p>
      <w:r>
        <w:t>应该那样做的。因为我们需要靠统战工作来打开局面。只有</w:t>
      </w:r>
    </w:p>
    <w:p>
      <w:r>
        <w:t>打开一定的政治局面，有了一定的民主空气，才能便于我们</w:t>
      </w:r>
    </w:p>
    <w:p>
      <w:r>
        <w:t>放手发动群众，组织群众。群众被充分发动起来后，别的事</w:t>
      </w:r>
    </w:p>
    <w:p>
      <w:r>
        <w:t>情才能谈得上。如果我们当时只搞小圈子，也不符合中共中</w:t>
      </w:r>
    </w:p>
    <w:p>
      <w:r>
        <w:t>央的整个工作方针的精神。我也听说过有人认为张文彬当时</w:t>
      </w:r>
    </w:p>
    <w:p>
      <w:r>
        <w:t>是执行了王明路线，受长江局的影响。当然，说张文彬不受</w:t>
      </w:r>
    </w:p>
    <w:p>
      <w:r>
        <w:t>长江局一点影响也不可能，但是应该看到，当时长江局并非</w:t>
      </w:r>
    </w:p>
    <w:p>
      <w:r>
        <w:t>王明一个人嘛!周恩来同志也在嘛!党中央对长江局那一段</w:t>
      </w:r>
    </w:p>
    <w:p>
      <w:r>
        <w:t>工作的看法，主要是批评王明提出的“一切通过统一战线，</w:t>
      </w:r>
    </w:p>
    <w:p>
      <w:r>
        <w:rPr>
          <w:color w:val="FF0000"/>
        </w:rPr>
        <w:t>一</w:t>
      </w:r>
      <w:r>
        <w:t>切服从统一战线”的口号，而并未批评长江局的全盘工</w:t>
      </w:r>
    </w:p>
    <w:p>
      <w:r>
        <w:t>作，不能说长江局的全盘工作都是错误的。长江局在华南、</w:t>
      </w:r>
    </w:p>
    <w:p>
      <w:r>
        <w:t>长江流域的工作内容很多，我们就因为王明提出一个错误口</w:t>
      </w:r>
    </w:p>
    <w:p>
      <w:r>
        <w:t>号，长江局的工作就要全盘否定?恐怕不会，也不应该这</w:t>
      </w:r>
    </w:p>
    <w:p>
      <w:r>
        <w:t>样。</w:t>
      </w:r>
    </w:p>
    <w:p>
      <w:r>
        <w:t>张文彬到广东后，在统战工作这一问题上曾批评过薛尚</w:t>
      </w:r>
    </w:p>
    <w:p>
      <w:r>
        <w:t>162</w:t>
      </w:r>
    </w:p>
    <w:p>
      <w:r>
        <w:t>实（原中共南方临时工作委员会书记），因为当时薛把统战</w:t>
      </w:r>
    </w:p>
    <w:p>
      <w:r>
        <w:t>工作的对象主要放在一些民主党派和小党派方面</w:t>
      </w:r>
      <w:r>
        <w:rPr>
          <w:color w:val="008000"/>
        </w:rPr>
        <w:t>。</w:t>
      </w:r>
      <w:r>
        <w:t>张文彬认</w:t>
      </w:r>
    </w:p>
    <w:p>
      <w:r>
        <w:t>为要把统一战线工作的主要目标放在国民党当局方面，要以</w:t>
      </w:r>
    </w:p>
    <w:p>
      <w:r>
        <w:t>国民党当局为主要对象开展统战工作，并且肯定派我到广州</w:t>
      </w:r>
    </w:p>
    <w:p>
      <w:r>
        <w:t>搞国民党的上层统战工作是做对了。的确是，薛尚实在香港</w:t>
      </w:r>
    </w:p>
    <w:p>
      <w:r>
        <w:t>时只是做李章达、何思敬、陈西周、梅龚彬等以前十九路军</w:t>
      </w:r>
    </w:p>
    <w:p>
      <w:r>
        <w:t>方面的人士以及救国会的工作，而忽略了广州国民党当局方</w:t>
      </w:r>
    </w:p>
    <w:p>
      <w:r>
        <w:t>面的统战工作。现在我还认为张文彬当时的意见是对的。现</w:t>
      </w:r>
    </w:p>
    <w:p>
      <w:r>
        <w:t>在回想起来，薛尚实派我到广州时曾说过这是林伯渠的意</w:t>
      </w:r>
    </w:p>
    <w:p>
      <w:r>
        <w:t>见，可能林伯渠同志到香港后对薛尚实的工作也有看法。</w:t>
      </w:r>
    </w:p>
    <w:p>
      <w:r>
        <w:t>但张文彬搞国民党的统战工作，也并不是为统战而统</w:t>
      </w:r>
    </w:p>
    <w:p>
      <w:r>
        <w:t>战。这从以下一件事可以看得出来:当时，我与张文彬见面</w:t>
      </w:r>
    </w:p>
    <w:p>
      <w:r>
        <w:t>后，我曾向他提出要到延安去学习的请求。张文彬却对我</w:t>
      </w:r>
    </w:p>
    <w:p>
      <w:r>
        <w:t>说，你现在不能走，首先是现在我们要用统战工作来打开局</w:t>
      </w:r>
    </w:p>
    <w:p>
      <w:r>
        <w:t>面。你现在担负的任务很重，不要认为所搞的工作没什么意</w:t>
      </w:r>
    </w:p>
    <w:p>
      <w:r>
        <w:t>义。第二，我们不要光</w:t>
      </w:r>
      <w:r>
        <w:rPr>
          <w:color w:val="008000"/>
        </w:rPr>
        <w:t>羡</w:t>
      </w:r>
      <w:r>
        <w:t>慕别的解放区，我们要下决心在这</w:t>
      </w:r>
    </w:p>
    <w:p>
      <w:r>
        <w:t>个地方创造出一个我们自己的解放区，创造一个根据地。张</w:t>
      </w:r>
    </w:p>
    <w:p>
      <w:r>
        <w:t>文彬说的这两点很有道理，当时我全都乐于接受。这件事情</w:t>
      </w:r>
    </w:p>
    <w:p>
      <w:r>
        <w:t>的时间大概是在1937年底。</w:t>
      </w:r>
    </w:p>
    <w:p>
      <w:r>
        <w:t>还有一件事:大约在1938年1月，张文彬从汉口回到</w:t>
      </w:r>
    </w:p>
    <w:p>
      <w:r>
        <w:t>广州，在广州八路军办事处向我传达中共中央的指示精神，</w:t>
      </w:r>
    </w:p>
    <w:p>
      <w:r>
        <w:t>说要接受国民党的领导，拥护蒋委员长为民族领袖。当时我</w:t>
      </w:r>
    </w:p>
    <w:p>
      <w:r>
        <w:t>在思想感情上对接受国民党领导和拥护蒋介石的口号理解不</w:t>
      </w:r>
    </w:p>
    <w:p>
      <w:r>
        <w:t>了，也接受不了。因为国民党杀了我们多少同志，我们怎能</w:t>
      </w:r>
    </w:p>
    <w:p>
      <w:r>
        <w:t>与这些阶级仇人合作，而且还要接受其领导?张文彬看到我</w:t>
      </w:r>
    </w:p>
    <w:p>
      <w:r>
        <w:rPr>
          <w:color w:val="FF0000"/>
        </w:rPr>
        <w:t>一</w:t>
      </w:r>
      <w:r>
        <w:t>时思想不通，就跟我讲了许多道理，直到</w:t>
      </w:r>
      <w:r>
        <w:rPr>
          <w:color w:val="008000"/>
        </w:rPr>
        <w:t>凌</w:t>
      </w:r>
      <w:r>
        <w:t>晨四、五点钟</w:t>
      </w:r>
    </w:p>
    <w:p>
      <w:r>
        <w:t>163</w:t>
      </w:r>
    </w:p>
    <w:p>
      <w:r>
        <w:t>才结束。他终于说服了我，我接受了他的观点，即当时那样</w:t>
      </w:r>
    </w:p>
    <w:p>
      <w:r>
        <w:t>提对大局有利。所以，“拥护蒋委员长抗战到底”这一提法，</w:t>
      </w:r>
    </w:p>
    <w:p>
      <w:r>
        <w:t>我认为并不是张文彬个人的意见，而是当时党中央提的口</w:t>
      </w:r>
    </w:p>
    <w:p>
      <w:r>
        <w:t>号，可查一下当时的档案文件，都有这样的提法。</w:t>
      </w:r>
    </w:p>
    <w:p>
      <w:r>
        <w:t>抗战初期张文彬同志着重抓统一战线工作，我认为是对</w:t>
      </w:r>
    </w:p>
    <w:p>
      <w:r>
        <w:t>的。否则，局面打不开，我们不能立足。只有经过统一战线</w:t>
      </w:r>
    </w:p>
    <w:p>
      <w:r>
        <w:t>工作来取得一定的合法地位，然后可以建立许多民众团体，</w:t>
      </w:r>
    </w:p>
    <w:p>
      <w:r>
        <w:t>召开许多的座谈会，才可以扩大我们的接触面，大大地扩大</w:t>
      </w:r>
    </w:p>
    <w:p>
      <w:r>
        <w:t>我们的影响。从以后张文彬帮助建立东江纵队来看，他并没</w:t>
      </w:r>
    </w:p>
    <w:p>
      <w:r>
        <w:t>有忘记最根本的一条，三大法宝没有一条他不是贯彻执行</w:t>
      </w:r>
    </w:p>
    <w:p>
      <w:r>
        <w:t>的。如果没有广州那一段轰轰烈烈的统战工作局面的话，后</w:t>
      </w:r>
    </w:p>
    <w:p>
      <w:r>
        <w:t>来广东的武装斗争不一定能那么顺利搞起来，以后到东江工</w:t>
      </w:r>
    </w:p>
    <w:p>
      <w:r>
        <w:t>作的同志很多就是当时在广州活动的一一批人。</w:t>
      </w:r>
    </w:p>
    <w:p>
      <w:r>
        <w:t>张文彬本人具有政治上的坚定性，工作上也能吃苦耐</w:t>
      </w:r>
    </w:p>
    <w:p>
      <w:r>
        <w:t>劳。当然缺点和失误也是会有的。因为任何人都不会十全十</w:t>
      </w:r>
    </w:p>
    <w:p>
      <w:r>
        <w:t>美，但总的来说，他的主流是应该充分肯定。</w:t>
      </w:r>
    </w:p>
    <w:p>
      <w:r>
        <w:t>节录自</w:t>
      </w:r>
      <w:r>
        <w:rPr>
          <w:color w:val="808080"/>
        </w:rPr>
        <w:t>《</w:t>
      </w:r>
      <w:r>
        <w:t>孙大光同志访问记录》，1984年1月7日（黄建新整理）</w:t>
      </w:r>
    </w:p>
    <w:p>
      <w:r>
        <w:t>（孙大光，曾任国务院地质矿产部部长、中顾委委员等职）</w:t>
      </w:r>
    </w:p>
    <w:p>
      <w:r>
        <w:t>164</w:t>
      </w:r>
    </w:p>
    <w:p>
      <w:r>
        <w:t>王作尧谈张文彬</w:t>
      </w:r>
    </w:p>
    <w:p>
      <w:r>
        <w:t>太平洋战争爆发、日军占领香港后，我们党在东江建立</w:t>
      </w:r>
    </w:p>
    <w:p>
      <w:r>
        <w:t>的部队地位更加重要了。队伍也有一</w:t>
      </w:r>
      <w:r>
        <w:rPr>
          <w:color w:val="808080"/>
        </w:rPr>
        <w:t>个</w:t>
      </w:r>
      <w:r>
        <w:t>新的发展，在香港工</w:t>
      </w:r>
    </w:p>
    <w:p>
      <w:r>
        <w:t>作的一批党员骨</w:t>
      </w:r>
      <w:r>
        <w:rPr>
          <w:color w:val="008000"/>
        </w:rPr>
        <w:t>干</w:t>
      </w:r>
      <w:r>
        <w:t>以及大批进步工人和知识青年到了东江，</w:t>
      </w:r>
    </w:p>
    <w:p>
      <w:r>
        <w:t>扩大和加强了我们的队伍。党为了加强对广东武装斗争的集</w:t>
      </w:r>
    </w:p>
    <w:p>
      <w:r>
        <w:t>中统一的领导，加强东江游击队的建设，办</w:t>
      </w:r>
      <w:r>
        <w:rPr>
          <w:color w:val="0000E1"/>
        </w:rPr>
        <w:t>了</w:t>
      </w:r>
      <w:r>
        <w:t>两件大事:</w:t>
      </w:r>
      <w:r>
        <w:rPr>
          <w:color w:val="FF0000"/>
        </w:rPr>
        <w:t>一</w:t>
      </w:r>
    </w:p>
    <w:p>
      <w:r>
        <w:t>是成立广东军政委员会，</w:t>
      </w:r>
      <w:r>
        <w:rPr>
          <w:color w:val="FF0000"/>
        </w:rPr>
        <w:t>二</w:t>
      </w:r>
      <w:r>
        <w:t>是成立广东人民抗日游击队总</w:t>
      </w:r>
    </w:p>
    <w:p>
      <w:r>
        <w:t>队。</w:t>
      </w:r>
    </w:p>
    <w:p>
      <w:r>
        <w:t>广东军政委员会是遵照中央指示，在中共南方工作委员</w:t>
      </w:r>
    </w:p>
    <w:p>
      <w:r>
        <w:t>会副书记张文彬同志直接指导下组成的。张文彬同志在我们</w:t>
      </w:r>
    </w:p>
    <w:p>
      <w:r>
        <w:t>抢救文化人的时候，从香港通过秘密交通线到部队来。他在</w:t>
      </w:r>
    </w:p>
    <w:p>
      <w:r>
        <w:t>部队停留了两个多月。</w:t>
      </w:r>
    </w:p>
    <w:p>
      <w:r>
        <w:t>成立军政委员会，是为了统一东江和珠江三角洲敌后斗</w:t>
      </w:r>
    </w:p>
    <w:p>
      <w:r>
        <w:t>争的领导，并使两个地区的斗争能够互相配合。珠江三角洲</w:t>
      </w:r>
    </w:p>
    <w:p>
      <w:r>
        <w:t>武装部队负责人之一的罗范群同志，越过重重险阻，来到宝</w:t>
      </w:r>
    </w:p>
    <w:p>
      <w:r>
        <w:t>安参加会议。会议在张文彬同志主持下举行，决定军政委员</w:t>
      </w:r>
    </w:p>
    <w:p>
      <w:r>
        <w:t>会以尹林平同志为书记，梁鸿钧、曾生、杨康华、林锵云、</w:t>
      </w:r>
    </w:p>
    <w:p>
      <w:r>
        <w:t>罗范群同志和我为委员</w:t>
      </w:r>
      <w:r>
        <w:rPr>
          <w:color w:val="FF0000"/>
        </w:rPr>
        <w:t>。</w:t>
      </w:r>
      <w:r>
        <w:t>自此以后，我们东江部队与活跃在</w:t>
      </w:r>
    </w:p>
    <w:p>
      <w:r>
        <w:t>珠江三角洲水网地带的珠江游击队，取得了行动上互相配</w:t>
      </w:r>
    </w:p>
    <w:p>
      <w:r>
        <w:t>合，直接建立了交通线。</w:t>
      </w:r>
    </w:p>
    <w:p>
      <w:r>
        <w:t>1942年1月至4月初，相继召开了军政委员会会议和</w:t>
      </w:r>
      <w:r>
        <w:rPr>
          <w:color w:val="808080"/>
        </w:rPr>
        <w:t>干</w:t>
      </w:r>
    </w:p>
    <w:p>
      <w:r>
        <w:t>165</w:t>
      </w:r>
    </w:p>
    <w:p>
      <w:r>
        <w:t>部会议，总结了惠、东、宝武装斗争经验，</w:t>
      </w:r>
      <w:r>
        <w:rPr>
          <w:color w:val="808080"/>
        </w:rPr>
        <w:t>决</w:t>
      </w:r>
      <w:r>
        <w:t>定成立广东人</w:t>
      </w:r>
    </w:p>
    <w:p>
      <w:r>
        <w:t>民抗日游击队总队</w:t>
      </w:r>
      <w:r>
        <w:rPr>
          <w:color w:val="808080"/>
        </w:rPr>
        <w:t>，</w:t>
      </w:r>
      <w:r>
        <w:t>建立总队司令部和政治部。总队由梁鸿</w:t>
      </w:r>
    </w:p>
    <w:p>
      <w:r>
        <w:t>钧同志任总队长，林平同志为政治委员</w:t>
      </w:r>
      <w:r>
        <w:rPr>
          <w:color w:val="008000"/>
        </w:rPr>
        <w:t>，</w:t>
      </w:r>
      <w:r>
        <w:t>曾生同志和我任副</w:t>
      </w:r>
    </w:p>
    <w:p>
      <w:r>
        <w:t>总队长，我兼任参谋长，杨康华同志为副政治委员兼政治部</w:t>
      </w:r>
    </w:p>
    <w:p>
      <w:r>
        <w:t>主任，李东明为政治部副主任，邬强为参谋处长。在内部，</w:t>
      </w:r>
    </w:p>
    <w:p>
      <w:r>
        <w:t>总队军事工作由</w:t>
      </w:r>
      <w:r>
        <w:rPr>
          <w:color w:val="808080"/>
        </w:rPr>
        <w:t>梁</w:t>
      </w:r>
      <w:r>
        <w:t>鸿钧同志负责；对外公开出布告，则由曾</w:t>
      </w:r>
    </w:p>
    <w:p>
      <w:r>
        <w:t>生、王作尧署名为正副总队长，以适应政治需要。总队下面</w:t>
      </w:r>
    </w:p>
    <w:p>
      <w:r>
        <w:t>成立4个地方大队和1个主力大队:东莞大队，曾生兼大队</w:t>
      </w:r>
    </w:p>
    <w:p>
      <w:r>
        <w:t>长，陈志强为政治委员，</w:t>
      </w:r>
      <w:r>
        <w:rPr>
          <w:color w:val="808080"/>
        </w:rPr>
        <w:t>翟</w:t>
      </w:r>
      <w:r>
        <w:t>信为副大队长，陈鸣为政治处主</w:t>
      </w:r>
    </w:p>
    <w:p>
      <w:r>
        <w:t>任；宝安大队，曾鸿文为大队长，何鼎华为政治委员，阮海</w:t>
      </w:r>
    </w:p>
    <w:p>
      <w:r>
        <w:t>天为副大队长，陈坤为政治处主任；惠阳大队，彭沃为大队</w:t>
      </w:r>
    </w:p>
    <w:p>
      <w:r>
        <w:t>长，谭天度为政治委员，高健为副大队长，叶锋为政治处主</w:t>
      </w:r>
    </w:p>
    <w:p>
      <w:r>
        <w:t>任；港九大队，蔡国梁为大队长，陈达明为政治委员，黄高</w:t>
      </w:r>
    </w:p>
    <w:p>
      <w:r>
        <w:t>阳为政治处主任；主力大队，由我兼任大队长，卢伟良为政</w:t>
      </w:r>
    </w:p>
    <w:p>
      <w:r>
        <w:t>治委员，周伯明为副大队长，卢克敏为政治处主任。此外，</w:t>
      </w:r>
    </w:p>
    <w:p>
      <w:r>
        <w:t>还成立了干部训练队，名为“华南队”，由谢阳光任队长。</w:t>
      </w:r>
    </w:p>
    <w:p>
      <w:r>
        <w:t>张文彬同志在部队期间，认为我们部队担负的任务重</w:t>
      </w:r>
    </w:p>
    <w:p>
      <w:r>
        <w:t>要，所起的作用也不小，必须加强部队的建设。他对建立和</w:t>
      </w:r>
    </w:p>
    <w:p>
      <w:r>
        <w:t>健全部队的政治工作制度很重视，除了坚持在中队以上单位</w:t>
      </w:r>
    </w:p>
    <w:p>
      <w:r>
        <w:t>配备政治干部以外，还在排一级单位配备政治服务员，班设</w:t>
      </w:r>
    </w:p>
    <w:p>
      <w:r>
        <w:t>政治战士。这一来，大大加强了整个部队的政治工作。</w:t>
      </w:r>
    </w:p>
    <w:p>
      <w:r>
        <w:t>在军事上，张文彬同志和我们一起研究，根据毛泽东同</w:t>
      </w:r>
    </w:p>
    <w:p>
      <w:r>
        <w:t>志的战略战术思想，坚</w:t>
      </w:r>
      <w:r>
        <w:rPr>
          <w:color w:val="0000E1"/>
        </w:rPr>
        <w:t>决</w:t>
      </w:r>
      <w:r>
        <w:t>采取游击战为主，避免打硬仗和消</w:t>
      </w:r>
    </w:p>
    <w:p>
      <w:r>
        <w:t>耗仗，要避实就虚，击敌弱点，逐步消灭敌人有生力量，要</w:t>
      </w:r>
    </w:p>
    <w:p>
      <w:r>
        <w:t>研究爆破技术，解</w:t>
      </w:r>
      <w:r>
        <w:rPr>
          <w:color w:val="008000"/>
        </w:rPr>
        <w:t>决</w:t>
      </w:r>
      <w:r>
        <w:t>攻坚问题。</w:t>
      </w:r>
    </w:p>
    <w:p>
      <w:r>
        <w:t>张文彬同志还带来了专门为我们部队培训的电台工作人</w:t>
      </w:r>
    </w:p>
    <w:p>
      <w:r>
        <w:t>166</w:t>
      </w:r>
    </w:p>
    <w:p>
      <w:r>
        <w:t>员。在此之前，党中央已经拨给我们一部收发报机。从此，</w:t>
      </w:r>
    </w:p>
    <w:p>
      <w:r>
        <w:t>我们可以直接向在延安的党中央以及在重庆的周恩来同志请</w:t>
      </w:r>
    </w:p>
    <w:p>
      <w:r>
        <w:t>示和汇报工作了。</w:t>
      </w:r>
    </w:p>
    <w:p>
      <w:r>
        <w:t>总队成立，部队经过整编之后，制度健全了。各种工作</w:t>
      </w:r>
    </w:p>
    <w:p>
      <w:r>
        <w:t>都逐步走上了正轨，为后来成立东江纵队奠下了基础。</w:t>
      </w:r>
    </w:p>
    <w:p>
      <w:r>
        <w:t>张文彬同志在各种大小会议</w:t>
      </w:r>
      <w:r>
        <w:rPr>
          <w:color w:val="FF0000"/>
        </w:rPr>
        <w:t>.</w:t>
      </w:r>
      <w:r>
        <w:t>上，反复指出:</w:t>
      </w:r>
      <w:r>
        <w:rPr>
          <w:color w:val="FF0000"/>
        </w:rPr>
        <w:t>东</w:t>
      </w:r>
      <w:r>
        <w:t>江地区的</w:t>
      </w:r>
    </w:p>
    <w:p>
      <w:r>
        <w:t>战略地位很重要，一定要紧紧掌握武装，坚</w:t>
      </w:r>
      <w:r>
        <w:rPr>
          <w:color w:val="008000"/>
        </w:rPr>
        <w:t>央</w:t>
      </w:r>
      <w:r>
        <w:t>进行抗日游击</w:t>
      </w:r>
    </w:p>
    <w:p>
      <w:r>
        <w:t>战争。国民党是要来打磨擦仗的，我们的斗争十分艰苦复</w:t>
      </w:r>
    </w:p>
    <w:p>
      <w:r>
        <w:t>杂，但是熬过困难就是胜利，熬过困难就会迎来大发展。</w:t>
      </w:r>
    </w:p>
    <w:p>
      <w:r>
        <w:t>（摘自王作尧:</w:t>
      </w:r>
      <w:r>
        <w:rPr>
          <w:color w:val="008000"/>
        </w:rPr>
        <w:t>&lt;</w:t>
      </w:r>
      <w:r>
        <w:t>东纵一叶</w:t>
      </w:r>
      <w:r>
        <w:rPr>
          <w:color w:val="0000E1"/>
        </w:rPr>
        <w:t>〉</w:t>
      </w:r>
      <w:r>
        <w:t>一书，广东人民出版社出版）</w:t>
      </w:r>
    </w:p>
    <w:p>
      <w:r>
        <w:t>（王作尧系广东东莞人，曾任武汉军区空军副司令员，</w:t>
      </w:r>
    </w:p>
    <w:p>
      <w:r>
        <w:t>广东省人大常委会副主任等职，1961年授予少将军衔）</w:t>
      </w:r>
    </w:p>
    <w:p>
      <w:r>
        <w:t>167</w:t>
      </w:r>
    </w:p>
    <w:p>
      <w:r>
        <w:t>薛尚实谈张文彬</w:t>
      </w:r>
      <w:r>
        <w:rPr>
          <w:color w:val="008000"/>
        </w:rPr>
        <w:t>”</w:t>
      </w:r>
    </w:p>
    <w:p>
      <w:r>
        <w:t>1936年7月，我从广西转回香港以后，便着手创建南</w:t>
      </w:r>
    </w:p>
    <w:p>
      <w:r>
        <w:t>方地下党的组织和活动。开始时，主要是通过“抗日救国会</w:t>
      </w:r>
    </w:p>
    <w:p>
      <w:r>
        <w:t>华南区总部”（这个组织领导人是何思敬）了解各地抗日活</w:t>
      </w:r>
    </w:p>
    <w:p>
      <w:r>
        <w:t>动情况，并通过这个组织去发现各地有我党的组织活动。</w:t>
      </w:r>
    </w:p>
    <w:p>
      <w:r>
        <w:t>“抗日救国会”是七君子②在上海搞起来的组织，在上海开</w:t>
      </w:r>
    </w:p>
    <w:p>
      <w:r>
        <w:t>代表大会时决定成立“华南区总部”，由何思敬负责，机关</w:t>
      </w:r>
    </w:p>
    <w:p>
      <w:r>
        <w:t>设在香港。区总部搞了不少公开的活动。我是通过他们的活</w:t>
      </w:r>
    </w:p>
    <w:p>
      <w:r>
        <w:t>动、抗战十大纲领、宣言等等了解它的。</w:t>
      </w:r>
    </w:p>
    <w:p>
      <w:pPr>
        <w:rPr>
          <w:rFonts w:hint="eastAsia" w:eastAsia="宋体"/>
          <w:lang w:eastAsia="zh-CN"/>
        </w:rPr>
      </w:pPr>
      <w:r>
        <w:t>在广州是通过这样的两条线去建立和发展党的组织:</w:t>
      </w:r>
      <w:del w:id="98" w:author="1" w:date="2018-10-09T15:24:43Z">
        <w:r>
          <w:rPr/>
          <w:delText>-</w:delText>
        </w:r>
      </w:del>
      <w:ins w:id="99" w:author="1" w:date="2018-10-09T15:24:43Z">
        <w:r>
          <w:rPr>
            <w:rFonts w:hint="eastAsia"/>
            <w:lang w:eastAsia="zh-CN"/>
          </w:rPr>
          <w:t>一</w:t>
        </w:r>
      </w:ins>
    </w:p>
    <w:p>
      <w:r>
        <w:t>条是通过何思敬的关系到广州认识中大学生张直心，并通过</w:t>
      </w:r>
    </w:p>
    <w:p>
      <w:r>
        <w:t>他认识了蒲特（饶彰风）、罗范群、胡△△等人，吸收他们</w:t>
      </w:r>
    </w:p>
    <w:p>
      <w:r>
        <w:t>入党（罗范群的入党还是我亲自和他谈的）；另一条是通过</w:t>
      </w:r>
    </w:p>
    <w:p>
      <w:r>
        <w:t>曾生这条线的发展。曾是中大学生，曾一度经济困难离校到</w:t>
      </w:r>
    </w:p>
    <w:p>
      <w:r>
        <w:t>大邮船上</w:t>
      </w:r>
      <w:r>
        <w:rPr>
          <w:color w:val="808080"/>
        </w:rPr>
        <w:t>当</w:t>
      </w:r>
      <w:r>
        <w:t>水手</w:t>
      </w:r>
      <w:r>
        <w:rPr>
          <w:color w:val="0000E1"/>
        </w:rPr>
        <w:t>，</w:t>
      </w:r>
      <w:r>
        <w:t>因此和香港由刘达潮、丘金</w:t>
      </w:r>
      <w:r>
        <w:rPr>
          <w:color w:val="808080"/>
        </w:rPr>
        <w:t>（</w:t>
      </w:r>
      <w:r>
        <w:t>失掉关系的</w:t>
      </w:r>
    </w:p>
    <w:p>
      <w:r>
        <w:t>党员）等组织的“余闲乐社”（成员多为以前参加过省港罢</w:t>
      </w:r>
    </w:p>
    <w:p>
      <w:r>
        <w:t>工的海员）有关系。通过曾生在中大和海员中发展了组织。</w:t>
      </w:r>
    </w:p>
    <w:p>
      <w:r>
        <w:t>通过和各方面联系接上关系并发展了组织以后一在广</w:t>
      </w:r>
    </w:p>
    <w:p>
      <w:r>
        <w:t>①节录自</w:t>
      </w:r>
      <w:r>
        <w:rPr>
          <w:color w:val="808080"/>
        </w:rPr>
        <w:t>《</w:t>
      </w:r>
      <w:r>
        <w:t>访问薛尚实的记录整理》。冯应棠、陈庆锦访问记录，陈庆</w:t>
      </w:r>
    </w:p>
    <w:p>
      <w:r>
        <w:t>锦整理。</w:t>
      </w:r>
    </w:p>
    <w:p>
      <w:r>
        <w:t>②七君子是指李公朴、邹韬奋、史良、沈钧儒、章乃器</w:t>
      </w:r>
      <w:r>
        <w:rPr>
          <w:color w:val="0000E1"/>
        </w:rPr>
        <w:t>、</w:t>
      </w:r>
      <w:r>
        <w:t>沙千里、王造</w:t>
      </w:r>
    </w:p>
    <w:p>
      <w:r>
        <w:t>时七位著名文化人士。</w:t>
      </w:r>
    </w:p>
    <w:p>
      <w:r>
        <w:t>168</w:t>
      </w:r>
    </w:p>
    <w:p>
      <w:r>
        <w:t>州、香港、福建、广西以及海外等都发展了一些党员</w:t>
      </w:r>
      <w:r>
        <w:rPr>
          <w:color w:val="008000"/>
        </w:rPr>
        <w:t>,</w:t>
      </w:r>
      <w:r>
        <w:t>就组成了</w:t>
      </w:r>
    </w:p>
    <w:p>
      <w:r>
        <w:t>中共南方临时工作委员会</w:t>
      </w:r>
      <w:r>
        <w:rPr>
          <w:color w:val="FF0000"/>
        </w:rPr>
        <w:t>，</w:t>
      </w:r>
      <w:r>
        <w:t>领导起南方地下党的组织和活动。</w:t>
      </w:r>
    </w:p>
    <w:p>
      <w:r>
        <w:t>中共南方临工委成立于1930年△月，是经过呈报批准</w:t>
      </w:r>
    </w:p>
    <w:p>
      <w:r>
        <w:t>组织成立的。负责人是我、饶彰风和莫△</w:t>
      </w:r>
      <w:r>
        <w:rPr>
          <w:color w:val="FF0000"/>
        </w:rPr>
        <w:t>0</w:t>
      </w:r>
      <w:r>
        <w:t>（大家都叫阿莫</w:t>
      </w:r>
    </w:p>
    <w:p>
      <w:r>
        <w:t>的广西人）等3人。机关设在香港，出版了机关刊物《大</w:t>
      </w:r>
    </w:p>
    <w:p>
      <w:r>
        <w:t>路》</w:t>
      </w:r>
      <w:r>
        <w:rPr>
          <w:color w:val="FF0000"/>
        </w:rPr>
        <w:t>（</w:t>
      </w:r>
      <w:r>
        <w:t>大约出版了五、六期），由饶彰风负责编辑。他和两个</w:t>
      </w:r>
    </w:p>
    <w:p>
      <w:r>
        <w:t>同乡兄弟（家在南洋的）在广州文德路合股开了一间印刷</w:t>
      </w:r>
    </w:p>
    <w:p>
      <w:r>
        <w:t>店，</w:t>
      </w:r>
      <w:r>
        <w:rPr>
          <w:color w:val="0000E1"/>
        </w:rPr>
        <w:t>《</w:t>
      </w:r>
      <w:r>
        <w:t>大路》就在该店秘密印刷，带到香港分发。内容多是</w:t>
      </w:r>
    </w:p>
    <w:p>
      <w:r>
        <w:t>转载华北局送来的文件、消息、报导和</w:t>
      </w:r>
      <w:r>
        <w:rPr>
          <w:color w:val="FF0000"/>
        </w:rPr>
        <w:t>〈</w:t>
      </w:r>
      <w:r>
        <w:t>巴黎救国时报》的</w:t>
      </w:r>
    </w:p>
    <w:p>
      <w:r>
        <w:t>文章、消息等，自己写的很少</w:t>
      </w:r>
      <w:r>
        <w:rPr>
          <w:color w:val="808080"/>
        </w:rPr>
        <w:t>。</w:t>
      </w:r>
      <w:r>
        <w:t>此外，还印发一些小册子、</w:t>
      </w:r>
    </w:p>
    <w:p>
      <w:r>
        <w:t>王明写的文章，还和</w:t>
      </w:r>
      <w:r>
        <w:rPr>
          <w:color w:val="008000"/>
        </w:rPr>
        <w:t>《</w:t>
      </w:r>
      <w:r>
        <w:t>巴黎救国时报》取得联系，寄来了大</w:t>
      </w:r>
    </w:p>
    <w:p>
      <w:r>
        <w:t>捆大捆的</w:t>
      </w:r>
      <w:r>
        <w:rPr>
          <w:color w:val="0000E1"/>
        </w:rPr>
        <w:t>《</w:t>
      </w:r>
      <w:r>
        <w:t>巴黎救国时报》和进步书报</w:t>
      </w:r>
      <w:r>
        <w:rPr>
          <w:color w:val="FF0000"/>
        </w:rPr>
        <w:t>、</w:t>
      </w:r>
      <w:r>
        <w:t>刊物。初是寄到报</w:t>
      </w:r>
    </w:p>
    <w:p>
      <w:r>
        <w:t>馆，不方便，后转寄到李游子开的一个书店，再后则是寄到</w:t>
      </w:r>
    </w:p>
    <w:p>
      <w:r>
        <w:t>连贯的家里，然后再分发。这段时间负责发行工作的是赖石</w:t>
      </w:r>
    </w:p>
    <w:p>
      <w:r>
        <w:t>昂。</w:t>
      </w:r>
    </w:p>
    <w:p>
      <w:r>
        <w:t>1937年春夏间，张云逸、云广英、张纯清（张文彬，</w:t>
      </w:r>
    </w:p>
    <w:p>
      <w:r>
        <w:t>湖南长沙人，前是四方面军保卫部长）、王矮仔（前是毛主</w:t>
      </w:r>
    </w:p>
    <w:p>
      <w:r>
        <w:t>席的挑夫）、黄文杰、梁广等先后到香港。张云逸、云广英</w:t>
      </w:r>
    </w:p>
    <w:p>
      <w:r>
        <w:t>是属中央军委统战部这条线的，去筹备成立广州八路军办事</w:t>
      </w:r>
    </w:p>
    <w:p>
      <w:r>
        <w:t>处的，到香港后去广</w:t>
      </w:r>
      <w:r>
        <w:rPr>
          <w:color w:val="0000E1"/>
        </w:rPr>
        <w:t>州</w:t>
      </w:r>
      <w:r>
        <w:t>、福建等地活动，和“民族解放同</w:t>
      </w:r>
    </w:p>
    <w:p>
      <w:r>
        <w:t>盟”的头头联系，约于我离广州时，八路军办事处才成立。</w:t>
      </w:r>
    </w:p>
    <w:p>
      <w:r>
        <w:t>张云逸和我们见面联系时，曾给以密写墨水写在一小笔记本</w:t>
      </w:r>
    </w:p>
    <w:p>
      <w:r>
        <w:t>上的中央派张纯清南下负责南方党领导工作的指示给我们</w:t>
      </w:r>
    </w:p>
    <w:p>
      <w:r>
        <w:t>看，之后，张纯清到香港和我们接头。黄文杰是中共长江局</w:t>
      </w:r>
    </w:p>
    <w:p>
      <w:r>
        <w:t>派下来负责与南方党联络和指导南方党活动的。</w:t>
      </w:r>
    </w:p>
    <w:p>
      <w:r>
        <w:t>1937年冬，撤销南方临工委，成立广东省委（不是临</w:t>
      </w:r>
    </w:p>
    <w:p>
      <w:r>
        <w:t>169</w:t>
      </w:r>
    </w:p>
    <w:p>
      <w:r>
        <w:t>时省工委），委员:张纯清、梁广、罗范群、饶彰风、麦</w:t>
      </w:r>
    </w:p>
    <w:p>
      <w:r>
        <w:rPr>
          <w:color w:val="FF0000"/>
        </w:rPr>
        <w:t>O0</w:t>
      </w:r>
      <w:r>
        <w:t>①和我；分工情况是:书记张纯清，组织由我负责，</w:t>
      </w:r>
    </w:p>
    <w:p>
      <w:r>
        <w:t>宣传饶彰风，职工梁广，青年学生罗范群、麦</w:t>
      </w:r>
      <w:r>
        <w:rPr>
          <w:color w:val="808080"/>
        </w:rPr>
        <w:t>△</w:t>
      </w:r>
      <w:r>
        <w:rPr>
          <w:color w:val="FF0000"/>
        </w:rPr>
        <w:t>O</w:t>
      </w:r>
      <w:r>
        <w:t>；在联系</w:t>
      </w:r>
    </w:p>
    <w:p>
      <w:r>
        <w:t>地方组织方面的分工是:饶彰风主要和香港、澳门、广州、</w:t>
      </w:r>
    </w:p>
    <w:p>
      <w:r>
        <w:t>汕头等地联系，我则主要和琼崖、福建等方面联系。机关设</w:t>
      </w:r>
    </w:p>
    <w:p>
      <w:r>
        <w:t>在广州，出版机关刊物△△（是先于省委成立，由黄文杰在</w:t>
      </w:r>
    </w:p>
    <w:p>
      <w:r>
        <w:t>广州筹办起来的，代替了原来南方临工委的</w:t>
      </w:r>
      <w:r>
        <w:rPr>
          <w:color w:val="008000"/>
        </w:rPr>
        <w:t>《</w:t>
      </w:r>
      <w:r>
        <w:t>大路》）。</w:t>
      </w:r>
    </w:p>
    <w:p>
      <w:r>
        <w:t>成立省委之前，张纯清、黄文杰到广州了解情况，并创</w:t>
      </w:r>
    </w:p>
    <w:p>
      <w:r>
        <w:t>办机关刊物。以后我等陆续到广州，并先后于港、穗召开会</w:t>
      </w:r>
    </w:p>
    <w:p>
      <w:r>
        <w:t>议，解</w:t>
      </w:r>
      <w:r>
        <w:rPr>
          <w:color w:val="808080"/>
        </w:rPr>
        <w:t>决</w:t>
      </w:r>
      <w:r>
        <w:t>“南市之争”问题，对原有党员和干部作了审查。</w:t>
      </w:r>
    </w:p>
    <w:p>
      <w:r>
        <w:t>当时的党员不多，汕头、长洲、澳门、香港等地都只有</w:t>
      </w:r>
    </w:p>
    <w:p>
      <w:r>
        <w:t>几个人，广州多一些，一个支部也只是七、八个人。省委下</w:t>
      </w:r>
    </w:p>
    <w:p>
      <w:r>
        <w:t>面没有再设市委等组织机构，而是由省委的负责人分头和各</w:t>
      </w:r>
    </w:p>
    <w:p>
      <w:r>
        <w:t>地联系，并领导他们进行活动。</w:t>
      </w:r>
    </w:p>
    <w:p>
      <w:r>
        <w:t>选自中共广东省委组织部、省委党史资料征委会、</w:t>
      </w:r>
    </w:p>
    <w:p>
      <w:r>
        <w:t>省档案馆编</w:t>
      </w:r>
      <w:r>
        <w:rPr>
          <w:color w:val="FF0000"/>
        </w:rPr>
        <w:t>〈</w:t>
      </w:r>
      <w:r>
        <w:t>中共广东省组织史资料》（第一辑）</w:t>
      </w:r>
    </w:p>
    <w:p>
      <w:r>
        <w:t>（薛尚实系广东梅县人，曾任上海同济大学党委书记兼</w:t>
      </w:r>
    </w:p>
    <w:p>
      <w:r>
        <w:t>校长等职）</w:t>
      </w:r>
    </w:p>
    <w:p>
      <w:r>
        <w:t>①麦蒲费，又叫丘萃藻。</w:t>
      </w:r>
    </w:p>
    <w:p>
      <w:r>
        <w:t>170</w:t>
      </w:r>
    </w:p>
    <w:p>
      <w:r>
        <w:t>王均予谈张文彬</w:t>
      </w:r>
    </w:p>
    <w:p>
      <w:r>
        <w:t>1939年秋，我任省委秘书长，省委分工负责地区如下:</w:t>
      </w:r>
    </w:p>
    <w:p>
      <w:r>
        <w:t>全面领导工作由张文彬负责；李大林负责北江区，涂振农负</w:t>
      </w:r>
    </w:p>
    <w:p>
      <w:r>
        <w:t>责赣南。虽无明确规定，但有意无意地分派我与南路党组织</w:t>
      </w:r>
    </w:p>
    <w:p>
      <w:r>
        <w:t>联系，凡有关南路的汇报及研究南路工作，张都叫我去参加</w:t>
      </w:r>
    </w:p>
    <w:p>
      <w:r>
        <w:t>听。省委很少开会，如开会也多召开省委扩大会议。由于省</w:t>
      </w:r>
    </w:p>
    <w:p>
      <w:r>
        <w:t>委在韶关无固定机关地址，所以开会地点常变换，有时在这</w:t>
      </w:r>
    </w:p>
    <w:p>
      <w:r>
        <w:t>家开，有时在那家开。那时，省委电台设在韶关河西八路军</w:t>
      </w:r>
    </w:p>
    <w:p>
      <w:r>
        <w:t>通讯处①云广英那里。张文彬、李大林、古大存分别住在</w:t>
      </w:r>
    </w:p>
    <w:p>
      <w:r>
        <w:t>河西各地，我住在韶关市郊芙蓉山脚。与张文彬一起居住的</w:t>
      </w:r>
    </w:p>
    <w:p>
      <w:r>
        <w:t>有一个电报翻译员，每次从八路军通讯处收到上级（中央</w:t>
      </w:r>
    </w:p>
    <w:p>
      <w:r>
        <w:t>的或桂林办事处的）电报后，他就译出来给张文彬看，张看</w:t>
      </w:r>
    </w:p>
    <w:p>
      <w:r>
        <w:t>后即烧掉，从不存档</w:t>
      </w:r>
      <w:r>
        <w:rPr>
          <w:color w:val="008000"/>
        </w:rPr>
        <w:t>。</w:t>
      </w:r>
      <w:r>
        <w:t>为了避免敌人发现，省委开会地点从</w:t>
      </w:r>
    </w:p>
    <w:p>
      <w:r>
        <w:t>不在文彬家中召开，只轮换在其他同志家中开。我到云广英</w:t>
      </w:r>
    </w:p>
    <w:p>
      <w:r>
        <w:t>处拿活动经费，只是晚上才去。</w:t>
      </w:r>
    </w:p>
    <w:p>
      <w:r>
        <w:t>1939年12月，为检查贯彻中共中央六届六中全会</w:t>
      </w:r>
      <w:r>
        <w:rPr>
          <w:color w:val="808080"/>
        </w:rPr>
        <w:t>央</w:t>
      </w:r>
      <w:r>
        <w:t>议</w:t>
      </w:r>
    </w:p>
    <w:p>
      <w:r>
        <w:t>情况及研究如何反击反共逆流，省委在南雄召开省委扩大会</w:t>
      </w:r>
    </w:p>
    <w:p>
      <w:r>
        <w:t>议。会场是托陈汝棠掩护的，由张文彬主持，参加者除省委</w:t>
      </w:r>
    </w:p>
    <w:p>
      <w:r>
        <w:t>李大林、</w:t>
      </w:r>
      <w:r>
        <w:rPr>
          <w:color w:val="808080"/>
        </w:rPr>
        <w:t>涂</w:t>
      </w:r>
      <w:r>
        <w:t>振农和我以外，还有各地特委书记，计有东江特</w:t>
      </w:r>
    </w:p>
    <w:p>
      <w:r>
        <w:t>①②应为八路军办事处。</w:t>
      </w:r>
    </w:p>
    <w:p>
      <w:r>
        <w:t>171</w:t>
      </w:r>
    </w:p>
    <w:p>
      <w:r>
        <w:t>委书记林平、中区特委书记罗范群、西江特委书记刘田夫、</w:t>
      </w:r>
    </w:p>
    <w:p>
      <w:r>
        <w:t>北江特委书记黄松坚、南路特委书记周楠、香港党组织负责</w:t>
      </w:r>
    </w:p>
    <w:p>
      <w:r>
        <w:t>人梁广、赣南特委书记杨尚奎，缺潮汕及琼崖两地。省委扩</w:t>
      </w:r>
    </w:p>
    <w:p>
      <w:r>
        <w:t>大会议总结了过去工作经验，指出了当前出现一股反共逆</w:t>
      </w:r>
    </w:p>
    <w:p>
      <w:r>
        <w:t>流，要注意做好隐蔽工作；并大力发动群众，以做好现有掌</w:t>
      </w:r>
    </w:p>
    <w:p>
      <w:r>
        <w:t>握的武装力量为主，并深</w:t>
      </w:r>
      <w:del w:id="100" w:author="1" w:date="2018-10-09T15:30:03Z">
        <w:r>
          <w:rPr>
            <w:color w:val="FF0000"/>
          </w:rPr>
          <w:delText>人</w:delText>
        </w:r>
      </w:del>
      <w:ins w:id="101" w:author="1" w:date="2018-10-09T15:30:03Z">
        <w:r>
          <w:rPr>
            <w:rFonts w:hint="eastAsia"/>
            <w:color w:val="FF0000"/>
            <w:lang w:eastAsia="zh-CN"/>
          </w:rPr>
          <w:t>入</w:t>
        </w:r>
      </w:ins>
      <w:r>
        <w:rPr>
          <w:color w:val="0000E1"/>
        </w:rPr>
        <w:t>沦</w:t>
      </w:r>
      <w:r>
        <w:t>陷区敌后开展抗日斗争；在国</w:t>
      </w:r>
    </w:p>
    <w:p>
      <w:r>
        <w:t>民党统治区暂不组织武装斗争；所以规定东江游击队要向日</w:t>
      </w:r>
    </w:p>
    <w:p>
      <w:r>
        <w:t>军后方推进，而不应向国民党统治区前进。</w:t>
      </w:r>
    </w:p>
    <w:p>
      <w:r>
        <w:t>1940年初，张文彬到东江巡视工作，李大林到赣南。</w:t>
      </w:r>
    </w:p>
    <w:p>
      <w:r>
        <w:t>我准备和罗范群一道到珠江找林锵云，过中山，恰遇日军占</w:t>
      </w:r>
    </w:p>
    <w:p>
      <w:r>
        <w:t>领中山一带，道路不通，我找不到林（时梁奇达任中共中山</w:t>
      </w:r>
    </w:p>
    <w:p>
      <w:r>
        <w:t>县委书记</w:t>
      </w:r>
      <w:r>
        <w:rPr>
          <w:color w:val="008000"/>
        </w:rPr>
        <w:t>）</w:t>
      </w:r>
      <w:r>
        <w:t>。</w:t>
      </w:r>
    </w:p>
    <w:p>
      <w:r>
        <w:t>1940年夏，我回到韶关，省委机关已由李大林主持搬</w:t>
      </w:r>
    </w:p>
    <w:p>
      <w:r>
        <w:t>到赣南（即信丰、大庾岭之间的九渡水地区），这里是一、</w:t>
      </w:r>
    </w:p>
    <w:p>
      <w:r>
        <w:t>二次国内革命战争时期的红色区域。省委在此举办干部训练</w:t>
      </w:r>
    </w:p>
    <w:p>
      <w:r>
        <w:t>班，调了50多个县级干部来学习。我到了赣南，看见省委</w:t>
      </w:r>
    </w:p>
    <w:p>
      <w:r>
        <w:t>机关设在这红色根据地极不适宜，坚持要搬回南雄去。我认</w:t>
      </w:r>
    </w:p>
    <w:p>
      <w:r>
        <w:t>为要依靠广东当地群众，不要把机关设在过于显著地方。幸</w:t>
      </w:r>
    </w:p>
    <w:p>
      <w:r>
        <w:t>好按照我的意见把省委机关迁到南雄城郊外。刚搬迁后两</w:t>
      </w:r>
    </w:p>
    <w:p>
      <w:r>
        <w:t>周，赣南蒋经国就派大军围剿赣南根据地，赣南特委机关被</w:t>
      </w:r>
    </w:p>
    <w:p>
      <w:r>
        <w:t>破坏，特委委员多数已撤退转移上山，只有特委武装部长在</w:t>
      </w:r>
    </w:p>
    <w:p>
      <w:r>
        <w:t>战斗中光荣牺牲，电台搬不出来，只得暂时停用。</w:t>
      </w:r>
    </w:p>
    <w:p>
      <w:r>
        <w:t>南雄有麦蒲费家，麦这时是北江特委委员，刚在家养</w:t>
      </w:r>
    </w:p>
    <w:p>
      <w:r>
        <w:t>病，有些掩护作用。据麦说，谢立全从延安、华北到广东</w:t>
      </w:r>
    </w:p>
    <w:p>
      <w:r>
        <w:t>时，也曾在麦家住了一个时期。</w:t>
      </w:r>
    </w:p>
    <w:p>
      <w:r>
        <w:t>1940年，张文彬同志曾</w:t>
      </w:r>
      <w:r>
        <w:rPr>
          <w:color w:val="0000E1"/>
        </w:rPr>
        <w:t>一</w:t>
      </w:r>
      <w:r>
        <w:t>次到延安开会，一次到桂林</w:t>
      </w:r>
    </w:p>
    <w:p>
      <w:r>
        <w:t>172</w:t>
      </w:r>
    </w:p>
    <w:p>
      <w:r>
        <w:t>开会，李大林后来又去了梅县巡视工作，省委机关工作暂由</w:t>
      </w:r>
    </w:p>
    <w:p>
      <w:r>
        <w:t>涂振农负责。</w:t>
      </w:r>
    </w:p>
    <w:p>
      <w:r>
        <w:t>1940年底，张文彬召集省委开会，讨论有关成立南委、</w:t>
      </w:r>
    </w:p>
    <w:p>
      <w:r>
        <w:t>粤北省委、粤南省委等问题。会后，张分别召集梁广、周</w:t>
      </w:r>
    </w:p>
    <w:p>
      <w:r>
        <w:t>楠、罗范群等同志开会，宣布分家。南委成立，书记方方，</w:t>
      </w:r>
    </w:p>
    <w:p>
      <w:r>
        <w:t>组织部长张文彬。粤北省委成立（负责领导东江、北江、西</w:t>
      </w:r>
    </w:p>
    <w:p>
      <w:r>
        <w:t>江地区），书记李大林、组织部长饶卫华，地址设在韶关。</w:t>
      </w:r>
    </w:p>
    <w:p>
      <w:r>
        <w:rPr>
          <w:color w:val="808080"/>
        </w:rPr>
        <w:t>粤</w:t>
      </w:r>
      <w:r>
        <w:t>南省委成立（负责领导香港、中区、珠江区、南路地区）</w:t>
      </w:r>
      <w:r>
        <w:rPr>
          <w:color w:val="008000"/>
        </w:rPr>
        <w:t>，</w:t>
      </w:r>
    </w:p>
    <w:p>
      <w:r>
        <w:t>书记梁广、组织部长王均予、宣传部长石辟澜（1947年，</w:t>
      </w:r>
    </w:p>
    <w:p>
      <w:r>
        <w:t>从华北南下，在大别山牺牲），机关地址设在香港。</w:t>
      </w:r>
    </w:p>
    <w:p>
      <w:r>
        <w:t>1940年底，我经广州湾到香港粤南省委机关工作，在</w:t>
      </w:r>
    </w:p>
    <w:p>
      <w:r>
        <w:t>广州湾周楠处过春节，粤南省委领导下有珠江特委书记罗范</w:t>
      </w:r>
    </w:p>
    <w:p>
      <w:r>
        <w:t>群、中区特委书记刘田夫、南路特委书记周楠、香港市委书</w:t>
      </w:r>
    </w:p>
    <w:p>
      <w:r>
        <w:t>记杨康华。</w:t>
      </w:r>
    </w:p>
    <w:p>
      <w:r>
        <w:t>1941年秋，粤南省委在香港召开会议，由南委副书记</w:t>
      </w:r>
    </w:p>
    <w:p>
      <w:r>
        <w:t>张文彬主持，粤南省委梁广、王均予、石辟澜及各区特委书</w:t>
      </w:r>
    </w:p>
    <w:p>
      <w:r>
        <w:t>记罗范群、周楠、杨康华、刘田夫等同志均参加。这次开</w:t>
      </w:r>
    </w:p>
    <w:p>
      <w:r>
        <w:t>会，着重个别讨论如何深入开展抗日运动问题，连续开</w:t>
      </w:r>
      <w:r>
        <w:rPr>
          <w:color w:val="008000"/>
        </w:rPr>
        <w:t>了</w:t>
      </w:r>
      <w:r>
        <w:t>3</w:t>
      </w:r>
    </w:p>
    <w:p>
      <w:r>
        <w:t>个月，可能廖承志、连贯以中央派来广东工作的同志身份参</w:t>
      </w:r>
    </w:p>
    <w:p>
      <w:r>
        <w:t>加了这次会。1</w:t>
      </w:r>
      <w:r>
        <w:rPr>
          <w:color w:val="808080"/>
        </w:rPr>
        <w:t>9</w:t>
      </w:r>
      <w:r>
        <w:t>41年底，日寇攻打香港，许多参加会议的</w:t>
      </w:r>
    </w:p>
    <w:p>
      <w:r>
        <w:t>同志被困在香港不能回各地，我这时在九龙。后来港九英军</w:t>
      </w:r>
    </w:p>
    <w:p>
      <w:r>
        <w:t>投降，两地交通恢复，这些同志才陆续回九龙，再撤回各</w:t>
      </w:r>
    </w:p>
    <w:p>
      <w:r>
        <w:t>地，并把许多文化界著名人士如韬奋等</w:t>
      </w:r>
      <w:r>
        <w:rPr>
          <w:color w:val="808080"/>
        </w:rPr>
        <w:t>撤</w:t>
      </w:r>
      <w:r>
        <w:t>退回内地。香港沦</w:t>
      </w:r>
    </w:p>
    <w:p>
      <w:r>
        <w:t>陷后，1942年初，由张文彬同志决定，</w:t>
      </w:r>
      <w:r>
        <w:rPr>
          <w:color w:val="008000"/>
        </w:rPr>
        <w:t>梁</w:t>
      </w:r>
      <w:r>
        <w:t>广同志留在香港，</w:t>
      </w:r>
    </w:p>
    <w:p>
      <w:r>
        <w:t>负责珠江地区及香港工作。石辟澜养病，我到广州湾，负责</w:t>
      </w:r>
    </w:p>
    <w:p>
      <w:r>
        <w:t>南路及中区工作。梁广给我二百元美金作为到南路工作活动</w:t>
      </w:r>
    </w:p>
    <w:p>
      <w:r>
        <w:t>173</w:t>
      </w:r>
    </w:p>
    <w:p>
      <w:r>
        <w:t>经费，我始终没有动用，工作经费由周楠供给，直到1944</w:t>
      </w:r>
    </w:p>
    <w:p>
      <w:r>
        <w:t>年，在重庆我当着周楠面交回南方局张明同志。</w:t>
      </w:r>
    </w:p>
    <w:p>
      <w:r>
        <w:t>（中略</w:t>
      </w:r>
      <w:r>
        <w:rPr>
          <w:color w:val="FF0000"/>
        </w:rPr>
        <w:t>一</w:t>
      </w:r>
      <w:r>
        <w:t>编者）</w:t>
      </w:r>
    </w:p>
    <w:p>
      <w:r>
        <w:t>香港沦陷后，1942年春，我随张文彬撤退至东江，在</w:t>
      </w:r>
    </w:p>
    <w:p>
      <w:r>
        <w:t>曾生处住了一下，又在茶园住了一些时候，负责暗地护送茅</w:t>
      </w:r>
    </w:p>
    <w:p>
      <w:r>
        <w:t>盾等一批人到老隆，然后到韶关。在韶关，我找到了周楠，</w:t>
      </w:r>
    </w:p>
    <w:p>
      <w:r>
        <w:t>于是一齐到广州湾赤坎（南路特委机关设在此）。由于周楠</w:t>
      </w:r>
    </w:p>
    <w:p>
      <w:r>
        <w:t>到香港开会已半年多才回来，所以我们到广州湾后，即各方</w:t>
      </w:r>
    </w:p>
    <w:p>
      <w:r>
        <w:t>找人，接上关系。我与周楠、陈恩、特委机关</w:t>
      </w:r>
      <w:r>
        <w:rPr>
          <w:color w:val="808080"/>
        </w:rPr>
        <w:t>干</w:t>
      </w:r>
      <w:r>
        <w:t>部杨克毅、</w:t>
      </w:r>
    </w:p>
    <w:p>
      <w:r>
        <w:t>张世聪商量工作最多，研究如何开展抗日斗争。温焯华在高</w:t>
      </w:r>
    </w:p>
    <w:p>
      <w:r>
        <w:t>州少参加。</w:t>
      </w:r>
    </w:p>
    <w:p>
      <w:r>
        <w:t>（中略一编者）</w:t>
      </w:r>
    </w:p>
    <w:p>
      <w:r>
        <w:t>1942年夏，粤北省委被国民党反动派破坏，冯</w:t>
      </w:r>
      <w:r>
        <w:rPr>
          <w:color w:val="FF0000"/>
        </w:rPr>
        <w:t>樂</w:t>
      </w:r>
      <w:r>
        <w:t>方面</w:t>
      </w:r>
    </w:p>
    <w:p>
      <w:r>
        <w:t>把消息传送至南路①。我们还知道南委也受到破坏，后来听</w:t>
      </w:r>
    </w:p>
    <w:p>
      <w:r>
        <w:t>说这次组织被破坏的原因是南委刚开完会，方方已走，南委</w:t>
      </w:r>
    </w:p>
    <w:p>
      <w:r>
        <w:t>秘书长郭潜被敌人逮捕后叛变自首，因而牵连到廖承志、张</w:t>
      </w:r>
    </w:p>
    <w:p>
      <w:r>
        <w:t>文彬及粤北省委李大林、饶卫华、司徒炳学（鹤）等被捕，</w:t>
      </w:r>
    </w:p>
    <w:p>
      <w:r>
        <w:t>为此，南路特委作了一些必要的隐蔽工作，免遭破坏。</w:t>
      </w:r>
    </w:p>
    <w:p>
      <w:r>
        <w:t>（中略一</w:t>
      </w:r>
      <w:r>
        <w:rPr>
          <w:color w:val="FF0000"/>
        </w:rPr>
        <w:t>-</w:t>
      </w:r>
      <w:r>
        <w:t>编者）</w:t>
      </w:r>
    </w:p>
    <w:p>
      <w:r>
        <w:t>原载</w:t>
      </w:r>
      <w:r>
        <w:rPr>
          <w:color w:val="FF0000"/>
        </w:rPr>
        <w:t>《</w:t>
      </w:r>
      <w:r>
        <w:t>广东文史资料》，第36辑，何锦洲整理。标题为编者所加。</w:t>
      </w:r>
    </w:p>
    <w:p>
      <w:r>
        <w:t>（王均予系湖北宜昌人，曾任中南总工会秘书长、广东</w:t>
      </w:r>
    </w:p>
    <w:p>
      <w:r>
        <w:t>省劳动局局长、中国科学院广州分院副院长等职）</w:t>
      </w:r>
    </w:p>
    <w:p>
      <w:r>
        <w:t>①根据梁嘉回忆，东江军政委员会主任林平派吴超炯到粤中通报粤北省</w:t>
      </w:r>
    </w:p>
    <w:p>
      <w:r>
        <w:t>委被破坏情况，并传达林平指示，指定由梁嘉专程到南路通报粤北事件和传达</w:t>
      </w:r>
    </w:p>
    <w:p>
      <w:r>
        <w:t>有关指示。</w:t>
      </w:r>
    </w:p>
    <w:p>
      <w:r>
        <w:t>174</w:t>
      </w:r>
    </w:p>
    <w:p>
      <w:r>
        <w:t>张文彬文选</w:t>
      </w:r>
    </w:p>
    <w:p>
      <w:r>
        <w:t>给毛泽东、周恩来的报告</w:t>
      </w:r>
      <w:r>
        <w:rPr>
          <w:color w:val="FF0000"/>
        </w:rPr>
        <w:t>D</w:t>
      </w:r>
    </w:p>
    <w:p>
      <w:r>
        <w:t>（1936年9月1日）</w:t>
      </w:r>
    </w:p>
    <w:p>
      <w:r>
        <w:t>毛主席</w:t>
      </w:r>
    </w:p>
    <w:p>
      <w:r>
        <w:t>周副主席:</w:t>
      </w:r>
    </w:p>
    <w:p>
      <w:r>
        <w:t>我</w:t>
      </w:r>
      <w:r>
        <w:rPr>
          <w:color w:val="008000"/>
        </w:rPr>
        <w:t>廿</w:t>
      </w:r>
      <w:r>
        <w:t>六日到，卅晚见王菊人，于正式谈话一次，杨②</w:t>
      </w:r>
    </w:p>
    <w:p>
      <w:r>
        <w:t>定明（二）晚见面，与王谈各重要问题如下:</w:t>
      </w:r>
    </w:p>
    <w:p>
      <w:r>
        <w:t>一、近杨正觉形势急迫，急欲与我谈，要与建立交通，</w:t>
      </w:r>
    </w:p>
    <w:p>
      <w:r>
        <w:t>故对我方所提初步实现之协定完全同意并具体决定如下:</w:t>
      </w:r>
    </w:p>
    <w:p>
      <w:r>
        <w:t>1.互不侵犯。渠表示过去即已实际执行，但民团方面</w:t>
      </w:r>
    </w:p>
    <w:p>
      <w:r>
        <w:t>则未能做到，因不能直接命令，现可完全接近我意，以训练</w:t>
      </w:r>
    </w:p>
    <w:p>
      <w:r>
        <w:t>为名将各地民团分别集中于指定地点抑制其活动。即有个别</w:t>
      </w:r>
    </w:p>
    <w:p>
      <w:r>
        <w:t>问题亦必保障不使继续</w:t>
      </w:r>
      <w:r>
        <w:rPr>
          <w:color w:val="808080"/>
        </w:rPr>
        <w:t>（</w:t>
      </w:r>
      <w:r>
        <w:t>此点经我再谈亦认尽力做到不使发</w:t>
      </w:r>
    </w:p>
    <w:p>
      <w:r>
        <w:t>生个别问题）与发生。不组保甲。渠部队主力集结</w:t>
      </w:r>
      <w:r>
        <w:rPr>
          <w:color w:val="808080"/>
        </w:rPr>
        <w:t>鄜</w:t>
      </w:r>
      <w:r>
        <w:t>县以</w:t>
      </w:r>
    </w:p>
    <w:p>
      <w:r>
        <w:t>南，延安、延长一带，只以最少数作警戒与掩饰性质，并为</w:t>
      </w:r>
    </w:p>
    <w:p>
      <w:r>
        <w:t>更利于接近我方及交通保障，拟调阎③团（警二团），但恐</w:t>
      </w:r>
    </w:p>
    <w:p>
      <w:r>
        <w:t>孙蔚如生怀疑，故阎虽已收领任务但尚在省未去，欲再考虑</w:t>
      </w:r>
    </w:p>
    <w:p>
      <w:r>
        <w:t>最后决定。</w:t>
      </w:r>
    </w:p>
    <w:p>
      <w:r>
        <w:t>①本文按中央档案馆保存的手写件刊印。标题为编者所加。</w:t>
      </w:r>
    </w:p>
    <w:p>
      <w:r>
        <w:t>指杨虎城。</w:t>
      </w:r>
    </w:p>
    <w:p>
      <w:r>
        <w:t>③指阎揆要。</w:t>
      </w:r>
    </w:p>
    <w:p>
      <w:r>
        <w:t>176</w:t>
      </w:r>
    </w:p>
    <w:p>
      <w:r>
        <w:t>2.通商与取消经济封锁。渠亦表示过去事实上未封锁</w:t>
      </w:r>
    </w:p>
    <w:p>
      <w:r>
        <w:t>过，但惜未建立与我正式交通关系，现先派定二人专负此</w:t>
      </w:r>
    </w:p>
    <w:p>
      <w:r>
        <w:t>责，前面驻一人，西京驻一人，同时我们亦派定二人分驻前</w:t>
      </w:r>
    </w:p>
    <w:p>
      <w:r>
        <w:t>后</w:t>
      </w:r>
      <w:r>
        <w:rPr>
          <w:color w:val="808080"/>
        </w:rPr>
        <w:t>。</w:t>
      </w:r>
      <w:r>
        <w:t>渠原欲以五辆汽车，因车夫缺，暂以二辆汽车专供交通</w:t>
      </w:r>
    </w:p>
    <w:p>
      <w:r>
        <w:t>用，较好的汽车夫已找到一个，欲请我方亦找一个，以免发</w:t>
      </w:r>
    </w:p>
    <w:p>
      <w:r>
        <w:t>生意外。除此作我通商办法外，所有驻地允群众自由经营出</w:t>
      </w:r>
    </w:p>
    <w:p>
      <w:r>
        <w:t>人，但不欲公开组织自由市场，恐过于公开。初则欲将前面</w:t>
      </w:r>
    </w:p>
    <w:p>
      <w:r>
        <w:t>交通站不设延安，而以鄜县或太白镇，这一方面后再三谈已</w:t>
      </w:r>
    </w:p>
    <w:p>
      <w:r>
        <w:t>允在肤施。</w:t>
      </w:r>
    </w:p>
    <w:p>
      <w:r>
        <w:t>3.双方联络，允立即做，并希双方军事情报密切确实，</w:t>
      </w:r>
    </w:p>
    <w:p>
      <w:r>
        <w:t>不带宣传性（此点渠未指明何种宣传性，我面述及我军事情</w:t>
      </w:r>
    </w:p>
    <w:p>
      <w:r>
        <w:t>报素来确切而不虚伪，对友军作实情通报性质，即一般政治</w:t>
      </w:r>
    </w:p>
    <w:p>
      <w:r>
        <w:t>宣传亦无不根据事实发表一一此点拟在与杨见面正式确定时</w:t>
      </w:r>
    </w:p>
    <w:p>
      <w:r>
        <w:t>再申述），渠愿将蒋①方一切军情就知者告我。</w:t>
      </w:r>
    </w:p>
    <w:p>
      <w:r>
        <w:t>二、渠提出杨以目前政治形势之急迫（意指绥与桂），</w:t>
      </w:r>
    </w:p>
    <w:p>
      <w:r>
        <w:t>不以上达（述）三项协定为满足，提拟立即在西北发动军事</w:t>
      </w:r>
    </w:p>
    <w:p>
      <w:r>
        <w:t>行动，杨并有军事行动计划意见，请以我、张、杨②三方</w:t>
      </w:r>
    </w:p>
    <w:p>
      <w:r>
        <w:t>会议解</w:t>
      </w:r>
      <w:r>
        <w:rPr>
          <w:color w:val="0000E1"/>
        </w:rPr>
        <w:t>央</w:t>
      </w:r>
      <w:r>
        <w:t>（他这一问题的提法是在谈上述三项初步协定之</w:t>
      </w:r>
    </w:p>
    <w:p>
      <w:r>
        <w:t>先）。据我观察，渠欲以此试探我方军事行动及张与我关系，</w:t>
      </w:r>
    </w:p>
    <w:p>
      <w:r>
        <w:t>和有无背他处。我当答复:杨主任能以救西北首先提议发</w:t>
      </w:r>
    </w:p>
    <w:p>
      <w:r>
        <w:t>动，我方甚为欣喜。愿杨能提出具体意见。但第一，我、杨</w:t>
      </w:r>
    </w:p>
    <w:p>
      <w:r>
        <w:t>双方尚无合作前提（意指上述三项初步协定）与共同意志在</w:t>
      </w:r>
    </w:p>
    <w:p>
      <w:r>
        <w:t>事实上的表征，希能脚踏实地真诚做出，不徒空</w:t>
      </w:r>
      <w:r>
        <w:rPr>
          <w:color w:val="FF0000"/>
        </w:rPr>
        <w:t>（</w:t>
      </w:r>
      <w:r>
        <w:t>谈）。第</w:t>
      </w:r>
    </w:p>
    <w:p>
      <w:r>
        <w:t>对张方情形不清楚，对关系第三者情事似非</w:t>
      </w:r>
      <w:r>
        <w:rPr>
          <w:color w:val="008000"/>
        </w:rPr>
        <w:t>单</w:t>
      </w:r>
      <w:r>
        <w:t>方可以解</w:t>
      </w:r>
    </w:p>
    <w:p>
      <w:r>
        <w:t>①指蒋介石。</w:t>
      </w:r>
    </w:p>
    <w:p>
      <w:r>
        <w:t>②张、杨指张学良、杨虎城。</w:t>
      </w:r>
    </w:p>
    <w:p>
      <w:r>
        <w:t>1</w:t>
      </w:r>
      <w:r>
        <w:rPr>
          <w:color w:val="FF0000"/>
        </w:rPr>
        <w:t>7</w:t>
      </w:r>
      <w:r>
        <w:t>7</w:t>
      </w:r>
    </w:p>
    <w:p>
      <w:r>
        <w:rPr>
          <w:color w:val="008000"/>
        </w:rPr>
        <w:t>决</w:t>
      </w:r>
      <w:r>
        <w:t>。如真有此种情势与发展到此必要时，当由各方共同会议</w:t>
      </w:r>
    </w:p>
    <w:p>
      <w:r>
        <w:t>筹划。届时或有四五方、六七方面亦未可知。但我均无事实</w:t>
      </w:r>
    </w:p>
    <w:p>
      <w:r>
        <w:t>根据，尤在此时我、杨双方尚未有初步、明确协定，前提似</w:t>
      </w:r>
    </w:p>
    <w:p>
      <w:r>
        <w:t>觉尚谈不到，而不便作徒空推测。彼曾为此争辩，杨方早有</w:t>
      </w:r>
    </w:p>
    <w:p>
      <w:r>
        <w:t>诚意与事实证明，而认我无诚意与合作，后仍融洽。</w:t>
      </w:r>
    </w:p>
    <w:p>
      <w:r>
        <w:t>三、其他，第三国际援助革命问题，西北联合领导问</w:t>
      </w:r>
    </w:p>
    <w:p>
      <w:r>
        <w:t>题，民众运动与民主政治问题，均谈及。我除根据党的策略</w:t>
      </w:r>
    </w:p>
    <w:p>
      <w:r>
        <w:t>表示我们意见外，并建议杨即须有自己政治组织，巩固自己</w:t>
      </w:r>
    </w:p>
    <w:p>
      <w:r>
        <w:t>部队和防止法西斯分子侵人。渠表示接受，一月前已有过开</w:t>
      </w:r>
    </w:p>
    <w:p>
      <w:r>
        <w:t>始工作，但无效果。</w:t>
      </w:r>
    </w:p>
    <w:p>
      <w:r>
        <w:t>四、因为杨胆子很小，对交通人才必须灵活而慎重，且</w:t>
      </w:r>
    </w:p>
    <w:p>
      <w:r>
        <w:t>在东北军无关系之人。如果内面有更好的人请重新派来，如</w:t>
      </w:r>
    </w:p>
    <w:p>
      <w:r>
        <w:t>没有再好的，则请以王立人负责（因刘向三似应付与慎重上</w:t>
      </w:r>
    </w:p>
    <w:p>
      <w:r>
        <w:t>尚差一些），并请将两条交通线严密组织不发生横的关系，</w:t>
      </w:r>
    </w:p>
    <w:p>
      <w:r>
        <w:t>以免意外，而因小失大，一面致杨对我方之轻视与不敢。并</w:t>
      </w:r>
    </w:p>
    <w:p>
      <w:r>
        <w:t>请立即派定此人。</w:t>
      </w:r>
    </w:p>
    <w:p>
      <w:r>
        <w:t>汽车夫如能找出亦请迅派来，但我当尽力要他们设法，</w:t>
      </w:r>
    </w:p>
    <w:p>
      <w:r>
        <w:t>这是为适应胆小者的慎重，望注意。</w:t>
      </w:r>
    </w:p>
    <w:p>
      <w:r>
        <w:t>五、我明（二）晚与杨见面后，当作详细的整个报告。</w:t>
      </w:r>
    </w:p>
    <w:p>
      <w:r>
        <w:t>就现在情况，我们初步提议是不成问题可以解</w:t>
      </w:r>
      <w:del w:id="102" w:author="1" w:date="2018-10-09T15:55:22Z">
        <w:r>
          <w:rPr>
            <w:color w:val="FF0000"/>
          </w:rPr>
          <w:delText>央</w:delText>
        </w:r>
      </w:del>
      <w:ins w:id="103" w:author="1" w:date="2018-10-09T15:55:22Z">
        <w:r>
          <w:rPr>
            <w:rFonts w:hint="eastAsia"/>
            <w:color w:val="FF0000"/>
            <w:lang w:eastAsia="zh-CN"/>
          </w:rPr>
          <w:t>决</w:t>
        </w:r>
      </w:ins>
      <w:r>
        <w:t>实现的。但</w:t>
      </w:r>
    </w:p>
    <w:p>
      <w:r>
        <w:t>其所说“军事发动”、“整个军事行动意见”则不过欲徒提空</w:t>
      </w:r>
    </w:p>
    <w:p>
      <w:r>
        <w:t>言，摸我动向，避我与他冲突，我拟适应彼之情绪与要求，</w:t>
      </w:r>
    </w:p>
    <w:p>
      <w:r>
        <w:t>除实现初步协定外，并作进一步的推动。</w:t>
      </w:r>
    </w:p>
    <w:p>
      <w:r>
        <w:t>杜①等其他方面与人物，尚须稍等时日</w:t>
      </w:r>
      <w:r>
        <w:rPr>
          <w:color w:val="FF0000"/>
        </w:rPr>
        <w:t>（</w:t>
      </w:r>
      <w:r>
        <w:t>不过一二天）</w:t>
      </w:r>
    </w:p>
    <w:p>
      <w:r>
        <w:t>①指杜斌丞。</w:t>
      </w:r>
    </w:p>
    <w:p>
      <w:r>
        <w:t>178</w:t>
      </w:r>
    </w:p>
    <w:p>
      <w:r>
        <w:t>才能活动，因恐其发觉我关系多故。</w:t>
      </w:r>
    </w:p>
    <w:p>
      <w:r>
        <w:t>六、以上请提示，如认为有重要点应立即提示者，望以</w:t>
      </w:r>
    </w:p>
    <w:p>
      <w:r>
        <w:t>电报指示。</w:t>
      </w:r>
    </w:p>
    <w:p>
      <w:r>
        <w:t>致以</w:t>
      </w:r>
    </w:p>
    <w:p>
      <w:r>
        <w:t>胜利的礼!</w:t>
      </w:r>
    </w:p>
    <w:p>
      <w:r>
        <w:t>再，目前时局上亦望随时提出要点。</w:t>
      </w:r>
    </w:p>
    <w:p>
      <w:r>
        <w:t>张文彬</w:t>
      </w:r>
    </w:p>
    <w:p>
      <w:r>
        <w:t>9月1日晚</w:t>
      </w:r>
    </w:p>
    <w:p>
      <w:r>
        <w:t>给毛泽东的报告</w:t>
      </w:r>
      <w:r>
        <w:rPr>
          <w:color w:val="008000"/>
        </w:rPr>
        <w:t>”</w:t>
      </w:r>
    </w:p>
    <w:p>
      <w:r>
        <w:t>（1936年9月8日）</w:t>
      </w:r>
    </w:p>
    <w:p>
      <w:r>
        <w:t>毛主席:</w:t>
      </w:r>
    </w:p>
    <w:p>
      <w:r>
        <w:t>九月一日报告谅已收阅，兹将以后情形及结果续报如</w:t>
      </w:r>
    </w:p>
    <w:p>
      <w:r>
        <w:t>下:</w:t>
      </w:r>
    </w:p>
    <w:p>
      <w:r>
        <w:t>一、卅一晚与王菊人谈话后，杨②曾托病拒见（小病</w:t>
      </w:r>
    </w:p>
    <w:p>
      <w:r>
        <w:t>有</w:t>
      </w:r>
      <w:r>
        <w:rPr>
          <w:color w:val="808080"/>
        </w:rPr>
        <w:t>）</w:t>
      </w:r>
      <w:r>
        <w:t>。据从旁考察，系因害怕与我建立合作后，其部队群众</w:t>
      </w:r>
    </w:p>
    <w:p>
      <w:r>
        <w:t>为我争取，及害怕蒋③之发觉而迟缓。后经我二次催促，</w:t>
      </w:r>
    </w:p>
    <w:p>
      <w:r>
        <w:t>并再三说明十七路的历史、力量、环境、前途利害的选择，</w:t>
      </w:r>
    </w:p>
    <w:p>
      <w:r>
        <w:t>以及我对友军的正确策略与援助，并说明所提各点尚可磋商</w:t>
      </w:r>
    </w:p>
    <w:p>
      <w:r>
        <w:t>等，始于六日晚得见，二人密谈约二小时，结果尚好。杨对</w:t>
      </w:r>
    </w:p>
    <w:p>
      <w:r>
        <w:t>我方所提各项均接受</w:t>
      </w:r>
      <w:r>
        <w:rPr>
          <w:color w:val="0000E1"/>
        </w:rPr>
        <w:t>，</w:t>
      </w:r>
      <w:r>
        <w:t>并谈及其他有关问题。七日又根据与</w:t>
      </w:r>
    </w:p>
    <w:p>
      <w:r>
        <w:t>杨谈结果，与王、崔④二人更具体商定各实行办法，兹分</w:t>
      </w:r>
    </w:p>
    <w:p>
      <w:r>
        <w:t>别叙述如下:</w:t>
      </w:r>
    </w:p>
    <w:p>
      <w:r>
        <w:t>甲:抗日合作口头协定的具体</w:t>
      </w:r>
      <w:r>
        <w:rPr>
          <w:color w:val="008000"/>
        </w:rPr>
        <w:t>决</w:t>
      </w:r>
      <w:r>
        <w:t>定:</w:t>
      </w:r>
    </w:p>
    <w:p>
      <w:r>
        <w:t>1.互不侵犯。</w:t>
      </w:r>
    </w:p>
    <w:p>
      <w:r>
        <w:t>本文按中央档案馆保存的手写件刊印。标题是编者加的。</w:t>
      </w:r>
    </w:p>
    <w:p>
      <w:r>
        <w:t>指杨虎城。</w:t>
      </w:r>
    </w:p>
    <w:p>
      <w:r>
        <w:rPr>
          <w:color w:val="008000"/>
        </w:rPr>
        <w:t>4</w:t>
      </w:r>
    </w:p>
    <w:p>
      <w:r>
        <w:t>指蒋介石。</w:t>
      </w:r>
    </w:p>
    <w:p>
      <w:r>
        <w:t>指王菊人、崔孟博。</w:t>
      </w:r>
    </w:p>
    <w:p>
      <w:r>
        <w:t>180</w:t>
      </w:r>
    </w:p>
    <w:p>
      <w:r>
        <w:t>A、双方各驻防地在实际行动上取消敌对行动。</w:t>
      </w:r>
    </w:p>
    <w:p>
      <w:r>
        <w:t>B、杨负</w:t>
      </w:r>
      <w:r>
        <w:rPr>
          <w:color w:val="808080"/>
        </w:rPr>
        <w:t>责</w:t>
      </w:r>
      <w:r>
        <w:t>抑制民团活动。不在原苏区及原有革命组织</w:t>
      </w:r>
    </w:p>
    <w:p>
      <w:r>
        <w:t>的地方组织保甲。</w:t>
      </w:r>
    </w:p>
    <w:p>
      <w:r>
        <w:t>C、不摧残革命组织</w:t>
      </w:r>
      <w:r>
        <w:rPr>
          <w:color w:val="808080"/>
        </w:rPr>
        <w:t>，</w:t>
      </w:r>
      <w:r>
        <w:t>改善军队纪律，密切与群众的关</w:t>
      </w:r>
    </w:p>
    <w:p>
      <w:r>
        <w:t>系。</w:t>
      </w:r>
    </w:p>
    <w:p>
      <w:r>
        <w:t>2.取消经济封锁。</w:t>
      </w:r>
    </w:p>
    <w:p>
      <w:r>
        <w:t>A、设专门贸易站，在十七路掩护下保障苏方国家贸易</w:t>
      </w:r>
    </w:p>
    <w:p>
      <w:r>
        <w:t>的流通。</w:t>
      </w:r>
    </w:p>
    <w:p>
      <w:r>
        <w:t>B、不禁止群众的自由通商。</w:t>
      </w:r>
    </w:p>
    <w:p>
      <w:r>
        <w:t>C、苏方不禁止群众供给十七路驻军的食料等必需品的</w:t>
      </w:r>
    </w:p>
    <w:p>
      <w:r>
        <w:t>购买。</w:t>
      </w:r>
    </w:p>
    <w:p>
      <w:r>
        <w:t>3.建立军事联络。</w:t>
      </w:r>
    </w:p>
    <w:p>
      <w:r>
        <w:t>A、双方军事行动事先通报，杨方除将本部属行动通报</w:t>
      </w:r>
    </w:p>
    <w:p>
      <w:r>
        <w:t>外，并供给南京等各方情报。</w:t>
      </w:r>
    </w:p>
    <w:p>
      <w:r>
        <w:t>B、有关双方纠纷问题，均经双方磋商解</w:t>
      </w:r>
      <w:r>
        <w:rPr>
          <w:color w:val="008000"/>
        </w:rPr>
        <w:t>决</w:t>
      </w:r>
      <w:r>
        <w:t>。</w:t>
      </w:r>
    </w:p>
    <w:p>
      <w:r>
        <w:t>以上各项经我首先提出后，杨即发言大意谓:各项均能</w:t>
      </w:r>
    </w:p>
    <w:p>
      <w:r>
        <w:t>同意，双方意见均无冲突处。七日与王、崔的具体商定如</w:t>
      </w:r>
    </w:p>
    <w:p>
      <w:r>
        <w:t>下:</w:t>
      </w:r>
    </w:p>
    <w:p>
      <w:r>
        <w:t>1.十七路现尚未接防，将以十七师王①旅驻最前线，</w:t>
      </w:r>
    </w:p>
    <w:p>
      <w:r>
        <w:t>旅部将在鄜州②、肤施及其以北到潘龙③止，均以最少数部</w:t>
      </w:r>
    </w:p>
    <w:p>
      <w:r>
        <w:t>队营连分驻（潘龙县是否驻还不定），十七路主力均在鄜以</w:t>
      </w:r>
    </w:p>
    <w:p>
      <w:r>
        <w:t>南，以备有事。整个部署俟</w:t>
      </w:r>
      <w:r>
        <w:rPr>
          <w:color w:val="808080"/>
        </w:rPr>
        <w:t>决</w:t>
      </w:r>
      <w:r>
        <w:t>定后当再电告。</w:t>
      </w:r>
    </w:p>
    <w:p>
      <w:r>
        <w:t>2.民团将以消极的集中训练统一指挥名义严密纪律等</w:t>
      </w:r>
    </w:p>
    <w:p>
      <w:r>
        <w:t>①指王劲哉。</w:t>
      </w:r>
    </w:p>
    <w:p>
      <w:r>
        <w:t>鄜县（今富县）。</w:t>
      </w:r>
    </w:p>
    <w:p>
      <w:r>
        <w:t>③即蟠龙镇。</w:t>
      </w:r>
    </w:p>
    <w:p>
      <w:r>
        <w:t>18</w:t>
      </w:r>
      <w:r>
        <w:rPr>
          <w:color w:val="008000"/>
        </w:rPr>
        <w:t>1</w:t>
      </w:r>
    </w:p>
    <w:p>
      <w:r>
        <w:t>抑制其活动，积极的方式是改造其个别不听从指挥者</w:t>
      </w:r>
      <w:r>
        <w:rPr>
          <w:color w:val="808080"/>
        </w:rPr>
        <w:t>（</w:t>
      </w:r>
      <w:r>
        <w:t>这对</w:t>
      </w:r>
    </w:p>
    <w:p>
      <w:r>
        <w:t>巩固杨在民团中的指挥都有关系，故他愿意如此做）。保甲</w:t>
      </w:r>
    </w:p>
    <w:p>
      <w:r>
        <w:t>组织以目前部队无政训处是完全可</w:t>
      </w:r>
      <w:r>
        <w:rPr>
          <w:color w:val="008000"/>
        </w:rPr>
        <w:t>以</w:t>
      </w:r>
      <w:r>
        <w:t>做到的。将来如有政训</w:t>
      </w:r>
    </w:p>
    <w:p>
      <w:r>
        <w:t>处也不致成大问题，至少可以采用东北军所用过的方法去抑</w:t>
      </w:r>
    </w:p>
    <w:p>
      <w:r>
        <w:t>制。</w:t>
      </w:r>
    </w:p>
    <w:p>
      <w:pPr>
        <w:rPr>
          <w:rFonts w:hint="eastAsia" w:eastAsia="宋体"/>
          <w:lang w:eastAsia="zh-CN"/>
        </w:rPr>
      </w:pPr>
      <w:r>
        <w:t>3.交通地点他们以在鄜州为好，我因离苏区太远，</w:t>
      </w:r>
      <w:del w:id="104" w:author="1" w:date="2018-10-09T15:58:45Z">
        <w:r>
          <w:rPr>
            <w:color w:val="FF0000"/>
          </w:rPr>
          <w:delText>央</w:delText>
        </w:r>
      </w:del>
      <w:ins w:id="105" w:author="1" w:date="2018-10-09T15:58:45Z">
        <w:r>
          <w:rPr>
            <w:rFonts w:hint="eastAsia"/>
            <w:color w:val="FF0000"/>
            <w:lang w:eastAsia="zh-CN"/>
          </w:rPr>
          <w:t>决</w:t>
        </w:r>
      </w:ins>
    </w:p>
    <w:p>
      <w:r>
        <w:t>在肤施及到甘泉的侧翼，由他、我各派二人，以副官名义前</w:t>
      </w:r>
    </w:p>
    <w:p>
      <w:r>
        <w:t>后各驻一个，办理货物转运。至于人员的来往，另外由人负</w:t>
      </w:r>
    </w:p>
    <w:p>
      <w:r>
        <w:t>责以更谨慎。</w:t>
      </w:r>
    </w:p>
    <w:p>
      <w:r>
        <w:t>4.电台可立即设立，只等你们把新约好的呼号密码收</w:t>
      </w:r>
    </w:p>
    <w:p>
      <w:r>
        <w:t>到通知我们以便开始联络（林院到此时即已将呼号送来，谅</w:t>
      </w:r>
    </w:p>
    <w:p>
      <w:r>
        <w:t>已收到）。</w:t>
      </w:r>
    </w:p>
    <w:p>
      <w:r>
        <w:t>乙、其它问题</w:t>
      </w:r>
    </w:p>
    <w:p>
      <w:r>
        <w:t>杨、王谈话中均曾提出下列问题:</w:t>
      </w:r>
    </w:p>
    <w:p>
      <w:r>
        <w:t>1.因为十七路力量与环境关系，尚不能离开南京政府。</w:t>
      </w:r>
    </w:p>
    <w:p>
      <w:r>
        <w:rPr>
          <w:color w:val="008000"/>
        </w:rPr>
        <w:t>（</w:t>
      </w:r>
      <w:r>
        <w:t>我答与南京应付是需要的，但必须努力实际的抗日准备和</w:t>
      </w:r>
    </w:p>
    <w:p>
      <w:r>
        <w:t>防止并打击蒋的破坏阴谋）。</w:t>
      </w:r>
    </w:p>
    <w:p>
      <w:r>
        <w:t>2.杨表示自</w:t>
      </w:r>
      <w:r>
        <w:rPr>
          <w:color w:val="808080"/>
        </w:rPr>
        <w:t>己</w:t>
      </w:r>
      <w:r>
        <w:t>部队基础的关系，不能立即与红军走一</w:t>
      </w:r>
    </w:p>
    <w:p>
      <w:r>
        <w:t>条路，愿走“人”字路，将来再会合。意即怕我们挖其墙</w:t>
      </w:r>
    </w:p>
    <w:p>
      <w:r>
        <w:t>脚，要他变红军。（我答，我方从未有此企图，不过愿其立</w:t>
      </w:r>
    </w:p>
    <w:p>
      <w:r>
        <w:t>即成为坚强的抗日友军，并建议他立即进行自己的政治组</w:t>
      </w:r>
    </w:p>
    <w:p>
      <w:r>
        <w:t>织，在抗日纲领和自己的领导下巩固和发展起来）。</w:t>
      </w:r>
    </w:p>
    <w:p>
      <w:r>
        <w:t>3.杨希望我方有一定的根据地，不继续游击战争，则</w:t>
      </w:r>
    </w:p>
    <w:p>
      <w:r>
        <w:t>对于国际援助也可以。并云，根据地最好在甘、宁、陕。我</w:t>
      </w:r>
    </w:p>
    <w:p>
      <w:r>
        <w:t>观察彼害怕我们夺他的陕西地盘以及派队</w:t>
      </w:r>
      <w:r>
        <w:rPr>
          <w:color w:val="0000E1"/>
        </w:rPr>
        <w:t>人</w:t>
      </w:r>
      <w:r>
        <w:t>陕。又杨以前与</w:t>
      </w:r>
    </w:p>
    <w:p>
      <w:r>
        <w:t>林院也谈过陕南富足，红军最好也在该（地）创立苏区。又</w:t>
      </w:r>
    </w:p>
    <w:p>
      <w:r>
        <w:t>182</w:t>
      </w:r>
    </w:p>
    <w:p>
      <w:r>
        <w:t>王菊人前以侦察的口气向我说，将来红军最好以一部由陕南</w:t>
      </w:r>
    </w:p>
    <w:p>
      <w:r>
        <w:t>向东，一部由陕北</w:t>
      </w:r>
      <w:r>
        <w:rPr>
          <w:color w:val="0000E1"/>
        </w:rPr>
        <w:t>入</w:t>
      </w:r>
      <w:r>
        <w:t>晋抗日等，都是不愿我侵人他的地盘</w:t>
      </w:r>
    </w:p>
    <w:p>
      <w:r>
        <w:t>意。如系恐怕蒋介石进攻而要我派兵人陕南，则他问题的提</w:t>
      </w:r>
    </w:p>
    <w:p>
      <w:r>
        <w:t>法不会如此，而整个的意见与上面1、2各题都不会如</w:t>
      </w:r>
    </w:p>
    <w:p>
      <w:r>
        <w:t>此</w:t>
      </w:r>
      <w:r>
        <w:rPr>
          <w:color w:val="0000E1"/>
        </w:rPr>
        <w:t>。</w:t>
      </w:r>
      <w:r>
        <w:t>一我答复是</w:t>
      </w:r>
      <w:r>
        <w:rPr>
          <w:color w:val="FF0000"/>
        </w:rPr>
        <w:t>对</w:t>
      </w:r>
      <w:r>
        <w:t>杨此意当转告毛、周，同时说明根据地</w:t>
      </w:r>
    </w:p>
    <w:p>
      <w:r>
        <w:t>是重要的，是已有的。并且在抗日根据地不一定要成为蒋区</w:t>
      </w:r>
    </w:p>
    <w:p>
      <w:r>
        <w:t>才可，只要是抗日友军所在地都可完成，故国际援助不成问</w:t>
      </w:r>
    </w:p>
    <w:p>
      <w:r>
        <w:t>题，至于红军所处地位与发展方向，都将根据友军联络及敌</w:t>
      </w:r>
    </w:p>
    <w:p>
      <w:r>
        <w:t>人情形决定，至于各地游击战争，多由当地群众自发斗争，</w:t>
      </w:r>
    </w:p>
    <w:p>
      <w:r>
        <w:t>非可制止。</w:t>
      </w:r>
    </w:p>
    <w:p>
      <w:r>
        <w:t>4.渠又问及国际援助问题，他表示怕目前不可能，又</w:t>
      </w:r>
    </w:p>
    <w:p>
      <w:r>
        <w:t>害怕只给红军的援助和如何援助（我答目前已不成问题。一</w:t>
      </w:r>
    </w:p>
    <w:p>
      <w:r>
        <w:t>切抗日友军、一切联俄联共武装都可援助，方式与方法则当</w:t>
      </w:r>
    </w:p>
    <w:p>
      <w:r>
        <w:t>按具体情形决定）。</w:t>
      </w:r>
    </w:p>
    <w:p>
      <w:r>
        <w:t>5.杨又表示西北要张①领导</w:t>
      </w:r>
      <w:r>
        <w:rPr>
          <w:color w:val="808080"/>
        </w:rPr>
        <w:t>，</w:t>
      </w:r>
      <w:r>
        <w:t>但感张部复杂，有法西</w:t>
      </w:r>
    </w:p>
    <w:p>
      <w:r>
        <w:t>（斯）、有汉奸分子，张亦为继父业，非经艰苦经营，恐有不</w:t>
      </w:r>
    </w:p>
    <w:p>
      <w:r>
        <w:t>可靠处（我以为他在此有两种意义，一是要慎重乘机，一是</w:t>
      </w:r>
    </w:p>
    <w:p>
      <w:r>
        <w:t>要侦察我与张究有何种关系。我的答复是对张本人及部队情</w:t>
      </w:r>
    </w:p>
    <w:p>
      <w:r>
        <w:t>形我不很清楚，但因其特殊的亡国条件，有许多条件足以改</w:t>
      </w:r>
    </w:p>
    <w:p>
      <w:r>
        <w:t>变的，并愿杨根据本人革命历史和意志，及共处西北利害相</w:t>
      </w:r>
    </w:p>
    <w:p>
      <w:r>
        <w:t>关应倍力推动）。</w:t>
      </w:r>
    </w:p>
    <w:p>
      <w:r>
        <w:t>6.杨提出三方会议及合组各方抗日政治核心组织问题</w:t>
      </w:r>
    </w:p>
    <w:p>
      <w:r>
        <w:t>（我认为他是表示，一面是拒绝我们党的组织和侦察我、张</w:t>
      </w:r>
    </w:p>
    <w:p>
      <w:r>
        <w:t>间有无共同组织。同时他也确有欲组织各方政治核心成分</w:t>
      </w:r>
    </w:p>
    <w:p>
      <w:r>
        <w:t>指张学良。</w:t>
      </w:r>
    </w:p>
    <w:p>
      <w:r>
        <w:t>183</w:t>
      </w:r>
    </w:p>
    <w:p>
      <w:pPr>
        <w:rPr>
          <w:lang w:eastAsia="zh-CN"/>
        </w:rPr>
      </w:pPr>
      <w:r>
        <w:rPr>
          <w:lang w:eastAsia="zh-CN"/>
        </w:rPr>
        <w:t>的。故我答这很重要，当代转，并希从各方推动促此成功）。</w:t>
      </w:r>
    </w:p>
    <w:p>
      <w:pPr>
        <w:rPr>
          <w:lang w:eastAsia="zh-CN"/>
        </w:rPr>
      </w:pPr>
      <w:r>
        <w:rPr>
          <w:lang w:eastAsia="zh-CN"/>
        </w:rPr>
        <w:t>丁（丙）、两个重要问题</w:t>
      </w:r>
    </w:p>
    <w:p>
      <w:pPr>
        <w:rPr>
          <w:lang w:eastAsia="zh-CN"/>
        </w:rPr>
      </w:pPr>
      <w:r>
        <w:rPr>
          <w:lang w:eastAsia="zh-CN"/>
        </w:rPr>
        <w:t>一、杨感觉部队无政治组织，又处革命形势的发展，特</w:t>
      </w:r>
    </w:p>
    <w:p>
      <w:pPr>
        <w:rPr>
          <w:lang w:eastAsia="zh-CN"/>
        </w:rPr>
      </w:pPr>
      <w:r>
        <w:rPr>
          <w:lang w:eastAsia="zh-CN"/>
        </w:rPr>
        <w:t>别是在接近我们的情形下，害怕我们的组织打人。故拟拉些</w:t>
      </w:r>
    </w:p>
    <w:p>
      <w:pPr>
        <w:rPr>
          <w:lang w:eastAsia="zh-CN"/>
        </w:rPr>
      </w:pPr>
      <w:r>
        <w:rPr>
          <w:lang w:eastAsia="zh-CN"/>
        </w:rPr>
        <w:t>非驴非马的人进行他们所谓独立政治组织，和进行抗日的准</w:t>
      </w:r>
    </w:p>
    <w:p>
      <w:pPr>
        <w:rPr>
          <w:lang w:eastAsia="zh-CN"/>
        </w:rPr>
      </w:pPr>
      <w:r>
        <w:rPr>
          <w:lang w:eastAsia="zh-CN"/>
        </w:rPr>
        <w:t>备工作。据从王菊人谈话中露出将以蒲子政</w:t>
      </w:r>
      <w:r>
        <w:rPr>
          <w:color w:val="FF0000"/>
          <w:lang w:eastAsia="zh-CN"/>
        </w:rPr>
        <w:t>、</w:t>
      </w:r>
      <w:r>
        <w:rPr>
          <w:lang w:eastAsia="zh-CN"/>
        </w:rPr>
        <w:t>吴华之①、宋</w:t>
      </w:r>
    </w:p>
    <w:p>
      <w:pPr>
        <w:rPr>
          <w:lang w:eastAsia="zh-CN"/>
        </w:rPr>
      </w:pPr>
      <w:r>
        <w:rPr>
          <w:lang w:eastAsia="zh-CN"/>
        </w:rPr>
        <w:t>文梅等人组织一工作委员会，首先在蒲城开办训练班，着手</w:t>
      </w:r>
    </w:p>
    <w:p>
      <w:pPr>
        <w:rPr>
          <w:lang w:eastAsia="zh-CN"/>
        </w:rPr>
      </w:pPr>
      <w:r>
        <w:rPr>
          <w:lang w:eastAsia="zh-CN"/>
        </w:rPr>
        <w:t>政治组织，而以警备二团（阎②团）驻蒲城保护。</w:t>
      </w:r>
    </w:p>
    <w:p>
      <w:pPr>
        <w:rPr>
          <w:lang w:eastAsia="zh-CN"/>
        </w:rPr>
      </w:pPr>
      <w:r>
        <w:rPr>
          <w:lang w:eastAsia="zh-CN"/>
        </w:rPr>
        <w:t>查蒲子政，又名蒲克敏，蒲城人，大革命时代曾是党</w:t>
      </w:r>
    </w:p>
    <w:p>
      <w:pPr>
        <w:rPr>
          <w:lang w:eastAsia="zh-CN"/>
        </w:rPr>
      </w:pPr>
      <w:r>
        <w:rPr>
          <w:lang w:eastAsia="zh-CN"/>
        </w:rPr>
        <w:t>员，是右派张慕陶的干部，现在西安。</w:t>
      </w:r>
    </w:p>
    <w:p>
      <w:pPr>
        <w:rPr>
          <w:lang w:eastAsia="zh-CN"/>
        </w:rPr>
      </w:pPr>
      <w:r>
        <w:rPr>
          <w:lang w:eastAsia="zh-CN"/>
        </w:rPr>
        <w:t>吴华之是皖人</w:t>
      </w:r>
      <w:r>
        <w:rPr>
          <w:color w:val="0000E1"/>
          <w:lang w:eastAsia="zh-CN"/>
        </w:rPr>
        <w:t>,</w:t>
      </w:r>
      <w:r>
        <w:rPr>
          <w:lang w:eastAsia="zh-CN"/>
        </w:rPr>
        <w:t>1927年曾与潘子理③同任过陕西党的省</w:t>
      </w:r>
    </w:p>
    <w:p>
      <w:pPr>
        <w:rPr>
          <w:lang w:eastAsia="zh-CN"/>
        </w:rPr>
      </w:pPr>
      <w:r>
        <w:rPr>
          <w:lang w:eastAsia="zh-CN"/>
        </w:rPr>
        <w:t>委</w:t>
      </w:r>
      <w:r>
        <w:rPr>
          <w:color w:val="FF0000"/>
          <w:lang w:eastAsia="zh-CN"/>
        </w:rPr>
        <w:t>,</w:t>
      </w:r>
      <w:r>
        <w:rPr>
          <w:lang w:eastAsia="zh-CN"/>
        </w:rPr>
        <w:t>大革命失败时被捕</w:t>
      </w:r>
      <w:r>
        <w:rPr>
          <w:color w:val="FF0000"/>
          <w:lang w:eastAsia="zh-CN"/>
        </w:rPr>
        <w:t>，</w:t>
      </w:r>
      <w:r>
        <w:rPr>
          <w:lang w:eastAsia="zh-CN"/>
        </w:rPr>
        <w:t>为杨虎城释放并送美国留学。</w:t>
      </w:r>
      <w:r>
        <w:rPr>
          <w:color w:val="808080"/>
          <w:lang w:eastAsia="zh-CN"/>
        </w:rPr>
        <w:t>1</w:t>
      </w:r>
      <w:r>
        <w:rPr>
          <w:lang w:eastAsia="zh-CN"/>
        </w:rPr>
        <w:t>932</w:t>
      </w:r>
    </w:p>
    <w:p>
      <w:pPr>
        <w:rPr>
          <w:lang w:eastAsia="zh-CN"/>
        </w:rPr>
      </w:pPr>
      <w:r>
        <w:rPr>
          <w:lang w:eastAsia="zh-CN"/>
        </w:rPr>
        <w:t>年曾到莫斯科见过党的负责人，是张慕陶的健将</w:t>
      </w:r>
      <w:r>
        <w:rPr>
          <w:color w:val="808080"/>
          <w:lang w:eastAsia="zh-CN"/>
        </w:rPr>
        <w:t>,</w:t>
      </w:r>
      <w:r>
        <w:rPr>
          <w:lang w:eastAsia="zh-CN"/>
        </w:rPr>
        <w:t>现在上海。</w:t>
      </w:r>
    </w:p>
    <w:p>
      <w:pPr>
        <w:rPr>
          <w:lang w:eastAsia="zh-CN"/>
        </w:rPr>
      </w:pPr>
      <w:r>
        <w:rPr>
          <w:lang w:eastAsia="zh-CN"/>
        </w:rPr>
        <w:t>宋文梅，也是张的干部。金敏生④近被调任上校参议，</w:t>
      </w:r>
    </w:p>
    <w:p>
      <w:pPr>
        <w:rPr>
          <w:lang w:eastAsia="zh-CN"/>
        </w:rPr>
      </w:pPr>
      <w:r>
        <w:rPr>
          <w:lang w:eastAsia="zh-CN"/>
        </w:rPr>
        <w:t>即【由】宋文梅继任卫士营（宪兵营名义改了）营长。</w:t>
      </w:r>
    </w:p>
    <w:p>
      <w:pPr>
        <w:rPr>
          <w:lang w:eastAsia="zh-CN"/>
        </w:rPr>
      </w:pPr>
      <w:r>
        <w:rPr>
          <w:lang w:eastAsia="zh-CN"/>
        </w:rPr>
        <w:t>（潘子理闻在四方面军，王菊人曾向我要求调潘回十七</w:t>
      </w:r>
    </w:p>
    <w:p>
      <w:r>
        <w:t>路，望注意考察此人</w:t>
      </w:r>
      <w:r>
        <w:rPr>
          <w:color w:val="0000E1"/>
        </w:rPr>
        <w:t>）</w:t>
      </w:r>
      <w:r>
        <w:t>。</w:t>
      </w:r>
    </w:p>
    <w:p>
      <w:pPr>
        <w:rPr>
          <w:lang w:eastAsia="zh-CN"/>
        </w:rPr>
      </w:pPr>
      <w:r>
        <w:rPr>
          <w:lang w:eastAsia="zh-CN"/>
        </w:rPr>
        <w:t>这一工委会无一真接近我方的人，王、杨尚未正式向我</w:t>
      </w:r>
    </w:p>
    <w:p>
      <w:pPr>
        <w:rPr>
          <w:lang w:eastAsia="zh-CN"/>
        </w:rPr>
      </w:pPr>
      <w:r>
        <w:rPr>
          <w:lang w:eastAsia="zh-CN"/>
        </w:rPr>
        <w:t>提出，但他表示将带蒲与我见面，我拟表示不过问他们内部</w:t>
      </w:r>
    </w:p>
    <w:p>
      <w:pPr>
        <w:rPr>
          <w:lang w:eastAsia="zh-CN"/>
        </w:rPr>
      </w:pPr>
      <w:r>
        <w:rPr>
          <w:lang w:eastAsia="zh-CN"/>
        </w:rPr>
        <w:t>组织与改选问题，但站在民族革命及友军立场上愿他们有一</w:t>
      </w:r>
    </w:p>
    <w:p>
      <w:pPr>
        <w:rPr>
          <w:lang w:eastAsia="zh-CN"/>
        </w:rPr>
      </w:pPr>
      <w:r>
        <w:rPr>
          <w:lang w:eastAsia="zh-CN"/>
        </w:rPr>
        <w:t>真正抗日的组织，有真正而纯粹的抗日人才，最好没有任何</w:t>
      </w:r>
    </w:p>
    <w:p>
      <w:pPr>
        <w:rPr>
          <w:lang w:eastAsia="zh-CN"/>
        </w:rPr>
      </w:pPr>
      <w:r>
        <w:rPr>
          <w:lang w:eastAsia="zh-CN"/>
        </w:rPr>
        <w:t>党派色彩的，或可向王、杨单独表示，须注意张慕陶曾出卖</w:t>
      </w:r>
    </w:p>
    <w:p>
      <w:pPr>
        <w:rPr>
          <w:lang w:eastAsia="zh-CN"/>
        </w:rPr>
      </w:pPr>
      <w:r>
        <w:rPr>
          <w:lang w:eastAsia="zh-CN"/>
        </w:rPr>
        <w:t>①即吴化之</w:t>
      </w:r>
      <w:r>
        <w:rPr>
          <w:color w:val="0000E1"/>
          <w:lang w:eastAsia="zh-CN"/>
        </w:rPr>
        <w:t>。</w:t>
      </w:r>
    </w:p>
    <w:p>
      <w:pPr>
        <w:rPr>
          <w:lang w:eastAsia="zh-CN"/>
        </w:rPr>
      </w:pPr>
      <w:r>
        <w:rPr>
          <w:lang w:eastAsia="zh-CN"/>
        </w:rPr>
        <w:t>指阎揆要。</w:t>
      </w:r>
    </w:p>
    <w:p>
      <w:pPr>
        <w:rPr>
          <w:lang w:eastAsia="zh-CN"/>
        </w:rPr>
      </w:pPr>
      <w:r>
        <w:rPr>
          <w:lang w:eastAsia="zh-CN"/>
        </w:rPr>
        <w:t>③即潘自力。</w:t>
      </w:r>
    </w:p>
    <w:p>
      <w:pPr>
        <w:rPr>
          <w:lang w:eastAsia="zh-CN"/>
        </w:rPr>
      </w:pPr>
      <w:r>
        <w:rPr>
          <w:lang w:eastAsia="zh-CN"/>
        </w:rPr>
        <w:t>即金闽生。</w:t>
      </w:r>
    </w:p>
    <w:p>
      <w:pPr>
        <w:rPr>
          <w:lang w:eastAsia="zh-CN"/>
        </w:rPr>
      </w:pPr>
      <w:r>
        <w:rPr>
          <w:lang w:eastAsia="zh-CN"/>
        </w:rPr>
        <w:t>184</w:t>
      </w:r>
    </w:p>
    <w:p>
      <w:pPr>
        <w:rPr>
          <w:lang w:eastAsia="zh-CN"/>
        </w:rPr>
      </w:pPr>
      <w:r>
        <w:rPr>
          <w:lang w:eastAsia="zh-CN"/>
        </w:rPr>
        <w:t>吉鸿昌之事</w:t>
      </w:r>
      <w:r>
        <w:rPr>
          <w:color w:val="FF0000"/>
          <w:lang w:eastAsia="zh-CN"/>
        </w:rPr>
        <w:t>，</w:t>
      </w:r>
      <w:r>
        <w:rPr>
          <w:lang w:eastAsia="zh-CN"/>
        </w:rPr>
        <w:t>以引起其注意。</w:t>
      </w:r>
    </w:p>
    <w:p>
      <w:pPr>
        <w:rPr>
          <w:lang w:eastAsia="zh-CN"/>
        </w:rPr>
      </w:pPr>
      <w:r>
        <w:rPr>
          <w:lang w:eastAsia="zh-CN"/>
        </w:rPr>
        <w:t>据王菊人谈，杨因病重（有点心脏病与虫牙痛）拟到青</w:t>
      </w:r>
    </w:p>
    <w:p>
      <w:pPr>
        <w:rPr>
          <w:lang w:eastAsia="zh-CN"/>
        </w:rPr>
      </w:pPr>
      <w:r>
        <w:rPr>
          <w:lang w:eastAsia="zh-CN"/>
        </w:rPr>
        <w:t>岛、北平或上海休养几个月，但未作决定。这样杨似欲借养</w:t>
      </w:r>
    </w:p>
    <w:p>
      <w:pPr>
        <w:rPr>
          <w:lang w:eastAsia="zh-CN"/>
        </w:rPr>
      </w:pPr>
      <w:r>
        <w:rPr>
          <w:lang w:eastAsia="zh-CN"/>
        </w:rPr>
        <w:t>病避开难关，暂观情势。</w:t>
      </w:r>
    </w:p>
    <w:p>
      <w:pPr>
        <w:rPr>
          <w:lang w:eastAsia="zh-CN"/>
        </w:rPr>
      </w:pPr>
      <w:r>
        <w:rPr>
          <w:lang w:eastAsia="zh-CN"/>
        </w:rPr>
        <w:t>我以为如果他实际上能做抗日</w:t>
      </w:r>
      <w:r>
        <w:rPr>
          <w:color w:val="808080"/>
          <w:lang w:eastAsia="zh-CN"/>
        </w:rPr>
        <w:t>准</w:t>
      </w:r>
      <w:r>
        <w:rPr>
          <w:lang w:eastAsia="zh-CN"/>
        </w:rPr>
        <w:t>备工作及实行口头协</w:t>
      </w:r>
    </w:p>
    <w:p>
      <w:pPr>
        <w:rPr>
          <w:lang w:eastAsia="zh-CN"/>
        </w:rPr>
      </w:pPr>
      <w:r>
        <w:rPr>
          <w:lang w:eastAsia="zh-CN"/>
        </w:rPr>
        <w:t>定，则无甚么问题，故拟约其决定离前与之谈话，并表示不</w:t>
      </w:r>
    </w:p>
    <w:p>
      <w:pPr>
        <w:rPr>
          <w:lang w:eastAsia="zh-CN"/>
        </w:rPr>
      </w:pPr>
      <w:r>
        <w:rPr>
          <w:lang w:eastAsia="zh-CN"/>
        </w:rPr>
        <w:t>能因渠之离开有损友谊的前进，望其在实际上加强自</w:t>
      </w:r>
      <w:r>
        <w:rPr>
          <w:color w:val="808080"/>
          <w:lang w:eastAsia="zh-CN"/>
        </w:rPr>
        <w:t>己</w:t>
      </w:r>
      <w:r>
        <w:rPr>
          <w:lang w:eastAsia="zh-CN"/>
        </w:rPr>
        <w:t>抗日</w:t>
      </w:r>
    </w:p>
    <w:p>
      <w:pPr>
        <w:rPr>
          <w:lang w:eastAsia="zh-CN"/>
        </w:rPr>
      </w:pPr>
      <w:r>
        <w:rPr>
          <w:lang w:eastAsia="zh-CN"/>
        </w:rPr>
        <w:t>与防止敌人破坏的准备工作。</w:t>
      </w:r>
    </w:p>
    <w:p>
      <w:pPr>
        <w:rPr>
          <w:lang w:eastAsia="zh-CN"/>
        </w:rPr>
      </w:pPr>
      <w:r>
        <w:rPr>
          <w:lang w:eastAsia="zh-CN"/>
        </w:rPr>
        <w:t>二、我目前的中心工作是抓紧他们已允诺的各项实际求</w:t>
      </w:r>
    </w:p>
    <w:p>
      <w:pPr>
        <w:rPr>
          <w:lang w:eastAsia="zh-CN"/>
        </w:rPr>
      </w:pPr>
      <w:r>
        <w:rPr>
          <w:lang w:eastAsia="zh-CN"/>
        </w:rPr>
        <w:t>做到。本来要林院进来，拟等二天，待汽车弄好及电台架</w:t>
      </w:r>
    </w:p>
    <w:p>
      <w:pPr>
        <w:rPr>
          <w:lang w:eastAsia="zh-CN"/>
        </w:rPr>
      </w:pPr>
      <w:r>
        <w:rPr>
          <w:lang w:eastAsia="zh-CN"/>
        </w:rPr>
        <w:t>好，并带着他们到前面去建立交通站的人和在部队中必要的</w:t>
      </w:r>
    </w:p>
    <w:p>
      <w:pPr>
        <w:rPr>
          <w:lang w:eastAsia="zh-CN"/>
        </w:rPr>
      </w:pPr>
      <w:r>
        <w:rPr>
          <w:lang w:eastAsia="zh-CN"/>
        </w:rPr>
        <w:t>动员等去以便立即开始做，而免他们迟延。</w:t>
      </w:r>
    </w:p>
    <w:p>
      <w:pPr>
        <w:rPr>
          <w:lang w:eastAsia="zh-CN"/>
        </w:rPr>
      </w:pPr>
      <w:r>
        <w:rPr>
          <w:lang w:eastAsia="zh-CN"/>
        </w:rPr>
        <w:t>三、以上各项问题我的观察和答复是否错误?特别是口</w:t>
      </w:r>
    </w:p>
    <w:p>
      <w:pPr>
        <w:rPr>
          <w:lang w:eastAsia="zh-CN"/>
        </w:rPr>
      </w:pPr>
      <w:r>
        <w:rPr>
          <w:color w:val="808080"/>
          <w:lang w:eastAsia="zh-CN"/>
        </w:rPr>
        <w:t>:</w:t>
      </w:r>
      <w:r>
        <w:rPr>
          <w:lang w:eastAsia="zh-CN"/>
        </w:rPr>
        <w:t>头初步协定，是否妥当?应如何求得实现，并推向前进?对</w:t>
      </w:r>
    </w:p>
    <w:p>
      <w:pPr>
        <w:rPr>
          <w:lang w:eastAsia="zh-CN"/>
        </w:rPr>
      </w:pPr>
      <w:r>
        <w:rPr>
          <w:lang w:eastAsia="zh-CN"/>
        </w:rPr>
        <w:t>于蒲、吴等组织工委及活动问题，及共同抗日组织问题，杨</w:t>
      </w:r>
    </w:p>
    <w:p>
      <w:pPr>
        <w:rPr>
          <w:lang w:eastAsia="zh-CN"/>
        </w:rPr>
      </w:pPr>
      <w:r>
        <w:rPr>
          <w:lang w:eastAsia="zh-CN"/>
        </w:rPr>
        <w:t>如真休养去的工作方针问题等等，都应如何处置?望详细指</w:t>
      </w:r>
    </w:p>
    <w:p>
      <w:pPr>
        <w:rPr>
          <w:lang w:eastAsia="zh-CN"/>
        </w:rPr>
      </w:pPr>
      <w:r>
        <w:rPr>
          <w:lang w:eastAsia="zh-CN"/>
        </w:rPr>
        <w:t>示。并望根据新的形势给我新的指示!</w:t>
      </w:r>
    </w:p>
    <w:p>
      <w:pPr>
        <w:rPr>
          <w:lang w:eastAsia="zh-CN"/>
        </w:rPr>
      </w:pPr>
      <w:r>
        <w:rPr>
          <w:lang w:eastAsia="zh-CN"/>
        </w:rPr>
        <w:t>交通站人员望速决定两个人来</w:t>
      </w:r>
      <w:r>
        <w:rPr>
          <w:color w:val="808080"/>
          <w:lang w:eastAsia="zh-CN"/>
        </w:rPr>
        <w:t>,</w:t>
      </w:r>
      <w:r>
        <w:rPr>
          <w:lang w:eastAsia="zh-CN"/>
        </w:rPr>
        <w:t>这些人要更灵活慎重而</w:t>
      </w:r>
    </w:p>
    <w:p>
      <w:pPr>
        <w:rPr>
          <w:lang w:eastAsia="zh-CN"/>
        </w:rPr>
      </w:pPr>
      <w:r>
        <w:rPr>
          <w:lang w:eastAsia="zh-CN"/>
        </w:rPr>
        <w:t>在东北军没有什</w:t>
      </w:r>
      <w:r>
        <w:rPr>
          <w:color w:val="808080"/>
          <w:lang w:eastAsia="zh-CN"/>
        </w:rPr>
        <w:t>么</w:t>
      </w:r>
      <w:r>
        <w:rPr>
          <w:lang w:eastAsia="zh-CN"/>
        </w:rPr>
        <w:t>熟人就好，因为杨胆子很小</w:t>
      </w:r>
      <w:r>
        <w:rPr>
          <w:color w:val="808080"/>
          <w:lang w:eastAsia="zh-CN"/>
        </w:rPr>
        <w:t>,</w:t>
      </w:r>
      <w:r>
        <w:rPr>
          <w:lang w:eastAsia="zh-CN"/>
        </w:rPr>
        <w:t>很怕生枝叶。</w:t>
      </w:r>
    </w:p>
    <w:p>
      <w:pPr>
        <w:rPr>
          <w:lang w:eastAsia="zh-CN"/>
        </w:rPr>
      </w:pPr>
      <w:r>
        <w:rPr>
          <w:lang w:eastAsia="zh-CN"/>
        </w:rPr>
        <w:t>（蒲、吴等人情形</w:t>
      </w:r>
      <w:r>
        <w:rPr>
          <w:color w:val="008000"/>
          <w:lang w:eastAsia="zh-CN"/>
        </w:rPr>
        <w:t>，</w:t>
      </w:r>
      <w:r>
        <w:rPr>
          <w:lang w:eastAsia="zh-CN"/>
        </w:rPr>
        <w:t>如有人知道详情亦望告我。）</w:t>
      </w:r>
    </w:p>
    <w:p>
      <w:pPr>
        <w:rPr>
          <w:lang w:eastAsia="zh-CN"/>
        </w:rPr>
      </w:pPr>
      <w:r>
        <w:rPr>
          <w:lang w:eastAsia="zh-CN"/>
        </w:rPr>
        <w:t>敬礼!</w:t>
      </w:r>
    </w:p>
    <w:p>
      <w:pPr>
        <w:rPr>
          <w:lang w:eastAsia="zh-CN"/>
        </w:rPr>
      </w:pPr>
      <w:r>
        <w:rPr>
          <w:lang w:eastAsia="zh-CN"/>
        </w:rPr>
        <w:t>职</w:t>
      </w:r>
    </w:p>
    <w:p>
      <w:pPr>
        <w:rPr>
          <w:lang w:eastAsia="zh-CN"/>
        </w:rPr>
      </w:pPr>
      <w:r>
        <w:rPr>
          <w:lang w:eastAsia="zh-CN"/>
        </w:rPr>
        <w:t>文斌</w:t>
      </w:r>
    </w:p>
    <w:p>
      <w:pPr>
        <w:rPr>
          <w:lang w:eastAsia="zh-CN"/>
        </w:rPr>
      </w:pPr>
      <w:r>
        <w:rPr>
          <w:color w:val="FF0000"/>
          <w:lang w:eastAsia="zh-CN"/>
        </w:rPr>
        <w:t>9</w:t>
      </w:r>
      <w:r>
        <w:rPr>
          <w:lang w:eastAsia="zh-CN"/>
        </w:rPr>
        <w:t>月8日</w:t>
      </w:r>
    </w:p>
    <w:p>
      <w:pPr>
        <w:rPr>
          <w:lang w:eastAsia="zh-CN"/>
        </w:rPr>
      </w:pPr>
      <w:r>
        <w:rPr>
          <w:lang w:eastAsia="zh-CN"/>
        </w:rPr>
        <w:t>即张文彬。</w:t>
      </w:r>
    </w:p>
    <w:p>
      <w:pPr>
        <w:rPr>
          <w:lang w:eastAsia="zh-CN"/>
        </w:rPr>
      </w:pPr>
      <w:r>
        <w:rPr>
          <w:lang w:eastAsia="zh-CN"/>
        </w:rPr>
        <w:t>185</w:t>
      </w:r>
    </w:p>
    <w:p>
      <w:pPr>
        <w:rPr>
          <w:lang w:eastAsia="zh-CN"/>
        </w:rPr>
      </w:pPr>
      <w:r>
        <w:rPr>
          <w:color w:val="808080"/>
          <w:lang w:eastAsia="zh-CN"/>
        </w:rPr>
        <w:t>给</w:t>
      </w:r>
      <w:r>
        <w:rPr>
          <w:lang w:eastAsia="zh-CN"/>
        </w:rPr>
        <w:t>长江局的报告</w:t>
      </w:r>
    </w:p>
    <w:p>
      <w:pPr>
        <w:rPr>
          <w:lang w:eastAsia="zh-CN"/>
        </w:rPr>
      </w:pPr>
      <w:r>
        <w:rPr>
          <w:lang w:eastAsia="zh-CN"/>
        </w:rPr>
        <w:t>一关于广东省委的工作情况</w:t>
      </w:r>
    </w:p>
    <w:p>
      <w:pPr>
        <w:rPr>
          <w:lang w:eastAsia="zh-CN"/>
        </w:rPr>
      </w:pPr>
      <w:r>
        <w:rPr>
          <w:lang w:eastAsia="zh-CN"/>
        </w:rPr>
        <w:t>（1938年5月7日）</w:t>
      </w:r>
    </w:p>
    <w:p>
      <w:pPr>
        <w:rPr>
          <w:lang w:eastAsia="zh-CN"/>
        </w:rPr>
      </w:pPr>
      <w:r>
        <w:rPr>
          <w:lang w:eastAsia="zh-CN"/>
        </w:rPr>
        <w:t>长江局:</w:t>
      </w:r>
    </w:p>
    <w:p>
      <w:pPr>
        <w:rPr>
          <w:lang w:eastAsia="zh-CN"/>
        </w:rPr>
      </w:pPr>
      <w:r>
        <w:rPr>
          <w:lang w:eastAsia="zh-CN"/>
        </w:rPr>
        <w:t>1.看到开除张国</w:t>
      </w:r>
      <w:r>
        <w:rPr>
          <w:color w:val="808080"/>
          <w:lang w:eastAsia="zh-CN"/>
        </w:rPr>
        <w:t>焘</w:t>
      </w:r>
      <w:r>
        <w:rPr>
          <w:lang w:eastAsia="zh-CN"/>
        </w:rPr>
        <w:t>党籍决定后，我们召集了省委常委</w:t>
      </w:r>
    </w:p>
    <w:p>
      <w:pPr>
        <w:rPr>
          <w:lang w:eastAsia="zh-CN"/>
        </w:rPr>
      </w:pPr>
      <w:r>
        <w:rPr>
          <w:lang w:eastAsia="zh-CN"/>
        </w:rPr>
        <w:t>扩大会，根据1937年3月党关于张国焘路线的决议，及这</w:t>
      </w:r>
    </w:p>
    <w:p>
      <w:pPr>
        <w:rPr>
          <w:lang w:eastAsia="zh-CN"/>
        </w:rPr>
      </w:pPr>
      <w:r>
        <w:rPr>
          <w:lang w:eastAsia="zh-CN"/>
        </w:rPr>
        <w:t>开除他的决定，加以讨论，经过了整一天的时间，会议中:</w:t>
      </w:r>
    </w:p>
    <w:p>
      <w:pPr>
        <w:rPr>
          <w:lang w:eastAsia="zh-CN"/>
        </w:rPr>
      </w:pPr>
      <w:r>
        <w:rPr>
          <w:lang w:eastAsia="zh-CN"/>
        </w:rPr>
        <w:t>①表现非常愤慨的情绪，展开了热烈的讨论，每个到会</w:t>
      </w:r>
    </w:p>
    <w:p>
      <w:pPr>
        <w:rPr>
          <w:lang w:eastAsia="zh-CN"/>
        </w:rPr>
      </w:pPr>
      <w:r>
        <w:rPr>
          <w:lang w:eastAsia="zh-CN"/>
        </w:rPr>
        <w:t>干部都有很宝贵的意见。</w:t>
      </w:r>
    </w:p>
    <w:p>
      <w:pPr>
        <w:rPr>
          <w:lang w:eastAsia="zh-CN"/>
        </w:rPr>
      </w:pPr>
      <w:r>
        <w:rPr>
          <w:lang w:eastAsia="zh-CN"/>
        </w:rPr>
        <w:t>②除更清楚的认识国焘的严重错误与罪恶（过去多不清</w:t>
      </w:r>
    </w:p>
    <w:p>
      <w:pPr>
        <w:rPr>
          <w:lang w:eastAsia="zh-CN"/>
        </w:rPr>
      </w:pPr>
      <w:r>
        <w:rPr>
          <w:lang w:eastAsia="zh-CN"/>
        </w:rPr>
        <w:t>楚）外，同时也联系到广东组织中曾发现及现在尚存在部队</w:t>
      </w:r>
    </w:p>
    <w:p>
      <w:pPr>
        <w:rPr>
          <w:lang w:eastAsia="zh-CN"/>
        </w:rPr>
      </w:pPr>
      <w:r>
        <w:rPr>
          <w:lang w:eastAsia="zh-CN"/>
        </w:rPr>
        <w:t>残余的党内不良倾向，一般同志自我批评精神（如杨①）也</w:t>
      </w:r>
    </w:p>
    <w:p>
      <w:pPr>
        <w:rPr>
          <w:lang w:eastAsia="zh-CN"/>
        </w:rPr>
      </w:pPr>
      <w:r>
        <w:rPr>
          <w:lang w:eastAsia="zh-CN"/>
        </w:rPr>
        <w:t>更发展。</w:t>
      </w:r>
    </w:p>
    <w:p>
      <w:pPr>
        <w:rPr>
          <w:lang w:eastAsia="zh-CN"/>
        </w:rPr>
      </w:pPr>
      <w:r>
        <w:rPr>
          <w:lang w:eastAsia="zh-CN"/>
        </w:rPr>
        <w:t>③一致的更加的认识党中央路线的正确，领导的正确，</w:t>
      </w:r>
    </w:p>
    <w:p>
      <w:pPr>
        <w:rPr>
          <w:lang w:eastAsia="zh-CN"/>
        </w:rPr>
      </w:pPr>
      <w:r>
        <w:rPr>
          <w:lang w:eastAsia="zh-CN"/>
        </w:rPr>
        <w:t>和为自</w:t>
      </w:r>
      <w:del w:id="106" w:author="林 清" w:date="2018-10-08T11:52:00Z">
        <w:r>
          <w:rPr>
            <w:color w:val="008000"/>
            <w:lang w:eastAsia="zh-CN"/>
          </w:rPr>
          <w:delText>已</w:delText>
        </w:r>
      </w:del>
      <w:ins w:id="107" w:author="林 清" w:date="2018-10-08T11:52:00Z">
        <w:r>
          <w:rPr>
            <w:rFonts w:hint="eastAsia"/>
            <w:color w:val="008000"/>
            <w:lang w:eastAsia="zh-CN"/>
          </w:rPr>
          <w:t>己</w:t>
        </w:r>
      </w:ins>
      <w:r>
        <w:rPr>
          <w:lang w:eastAsia="zh-CN"/>
        </w:rPr>
        <w:t>路线执行的坚</w:t>
      </w:r>
      <w:r>
        <w:rPr>
          <w:color w:val="008000"/>
          <w:lang w:eastAsia="zh-CN"/>
        </w:rPr>
        <w:t>决</w:t>
      </w:r>
      <w:r>
        <w:rPr>
          <w:lang w:eastAsia="zh-CN"/>
        </w:rPr>
        <w:t>与艰苦的精神；更加的认识没有党</w:t>
      </w:r>
    </w:p>
    <w:p>
      <w:pPr>
        <w:rPr>
          <w:lang w:eastAsia="zh-CN"/>
        </w:rPr>
      </w:pPr>
      <w:r>
        <w:rPr>
          <w:lang w:eastAsia="zh-CN"/>
        </w:rPr>
        <w:t>的领导，没有中央的领导，便没有中国革命，没有抗日民族</w:t>
      </w:r>
    </w:p>
    <w:p>
      <w:pPr>
        <w:rPr>
          <w:lang w:eastAsia="zh-CN"/>
        </w:rPr>
      </w:pPr>
      <w:r>
        <w:rPr>
          <w:lang w:eastAsia="zh-CN"/>
        </w:rPr>
        <w:t>统一战线与抗日战争，没有民族解放的前途。</w:t>
      </w:r>
    </w:p>
    <w:p>
      <w:pPr>
        <w:rPr>
          <w:lang w:eastAsia="zh-CN"/>
        </w:rPr>
      </w:pPr>
      <w:r>
        <w:rPr>
          <w:lang w:eastAsia="zh-CN"/>
        </w:rPr>
        <w:t>④开始有个别干部都只觉得【处理】张国焘太迟，为何</w:t>
      </w:r>
    </w:p>
    <w:p>
      <w:pPr>
        <w:rPr>
          <w:lang w:eastAsia="zh-CN"/>
        </w:rPr>
      </w:pPr>
      <w:r>
        <w:rPr>
          <w:lang w:eastAsia="zh-CN"/>
        </w:rPr>
        <w:t>①即薛尚实，时任中共广东省委组织部长。</w:t>
      </w:r>
    </w:p>
    <w:p>
      <w:pPr>
        <w:rPr>
          <w:lang w:eastAsia="zh-CN"/>
        </w:rPr>
      </w:pPr>
      <w:r>
        <w:rPr>
          <w:lang w:eastAsia="zh-CN"/>
        </w:rPr>
        <w:t>186</w:t>
      </w:r>
    </w:p>
    <w:p>
      <w:pPr>
        <w:rPr>
          <w:lang w:eastAsia="zh-CN"/>
        </w:rPr>
      </w:pPr>
      <w:r>
        <w:rPr>
          <w:lang w:eastAsia="zh-CN"/>
        </w:rPr>
        <w:t>不枪毙他。同时也反映到在一般同志中的意见，都是拥护党</w:t>
      </w:r>
    </w:p>
    <w:p>
      <w:pPr>
        <w:rPr>
          <w:lang w:eastAsia="zh-CN"/>
        </w:rPr>
      </w:pPr>
      <w:r>
        <w:rPr>
          <w:lang w:eastAsia="zh-CN"/>
        </w:rPr>
        <w:t>开除他的决定（不过他们对开除【他的】原因是不清楚，然</w:t>
      </w:r>
    </w:p>
    <w:p>
      <w:pPr>
        <w:rPr>
          <w:lang w:eastAsia="zh-CN"/>
        </w:rPr>
      </w:pPr>
      <w:r>
        <w:rPr>
          <w:lang w:eastAsia="zh-CN"/>
        </w:rPr>
        <w:t>而对党中央的信仰，一般听说过张国焘的错误及根据开除的</w:t>
      </w:r>
    </w:p>
    <w:p>
      <w:pPr>
        <w:rPr>
          <w:lang w:eastAsia="zh-CN"/>
        </w:rPr>
      </w:pPr>
      <w:r>
        <w:rPr>
          <w:lang w:eastAsia="zh-CN"/>
        </w:rPr>
        <w:t>决定认识），部分同志认为应更加严总【重】。后来大家的讨</w:t>
      </w:r>
    </w:p>
    <w:p>
      <w:pPr>
        <w:rPr>
          <w:lang w:eastAsia="zh-CN"/>
        </w:rPr>
      </w:pPr>
      <w:r>
        <w:rPr>
          <w:lang w:eastAsia="zh-CN"/>
        </w:rPr>
        <w:t>论也都认识到如中央对开除党员的慎重，对干部尤其一个老</w:t>
      </w:r>
    </w:p>
    <w:p>
      <w:pPr>
        <w:rPr>
          <w:lang w:eastAsia="zh-CN"/>
        </w:rPr>
      </w:pPr>
      <w:r>
        <w:rPr>
          <w:lang w:eastAsia="zh-CN"/>
        </w:rPr>
        <w:t>的干部的爱护与教育精神，认识反对错误的路线与实行党的</w:t>
      </w:r>
    </w:p>
    <w:p>
      <w:pPr>
        <w:rPr>
          <w:lang w:eastAsia="zh-CN"/>
        </w:rPr>
      </w:pPr>
      <w:r>
        <w:rPr>
          <w:lang w:eastAsia="zh-CN"/>
        </w:rPr>
        <w:t>正确路线，保障思想一致，主要还不在于开除错误者。</w:t>
      </w:r>
    </w:p>
    <w:p>
      <w:pPr>
        <w:rPr>
          <w:lang w:eastAsia="zh-CN"/>
        </w:rPr>
      </w:pPr>
      <w:r>
        <w:rPr>
          <w:lang w:eastAsia="zh-CN"/>
        </w:rPr>
        <w:t>⑤对老机会主义者顽固的、愚笨的固执错误不肯改正，</w:t>
      </w:r>
    </w:p>
    <w:p>
      <w:pPr>
        <w:rPr>
          <w:lang w:eastAsia="zh-CN"/>
        </w:rPr>
      </w:pPr>
      <w:r>
        <w:rPr>
          <w:lang w:eastAsia="zh-CN"/>
        </w:rPr>
        <w:t>反而发展到擅离工作，公开破坏党与抗日团结，这【样】党</w:t>
      </w:r>
    </w:p>
    <w:p>
      <w:pPr>
        <w:rPr>
          <w:lang w:eastAsia="zh-CN"/>
        </w:rPr>
      </w:pPr>
      <w:r>
        <w:rPr>
          <w:lang w:eastAsia="zh-CN"/>
        </w:rPr>
        <w:t>是必须开除他，以保障党的纪律和组织的巩固，丝毫用不着</w:t>
      </w:r>
    </w:p>
    <w:p>
      <w:pPr>
        <w:rPr>
          <w:lang w:eastAsia="zh-CN"/>
        </w:rPr>
      </w:pPr>
      <w:r>
        <w:rPr>
          <w:lang w:eastAsia="zh-CN"/>
        </w:rPr>
        <w:t>留情。这样顽固的老机会主义者的被开除不会减弱党的威信</w:t>
      </w:r>
    </w:p>
    <w:p>
      <w:pPr>
        <w:rPr>
          <w:lang w:eastAsia="zh-CN"/>
        </w:rPr>
      </w:pPr>
      <w:r>
        <w:rPr>
          <w:lang w:eastAsia="zh-CN"/>
        </w:rPr>
        <w:t>和团结，只有使党更进步、更团结、更提高威信。我们认为</w:t>
      </w:r>
    </w:p>
    <w:p>
      <w:pPr>
        <w:rPr>
          <w:lang w:eastAsia="zh-CN"/>
        </w:rPr>
      </w:pPr>
      <w:r>
        <w:rPr>
          <w:lang w:eastAsia="zh-CN"/>
        </w:rPr>
        <w:t>党少了一个顽固的机会主义者，得到的是更顺利的执行党的</w:t>
      </w:r>
    </w:p>
    <w:p>
      <w:pPr>
        <w:rPr>
          <w:lang w:eastAsia="zh-CN"/>
        </w:rPr>
      </w:pPr>
      <w:r>
        <w:rPr>
          <w:lang w:eastAsia="zh-CN"/>
        </w:rPr>
        <w:t>路线，更好巩固党的组织，增强党的战斗力，将有斗争性的</w:t>
      </w:r>
    </w:p>
    <w:p>
      <w:pPr>
        <w:rPr>
          <w:lang w:eastAsia="zh-CN"/>
        </w:rPr>
      </w:pPr>
      <w:r>
        <w:rPr>
          <w:lang w:eastAsia="zh-CN"/>
        </w:rPr>
        <w:t>吸收与培养新的市委及新进的党员。在这情形下将有千百万</w:t>
      </w:r>
    </w:p>
    <w:p>
      <w:pPr>
        <w:rPr>
          <w:lang w:eastAsia="zh-CN"/>
        </w:rPr>
      </w:pPr>
      <w:r>
        <w:rPr>
          <w:lang w:eastAsia="zh-CN"/>
        </w:rPr>
        <w:t>新进的党员与新进的正确的干部在党中央的周围，为党的路</w:t>
      </w:r>
    </w:p>
    <w:p>
      <w:pPr>
        <w:rPr>
          <w:lang w:eastAsia="zh-CN"/>
        </w:rPr>
      </w:pPr>
      <w:r>
        <w:rPr>
          <w:lang w:eastAsia="zh-CN"/>
        </w:rPr>
        <w:t>线</w:t>
      </w:r>
      <w:r>
        <w:rPr>
          <w:color w:val="FF0000"/>
          <w:lang w:eastAsia="zh-CN"/>
        </w:rPr>
        <w:t>、</w:t>
      </w:r>
      <w:r>
        <w:rPr>
          <w:lang w:eastAsia="zh-CN"/>
        </w:rPr>
        <w:t>革命的胜利而斗争。</w:t>
      </w:r>
    </w:p>
    <w:p>
      <w:pPr>
        <w:rPr>
          <w:lang w:eastAsia="zh-CN"/>
        </w:rPr>
      </w:pPr>
      <w:r>
        <w:rPr>
          <w:lang w:eastAsia="zh-CN"/>
        </w:rPr>
        <w:t>⑥讨论中又反映到一般前进群众中虽然认识了张国焘将</w:t>
      </w:r>
    </w:p>
    <w:p>
      <w:pPr>
        <w:rPr>
          <w:lang w:eastAsia="zh-CN"/>
        </w:rPr>
      </w:pPr>
      <w:r>
        <w:rPr>
          <w:lang w:eastAsia="zh-CN"/>
        </w:rPr>
        <w:t>投</w:t>
      </w:r>
      <w:del w:id="108" w:author="林 清" w:date="2018-10-08T11:55:00Z">
        <w:r>
          <w:rPr>
            <w:color w:val="0000E1"/>
            <w:lang w:eastAsia="zh-CN"/>
          </w:rPr>
          <w:delText>人</w:delText>
        </w:r>
      </w:del>
      <w:ins w:id="109" w:author="林 清" w:date="2018-10-08T11:55:00Z">
        <w:r>
          <w:rPr>
            <w:rFonts w:hint="eastAsia"/>
            <w:color w:val="0000E1"/>
            <w:lang w:eastAsia="zh-CN"/>
          </w:rPr>
          <w:t>入</w:t>
        </w:r>
      </w:ins>
      <w:r>
        <w:rPr>
          <w:lang w:eastAsia="zh-CN"/>
        </w:rPr>
        <w:t>托派汉奸中进行破坏活动（现在他的行动至少【在】客</w:t>
      </w:r>
    </w:p>
    <w:p>
      <w:pPr>
        <w:rPr>
          <w:lang w:eastAsia="zh-CN"/>
        </w:rPr>
      </w:pPr>
      <w:r>
        <w:rPr>
          <w:lang w:eastAsia="zh-CN"/>
        </w:rPr>
        <w:t>观上已是如此，但尚不能说已在组织上直接的做托派与汉</w:t>
      </w:r>
    </w:p>
    <w:p>
      <w:pPr>
        <w:rPr>
          <w:lang w:eastAsia="zh-CN"/>
        </w:rPr>
      </w:pPr>
      <w:r>
        <w:rPr>
          <w:lang w:eastAsia="zh-CN"/>
        </w:rPr>
        <w:t>奸，因为我们无具体材料），这从他的现在的行动的什么申</w:t>
      </w:r>
    </w:p>
    <w:p>
      <w:pPr>
        <w:rPr>
          <w:lang w:eastAsia="zh-CN"/>
        </w:rPr>
      </w:pPr>
      <w:r>
        <w:rPr>
          <w:lang w:eastAsia="zh-CN"/>
        </w:rPr>
        <w:t>明中可以看出端倪。然而也有一部分群众不认识这，以为这</w:t>
      </w:r>
    </w:p>
    <w:p>
      <w:pPr>
        <w:rPr>
          <w:lang w:eastAsia="zh-CN"/>
        </w:rPr>
      </w:pPr>
      <w:r>
        <w:rPr>
          <w:lang w:eastAsia="zh-CN"/>
        </w:rPr>
        <w:t>只是党内的问题，甚至个别分子说“这是CP部队与纠纷的</w:t>
      </w:r>
    </w:p>
    <w:p>
      <w:pPr>
        <w:rPr>
          <w:lang w:eastAsia="zh-CN"/>
        </w:rPr>
      </w:pPr>
      <w:r>
        <w:rPr>
          <w:lang w:eastAsia="zh-CN"/>
        </w:rPr>
        <w:t>开始”。因此我们也认为应在群众中作很切实的解释。然而</w:t>
      </w:r>
    </w:p>
    <w:p>
      <w:pPr>
        <w:rPr>
          <w:lang w:eastAsia="zh-CN"/>
        </w:rPr>
      </w:pPr>
      <w:r>
        <w:rPr>
          <w:lang w:eastAsia="zh-CN"/>
        </w:rPr>
        <w:t>并不是要在广东来个什么反张国焘的运动。主要是经过党员</w:t>
      </w:r>
    </w:p>
    <w:p>
      <w:pPr>
        <w:rPr>
          <w:lang w:eastAsia="zh-CN"/>
        </w:rPr>
      </w:pPr>
      <w:r>
        <w:rPr>
          <w:lang w:eastAsia="zh-CN"/>
        </w:rPr>
        <w:t>直接的在发现这种说法时加以解释，因为张国焘在南方并没</w:t>
      </w:r>
    </w:p>
    <w:p>
      <w:pPr>
        <w:rPr>
          <w:lang w:eastAsia="zh-CN"/>
        </w:rPr>
      </w:pPr>
      <w:r>
        <w:rPr>
          <w:lang w:eastAsia="zh-CN"/>
        </w:rPr>
        <w:t>187</w:t>
      </w:r>
    </w:p>
    <w:p>
      <w:pPr>
        <w:rPr>
          <w:lang w:eastAsia="zh-CN"/>
        </w:rPr>
      </w:pPr>
      <w:r>
        <w:rPr>
          <w:lang w:eastAsia="zh-CN"/>
        </w:rPr>
        <w:t>有什么影响。</w:t>
      </w:r>
    </w:p>
    <w:p>
      <w:pPr>
        <w:rPr>
          <w:lang w:eastAsia="zh-CN"/>
        </w:rPr>
      </w:pPr>
      <w:r>
        <w:rPr>
          <w:lang w:eastAsia="zh-CN"/>
        </w:rPr>
        <w:t>⑦我们认为张国焘的发展到如此地步，除主要由于他一</w:t>
      </w:r>
    </w:p>
    <w:p>
      <w:pPr>
        <w:rPr>
          <w:lang w:eastAsia="zh-CN"/>
        </w:rPr>
      </w:pPr>
      <w:r>
        <w:rPr>
          <w:lang w:eastAsia="zh-CN"/>
        </w:rPr>
        <w:t>贯机会主义错误发展的必然结果外，也是他在最近什么“一</w:t>
      </w:r>
    </w:p>
    <w:p>
      <w:pPr>
        <w:rPr>
          <w:lang w:eastAsia="zh-CN"/>
        </w:rPr>
      </w:pPr>
      <w:r>
        <w:rPr>
          <w:lang w:eastAsia="zh-CN"/>
        </w:rPr>
        <w:t>党专政”、最近抗战到更严重阶段、国际情势更紧张等情形</w:t>
      </w:r>
    </w:p>
    <w:p>
      <w:pPr>
        <w:rPr>
          <w:lang w:eastAsia="zh-CN"/>
        </w:rPr>
      </w:pPr>
      <w:r>
        <w:rPr>
          <w:lang w:eastAsia="zh-CN"/>
        </w:rPr>
        <w:t>之下他更加动摇的表现。同时，这种新的严重斗争环境下，</w:t>
      </w:r>
    </w:p>
    <w:p>
      <w:pPr>
        <w:rPr>
          <w:lang w:eastAsia="zh-CN"/>
        </w:rPr>
      </w:pPr>
      <w:r>
        <w:rPr>
          <w:lang w:eastAsia="zh-CN"/>
        </w:rPr>
        <w:t>个别党员的右倾机会主义的估计与动摇都是可能的，故应使</w:t>
      </w:r>
    </w:p>
    <w:p>
      <w:pPr>
        <w:rPr>
          <w:lang w:eastAsia="zh-CN"/>
        </w:rPr>
      </w:pPr>
      <w:r>
        <w:rPr>
          <w:lang w:eastAsia="zh-CN"/>
        </w:rPr>
        <w:t>全党更清楚认识目前的政治形势如三月政治局会议的决议。</w:t>
      </w:r>
    </w:p>
    <w:p>
      <w:pPr>
        <w:rPr>
          <w:lang w:eastAsia="zh-CN"/>
        </w:rPr>
      </w:pPr>
      <w:r>
        <w:rPr>
          <w:lang w:eastAsia="zh-CN"/>
        </w:rPr>
        <w:t>根据以</w:t>
      </w:r>
      <w:r>
        <w:rPr>
          <w:color w:val="FF0000"/>
          <w:lang w:eastAsia="zh-CN"/>
        </w:rPr>
        <w:t>.</w:t>
      </w:r>
      <w:r>
        <w:rPr>
          <w:lang w:eastAsia="zh-CN"/>
        </w:rPr>
        <w:t>上的讨论与认识，我们决定</w:t>
      </w:r>
      <w:r>
        <w:rPr>
          <w:color w:val="FF0000"/>
          <w:lang w:eastAsia="zh-CN"/>
        </w:rPr>
        <w:t>了</w:t>
      </w:r>
      <w:r>
        <w:rPr>
          <w:lang w:eastAsia="zh-CN"/>
        </w:rPr>
        <w:t>:</w:t>
      </w:r>
    </w:p>
    <w:p>
      <w:pPr>
        <w:rPr>
          <w:lang w:eastAsia="zh-CN"/>
        </w:rPr>
      </w:pPr>
      <w:r>
        <w:rPr>
          <w:lang w:eastAsia="zh-CN"/>
        </w:rPr>
        <w:t>A、一致拥护党中央的列宁主义的路线，坚</w:t>
      </w:r>
      <w:del w:id="110" w:author="林 清" w:date="2018-10-08T11:55:00Z">
        <w:r>
          <w:rPr>
            <w:color w:val="FF0000"/>
            <w:lang w:eastAsia="zh-CN"/>
          </w:rPr>
          <w:delText>央</w:delText>
        </w:r>
      </w:del>
      <w:ins w:id="111" w:author="林 清" w:date="2018-10-08T11:55:00Z">
        <w:r>
          <w:rPr>
            <w:rFonts w:hint="eastAsia"/>
            <w:color w:val="FF0000"/>
            <w:lang w:eastAsia="zh-CN"/>
          </w:rPr>
          <w:t>决</w:t>
        </w:r>
      </w:ins>
      <w:r>
        <w:rPr>
          <w:lang w:eastAsia="zh-CN"/>
        </w:rPr>
        <w:t>为党的中</w:t>
      </w:r>
    </w:p>
    <w:p>
      <w:pPr>
        <w:rPr>
          <w:lang w:eastAsia="zh-CN"/>
        </w:rPr>
      </w:pPr>
      <w:r>
        <w:rPr>
          <w:lang w:eastAsia="zh-CN"/>
        </w:rPr>
        <w:t>央的路线而斗争，一致的团结在党中央领导之下，统一思想</w:t>
      </w:r>
    </w:p>
    <w:p>
      <w:pPr>
        <w:rPr>
          <w:lang w:eastAsia="zh-CN"/>
        </w:rPr>
      </w:pPr>
      <w:r>
        <w:rPr>
          <w:lang w:eastAsia="zh-CN"/>
        </w:rPr>
        <w:t>与意志，统一行动，巩固党铁的【纪】律，完全拥护党中央</w:t>
      </w:r>
    </w:p>
    <w:p>
      <w:pPr>
        <w:rPr>
          <w:lang w:eastAsia="zh-CN"/>
        </w:rPr>
      </w:pPr>
      <w:r>
        <w:rPr>
          <w:lang w:eastAsia="zh-CN"/>
        </w:rPr>
        <w:t>开除张国焘的决定。</w:t>
      </w:r>
    </w:p>
    <w:p>
      <w:pPr>
        <w:rPr>
          <w:lang w:eastAsia="zh-CN"/>
        </w:rPr>
      </w:pPr>
      <w:r>
        <w:rPr>
          <w:lang w:eastAsia="zh-CN"/>
        </w:rPr>
        <w:t>B</w:t>
      </w:r>
      <w:r>
        <w:rPr>
          <w:color w:val="0000E1"/>
          <w:lang w:eastAsia="zh-CN"/>
        </w:rPr>
        <w:t>、</w:t>
      </w:r>
      <w:r>
        <w:rPr>
          <w:lang w:eastAsia="zh-CN"/>
        </w:rPr>
        <w:t>立即根据党中央1937年3月开展反张国</w:t>
      </w:r>
      <w:r>
        <w:rPr>
          <w:color w:val="808080"/>
          <w:lang w:eastAsia="zh-CN"/>
        </w:rPr>
        <w:t>焘</w:t>
      </w:r>
      <w:r>
        <w:rPr>
          <w:lang w:eastAsia="zh-CN"/>
        </w:rPr>
        <w:t>路线及现</w:t>
      </w:r>
    </w:p>
    <w:p>
      <w:pPr>
        <w:rPr>
          <w:lang w:eastAsia="zh-CN"/>
        </w:rPr>
      </w:pPr>
      <w:r>
        <w:rPr>
          <w:lang w:eastAsia="zh-CN"/>
        </w:rPr>
        <w:t>开除他的决定，在党内开展讨论，以教育全党同志，并利用</w:t>
      </w:r>
    </w:p>
    <w:p>
      <w:pPr>
        <w:rPr>
          <w:lang w:eastAsia="zh-CN"/>
        </w:rPr>
      </w:pPr>
      <w:r>
        <w:rPr>
          <w:lang w:eastAsia="zh-CN"/>
        </w:rPr>
        <w:t>这检查广东组织内一切不良倾向与行动。</w:t>
      </w:r>
      <w:r>
        <w:rPr>
          <w:color w:val="0000E1"/>
          <w:lang w:eastAsia="zh-CN"/>
        </w:rPr>
        <w:t>1</w:t>
      </w:r>
      <w:r>
        <w:rPr>
          <w:lang w:eastAsia="zh-CN"/>
        </w:rPr>
        <w:t>937年3月的</w:t>
      </w:r>
      <w:r>
        <w:rPr>
          <w:color w:val="808080"/>
          <w:lang w:eastAsia="zh-CN"/>
        </w:rPr>
        <w:t>决</w:t>
      </w:r>
    </w:p>
    <w:p>
      <w:pPr>
        <w:rPr>
          <w:lang w:eastAsia="zh-CN"/>
        </w:rPr>
      </w:pPr>
      <w:r>
        <w:rPr>
          <w:lang w:eastAsia="zh-CN"/>
        </w:rPr>
        <w:t>议转发到市、县委一级以下口头传达（若</w:t>
      </w:r>
      <w:r>
        <w:rPr>
          <w:color w:val="008000"/>
          <w:lang w:eastAsia="zh-CN"/>
        </w:rPr>
        <w:t>干</w:t>
      </w:r>
      <w:r>
        <w:rPr>
          <w:lang w:eastAsia="zh-CN"/>
        </w:rPr>
        <w:t>四方面军具体事</w:t>
      </w:r>
    </w:p>
    <w:p>
      <w:pPr>
        <w:rPr>
          <w:lang w:eastAsia="zh-CN"/>
        </w:rPr>
      </w:pPr>
      <w:r>
        <w:rPr>
          <w:lang w:eastAsia="zh-CN"/>
        </w:rPr>
        <w:t>件还不【能】尽向下面传达，并解释现在党内及八路军中的</w:t>
      </w:r>
    </w:p>
    <w:p>
      <w:pPr>
        <w:rPr>
          <w:lang w:eastAsia="zh-CN"/>
        </w:rPr>
      </w:pPr>
      <w:r>
        <w:rPr>
          <w:lang w:eastAsia="zh-CN"/>
        </w:rPr>
        <w:t>完全一致与团结）。</w:t>
      </w:r>
    </w:p>
    <w:p>
      <w:pPr>
        <w:rPr>
          <w:lang w:eastAsia="zh-CN"/>
        </w:rPr>
      </w:pPr>
      <w:r>
        <w:rPr>
          <w:color w:val="808080"/>
          <w:lang w:eastAsia="zh-CN"/>
        </w:rPr>
        <w:t>C</w:t>
      </w:r>
      <w:r>
        <w:rPr>
          <w:lang w:eastAsia="zh-CN"/>
        </w:rPr>
        <w:t>、适当的切实的在群众中解释防备托派、汉奸的挑拨</w:t>
      </w:r>
    </w:p>
    <w:p>
      <w:pPr>
        <w:rPr>
          <w:lang w:eastAsia="zh-CN"/>
        </w:rPr>
      </w:pPr>
      <w:r>
        <w:rPr>
          <w:lang w:eastAsia="zh-CN"/>
        </w:rPr>
        <w:t>破坏行为。现在正在向下传达尚无反映。</w:t>
      </w:r>
    </w:p>
    <w:p>
      <w:pPr>
        <w:rPr>
          <w:lang w:eastAsia="zh-CN"/>
        </w:rPr>
      </w:pPr>
      <w:r>
        <w:rPr>
          <w:lang w:eastAsia="zh-CN"/>
        </w:rPr>
        <w:t>2.接到</w:t>
      </w:r>
      <w:r>
        <w:rPr>
          <w:color w:val="FF0000"/>
          <w:lang w:eastAsia="zh-CN"/>
        </w:rPr>
        <w:t>《</w:t>
      </w:r>
      <w:r>
        <w:rPr>
          <w:lang w:eastAsia="zh-CN"/>
        </w:rPr>
        <w:t>群众》上三月政治局会议总结，我们也召开</w:t>
      </w:r>
    </w:p>
    <w:p>
      <w:pPr>
        <w:rPr>
          <w:lang w:eastAsia="zh-CN"/>
        </w:rPr>
      </w:pPr>
      <w:r>
        <w:rPr>
          <w:lang w:eastAsia="zh-CN"/>
        </w:rPr>
        <w:t>了常委扩大会，热烈讨论整整一天。本来在三月底△</w:t>
      </w:r>
      <w:r>
        <w:rPr>
          <w:color w:val="008000"/>
          <w:lang w:eastAsia="zh-CN"/>
        </w:rPr>
        <w:t>△</w:t>
      </w:r>
      <w:r>
        <w:rPr>
          <w:lang w:eastAsia="zh-CN"/>
        </w:rPr>
        <w:t>来港</w:t>
      </w:r>
    </w:p>
    <w:p>
      <w:pPr>
        <w:rPr>
          <w:lang w:eastAsia="zh-CN"/>
        </w:rPr>
      </w:pPr>
      <w:r>
        <w:rPr>
          <w:lang w:eastAsia="zh-CN"/>
        </w:rPr>
        <w:t>过广州时，根据他听王明同志报告大纲，我们曾讨论过一</w:t>
      </w:r>
    </w:p>
    <w:p>
      <w:pPr>
        <w:rPr>
          <w:lang w:eastAsia="zh-CN"/>
        </w:rPr>
      </w:pPr>
      <w:r>
        <w:rPr>
          <w:lang w:eastAsia="zh-CN"/>
        </w:rPr>
        <w:t>次</w:t>
      </w:r>
      <w:r>
        <w:rPr>
          <w:color w:val="FF0000"/>
          <w:lang w:eastAsia="zh-CN"/>
        </w:rPr>
        <w:t>。</w:t>
      </w:r>
      <w:r>
        <w:rPr>
          <w:lang w:eastAsia="zh-CN"/>
        </w:rPr>
        <w:t>因太不充实，这一次的讨论曾先开了一个准备会，指出</w:t>
      </w:r>
    </w:p>
    <w:p>
      <w:pPr>
        <w:rPr>
          <w:lang w:eastAsia="zh-CN"/>
        </w:rPr>
      </w:pPr>
      <w:r>
        <w:rPr>
          <w:lang w:eastAsia="zh-CN"/>
        </w:rPr>
        <w:t>了《新华日报》上许多社论的言论及</w:t>
      </w:r>
      <w:r>
        <w:rPr>
          <w:color w:val="FF0000"/>
          <w:lang w:eastAsia="zh-CN"/>
        </w:rPr>
        <w:t>《</w:t>
      </w:r>
      <w:r>
        <w:rPr>
          <w:lang w:eastAsia="zh-CN"/>
        </w:rPr>
        <w:t>前进</w:t>
      </w:r>
      <w:r>
        <w:rPr>
          <w:color w:val="008000"/>
          <w:lang w:eastAsia="zh-CN"/>
        </w:rPr>
        <w:t>》</w:t>
      </w:r>
      <w:r>
        <w:rPr>
          <w:lang w:eastAsia="zh-CN"/>
        </w:rPr>
        <w:t>杂志中关于最</w:t>
      </w:r>
    </w:p>
    <w:p>
      <w:pPr>
        <w:rPr>
          <w:lang w:eastAsia="zh-CN"/>
        </w:rPr>
      </w:pPr>
      <w:r>
        <w:rPr>
          <w:lang w:eastAsia="zh-CN"/>
        </w:rPr>
        <w:t>近国内外政治形势有关文件的参考材料，并分配了各到会者</w:t>
      </w:r>
    </w:p>
    <w:p>
      <w:pPr>
        <w:rPr>
          <w:lang w:eastAsia="zh-CN"/>
        </w:rPr>
      </w:pPr>
      <w:r>
        <w:rPr>
          <w:lang w:eastAsia="zh-CN"/>
        </w:rPr>
        <w:t>188</w:t>
      </w:r>
    </w:p>
    <w:p>
      <w:pPr>
        <w:rPr>
          <w:lang w:eastAsia="zh-CN"/>
        </w:rPr>
      </w:pPr>
      <w:r>
        <w:rPr>
          <w:lang w:eastAsia="zh-CN"/>
        </w:rPr>
        <w:t>应分别着重发挥意见的部分。所以这一次的讨论又比历次更</w:t>
      </w:r>
    </w:p>
    <w:p>
      <w:pPr>
        <w:rPr>
          <w:lang w:eastAsia="zh-CN"/>
        </w:rPr>
      </w:pPr>
      <w:r>
        <w:rPr>
          <w:lang w:eastAsia="zh-CN"/>
        </w:rPr>
        <w:t>有进步。表现了:</w:t>
      </w:r>
    </w:p>
    <w:p>
      <w:pPr>
        <w:rPr>
          <w:lang w:eastAsia="zh-CN"/>
        </w:rPr>
      </w:pPr>
      <w:r>
        <w:rPr>
          <w:lang w:eastAsia="zh-CN"/>
        </w:rPr>
        <w:t>①大家意见基本上一致。但有如以前对政治问题有个别</w:t>
      </w:r>
    </w:p>
    <w:p>
      <w:pPr>
        <w:rPr>
          <w:lang w:eastAsia="zh-CN"/>
        </w:rPr>
      </w:pPr>
      <w:r>
        <w:rPr>
          <w:lang w:eastAsia="zh-CN"/>
        </w:rPr>
        <w:t>原则不同的意见（虽为个别部分的，过去总多少有点）并举</w:t>
      </w:r>
    </w:p>
    <w:p>
      <w:pPr>
        <w:rPr>
          <w:lang w:eastAsia="zh-CN"/>
        </w:rPr>
      </w:pPr>
      <w:r>
        <w:rPr>
          <w:lang w:eastAsia="zh-CN"/>
        </w:rPr>
        <w:t>了许多一月来新的事实证明了党的决定的正确，一致拥护党</w:t>
      </w:r>
    </w:p>
    <w:p>
      <w:pPr>
        <w:rPr>
          <w:lang w:eastAsia="zh-CN"/>
        </w:rPr>
      </w:pPr>
      <w:r>
        <w:rPr>
          <w:lang w:eastAsia="zh-CN"/>
        </w:rPr>
        <w:t>的决议，并表现了干部政治水平的提高。</w:t>
      </w:r>
    </w:p>
    <w:p>
      <w:pPr>
        <w:rPr>
          <w:lang w:eastAsia="zh-CN"/>
        </w:rPr>
      </w:pPr>
      <w:r>
        <w:rPr>
          <w:lang w:eastAsia="zh-CN"/>
        </w:rPr>
        <w:t>②连系到长江局△</w:t>
      </w:r>
      <w:r>
        <w:rPr>
          <w:color w:val="808080"/>
          <w:lang w:eastAsia="zh-CN"/>
        </w:rPr>
        <w:t>△</w:t>
      </w:r>
      <w:r>
        <w:rPr>
          <w:lang w:eastAsia="zh-CN"/>
        </w:rPr>
        <w:t>巡视后来的指示信中的一些意见和</w:t>
      </w:r>
    </w:p>
    <w:p>
      <w:pPr>
        <w:rPr>
          <w:lang w:eastAsia="zh-CN"/>
        </w:rPr>
      </w:pPr>
      <w:r>
        <w:rPr>
          <w:lang w:eastAsia="zh-CN"/>
        </w:rPr>
        <w:t>发展党的组织决议</w:t>
      </w:r>
      <w:r>
        <w:rPr>
          <w:color w:val="0000E1"/>
          <w:lang w:eastAsia="zh-CN"/>
        </w:rPr>
        <w:t>等</w:t>
      </w:r>
      <w:r>
        <w:rPr>
          <w:lang w:eastAsia="zh-CN"/>
        </w:rPr>
        <w:t>，着重讨论</w:t>
      </w:r>
      <w:r>
        <w:rPr>
          <w:color w:val="0000E1"/>
          <w:lang w:eastAsia="zh-CN"/>
        </w:rPr>
        <w:t>了</w:t>
      </w:r>
      <w:r>
        <w:rPr>
          <w:lang w:eastAsia="zh-CN"/>
        </w:rPr>
        <w:t>和检查到党自己的改进发</w:t>
      </w:r>
    </w:p>
    <w:p>
      <w:pPr>
        <w:rPr>
          <w:lang w:eastAsia="zh-CN"/>
        </w:rPr>
      </w:pPr>
      <w:r>
        <w:rPr>
          <w:lang w:eastAsia="zh-CN"/>
        </w:rPr>
        <w:t>展；和对友党的态度、希望、帮助的问题。我们要学习中央</w:t>
      </w:r>
    </w:p>
    <w:p>
      <w:pPr>
        <w:rPr>
          <w:lang w:eastAsia="zh-CN"/>
        </w:rPr>
      </w:pPr>
      <w:r>
        <w:rPr>
          <w:lang w:eastAsia="zh-CN"/>
        </w:rPr>
        <w:t>这种对统一战线与全国团结的坚定、诚恳、大公无私、切实</w:t>
      </w:r>
    </w:p>
    <w:p>
      <w:pPr>
        <w:rPr>
          <w:lang w:eastAsia="zh-CN"/>
        </w:rPr>
      </w:pPr>
      <w:r>
        <w:rPr>
          <w:lang w:eastAsia="zh-CN"/>
        </w:rPr>
        <w:t>帮助的模范，更从政治的意义上认识我党组织强大的意义，</w:t>
      </w:r>
    </w:p>
    <w:p>
      <w:pPr>
        <w:rPr>
          <w:lang w:eastAsia="zh-CN"/>
        </w:rPr>
      </w:pPr>
      <w:r>
        <w:rPr>
          <w:lang w:eastAsia="zh-CN"/>
        </w:rPr>
        <w:t>严格批评过去广州组织的不发展，主要是对这种政治意义认</w:t>
      </w:r>
    </w:p>
    <w:p>
      <w:pPr>
        <w:rPr>
          <w:lang w:eastAsia="zh-CN"/>
        </w:rPr>
      </w:pPr>
      <w:r>
        <w:rPr>
          <w:lang w:eastAsia="zh-CN"/>
        </w:rPr>
        <w:t>识的不够和具体办法、实际执行的差。在对友党态度上指</w:t>
      </w:r>
    </w:p>
    <w:p>
      <w:pPr>
        <w:rPr>
          <w:lang w:eastAsia="zh-CN"/>
        </w:rPr>
      </w:pPr>
      <w:r>
        <w:rPr>
          <w:lang w:eastAsia="zh-CN"/>
        </w:rPr>
        <w:t>出，害怕友党进步、积极的错误意见，打击那种“自己不积</w:t>
      </w:r>
    </w:p>
    <w:p>
      <w:pPr>
        <w:rPr>
          <w:lang w:eastAsia="zh-CN"/>
        </w:rPr>
      </w:pPr>
      <w:r>
        <w:rPr>
          <w:lang w:eastAsia="zh-CN"/>
        </w:rPr>
        <w:t>极努力前进，希望友党也不要前进发展的软弱无能、消极怠</w:t>
      </w:r>
    </w:p>
    <w:p>
      <w:pPr>
        <w:rPr>
          <w:lang w:eastAsia="zh-CN"/>
        </w:rPr>
      </w:pPr>
      <w:r>
        <w:rPr>
          <w:lang w:eastAsia="zh-CN"/>
        </w:rPr>
        <w:t>工的精神”（广州有这样个别的现象）。</w:t>
      </w:r>
    </w:p>
    <w:p>
      <w:pPr>
        <w:rPr>
          <w:lang w:eastAsia="zh-CN"/>
        </w:rPr>
      </w:pPr>
      <w:r>
        <w:rPr>
          <w:lang w:eastAsia="zh-CN"/>
        </w:rPr>
        <w:t>③更认识中央对政治估计远大的、正确的认识和更具体</w:t>
      </w:r>
    </w:p>
    <w:p>
      <w:pPr>
        <w:rPr>
          <w:lang w:eastAsia="zh-CN"/>
        </w:rPr>
      </w:pPr>
      <w:r>
        <w:rPr>
          <w:lang w:eastAsia="zh-CN"/>
        </w:rPr>
        <w:t>的办法领导抗日战争的继续持久，争取最后胜利。并批评我</w:t>
      </w:r>
    </w:p>
    <w:p>
      <w:pPr>
        <w:rPr>
          <w:lang w:eastAsia="zh-CN"/>
        </w:rPr>
      </w:pPr>
      <w:r>
        <w:rPr>
          <w:lang w:eastAsia="zh-CN"/>
        </w:rPr>
        <w:t>们自己工作中存在的空谈主义的倾向</w:t>
      </w:r>
      <w:r>
        <w:rPr>
          <w:color w:val="FF0000"/>
          <w:lang w:eastAsia="zh-CN"/>
        </w:rPr>
        <w:t>（</w:t>
      </w:r>
      <w:r>
        <w:rPr>
          <w:lang w:eastAsia="zh-CN"/>
        </w:rPr>
        <w:t>在广州特别严重）。</w:t>
      </w:r>
    </w:p>
    <w:p>
      <w:pPr>
        <w:rPr>
          <w:lang w:eastAsia="zh-CN"/>
        </w:rPr>
      </w:pPr>
      <w:r>
        <w:rPr>
          <w:lang w:eastAsia="zh-CN"/>
        </w:rPr>
        <w:t>尤其是下面的干部，如市委干部</w:t>
      </w:r>
      <w:r>
        <w:rPr>
          <w:color w:val="008000"/>
          <w:lang w:eastAsia="zh-CN"/>
        </w:rPr>
        <w:t>，</w:t>
      </w:r>
      <w:r>
        <w:rPr>
          <w:lang w:eastAsia="zh-CN"/>
        </w:rPr>
        <w:t>及到各地巡回的干部则更</w:t>
      </w:r>
    </w:p>
    <w:p>
      <w:pPr>
        <w:rPr>
          <w:lang w:eastAsia="zh-CN"/>
        </w:rPr>
      </w:pPr>
      <w:r>
        <w:rPr>
          <w:lang w:eastAsia="zh-CN"/>
        </w:rPr>
        <w:t>能有具体的意见反映在讨论中，这是更好的表现。而省委机</w:t>
      </w:r>
    </w:p>
    <w:p>
      <w:pPr>
        <w:rPr>
          <w:lang w:eastAsia="zh-CN"/>
        </w:rPr>
      </w:pPr>
      <w:r>
        <w:rPr>
          <w:lang w:eastAsia="zh-CN"/>
        </w:rPr>
        <w:t>关中的干部（包括杨、卫、梁以至我自己）则每每空洞的地</w:t>
      </w:r>
    </w:p>
    <w:p>
      <w:pPr>
        <w:rPr>
          <w:lang w:eastAsia="zh-CN"/>
        </w:rPr>
      </w:pPr>
      <w:r>
        <w:rPr>
          <w:lang w:eastAsia="zh-CN"/>
        </w:rPr>
        <w:t>方还要多。故无论【在】政治的领导上、在工作的进步上，</w:t>
      </w:r>
    </w:p>
    <w:p>
      <w:pPr>
        <w:rPr>
          <w:lang w:eastAsia="zh-CN"/>
        </w:rPr>
      </w:pPr>
      <w:r>
        <w:rPr>
          <w:lang w:eastAsia="zh-CN"/>
        </w:rPr>
        <w:t>都还不能大规模的前进。</w:t>
      </w:r>
    </w:p>
    <w:p>
      <w:pPr>
        <w:rPr>
          <w:lang w:eastAsia="zh-CN"/>
        </w:rPr>
      </w:pPr>
      <w:r>
        <w:rPr>
          <w:lang w:eastAsia="zh-CN"/>
        </w:rPr>
        <w:t>④</w:t>
      </w:r>
      <w:r>
        <w:rPr>
          <w:color w:val="808080"/>
          <w:lang w:eastAsia="zh-CN"/>
        </w:rPr>
        <w:t>决</w:t>
      </w:r>
      <w:r>
        <w:rPr>
          <w:lang w:eastAsia="zh-CN"/>
        </w:rPr>
        <w:t>定立即在港、省及外县开展热烈的讨论和分头传</w:t>
      </w:r>
    </w:p>
    <w:p>
      <w:pPr>
        <w:rPr>
          <w:lang w:eastAsia="zh-CN"/>
        </w:rPr>
      </w:pPr>
      <w:r>
        <w:rPr>
          <w:lang w:eastAsia="zh-CN"/>
        </w:rPr>
        <w:t>达、巡视工作</w:t>
      </w:r>
      <w:r>
        <w:rPr>
          <w:color w:val="808080"/>
          <w:lang w:eastAsia="zh-CN"/>
        </w:rPr>
        <w:t>（</w:t>
      </w:r>
      <w:r>
        <w:rPr>
          <w:lang w:eastAsia="zh-CN"/>
        </w:rPr>
        <w:t>决定在五月间传达到各地去，并拟定小组讨</w:t>
      </w:r>
    </w:p>
    <w:p>
      <w:pPr>
        <w:rPr>
          <w:lang w:eastAsia="zh-CN"/>
        </w:rPr>
      </w:pPr>
      <w:r>
        <w:rPr>
          <w:lang w:eastAsia="zh-CN"/>
        </w:rPr>
        <w:t>189</w:t>
      </w:r>
    </w:p>
    <w:p>
      <w:pPr>
        <w:rPr>
          <w:lang w:eastAsia="zh-CN"/>
        </w:rPr>
      </w:pPr>
      <w:r>
        <w:rPr>
          <w:lang w:eastAsia="zh-CN"/>
        </w:rPr>
        <w:t>论大纲）。</w:t>
      </w:r>
    </w:p>
    <w:p>
      <w:pPr>
        <w:rPr>
          <w:lang w:eastAsia="zh-CN"/>
        </w:rPr>
      </w:pPr>
      <w:r>
        <w:rPr>
          <w:lang w:eastAsia="zh-CN"/>
        </w:rPr>
        <w:t>⑤这次讨论也有很重大的弱点:</w:t>
      </w:r>
    </w:p>
    <w:p>
      <w:pPr>
        <w:rPr>
          <w:lang w:eastAsia="zh-CN"/>
        </w:rPr>
      </w:pPr>
      <w:r>
        <w:rPr>
          <w:lang w:eastAsia="zh-CN"/>
        </w:rPr>
        <w:t>A、讨论的时间太少，问题又多，内容复杂，故中心抓</w:t>
      </w:r>
    </w:p>
    <w:p>
      <w:pPr>
        <w:rPr>
          <w:lang w:eastAsia="zh-CN"/>
        </w:rPr>
      </w:pPr>
      <w:r>
        <w:rPr>
          <w:lang w:eastAsia="zh-CN"/>
        </w:rPr>
        <w:t>得不紧，到结论时精神相当疲倦松懈。</w:t>
      </w:r>
    </w:p>
    <w:p>
      <w:pPr>
        <w:rPr>
          <w:lang w:eastAsia="zh-CN"/>
        </w:rPr>
      </w:pPr>
      <w:r>
        <w:rPr>
          <w:lang w:eastAsia="zh-CN"/>
        </w:rPr>
        <w:t>B、大家准备的意见很多，但从实际工作中与整个政治</w:t>
      </w:r>
    </w:p>
    <w:p>
      <w:pPr>
        <w:rPr>
          <w:lang w:eastAsia="zh-CN"/>
        </w:rPr>
      </w:pPr>
      <w:r>
        <w:rPr>
          <w:lang w:eastAsia="zh-CN"/>
        </w:rPr>
        <w:t>斗争中反映的材料还不够，而是多由书本上看到的，而且有</w:t>
      </w:r>
    </w:p>
    <w:p>
      <w:pPr>
        <w:rPr>
          <w:lang w:eastAsia="zh-CN"/>
        </w:rPr>
      </w:pPr>
      <w:r>
        <w:rPr>
          <w:lang w:eastAsia="zh-CN"/>
        </w:rPr>
        <w:t>些硬生生的裁来发表，不能很有机的配合融化，这无论在三</w:t>
      </w:r>
    </w:p>
    <w:p>
      <w:pPr>
        <w:rPr>
          <w:lang w:eastAsia="zh-CN"/>
        </w:rPr>
      </w:pPr>
      <w:r>
        <w:rPr>
          <w:lang w:eastAsia="zh-CN"/>
        </w:rPr>
        <w:t>月后政治形势的分析上，或继续抗战的具体办法上都有这些</w:t>
      </w:r>
    </w:p>
    <w:p>
      <w:pPr>
        <w:rPr>
          <w:lang w:eastAsia="zh-CN"/>
        </w:rPr>
      </w:pPr>
      <w:r>
        <w:rPr>
          <w:lang w:eastAsia="zh-CN"/>
        </w:rPr>
        <w:t>严重缺点（结论已经指出的）。</w:t>
      </w:r>
    </w:p>
    <w:p>
      <w:pPr>
        <w:rPr>
          <w:lang w:eastAsia="zh-CN"/>
        </w:rPr>
      </w:pPr>
      <w:r>
        <w:rPr>
          <w:lang w:eastAsia="zh-CN"/>
        </w:rPr>
        <w:t>3.国民党临全大会后，广东省、市党部对于自己的改</w:t>
      </w:r>
    </w:p>
    <w:p>
      <w:pPr>
        <w:rPr>
          <w:lang w:eastAsia="zh-CN"/>
        </w:rPr>
      </w:pPr>
      <w:r>
        <w:rPr>
          <w:lang w:eastAsia="zh-CN"/>
        </w:rPr>
        <w:t>进与群众运动都比前积极多了。但他们在这积极中都带着</w:t>
      </w:r>
    </w:p>
    <w:p>
      <w:pPr>
        <w:rPr>
          <w:lang w:eastAsia="zh-CN"/>
        </w:rPr>
      </w:pPr>
      <w:r>
        <w:rPr>
          <w:lang w:eastAsia="zh-CN"/>
        </w:rPr>
        <w:t>打击人家的意味与阴谋</w:t>
      </w:r>
      <w:r>
        <w:rPr>
          <w:color w:val="FF0000"/>
          <w:lang w:eastAsia="zh-CN"/>
        </w:rPr>
        <w:t>。</w:t>
      </w:r>
      <w:r>
        <w:rPr>
          <w:lang w:eastAsia="zh-CN"/>
        </w:rPr>
        <w:t>“五</w:t>
      </w:r>
      <w:r>
        <w:rPr>
          <w:color w:val="FF0000"/>
          <w:lang w:eastAsia="zh-CN"/>
        </w:rPr>
        <w:t>.</w:t>
      </w:r>
      <w:r>
        <w:rPr>
          <w:lang w:eastAsia="zh-CN"/>
        </w:rPr>
        <w:t>一”纪念中发生了工人中的分</w:t>
      </w:r>
    </w:p>
    <w:p>
      <w:pPr>
        <w:rPr>
          <w:lang w:eastAsia="zh-CN"/>
        </w:rPr>
      </w:pPr>
      <w:r>
        <w:rPr>
          <w:lang w:eastAsia="zh-CN"/>
        </w:rPr>
        <w:t>裂不团结的现象，几乎要打架（左翼工人与工会领袖），还</w:t>
      </w:r>
    </w:p>
    <w:p>
      <w:pPr>
        <w:rPr>
          <w:lang w:eastAsia="zh-CN"/>
        </w:rPr>
      </w:pPr>
      <w:r>
        <w:rPr>
          <w:lang w:eastAsia="zh-CN"/>
        </w:rPr>
        <w:t>是我们的职工、干部及领导的工人扯开调解。工会领袖（国</w:t>
      </w:r>
    </w:p>
    <w:p>
      <w:pPr>
        <w:rPr>
          <w:lang w:eastAsia="zh-CN"/>
        </w:rPr>
      </w:pPr>
      <w:r>
        <w:rPr>
          <w:lang w:eastAsia="zh-CN"/>
        </w:rPr>
        <w:t>民党领导的）公开说“工人提出反对托派，破坏工会统一与</w:t>
      </w:r>
    </w:p>
    <w:p>
      <w:pPr>
        <w:rPr>
          <w:lang w:eastAsia="zh-CN"/>
        </w:rPr>
      </w:pPr>
      <w:r>
        <w:rPr>
          <w:lang w:eastAsia="zh-CN"/>
        </w:rPr>
        <w:t>工运，是受人利用，这是共产党的事，不是工会的事”。“五</w:t>
      </w:r>
    </w:p>
    <w:p>
      <w:pPr>
        <w:rPr>
          <w:lang w:eastAsia="zh-CN"/>
        </w:rPr>
      </w:pPr>
      <w:r>
        <w:rPr>
          <w:color w:val="FF0000"/>
          <w:lang w:eastAsia="zh-CN"/>
        </w:rPr>
        <w:t>.</w:t>
      </w:r>
      <w:r>
        <w:rPr>
          <w:lang w:eastAsia="zh-CN"/>
        </w:rPr>
        <w:t>四”纪念中发</w:t>
      </w:r>
      <w:r>
        <w:rPr>
          <w:color w:val="008000"/>
          <w:lang w:eastAsia="zh-CN"/>
        </w:rPr>
        <w:t>生</w:t>
      </w:r>
      <w:r>
        <w:rPr>
          <w:lang w:eastAsia="zh-CN"/>
        </w:rPr>
        <w:t>了省、市党部中领导都骂“青年思想左倾</w:t>
      </w:r>
    </w:p>
    <w:p>
      <w:pPr>
        <w:rPr>
          <w:lang w:eastAsia="zh-CN"/>
        </w:rPr>
      </w:pPr>
      <w:r>
        <w:rPr>
          <w:lang w:eastAsia="zh-CN"/>
        </w:rPr>
        <w:t>是危险的”、“只能信仰一个主义，不能信仰别的东西”，说</w:t>
      </w:r>
    </w:p>
    <w:p>
      <w:pPr>
        <w:rPr>
          <w:lang w:eastAsia="zh-CN"/>
        </w:rPr>
      </w:pPr>
      <w:r>
        <w:rPr>
          <w:lang w:eastAsia="zh-CN"/>
        </w:rPr>
        <w:t>“五</w:t>
      </w:r>
      <w:r>
        <w:rPr>
          <w:color w:val="FF0000"/>
          <w:lang w:eastAsia="zh-CN"/>
        </w:rPr>
        <w:t>.</w:t>
      </w:r>
      <w:r>
        <w:rPr>
          <w:lang w:eastAsia="zh-CN"/>
        </w:rPr>
        <w:t>四”纪念不要×别的党派利用”（当时学生多不愿意听，</w:t>
      </w:r>
    </w:p>
    <w:p>
      <w:pPr>
        <w:rPr>
          <w:lang w:eastAsia="zh-CN"/>
        </w:rPr>
      </w:pPr>
      <w:r>
        <w:rPr>
          <w:lang w:eastAsia="zh-CN"/>
        </w:rPr>
        <w:t>但尚未有纠纷发生），连为CC中做青年工作的干部梁之义，</w:t>
      </w:r>
    </w:p>
    <w:p>
      <w:pPr>
        <w:rPr>
          <w:lang w:eastAsia="zh-CN"/>
        </w:rPr>
      </w:pPr>
      <w:r>
        <w:rPr>
          <w:lang w:eastAsia="zh-CN"/>
        </w:rPr>
        <w:t>认为过去“太软弱”，要来“硬一些”，积极起来“打击一切</w:t>
      </w:r>
    </w:p>
    <w:p>
      <w:pPr>
        <w:rPr>
          <w:lang w:eastAsia="zh-CN"/>
        </w:rPr>
      </w:pPr>
      <w:r>
        <w:rPr>
          <w:lang w:eastAsia="zh-CN"/>
        </w:rPr>
        <w:t>左翼青年”。“打击抗先”，“不准进行全省学联的活动”，积</w:t>
      </w:r>
    </w:p>
    <w:p>
      <w:pPr>
        <w:rPr>
          <w:lang w:eastAsia="zh-CN"/>
        </w:rPr>
      </w:pPr>
      <w:r>
        <w:rPr>
          <w:lang w:eastAsia="zh-CN"/>
        </w:rPr>
        <w:t>极布置迅速完成“省青年救亡协会”的组织，</w:t>
      </w:r>
    </w:p>
    <w:p>
      <w:pPr>
        <w:rPr>
          <w:lang w:eastAsia="zh-CN"/>
        </w:rPr>
      </w:pPr>
      <w:r>
        <w:rPr>
          <w:lang w:eastAsia="zh-CN"/>
        </w:rPr>
        <w:t>‘积极准备三</w:t>
      </w:r>
    </w:p>
    <w:p>
      <w:pPr>
        <w:rPr>
          <w:lang w:eastAsia="zh-CN"/>
        </w:rPr>
      </w:pPr>
      <w:r>
        <w:rPr>
          <w:lang w:eastAsia="zh-CN"/>
        </w:rPr>
        <w:t>民主义青年团”，“多办青年刊物”，“夺取救亡呼声的领导，</w:t>
      </w:r>
    </w:p>
    <w:p>
      <w:pPr>
        <w:rPr>
          <w:lang w:eastAsia="zh-CN"/>
        </w:rPr>
      </w:pPr>
      <w:r>
        <w:rPr>
          <w:lang w:eastAsia="zh-CN"/>
        </w:rPr>
        <w:t>驱逐左翼</w:t>
      </w:r>
      <w:r>
        <w:rPr>
          <w:color w:val="808080"/>
          <w:lang w:eastAsia="zh-CN"/>
        </w:rPr>
        <w:t>干</w:t>
      </w:r>
      <w:r>
        <w:rPr>
          <w:lang w:eastAsia="zh-CN"/>
        </w:rPr>
        <w:t>部”...</w:t>
      </w:r>
      <w:r>
        <w:rPr>
          <w:color w:val="808080"/>
          <w:lang w:eastAsia="zh-CN"/>
        </w:rPr>
        <w:t>.</w:t>
      </w:r>
      <w:r>
        <w:rPr>
          <w:lang w:eastAsia="zh-CN"/>
        </w:rPr>
        <w:t>这些消息来后，我们的干部与同志有的</w:t>
      </w:r>
    </w:p>
    <w:p>
      <w:pPr>
        <w:rPr>
          <w:lang w:eastAsia="zh-CN"/>
        </w:rPr>
      </w:pPr>
      <w:r>
        <w:rPr>
          <w:lang w:eastAsia="zh-CN"/>
        </w:rPr>
        <w:t>还是一套“左”的作风，有的有点“莫之所措”</w:t>
      </w:r>
      <w:r>
        <w:rPr>
          <w:color w:val="808080"/>
          <w:lang w:eastAsia="zh-CN"/>
        </w:rPr>
        <w:t>、</w:t>
      </w:r>
      <w:r>
        <w:rPr>
          <w:lang w:eastAsia="zh-CN"/>
        </w:rPr>
        <w:t>“怕斗不</w:t>
      </w:r>
    </w:p>
    <w:p>
      <w:pPr>
        <w:rPr>
          <w:lang w:eastAsia="zh-CN"/>
        </w:rPr>
      </w:pPr>
      <w:r>
        <w:rPr>
          <w:lang w:eastAsia="zh-CN"/>
        </w:rPr>
        <w:t>190</w:t>
      </w:r>
    </w:p>
    <w:p>
      <w:pPr>
        <w:rPr>
          <w:lang w:eastAsia="zh-CN"/>
        </w:rPr>
      </w:pPr>
      <w:r>
        <w:rPr>
          <w:lang w:eastAsia="zh-CN"/>
        </w:rPr>
        <w:t>赢”、“无定见”。</w:t>
      </w:r>
    </w:p>
    <w:p>
      <w:pPr>
        <w:rPr>
          <w:lang w:eastAsia="zh-CN"/>
        </w:rPr>
      </w:pPr>
      <w:r>
        <w:rPr>
          <w:lang w:eastAsia="zh-CN"/>
        </w:rPr>
        <w:t>我昨晚给他们的指示是:</w:t>
      </w:r>
    </w:p>
    <w:p>
      <w:pPr>
        <w:rPr>
          <w:lang w:eastAsia="zh-CN"/>
        </w:rPr>
      </w:pPr>
      <w:r>
        <w:rPr>
          <w:lang w:eastAsia="zh-CN"/>
        </w:rPr>
        <w:t>①整个形势是更好的，不要认为是更坏，但不忽视人家</w:t>
      </w:r>
    </w:p>
    <w:p>
      <w:pPr>
        <w:rPr>
          <w:lang w:eastAsia="zh-CN"/>
        </w:rPr>
      </w:pPr>
      <w:r>
        <w:rPr>
          <w:lang w:eastAsia="zh-CN"/>
        </w:rPr>
        <w:t>这种不良之心。国民党是要积极做青年运动，他将从积极做</w:t>
      </w:r>
    </w:p>
    <w:p>
      <w:pPr>
        <w:rPr>
          <w:lang w:eastAsia="zh-CN"/>
        </w:rPr>
      </w:pPr>
      <w:r>
        <w:rPr>
          <w:lang w:eastAsia="zh-CN"/>
        </w:rPr>
        <w:t>的过程中争取群众。</w:t>
      </w:r>
    </w:p>
    <w:p>
      <w:pPr>
        <w:rPr>
          <w:lang w:eastAsia="zh-CN"/>
        </w:rPr>
      </w:pPr>
      <w:r>
        <w:rPr>
          <w:lang w:eastAsia="zh-CN"/>
        </w:rPr>
        <w:t>②现在的群众是无党派的更多，不要认为我就不可能，</w:t>
      </w:r>
    </w:p>
    <w:p>
      <w:pPr>
        <w:rPr>
          <w:lang w:eastAsia="zh-CN"/>
        </w:rPr>
      </w:pPr>
      <w:r>
        <w:rPr>
          <w:lang w:eastAsia="zh-CN"/>
        </w:rPr>
        <w:t>而</w:t>
      </w:r>
      <w:r>
        <w:rPr>
          <w:color w:val="808080"/>
          <w:lang w:eastAsia="zh-CN"/>
        </w:rPr>
        <w:t>且</w:t>
      </w:r>
      <w:r>
        <w:rPr>
          <w:lang w:eastAsia="zh-CN"/>
        </w:rPr>
        <w:t>青年的思想情绪都是进步的，我们只要有正确的做法，</w:t>
      </w:r>
    </w:p>
    <w:p>
      <w:pPr>
        <w:rPr>
          <w:lang w:eastAsia="zh-CN"/>
        </w:rPr>
      </w:pPr>
      <w:r>
        <w:rPr>
          <w:lang w:eastAsia="zh-CN"/>
        </w:rPr>
        <w:t>积极的工作是可以得到更好胜利与成绩的，应坚定意志。</w:t>
      </w:r>
    </w:p>
    <w:p>
      <w:pPr>
        <w:rPr>
          <w:lang w:eastAsia="zh-CN"/>
        </w:rPr>
      </w:pPr>
      <w:r>
        <w:rPr>
          <w:lang w:eastAsia="zh-CN"/>
        </w:rPr>
        <w:t>③过【去】年十二月，我们为避免磨擦</w:t>
      </w:r>
      <w:r>
        <w:rPr>
          <w:color w:val="808080"/>
          <w:lang w:eastAsia="zh-CN"/>
        </w:rPr>
        <w:t>【</w:t>
      </w:r>
      <w:r>
        <w:rPr>
          <w:lang w:eastAsia="zh-CN"/>
        </w:rPr>
        <w:t>而】退让，形</w:t>
      </w:r>
    </w:p>
    <w:p>
      <w:pPr>
        <w:rPr>
          <w:lang w:eastAsia="zh-CN"/>
        </w:rPr>
      </w:pPr>
      <w:r>
        <w:rPr>
          <w:lang w:eastAsia="zh-CN"/>
        </w:rPr>
        <w:t>成了投降倾向。结果市学联为人把持，增加了困难，阻</w:t>
      </w:r>
      <w:r>
        <w:rPr>
          <w:color w:val="0000E1"/>
          <w:lang w:eastAsia="zh-CN"/>
        </w:rPr>
        <w:t>滞</w:t>
      </w:r>
      <w:r>
        <w:rPr>
          <w:lang w:eastAsia="zh-CN"/>
        </w:rPr>
        <w:t>了</w:t>
      </w:r>
    </w:p>
    <w:p>
      <w:pPr>
        <w:rPr>
          <w:lang w:eastAsia="zh-CN"/>
        </w:rPr>
      </w:pPr>
      <w:r>
        <w:rPr>
          <w:lang w:eastAsia="zh-CN"/>
        </w:rPr>
        <w:t>青年运动不少。这次全联开会，既能正确地避免、减少磨</w:t>
      </w:r>
    </w:p>
    <w:p>
      <w:pPr>
        <w:rPr>
          <w:lang w:eastAsia="zh-CN"/>
        </w:rPr>
      </w:pPr>
      <w:r>
        <w:rPr>
          <w:lang w:eastAsia="zh-CN"/>
        </w:rPr>
        <w:t>擦，又能坚定立场，坚持××</w:t>
      </w:r>
      <w:r>
        <w:rPr>
          <w:color w:val="808080"/>
          <w:lang w:eastAsia="zh-CN"/>
        </w:rPr>
        <w:t>，</w:t>
      </w:r>
      <w:r>
        <w:rPr>
          <w:lang w:eastAsia="zh-CN"/>
        </w:rPr>
        <w:t>结果胜利。这是经验，应要</w:t>
      </w:r>
    </w:p>
    <w:p>
      <w:pPr>
        <w:rPr>
          <w:lang w:eastAsia="zh-CN"/>
        </w:rPr>
      </w:pPr>
      <w:r>
        <w:rPr>
          <w:lang w:eastAsia="zh-CN"/>
        </w:rPr>
        <w:t>接受，在这次实行起来。</w:t>
      </w:r>
    </w:p>
    <w:p>
      <w:pPr>
        <w:rPr>
          <w:lang w:eastAsia="zh-CN"/>
        </w:rPr>
      </w:pPr>
      <w:r>
        <w:rPr>
          <w:lang w:eastAsia="zh-CN"/>
        </w:rPr>
        <w:t>④具体的</w:t>
      </w:r>
      <w:r>
        <w:rPr>
          <w:color w:val="008000"/>
          <w:lang w:eastAsia="zh-CN"/>
        </w:rPr>
        <w:t>决</w:t>
      </w:r>
      <w:r>
        <w:rPr>
          <w:lang w:eastAsia="zh-CN"/>
        </w:rPr>
        <w:t>定:</w:t>
      </w:r>
    </w:p>
    <w:p>
      <w:pPr>
        <w:rPr>
          <w:lang w:eastAsia="zh-CN"/>
        </w:rPr>
      </w:pPr>
      <w:r>
        <w:rPr>
          <w:lang w:eastAsia="zh-CN"/>
        </w:rPr>
        <w:t>A、坚持巩固“抗先”，彻底转变作风，立即去召集活</w:t>
      </w:r>
    </w:p>
    <w:p>
      <w:pPr>
        <w:rPr>
          <w:lang w:eastAsia="zh-CN"/>
        </w:rPr>
      </w:pPr>
      <w:r>
        <w:rPr>
          <w:lang w:eastAsia="zh-CN"/>
        </w:rPr>
        <w:t>动分子，用最大的【力量】说服他们。</w:t>
      </w:r>
    </w:p>
    <w:p>
      <w:pPr>
        <w:rPr>
          <w:lang w:eastAsia="zh-CN"/>
        </w:rPr>
      </w:pPr>
      <w:r>
        <w:rPr>
          <w:lang w:eastAsia="zh-CN"/>
        </w:rPr>
        <w:t>B、增加先进的</w:t>
      </w:r>
      <w:r>
        <w:rPr>
          <w:color w:val="FF0000"/>
          <w:lang w:eastAsia="zh-CN"/>
        </w:rPr>
        <w:t>干</w:t>
      </w:r>
      <w:r>
        <w:rPr>
          <w:lang w:eastAsia="zh-CN"/>
        </w:rPr>
        <w:t>部到市学联中去，党员都更积极工作</w:t>
      </w:r>
    </w:p>
    <w:p>
      <w:pPr>
        <w:rPr>
          <w:lang w:eastAsia="zh-CN"/>
        </w:rPr>
      </w:pPr>
      <w:r>
        <w:rPr>
          <w:lang w:eastAsia="zh-CN"/>
        </w:rPr>
        <w:t>起来。</w:t>
      </w:r>
    </w:p>
    <w:p>
      <w:pPr>
        <w:rPr>
          <w:lang w:eastAsia="zh-CN"/>
        </w:rPr>
      </w:pPr>
      <w:r>
        <w:rPr>
          <w:lang w:eastAsia="zh-CN"/>
        </w:rPr>
        <w:t>C、积极布置全省学联的工作，积极连络外县，切实打</w:t>
      </w:r>
    </w:p>
    <w:p>
      <w:pPr>
        <w:rPr>
          <w:lang w:eastAsia="zh-CN"/>
        </w:rPr>
      </w:pPr>
      <w:r>
        <w:rPr>
          <w:lang w:eastAsia="zh-CN"/>
        </w:rPr>
        <w:t>稳基础，不必多公开号召，多做实际组织连系与组织工作，</w:t>
      </w:r>
    </w:p>
    <w:p>
      <w:pPr>
        <w:rPr>
          <w:lang w:eastAsia="zh-CN"/>
        </w:rPr>
      </w:pPr>
      <w:r>
        <w:rPr>
          <w:lang w:eastAsia="zh-CN"/>
        </w:rPr>
        <w:t>准备力量，争取可能成立省学联。如硬不能也不免【勉】</w:t>
      </w:r>
    </w:p>
    <w:p>
      <w:pPr>
        <w:rPr>
          <w:lang w:eastAsia="zh-CN"/>
        </w:rPr>
      </w:pPr>
      <w:r>
        <w:rPr>
          <w:lang w:eastAsia="zh-CN"/>
        </w:rPr>
        <w:t>强，而以全力加</w:t>
      </w:r>
      <w:del w:id="112" w:author="林 清" w:date="2018-10-08T12:01:00Z">
        <w:r>
          <w:rPr>
            <w:lang w:eastAsia="zh-CN"/>
          </w:rPr>
          <w:delText>人</w:delText>
        </w:r>
      </w:del>
      <w:ins w:id="113" w:author="林 清" w:date="2018-10-08T12:01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“青协”去。</w:t>
      </w:r>
    </w:p>
    <w:p>
      <w:pPr>
        <w:rPr>
          <w:lang w:eastAsia="zh-CN"/>
        </w:rPr>
      </w:pPr>
      <w:r>
        <w:rPr>
          <w:lang w:eastAsia="zh-CN"/>
        </w:rPr>
        <w:t>D、以争取青年运动的统一团结，避免磨擦与对立为</w:t>
      </w:r>
    </w:p>
    <w:p>
      <w:pPr>
        <w:rPr>
          <w:lang w:eastAsia="zh-CN"/>
        </w:rPr>
      </w:pPr>
      <w:r>
        <w:rPr>
          <w:lang w:eastAsia="zh-CN"/>
        </w:rPr>
        <w:t>主。</w:t>
      </w:r>
    </w:p>
    <w:p>
      <w:pPr>
        <w:rPr>
          <w:lang w:eastAsia="zh-CN"/>
        </w:rPr>
      </w:pPr>
      <w:r>
        <w:rPr>
          <w:lang w:eastAsia="zh-CN"/>
        </w:rPr>
        <w:t>E、不论省学联能成立与否，都要准备与积极参加省青</w:t>
      </w:r>
    </w:p>
    <w:p>
      <w:pPr>
        <w:rPr>
          <w:lang w:eastAsia="zh-CN"/>
        </w:rPr>
      </w:pPr>
      <w:r>
        <w:rPr>
          <w:lang w:eastAsia="zh-CN"/>
        </w:rPr>
        <w:t>年救亡协会的活动及青年团内去。</w:t>
      </w:r>
    </w:p>
    <w:p>
      <w:pPr>
        <w:rPr>
          <w:lang w:eastAsia="zh-CN"/>
        </w:rPr>
      </w:pPr>
      <w:r>
        <w:rPr>
          <w:lang w:eastAsia="zh-CN"/>
        </w:rPr>
        <w:t>F、潮汕青年运动尚在我们领导下，积极联系起来（因</w:t>
      </w:r>
    </w:p>
    <w:p>
      <w:pPr>
        <w:rPr>
          <w:lang w:eastAsia="zh-CN"/>
        </w:rPr>
      </w:pPr>
      <w:r>
        <w:rPr>
          <w:lang w:eastAsia="zh-CN"/>
        </w:rPr>
        <w:t>为他们已受闽粤边省委领导，与此间关系很疏。现准备派人</w:t>
      </w:r>
    </w:p>
    <w:p>
      <w:pPr>
        <w:rPr>
          <w:lang w:eastAsia="zh-CN"/>
        </w:rPr>
      </w:pPr>
      <w:r>
        <w:rPr>
          <w:lang w:eastAsia="zh-CN"/>
        </w:rPr>
        <w:t>去及要他们派人来联系。望你们告方方，迅速转信去，要他</w:t>
      </w:r>
    </w:p>
    <w:p>
      <w:pPr>
        <w:rPr>
          <w:lang w:eastAsia="zh-CN"/>
        </w:rPr>
      </w:pPr>
      <w:r>
        <w:rPr>
          <w:lang w:eastAsia="zh-CN"/>
        </w:rPr>
        <w:t>们与此间建立密切关系，能改由此间领导更好）。</w:t>
      </w:r>
    </w:p>
    <w:p>
      <w:pPr>
        <w:rPr>
          <w:lang w:eastAsia="zh-CN"/>
        </w:rPr>
      </w:pPr>
      <w:r>
        <w:rPr>
          <w:lang w:eastAsia="zh-CN"/>
        </w:rPr>
        <w:t>4</w:t>
      </w:r>
      <w:r>
        <w:rPr>
          <w:color w:val="0000E1"/>
          <w:lang w:eastAsia="zh-CN"/>
        </w:rPr>
        <w:t>.</w:t>
      </w:r>
      <w:r>
        <w:rPr>
          <w:lang w:eastAsia="zh-CN"/>
        </w:rPr>
        <w:t>近据由广西来【的】人说，由广西当局传出的消息</w:t>
      </w:r>
    </w:p>
    <w:p>
      <w:pPr>
        <w:rPr>
          <w:lang w:eastAsia="zh-CN"/>
        </w:rPr>
      </w:pPr>
      <w:r>
        <w:rPr>
          <w:lang w:eastAsia="zh-CN"/>
        </w:rPr>
        <w:t>说:桂西、西林（原文如此一编者注）</w:t>
      </w:r>
      <w:r>
        <w:rPr>
          <w:color w:val="FF0000"/>
          <w:lang w:eastAsia="zh-CN"/>
        </w:rPr>
        <w:t>一</w:t>
      </w:r>
      <w:r>
        <w:rPr>
          <w:lang w:eastAsia="zh-CN"/>
        </w:rPr>
        <w:t>带，现集中有原</w:t>
      </w:r>
    </w:p>
    <w:p>
      <w:pPr>
        <w:rPr>
          <w:lang w:eastAsia="zh-CN"/>
        </w:rPr>
      </w:pPr>
      <w:r>
        <w:rPr>
          <w:lang w:eastAsia="zh-CN"/>
        </w:rPr>
        <w:t>我游击队约万人，枪五、六千，已派代表与当局谈判，条件</w:t>
      </w:r>
    </w:p>
    <w:p>
      <w:pPr>
        <w:rPr>
          <w:lang w:eastAsia="zh-CN"/>
        </w:rPr>
      </w:pPr>
      <w:r>
        <w:rPr>
          <w:lang w:eastAsia="zh-CN"/>
        </w:rPr>
        <w:t>【是】:</w:t>
      </w:r>
    </w:p>
    <w:p>
      <w:pPr>
        <w:rPr>
          <w:lang w:eastAsia="zh-CN"/>
        </w:rPr>
      </w:pPr>
      <w:r>
        <w:rPr>
          <w:lang w:eastAsia="zh-CN"/>
        </w:rPr>
        <w:t>①愿编为广西军队，受李的指挥；</w:t>
      </w:r>
    </w:p>
    <w:p>
      <w:pPr>
        <w:rPr>
          <w:lang w:eastAsia="zh-CN"/>
        </w:rPr>
      </w:pPr>
      <w:r>
        <w:rPr>
          <w:lang w:eastAsia="zh-CN"/>
        </w:rPr>
        <w:t>②不得分散，要集中；</w:t>
      </w:r>
    </w:p>
    <w:p>
      <w:pPr>
        <w:rPr>
          <w:lang w:eastAsia="zh-CN"/>
        </w:rPr>
      </w:pPr>
      <w:r>
        <w:rPr>
          <w:lang w:eastAsia="zh-CN"/>
        </w:rPr>
        <w:t>③</w:t>
      </w:r>
      <w:del w:id="114" w:author="林 清" w:date="2018-10-08T12:03:00Z">
        <w:r>
          <w:rPr>
            <w:color w:val="FF0000"/>
            <w:lang w:eastAsia="zh-CN"/>
          </w:rPr>
          <w:delText>千</w:delText>
        </w:r>
      </w:del>
      <w:ins w:id="115" w:author="林 清" w:date="2018-10-08T12:03:00Z">
        <w:r>
          <w:rPr>
            <w:rFonts w:hint="eastAsia"/>
            <w:color w:val="FF0000"/>
            <w:lang w:eastAsia="zh-CN"/>
          </w:rPr>
          <w:t>干</w:t>
        </w:r>
      </w:ins>
      <w:r>
        <w:rPr>
          <w:lang w:eastAsia="zh-CN"/>
        </w:rPr>
        <w:t>部选举不得调换，当局派百色正副县长在百色西林</w:t>
      </w:r>
    </w:p>
    <w:p>
      <w:pPr>
        <w:rPr>
          <w:lang w:eastAsia="zh-CN"/>
        </w:rPr>
      </w:pPr>
      <w:r>
        <w:rPr>
          <w:lang w:eastAsia="zh-CN"/>
        </w:rPr>
        <w:t>间谈判，未成。当局现采【取】办法:A、封锁，增加其困</w:t>
      </w:r>
    </w:p>
    <w:p>
      <w:pPr>
        <w:rPr>
          <w:lang w:eastAsia="zh-CN"/>
        </w:rPr>
      </w:pPr>
      <w:r>
        <w:rPr>
          <w:lang w:eastAsia="zh-CN"/>
        </w:rPr>
        <w:t>难；B、威吓，说要围剿。</w:t>
      </w:r>
    </w:p>
    <w:p>
      <w:pPr>
        <w:rPr>
          <w:lang w:eastAsia="zh-CN"/>
        </w:rPr>
      </w:pPr>
      <w:r>
        <w:rPr>
          <w:lang w:eastAsia="zh-CN"/>
        </w:rPr>
        <w:t>我们因交通关系，得不到组织消息，曾派去的（一月去</w:t>
      </w:r>
    </w:p>
    <w:p>
      <w:pPr>
        <w:rPr>
          <w:lang w:eastAsia="zh-CN"/>
        </w:rPr>
      </w:pPr>
      <w:r>
        <w:rPr>
          <w:lang w:eastAsia="zh-CN"/>
        </w:rPr>
        <w:t>的）吴元根本无消息，未知尚在人间否。而当地党很弱，</w:t>
      </w:r>
      <w:r>
        <w:rPr>
          <w:color w:val="008000"/>
          <w:lang w:eastAsia="zh-CN"/>
        </w:rPr>
        <w:t>土</w:t>
      </w:r>
    </w:p>
    <w:p>
      <w:pPr>
        <w:rPr>
          <w:lang w:eastAsia="zh-CN"/>
        </w:rPr>
      </w:pPr>
      <w:r>
        <w:rPr>
          <w:lang w:eastAsia="zh-CN"/>
        </w:rPr>
        <w:t>匪倾向也很严重，难免投降与分裂。这事除已告叶剑英同志</w:t>
      </w:r>
    </w:p>
    <w:p>
      <w:pPr>
        <w:rPr>
          <w:lang w:eastAsia="zh-CN"/>
        </w:rPr>
      </w:pPr>
      <w:r>
        <w:rPr>
          <w:lang w:eastAsia="zh-CN"/>
        </w:rPr>
        <w:t>外，望你们还设法打听些消息，并能与李、白一谈，过去已</w:t>
      </w:r>
    </w:p>
    <w:p>
      <w:pPr>
        <w:rPr>
          <w:lang w:eastAsia="zh-CN"/>
        </w:rPr>
      </w:pPr>
      <w:r>
        <w:rPr>
          <w:lang w:eastAsia="zh-CN"/>
        </w:rPr>
        <w:t>编好的两团，现无什么消息。</w:t>
      </w:r>
    </w:p>
    <w:p>
      <w:pPr>
        <w:rPr>
          <w:lang w:eastAsia="zh-CN"/>
        </w:rPr>
      </w:pPr>
      <w:r>
        <w:rPr>
          <w:lang w:eastAsia="zh-CN"/>
        </w:rPr>
        <w:t>5.市学联已派代表四人准备到港，代表全联欢迎世</w:t>
      </w:r>
    </w:p>
    <w:p>
      <w:pPr>
        <w:rPr>
          <w:lang w:eastAsia="zh-CN"/>
        </w:rPr>
      </w:pPr>
      <w:r>
        <w:rPr>
          <w:lang w:eastAsia="zh-CN"/>
        </w:rPr>
        <w:t>【界】学联代表。我们除在港作布置外，特别注意市学联代</w:t>
      </w:r>
    </w:p>
    <w:p>
      <w:pPr>
        <w:rPr>
          <w:lang w:eastAsia="zh-CN"/>
        </w:rPr>
      </w:pPr>
      <w:r>
        <w:rPr>
          <w:lang w:eastAsia="zh-CN"/>
        </w:rPr>
        <w:t>表中意见的统一团结（你们有什么意见，详情将由青委写详</w:t>
      </w:r>
    </w:p>
    <w:p>
      <w:pPr>
        <w:rPr>
          <w:lang w:eastAsia="zh-CN"/>
        </w:rPr>
      </w:pPr>
      <w:r>
        <w:rPr>
          <w:lang w:eastAsia="zh-CN"/>
        </w:rPr>
        <w:t>信给你们）。</w:t>
      </w:r>
    </w:p>
    <w:p>
      <w:pPr>
        <w:rPr>
          <w:lang w:eastAsia="zh-CN"/>
        </w:rPr>
      </w:pPr>
      <w:r>
        <w:rPr>
          <w:lang w:eastAsia="zh-CN"/>
        </w:rPr>
        <w:t>6.广西工作已在整顿与开展中，请增加经费2</w:t>
      </w:r>
      <w:r>
        <w:rPr>
          <w:color w:val="808080"/>
          <w:lang w:eastAsia="zh-CN"/>
        </w:rPr>
        <w:t>0</w:t>
      </w:r>
      <w:r>
        <w:rPr>
          <w:lang w:eastAsia="zh-CN"/>
        </w:rPr>
        <w:t>0元。</w:t>
      </w:r>
    </w:p>
    <w:p>
      <w:pPr>
        <w:rPr>
          <w:lang w:eastAsia="zh-CN"/>
        </w:rPr>
      </w:pPr>
      <w:r>
        <w:rPr>
          <w:lang w:eastAsia="zh-CN"/>
        </w:rPr>
        <w:t>琼州近来信，情形更好，请无论如何派一个军事干部（营长</w:t>
      </w:r>
    </w:p>
    <w:p>
      <w:pPr>
        <w:rPr>
          <w:lang w:eastAsia="zh-CN"/>
        </w:rPr>
      </w:pPr>
      <w:r>
        <w:rPr>
          <w:lang w:eastAsia="zh-CN"/>
        </w:rPr>
        <w:t>之类即可）、一个政治工作干部给他【们】。</w:t>
      </w:r>
    </w:p>
    <w:p>
      <w:pPr>
        <w:rPr>
          <w:lang w:eastAsia="zh-CN"/>
        </w:rPr>
      </w:pPr>
      <w:r>
        <w:rPr>
          <w:lang w:eastAsia="zh-CN"/>
        </w:rPr>
        <w:t>7.关于“七次大会”给地方组织的指示，何时可发来?</w:t>
      </w:r>
    </w:p>
    <w:p>
      <w:pPr>
        <w:rPr>
          <w:lang w:eastAsia="zh-CN"/>
        </w:rPr>
      </w:pPr>
      <w:r>
        <w:rPr>
          <w:lang w:eastAsia="zh-CN"/>
        </w:rPr>
        <w:t>192</w:t>
      </w:r>
    </w:p>
    <w:p>
      <w:pPr>
        <w:rPr>
          <w:lang w:eastAsia="zh-CN"/>
        </w:rPr>
      </w:pPr>
      <w:r>
        <w:rPr>
          <w:lang w:eastAsia="zh-CN"/>
        </w:rPr>
        <w:t>再去参加会议了，暂停。</w:t>
      </w:r>
    </w:p>
    <w:p>
      <w:pPr>
        <w:rPr>
          <w:lang w:eastAsia="zh-CN"/>
        </w:rPr>
      </w:pPr>
      <w:r>
        <w:rPr>
          <w:lang w:eastAsia="zh-CN"/>
        </w:rPr>
        <w:t>致以</w:t>
      </w:r>
    </w:p>
    <w:p>
      <w:pPr>
        <w:rPr>
          <w:lang w:eastAsia="zh-CN"/>
        </w:rPr>
      </w:pPr>
      <w:r>
        <w:rPr>
          <w:lang w:eastAsia="zh-CN"/>
        </w:rPr>
        <w:t>布礼</w:t>
      </w:r>
    </w:p>
    <w:p>
      <w:pPr>
        <w:rPr>
          <w:lang w:eastAsia="zh-CN"/>
        </w:rPr>
      </w:pPr>
      <w:r>
        <w:rPr>
          <w:lang w:eastAsia="zh-CN"/>
        </w:rPr>
        <w:t>广东省委</w:t>
      </w:r>
    </w:p>
    <w:p>
      <w:pPr>
        <w:rPr>
          <w:lang w:eastAsia="zh-CN"/>
        </w:rPr>
      </w:pPr>
      <w:r>
        <w:rPr>
          <w:lang w:eastAsia="zh-CN"/>
        </w:rPr>
        <w:t>张南杰①</w:t>
      </w:r>
    </w:p>
    <w:p>
      <w:pPr>
        <w:rPr>
          <w:lang w:eastAsia="zh-CN"/>
        </w:rPr>
      </w:pPr>
      <w:r>
        <w:rPr>
          <w:lang w:eastAsia="zh-CN"/>
        </w:rPr>
        <w:t>5月7日</w:t>
      </w:r>
    </w:p>
    <w:p>
      <w:pPr>
        <w:rPr>
          <w:lang w:eastAsia="zh-CN"/>
        </w:rPr>
      </w:pPr>
      <w:r>
        <w:rPr>
          <w:lang w:eastAsia="zh-CN"/>
        </w:rPr>
        <w:t>即张文彬。</w:t>
      </w:r>
    </w:p>
    <w:p>
      <w:pPr>
        <w:rPr>
          <w:lang w:eastAsia="zh-CN"/>
        </w:rPr>
      </w:pPr>
      <w:r>
        <w:rPr>
          <w:lang w:eastAsia="zh-CN"/>
        </w:rPr>
        <w:t>193</w:t>
      </w:r>
    </w:p>
    <w:p>
      <w:pPr>
        <w:rPr>
          <w:lang w:eastAsia="zh-CN"/>
        </w:rPr>
      </w:pPr>
      <w:r>
        <w:rPr>
          <w:lang w:eastAsia="zh-CN"/>
        </w:rPr>
        <w:t>给长江局的报告</w:t>
      </w:r>
    </w:p>
    <w:p>
      <w:pPr>
        <w:rPr>
          <w:lang w:eastAsia="zh-CN"/>
        </w:rPr>
      </w:pPr>
      <w:r>
        <w:rPr>
          <w:lang w:eastAsia="zh-CN"/>
        </w:rPr>
        <w:t>（1938年5月24日）</w:t>
      </w:r>
    </w:p>
    <w:p>
      <w:pPr>
        <w:rPr>
          <w:lang w:eastAsia="zh-CN"/>
        </w:rPr>
      </w:pPr>
      <w:r>
        <w:rPr>
          <w:color w:val="0000E1"/>
          <w:lang w:eastAsia="zh-CN"/>
        </w:rPr>
        <w:t>长</w:t>
      </w:r>
      <w:r>
        <w:rPr>
          <w:lang w:eastAsia="zh-CN"/>
        </w:rPr>
        <w:t>江中央局:</w:t>
      </w:r>
    </w:p>
    <w:p>
      <w:pPr>
        <w:rPr>
          <w:lang w:eastAsia="zh-CN"/>
        </w:rPr>
      </w:pPr>
      <w:r>
        <w:rPr>
          <w:lang w:eastAsia="zh-CN"/>
        </w:rPr>
        <w:t>五月七日给你的信因当时申未带走，只得延到现在送</w:t>
      </w:r>
    </w:p>
    <w:p>
      <w:pPr>
        <w:rPr>
          <w:lang w:eastAsia="zh-CN"/>
        </w:rPr>
      </w:pPr>
      <w:r>
        <w:rPr>
          <w:lang w:eastAsia="zh-CN"/>
        </w:rPr>
        <w:t>来。现将最近情形和几件工作告你:</w:t>
      </w:r>
    </w:p>
    <w:p>
      <w:pPr>
        <w:rPr>
          <w:lang w:eastAsia="zh-CN"/>
        </w:rPr>
      </w:pPr>
      <w:r>
        <w:rPr>
          <w:lang w:eastAsia="zh-CN"/>
        </w:rPr>
        <w:t>一、中央政治局三月会议总结及张国焘问题，以及长江</w:t>
      </w:r>
    </w:p>
    <w:p>
      <w:pPr>
        <w:rPr>
          <w:lang w:eastAsia="zh-CN"/>
        </w:rPr>
      </w:pPr>
      <w:r>
        <w:rPr>
          <w:lang w:eastAsia="zh-CN"/>
        </w:rPr>
        <w:t>局给南委的指示信和中央发展组织的决议，建立省、港市委</w:t>
      </w:r>
    </w:p>
    <w:p>
      <w:pPr>
        <w:rPr>
          <w:lang w:eastAsia="zh-CN"/>
        </w:rPr>
      </w:pPr>
      <w:r>
        <w:rPr>
          <w:lang w:eastAsia="zh-CN"/>
        </w:rPr>
        <w:t>等，已在省、港、海分别召集扩大会传达讨论了。以广州的</w:t>
      </w:r>
    </w:p>
    <w:p>
      <w:pPr>
        <w:rPr>
          <w:lang w:eastAsia="zh-CN"/>
        </w:rPr>
      </w:pPr>
      <w:r>
        <w:rPr>
          <w:lang w:eastAsia="zh-CN"/>
        </w:rPr>
        <w:t>讨论传达为最好，的确比省委扩大会的讨论还要紧张、深</w:t>
      </w:r>
    </w:p>
    <w:p>
      <w:pPr>
        <w:rPr>
          <w:lang w:eastAsia="zh-CN"/>
        </w:rPr>
      </w:pPr>
      <w:r>
        <w:rPr>
          <w:lang w:eastAsia="zh-CN"/>
        </w:rPr>
        <w:t>刻、进步、实际。（1）讨论时间四天，自始至终紧张、热烈</w:t>
      </w:r>
    </w:p>
    <w:p>
      <w:pPr>
        <w:rPr>
          <w:lang w:eastAsia="zh-CN"/>
        </w:rPr>
      </w:pPr>
      <w:r>
        <w:rPr>
          <w:lang w:eastAsia="zh-CN"/>
        </w:rPr>
        <w:t>发言，反映实际情形更多而宝贵，特别是解答了许多基本的</w:t>
      </w:r>
    </w:p>
    <w:p>
      <w:pPr>
        <w:rPr>
          <w:lang w:eastAsia="zh-CN"/>
        </w:rPr>
      </w:pPr>
      <w:r>
        <w:rPr>
          <w:lang w:eastAsia="zh-CN"/>
        </w:rPr>
        <w:t>政治与组织问题。大家认为得的东西不少，有办法做了，胜</w:t>
      </w:r>
    </w:p>
    <w:p>
      <w:pPr>
        <w:rPr>
          <w:lang w:eastAsia="zh-CN"/>
        </w:rPr>
      </w:pPr>
      <w:r>
        <w:rPr>
          <w:lang w:eastAsia="zh-CN"/>
        </w:rPr>
        <w:t>读三年书。（2）在讨论政治局会议总结中，特别是讨论张国</w:t>
      </w:r>
    </w:p>
    <w:p>
      <w:pPr>
        <w:rPr>
          <w:lang w:eastAsia="zh-CN"/>
        </w:rPr>
      </w:pPr>
      <w:r>
        <w:rPr>
          <w:lang w:eastAsia="zh-CN"/>
        </w:rPr>
        <w:t>焘问题中更紧张，一致拥护党的路线与开除张国焘的决定。</w:t>
      </w:r>
    </w:p>
    <w:p>
      <w:pPr>
        <w:rPr>
          <w:lang w:eastAsia="zh-CN"/>
        </w:rPr>
      </w:pPr>
      <w:r>
        <w:rPr>
          <w:lang w:eastAsia="zh-CN"/>
        </w:rPr>
        <w:t>市委扩大会成立了决定，“号召全党同志坚决为中央列宁主</w:t>
      </w:r>
    </w:p>
    <w:p>
      <w:pPr>
        <w:rPr>
          <w:lang w:eastAsia="zh-CN"/>
        </w:rPr>
      </w:pPr>
      <w:r>
        <w:rPr>
          <w:lang w:eastAsia="zh-CN"/>
        </w:rPr>
        <w:t>义路线而斗争，坚</w:t>
      </w:r>
      <w:r>
        <w:rPr>
          <w:color w:val="FF0000"/>
          <w:lang w:eastAsia="zh-CN"/>
        </w:rPr>
        <w:t>决</w:t>
      </w:r>
      <w:r>
        <w:rPr>
          <w:lang w:eastAsia="zh-CN"/>
        </w:rPr>
        <w:t>与叛徒张国焘作斗争，以实际的努力全</w:t>
      </w:r>
    </w:p>
    <w:p>
      <w:pPr>
        <w:rPr>
          <w:lang w:eastAsia="zh-CN"/>
        </w:rPr>
      </w:pPr>
      <w:r>
        <w:rPr>
          <w:lang w:eastAsia="zh-CN"/>
        </w:rPr>
        <w:t>党的团结，大大改善党的工作，大大发展组织，吸收与锻炼</w:t>
      </w:r>
    </w:p>
    <w:p>
      <w:pPr>
        <w:rPr>
          <w:lang w:eastAsia="zh-CN"/>
        </w:rPr>
      </w:pPr>
      <w:r>
        <w:rPr>
          <w:lang w:eastAsia="zh-CN"/>
        </w:rPr>
        <w:t>出千百个新的布尔什维克党员与干部，来回答张国</w:t>
      </w:r>
      <w:r>
        <w:rPr>
          <w:color w:val="808080"/>
          <w:lang w:eastAsia="zh-CN"/>
        </w:rPr>
        <w:t>焘</w:t>
      </w:r>
      <w:r>
        <w:rPr>
          <w:lang w:eastAsia="zh-CN"/>
        </w:rPr>
        <w:t>的叛</w:t>
      </w:r>
    </w:p>
    <w:p>
      <w:pPr>
        <w:rPr>
          <w:lang w:eastAsia="zh-CN"/>
        </w:rPr>
      </w:pPr>
      <w:r>
        <w:rPr>
          <w:lang w:eastAsia="zh-CN"/>
        </w:rPr>
        <w:t>变，并回答个别企图利用张国焘叛徒来分裂我党的阴谋，使</w:t>
      </w:r>
    </w:p>
    <w:p>
      <w:pPr>
        <w:rPr>
          <w:lang w:eastAsia="zh-CN"/>
        </w:rPr>
      </w:pPr>
      <w:r>
        <w:rPr>
          <w:lang w:eastAsia="zh-CN"/>
        </w:rPr>
        <w:t>叛徒与阴谋者的企图破产，正如张国焘路线的破产一样!”</w:t>
      </w:r>
    </w:p>
    <w:p>
      <w:pPr>
        <w:rPr>
          <w:lang w:eastAsia="zh-CN"/>
        </w:rPr>
      </w:pPr>
      <w:r>
        <w:rPr>
          <w:lang w:eastAsia="zh-CN"/>
        </w:rPr>
        <w:t>194</w:t>
      </w:r>
    </w:p>
    <w:p>
      <w:pPr>
        <w:rPr>
          <w:lang w:eastAsia="zh-CN"/>
        </w:rPr>
      </w:pPr>
      <w:r>
        <w:rPr>
          <w:lang w:eastAsia="zh-CN"/>
        </w:rPr>
        <w:t>会议中有个别</w:t>
      </w:r>
      <w:r>
        <w:rPr>
          <w:color w:val="808080"/>
          <w:lang w:eastAsia="zh-CN"/>
        </w:rPr>
        <w:t>干</w:t>
      </w:r>
      <w:r>
        <w:rPr>
          <w:lang w:eastAsia="zh-CN"/>
        </w:rPr>
        <w:t>部发言“用我们的团结、改进、扩大，使叛</w:t>
      </w:r>
    </w:p>
    <w:p>
      <w:pPr>
        <w:rPr>
          <w:lang w:eastAsia="zh-CN"/>
        </w:rPr>
      </w:pPr>
      <w:r>
        <w:rPr>
          <w:lang w:eastAsia="zh-CN"/>
        </w:rPr>
        <w:t>徒张国焘再来一个破产，来一个完全公开的破产吧!”（3）</w:t>
      </w:r>
    </w:p>
    <w:p>
      <w:pPr>
        <w:rPr>
          <w:lang w:eastAsia="zh-CN"/>
        </w:rPr>
      </w:pPr>
      <w:r>
        <w:rPr>
          <w:lang w:eastAsia="zh-CN"/>
        </w:rPr>
        <w:t>在讨论发展党的组织中，特别用事实说明了发展的客观条件</w:t>
      </w:r>
    </w:p>
    <w:p>
      <w:pPr>
        <w:rPr>
          <w:lang w:eastAsia="zh-CN"/>
        </w:rPr>
      </w:pPr>
      <w:r>
        <w:rPr>
          <w:lang w:eastAsia="zh-CN"/>
        </w:rPr>
        <w:t>是如何的好，而我们的工作是如何的忽视与关门主义。最近</w:t>
      </w:r>
    </w:p>
    <w:p>
      <w:pPr>
        <w:rPr>
          <w:lang w:eastAsia="zh-CN"/>
        </w:rPr>
      </w:pPr>
      <w:r>
        <w:rPr>
          <w:lang w:eastAsia="zh-CN"/>
        </w:rPr>
        <w:t>中大某教授在一个班内测检学生思想，用不记名投票方式答</w:t>
      </w:r>
    </w:p>
    <w:p>
      <w:pPr>
        <w:rPr>
          <w:lang w:eastAsia="zh-CN"/>
        </w:rPr>
      </w:pPr>
      <w:r>
        <w:rPr>
          <w:lang w:eastAsia="zh-CN"/>
        </w:rPr>
        <w:t>复问你愿加入共产党还是加人国民党?结果开票看百分之八</w:t>
      </w:r>
    </w:p>
    <w:p>
      <w:pPr>
        <w:rPr>
          <w:lang w:eastAsia="zh-CN"/>
        </w:rPr>
      </w:pPr>
      <w:r>
        <w:rPr>
          <w:lang w:eastAsia="zh-CN"/>
        </w:rPr>
        <w:t>十愿加</w:t>
      </w:r>
      <w:del w:id="116" w:author="林 清" w:date="2018-10-08T14:05:00Z">
        <w:r>
          <w:rPr>
            <w:color w:val="0000E1"/>
            <w:lang w:eastAsia="zh-CN"/>
          </w:rPr>
          <w:delText>人</w:delText>
        </w:r>
      </w:del>
      <w:ins w:id="117" w:author="林 清" w:date="2018-10-08T14:05:00Z">
        <w:r>
          <w:rPr>
            <w:rFonts w:hint="eastAsia"/>
            <w:color w:val="0000E1"/>
            <w:lang w:eastAsia="zh-CN"/>
          </w:rPr>
          <w:t>入</w:t>
        </w:r>
      </w:ins>
      <w:r>
        <w:rPr>
          <w:lang w:eastAsia="zh-CN"/>
        </w:rPr>
        <w:t>共产党，其余为国民党。又一问题，请选举你最信</w:t>
      </w:r>
    </w:p>
    <w:p>
      <w:pPr>
        <w:rPr>
          <w:lang w:eastAsia="zh-CN"/>
        </w:rPr>
      </w:pPr>
      <w:r>
        <w:rPr>
          <w:lang w:eastAsia="zh-CN"/>
        </w:rPr>
        <w:t>仰的人物，结果以蒋介石、毛泽东、白崇禧、周恩来、王明</w:t>
      </w:r>
    </w:p>
    <w:p>
      <w:pPr>
        <w:rPr>
          <w:lang w:eastAsia="zh-CN"/>
        </w:rPr>
      </w:pPr>
      <w:r>
        <w:rPr>
          <w:lang w:eastAsia="zh-CN"/>
        </w:rPr>
        <w:t>五人票最多，差不多是全体都写过这五人名字，其余的只成</w:t>
      </w:r>
    </w:p>
    <w:p>
      <w:pPr>
        <w:rPr>
          <w:lang w:eastAsia="zh-CN"/>
        </w:rPr>
      </w:pPr>
      <w:r>
        <w:rPr>
          <w:lang w:eastAsia="zh-CN"/>
        </w:rPr>
        <w:t>【少】数而未公布。C.P.竟占了五</w:t>
      </w:r>
      <w:r>
        <w:rPr>
          <w:color w:val="FF0000"/>
          <w:lang w:eastAsia="zh-CN"/>
        </w:rPr>
        <w:t>【</w:t>
      </w:r>
      <w:r>
        <w:rPr>
          <w:lang w:eastAsia="zh-CN"/>
        </w:rPr>
        <w:t>三】人。又如叶剑英到</w:t>
      </w:r>
    </w:p>
    <w:p>
      <w:pPr>
        <w:rPr>
          <w:lang w:eastAsia="zh-CN"/>
        </w:rPr>
      </w:pPr>
      <w:r>
        <w:rPr>
          <w:lang w:eastAsia="zh-CN"/>
        </w:rPr>
        <w:t>中大及广雅演讲，学生、教员都是从未曾有的拥满与紧张。</w:t>
      </w:r>
    </w:p>
    <w:p>
      <w:pPr>
        <w:rPr>
          <w:lang w:eastAsia="zh-CN"/>
        </w:rPr>
      </w:pPr>
      <w:r>
        <w:rPr>
          <w:lang w:eastAsia="zh-CN"/>
        </w:rPr>
        <w:t>中大文学院、医学院的募捐响应朱、彭号召，在支部委员领</w:t>
      </w:r>
    </w:p>
    <w:p>
      <w:pPr>
        <w:rPr>
          <w:lang w:eastAsia="zh-CN"/>
        </w:rPr>
      </w:pPr>
      <w:r>
        <w:rPr>
          <w:lang w:eastAsia="zh-CN"/>
        </w:rPr>
        <w:t>导下，得到比任何捐款都要更好的成绩。又如市一中学生捐</w:t>
      </w:r>
    </w:p>
    <w:p>
      <w:pPr>
        <w:rPr>
          <w:lang w:eastAsia="zh-CN"/>
        </w:rPr>
      </w:pPr>
      <w:r>
        <w:rPr>
          <w:lang w:eastAsia="zh-CN"/>
        </w:rPr>
        <w:t>款是全体学生最热烈、最积极的，而且经过全体学生同学校</w:t>
      </w:r>
    </w:p>
    <w:p>
      <w:pPr>
        <w:rPr>
          <w:lang w:eastAsia="zh-CN"/>
        </w:rPr>
      </w:pPr>
      <w:r>
        <w:rPr>
          <w:lang w:eastAsia="zh-CN"/>
        </w:rPr>
        <w:t>当局的斗争得到成功的。市二职128个学生，120人捐了款，</w:t>
      </w:r>
    </w:p>
    <w:p>
      <w:pPr>
        <w:rPr>
          <w:lang w:eastAsia="zh-CN"/>
        </w:rPr>
      </w:pPr>
      <w:r>
        <w:rPr>
          <w:lang w:eastAsia="zh-CN"/>
        </w:rPr>
        <w:t>都说“找不到机会帮助八路军还不捐吗?”工人中特别印刷</w:t>
      </w:r>
    </w:p>
    <w:p>
      <w:pPr>
        <w:rPr>
          <w:lang w:eastAsia="zh-CN"/>
        </w:rPr>
      </w:pPr>
      <w:r>
        <w:rPr>
          <w:lang w:eastAsia="zh-CN"/>
        </w:rPr>
        <w:t>工人，常有找不到</w:t>
      </w:r>
      <w:del w:id="118" w:author="林 清" w:date="2018-10-08T14:05:00Z">
        <w:r>
          <w:rPr>
            <w:color w:val="0000E1"/>
            <w:lang w:eastAsia="zh-CN"/>
          </w:rPr>
          <w:delText>人</w:delText>
        </w:r>
      </w:del>
      <w:ins w:id="119" w:author="林 清" w:date="2018-10-08T14:05:00Z">
        <w:r>
          <w:rPr>
            <w:rFonts w:hint="eastAsia"/>
            <w:color w:val="0000E1"/>
            <w:lang w:eastAsia="zh-CN"/>
          </w:rPr>
          <w:t>入</w:t>
        </w:r>
      </w:ins>
      <w:r>
        <w:rPr>
          <w:lang w:eastAsia="zh-CN"/>
        </w:rPr>
        <w:t>党的门径而随便的问。又如假冒中央代</w:t>
      </w:r>
    </w:p>
    <w:p>
      <w:pPr>
        <w:rPr>
          <w:lang w:eastAsia="zh-CN"/>
        </w:rPr>
      </w:pPr>
      <w:r>
        <w:rPr>
          <w:lang w:eastAsia="zh-CN"/>
        </w:rPr>
        <w:t>表的杜</w:t>
      </w:r>
      <w:r>
        <w:rPr>
          <w:color w:val="0000E1"/>
          <w:lang w:eastAsia="zh-CN"/>
        </w:rPr>
        <w:t>宇</w:t>
      </w:r>
      <w:r>
        <w:rPr>
          <w:lang w:eastAsia="zh-CN"/>
        </w:rPr>
        <w:t>很快发展了百多人，而大多数是自以为</w:t>
      </w:r>
      <w:del w:id="120" w:author="林 清" w:date="2018-10-08T14:05:00Z">
        <w:r>
          <w:rPr>
            <w:lang w:eastAsia="zh-CN"/>
          </w:rPr>
          <w:delText>人</w:delText>
        </w:r>
      </w:del>
      <w:ins w:id="121" w:author="林 清" w:date="2018-10-08T14:05:00Z">
        <w:r>
          <w:rPr>
            <w:rFonts w:hint="eastAsia"/>
            <w:lang w:eastAsia="zh-CN"/>
          </w:rPr>
          <w:t>入</w:t>
        </w:r>
      </w:ins>
      <w:r>
        <w:rPr>
          <w:color w:val="FF0000"/>
          <w:lang w:eastAsia="zh-CN"/>
        </w:rPr>
        <w:t>了</w:t>
      </w:r>
      <w:r>
        <w:rPr>
          <w:color w:val="0000E1"/>
          <w:lang w:eastAsia="zh-CN"/>
        </w:rPr>
        <w:t>C</w:t>
      </w:r>
      <w:r>
        <w:rPr>
          <w:lang w:eastAsia="zh-CN"/>
        </w:rPr>
        <w:t>.P.</w:t>
      </w:r>
    </w:p>
    <w:p>
      <w:pPr>
        <w:rPr>
          <w:lang w:eastAsia="zh-CN"/>
        </w:rPr>
      </w:pPr>
      <w:r>
        <w:rPr>
          <w:lang w:eastAsia="zh-CN"/>
        </w:rPr>
        <w:t>而高兴的，等等。我们政治影响多大，群众找党多迫切，又</w:t>
      </w:r>
    </w:p>
    <w:p>
      <w:pPr>
        <w:rPr>
          <w:lang w:eastAsia="zh-CN"/>
        </w:rPr>
      </w:pPr>
      <w:r>
        <w:rPr>
          <w:lang w:eastAsia="zh-CN"/>
        </w:rPr>
        <w:t>反映出一严重问题是许多党员以为要秘密，不使人知道自己</w:t>
      </w:r>
    </w:p>
    <w:p>
      <w:pPr>
        <w:rPr>
          <w:lang w:eastAsia="zh-CN"/>
        </w:rPr>
      </w:pPr>
      <w:r>
        <w:rPr>
          <w:lang w:eastAsia="zh-CN"/>
        </w:rPr>
        <w:t>是党员，于是“灰色’起来，于是“隐蔽面目”，“不积极”，</w:t>
      </w:r>
    </w:p>
    <w:p>
      <w:pPr>
        <w:rPr>
          <w:lang w:eastAsia="zh-CN"/>
        </w:rPr>
      </w:pPr>
      <w:r>
        <w:rPr>
          <w:lang w:eastAsia="zh-CN"/>
        </w:rPr>
        <w:t>“怕向人家表现政治面目”，“不知怎样开展组织”....这一</w:t>
      </w:r>
    </w:p>
    <w:p>
      <w:pPr>
        <w:rPr>
          <w:lang w:eastAsia="zh-CN"/>
        </w:rPr>
      </w:pPr>
      <w:r>
        <w:rPr>
          <w:lang w:eastAsia="zh-CN"/>
        </w:rPr>
        <w:t>面是因为基本教育的没有和幼稚，一面也是消极右倾者的表</w:t>
      </w:r>
    </w:p>
    <w:p>
      <w:pPr>
        <w:rPr>
          <w:lang w:eastAsia="zh-CN"/>
        </w:rPr>
      </w:pPr>
      <w:r>
        <w:rPr>
          <w:lang w:eastAsia="zh-CN"/>
        </w:rPr>
        <w:t>现和藉口。因此会议中把发展组织与党员的正确态度言行，</w:t>
      </w:r>
    </w:p>
    <w:p>
      <w:pPr>
        <w:rPr>
          <w:lang w:eastAsia="zh-CN"/>
        </w:rPr>
      </w:pPr>
      <w:r>
        <w:rPr>
          <w:lang w:eastAsia="zh-CN"/>
        </w:rPr>
        <w:t>及怎样为群众模范等基本问题和反对右倾消极的倾向，加以</w:t>
      </w:r>
    </w:p>
    <w:p>
      <w:pPr>
        <w:rPr>
          <w:lang w:eastAsia="zh-CN"/>
        </w:rPr>
      </w:pPr>
      <w:r>
        <w:rPr>
          <w:lang w:eastAsia="zh-CN"/>
        </w:rPr>
        <w:t>热烈的讨论。又有许多以为自己人了党，努力工作够了；或</w:t>
      </w:r>
    </w:p>
    <w:p>
      <w:pPr>
        <w:rPr>
          <w:lang w:eastAsia="zh-CN"/>
        </w:rPr>
      </w:pPr>
      <w:r>
        <w:rPr>
          <w:lang w:eastAsia="zh-CN"/>
        </w:rPr>
        <w:t>195</w:t>
      </w:r>
    </w:p>
    <w:p>
      <w:pPr>
        <w:rPr>
          <w:lang w:eastAsia="zh-CN"/>
        </w:rPr>
      </w:pPr>
      <w:r>
        <w:rPr>
          <w:lang w:eastAsia="zh-CN"/>
        </w:rPr>
        <w:t>以为只要统一战线，不必要扩大党的组织；又或把条件看得</w:t>
      </w:r>
    </w:p>
    <w:p>
      <w:pPr>
        <w:rPr>
          <w:lang w:eastAsia="zh-CN"/>
        </w:rPr>
      </w:pPr>
      <w:r>
        <w:rPr>
          <w:lang w:eastAsia="zh-CN"/>
        </w:rPr>
        <w:t>很高，有在一年前半年前曾有些动摇，现在很好的分子</w:t>
      </w:r>
    </w:p>
    <w:p>
      <w:pPr>
        <w:rPr>
          <w:lang w:eastAsia="zh-CN"/>
        </w:rPr>
      </w:pPr>
      <w:r>
        <w:rPr>
          <w:lang w:eastAsia="zh-CN"/>
        </w:rPr>
        <w:t>【被】拒绝着</w:t>
      </w:r>
      <w:r>
        <w:rPr>
          <w:color w:val="008000"/>
          <w:lang w:eastAsia="zh-CN"/>
        </w:rPr>
        <w:t>；</w:t>
      </w:r>
      <w:r>
        <w:rPr>
          <w:lang w:eastAsia="zh-CN"/>
        </w:rPr>
        <w:t>或是大多数老是对象，未有积极争取。还有</w:t>
      </w:r>
    </w:p>
    <w:p>
      <w:pPr>
        <w:rPr>
          <w:lang w:eastAsia="zh-CN"/>
        </w:rPr>
      </w:pPr>
      <w:r>
        <w:rPr>
          <w:color w:val="0000E1"/>
          <w:lang w:eastAsia="zh-CN"/>
        </w:rPr>
        <w:t>一</w:t>
      </w:r>
      <w:r>
        <w:rPr>
          <w:lang w:eastAsia="zh-CN"/>
        </w:rPr>
        <w:t>重要原因是市委根本没有组织部的及支部组织的日常工</w:t>
      </w:r>
    </w:p>
    <w:p>
      <w:pPr>
        <w:rPr>
          <w:lang w:eastAsia="zh-CN"/>
        </w:rPr>
      </w:pPr>
      <w:r>
        <w:rPr>
          <w:lang w:eastAsia="zh-CN"/>
        </w:rPr>
        <w:t>作，经常忙是布置群众工作（的确群众工作的应付很忙），</w:t>
      </w:r>
    </w:p>
    <w:p>
      <w:pPr>
        <w:rPr>
          <w:lang w:eastAsia="zh-CN"/>
        </w:rPr>
      </w:pPr>
      <w:r>
        <w:rPr>
          <w:lang w:eastAsia="zh-CN"/>
        </w:rPr>
        <w:t>党的组织的工作，从书</w:t>
      </w:r>
      <w:r>
        <w:rPr>
          <w:color w:val="FF0000"/>
          <w:lang w:eastAsia="zh-CN"/>
        </w:rPr>
        <w:t>记</w:t>
      </w:r>
      <w:r>
        <w:rPr>
          <w:lang w:eastAsia="zh-CN"/>
        </w:rPr>
        <w:t>、组织都没有管着。这些也都在会</w:t>
      </w:r>
    </w:p>
    <w:p>
      <w:pPr>
        <w:rPr>
          <w:lang w:eastAsia="zh-CN"/>
        </w:rPr>
      </w:pPr>
      <w:r>
        <w:rPr>
          <w:lang w:eastAsia="zh-CN"/>
        </w:rPr>
        <w:t>议中给了严格的批评与明确的答复，并号召在五月底前发展</w:t>
      </w:r>
    </w:p>
    <w:p>
      <w:pPr>
        <w:rPr>
          <w:lang w:eastAsia="zh-CN"/>
        </w:rPr>
      </w:pPr>
      <w:r>
        <w:rPr>
          <w:lang w:eastAsia="zh-CN"/>
        </w:rPr>
        <w:t>二倍以上（这本是五月计划中规定的）。同时要说明，自</w:t>
      </w:r>
    </w:p>
    <w:p>
      <w:pPr>
        <w:rPr>
          <w:lang w:eastAsia="zh-CN"/>
        </w:rPr>
      </w:pPr>
      <w:r>
        <w:rPr>
          <w:lang w:eastAsia="zh-CN"/>
        </w:rPr>
        <w:t>黄①去后，广州也发展了部分重要的基础，就是工人中以</w:t>
      </w:r>
    </w:p>
    <w:p>
      <w:pPr>
        <w:rPr>
          <w:lang w:eastAsia="zh-CN"/>
        </w:rPr>
      </w:pPr>
      <w:r>
        <w:rPr>
          <w:lang w:eastAsia="zh-CN"/>
        </w:rPr>
        <w:t>前只有二人，现已有了十五人（印刷</w:t>
      </w:r>
      <w:r>
        <w:rPr>
          <w:color w:val="0000E1"/>
          <w:lang w:eastAsia="zh-CN"/>
        </w:rPr>
        <w:t>、</w:t>
      </w:r>
      <w:r>
        <w:rPr>
          <w:lang w:eastAsia="zh-CN"/>
        </w:rPr>
        <w:t>轮渡、机器工），还</w:t>
      </w:r>
    </w:p>
    <w:p>
      <w:pPr>
        <w:rPr>
          <w:lang w:eastAsia="zh-CN"/>
        </w:rPr>
      </w:pPr>
      <w:r>
        <w:rPr>
          <w:lang w:eastAsia="zh-CN"/>
        </w:rPr>
        <w:t>有整个市委下输送了将近20个党员到外县去和军队中去，</w:t>
      </w:r>
    </w:p>
    <w:p>
      <w:pPr>
        <w:rPr>
          <w:lang w:eastAsia="zh-CN"/>
        </w:rPr>
      </w:pPr>
      <w:r>
        <w:rPr>
          <w:lang w:eastAsia="zh-CN"/>
        </w:rPr>
        <w:t>开创了外县工作。现比原来的也增加了30</w:t>
      </w:r>
      <w:r>
        <w:rPr>
          <w:color w:val="FF0000"/>
          <w:lang w:eastAsia="zh-CN"/>
        </w:rPr>
        <w:t>%</w:t>
      </w:r>
      <w:r>
        <w:rPr>
          <w:lang w:eastAsia="zh-CN"/>
        </w:rPr>
        <w:t>（自然太少），</w:t>
      </w:r>
    </w:p>
    <w:p>
      <w:pPr>
        <w:rPr>
          <w:lang w:eastAsia="zh-CN"/>
        </w:rPr>
      </w:pPr>
      <w:r>
        <w:rPr>
          <w:lang w:eastAsia="zh-CN"/>
        </w:rPr>
        <w:t>不是完全没有发展的。（4）在整个工作检讨中特别喊出了反</w:t>
      </w:r>
    </w:p>
    <w:p>
      <w:pPr>
        <w:rPr>
          <w:lang w:eastAsia="zh-CN"/>
        </w:rPr>
      </w:pPr>
      <w:r>
        <w:rPr>
          <w:lang w:eastAsia="zh-CN"/>
        </w:rPr>
        <w:t>对空谈主义、反对实际工作的机会主义。在总结时大家都下</w:t>
      </w:r>
    </w:p>
    <w:p>
      <w:pPr>
        <w:rPr>
          <w:lang w:eastAsia="zh-CN"/>
        </w:rPr>
      </w:pPr>
      <w:r>
        <w:rPr>
          <w:lang w:eastAsia="zh-CN"/>
        </w:rPr>
        <w:t>了</w:t>
      </w:r>
      <w:r>
        <w:rPr>
          <w:color w:val="0000E1"/>
          <w:lang w:eastAsia="zh-CN"/>
        </w:rPr>
        <w:t>决</w:t>
      </w:r>
      <w:r>
        <w:rPr>
          <w:lang w:eastAsia="zh-CN"/>
        </w:rPr>
        <w:t>心“不仅说得好，还要做得好”。</w:t>
      </w:r>
    </w:p>
    <w:p>
      <w:pPr>
        <w:rPr>
          <w:lang w:eastAsia="zh-CN"/>
        </w:rPr>
      </w:pPr>
      <w:r>
        <w:rPr>
          <w:lang w:eastAsia="zh-CN"/>
        </w:rPr>
        <w:t>从他们这十天来向下面的传达看，一般是能够这样去</w:t>
      </w:r>
    </w:p>
    <w:p>
      <w:pPr>
        <w:rPr>
          <w:lang w:eastAsia="zh-CN"/>
        </w:rPr>
      </w:pPr>
      <w:r>
        <w:rPr>
          <w:lang w:eastAsia="zh-CN"/>
        </w:rPr>
        <w:t>做。特别青年工作部门与中大支部的讨论很热烈、实际，问</w:t>
      </w:r>
    </w:p>
    <w:p>
      <w:pPr>
        <w:rPr>
          <w:lang w:eastAsia="zh-CN"/>
        </w:rPr>
      </w:pPr>
      <w:r>
        <w:rPr>
          <w:lang w:eastAsia="zh-CN"/>
        </w:rPr>
        <w:t>题是这样精神要如何坚持下去，和组织实际工作与为实现决</w:t>
      </w:r>
    </w:p>
    <w:p>
      <w:pPr>
        <w:rPr>
          <w:lang w:eastAsia="zh-CN"/>
        </w:rPr>
      </w:pPr>
      <w:r>
        <w:rPr>
          <w:lang w:eastAsia="zh-CN"/>
        </w:rPr>
        <w:t>心的斗争。我们正开了准备检查工作的会议，预备在五月传</w:t>
      </w:r>
    </w:p>
    <w:p>
      <w:pPr>
        <w:rPr>
          <w:lang w:eastAsia="zh-CN"/>
        </w:rPr>
      </w:pPr>
      <w:r>
        <w:rPr>
          <w:lang w:eastAsia="zh-CN"/>
        </w:rPr>
        <w:t>达完毕后，六月初即加以检查工作，去推动执行。已嘱咐市</w:t>
      </w:r>
    </w:p>
    <w:p>
      <w:pPr>
        <w:rPr>
          <w:lang w:eastAsia="zh-CN"/>
        </w:rPr>
      </w:pPr>
      <w:r>
        <w:rPr>
          <w:lang w:eastAsia="zh-CN"/>
        </w:rPr>
        <w:t>委在月底写一报告转你们。</w:t>
      </w:r>
    </w:p>
    <w:p>
      <w:pPr>
        <w:rPr>
          <w:lang w:eastAsia="zh-CN"/>
        </w:rPr>
      </w:pPr>
      <w:r>
        <w:rPr>
          <w:lang w:eastAsia="zh-CN"/>
        </w:rPr>
        <w:t>在香港市委扩大会的讨论则比较马虎。因为只注意些实</w:t>
      </w:r>
    </w:p>
    <w:p>
      <w:pPr>
        <w:rPr>
          <w:lang w:eastAsia="zh-CN"/>
        </w:rPr>
      </w:pPr>
      <w:r>
        <w:rPr>
          <w:lang w:eastAsia="zh-CN"/>
        </w:rPr>
        <w:t>际工作，忽视了对这些问题的深刻</w:t>
      </w:r>
      <w:r>
        <w:rPr>
          <w:color w:val="008000"/>
          <w:lang w:eastAsia="zh-CN"/>
        </w:rPr>
        <w:t>了</w:t>
      </w:r>
      <w:r>
        <w:rPr>
          <w:lang w:eastAsia="zh-CN"/>
        </w:rPr>
        <w:t>解与具体的讨论。我们</w:t>
      </w:r>
    </w:p>
    <w:p>
      <w:pPr>
        <w:rPr>
          <w:lang w:eastAsia="zh-CN"/>
        </w:rPr>
      </w:pPr>
      <w:r>
        <w:rPr>
          <w:lang w:eastAsia="zh-CN"/>
        </w:rPr>
        <w:t>已在会议之后提出了批评，但他们对党中央路线及开除张国</w:t>
      </w:r>
    </w:p>
    <w:p>
      <w:pPr>
        <w:rPr>
          <w:lang w:eastAsia="zh-CN"/>
        </w:rPr>
      </w:pPr>
      <w:r>
        <w:rPr>
          <w:lang w:eastAsia="zh-CN"/>
        </w:rPr>
        <w:t>①</w:t>
      </w:r>
    </w:p>
    <w:p>
      <w:pPr>
        <w:rPr>
          <w:lang w:eastAsia="zh-CN"/>
        </w:rPr>
      </w:pPr>
      <w:r>
        <w:rPr>
          <w:lang w:eastAsia="zh-CN"/>
        </w:rPr>
        <w:t>指中共中央长江局组织部负责人黄文杰，时曾来</w:t>
      </w:r>
      <w:r>
        <w:rPr>
          <w:color w:val="0000E1"/>
          <w:lang w:eastAsia="zh-CN"/>
        </w:rPr>
        <w:t>粤</w:t>
      </w:r>
      <w:r>
        <w:rPr>
          <w:lang w:eastAsia="zh-CN"/>
        </w:rPr>
        <w:t>巡视考察工作。</w:t>
      </w:r>
    </w:p>
    <w:p>
      <w:pPr>
        <w:rPr>
          <w:lang w:eastAsia="zh-CN"/>
        </w:rPr>
      </w:pPr>
      <w:r>
        <w:rPr>
          <w:lang w:eastAsia="zh-CN"/>
        </w:rPr>
        <w:t>196</w:t>
      </w:r>
    </w:p>
    <w:p>
      <w:pPr>
        <w:rPr>
          <w:lang w:eastAsia="zh-CN"/>
        </w:rPr>
      </w:pPr>
      <w:r>
        <w:rPr>
          <w:lang w:eastAsia="zh-CN"/>
        </w:rPr>
        <w:t>焘的决定是一致的拥护。在海员中的讨论比不上广州，却比</w:t>
      </w:r>
    </w:p>
    <w:p>
      <w:pPr>
        <w:rPr>
          <w:lang w:eastAsia="zh-CN"/>
        </w:rPr>
      </w:pPr>
      <w:r>
        <w:rPr>
          <w:lang w:eastAsia="zh-CN"/>
        </w:rPr>
        <w:t>港市委的更好，提出了很多政治的、组织的问题研究。</w:t>
      </w:r>
    </w:p>
    <w:p>
      <w:pPr>
        <w:rPr>
          <w:lang w:eastAsia="zh-CN"/>
        </w:rPr>
      </w:pPr>
      <w:r>
        <w:rPr>
          <w:lang w:eastAsia="zh-CN"/>
        </w:rPr>
        <w:t>在训练班（全部是外县</w:t>
      </w:r>
      <w:r>
        <w:rPr>
          <w:color w:val="808080"/>
          <w:lang w:eastAsia="zh-CN"/>
        </w:rPr>
        <w:t>干</w:t>
      </w:r>
      <w:r>
        <w:rPr>
          <w:lang w:eastAsia="zh-CN"/>
        </w:rPr>
        <w:t>部）中讨论没有广州市的好，</w:t>
      </w:r>
    </w:p>
    <w:p>
      <w:pPr>
        <w:rPr>
          <w:lang w:eastAsia="zh-CN"/>
        </w:rPr>
      </w:pPr>
      <w:r>
        <w:rPr>
          <w:lang w:eastAsia="zh-CN"/>
        </w:rPr>
        <w:t>但比港、海都好，他们也提出了很多的重要而具体问题来，</w:t>
      </w:r>
    </w:p>
    <w:p>
      <w:pPr>
        <w:rPr>
          <w:lang w:eastAsia="zh-CN"/>
        </w:rPr>
      </w:pPr>
      <w:r>
        <w:rPr>
          <w:lang w:eastAsia="zh-CN"/>
        </w:rPr>
        <w:t>如张国焘为什么坏到如此程度?为什么这样老还公开反党?</w:t>
      </w:r>
    </w:p>
    <w:p>
      <w:pPr>
        <w:rPr>
          <w:lang w:eastAsia="zh-CN"/>
        </w:rPr>
      </w:pPr>
      <w:r>
        <w:rPr>
          <w:lang w:eastAsia="zh-CN"/>
        </w:rPr>
        <w:t>也有怀疑到为什么几个曾经做过领导工作的如陈独秀、张慕</w:t>
      </w:r>
    </w:p>
    <w:p>
      <w:pPr>
        <w:rPr>
          <w:lang w:eastAsia="zh-CN"/>
        </w:rPr>
      </w:pPr>
      <w:r>
        <w:rPr>
          <w:lang w:eastAsia="zh-CN"/>
        </w:rPr>
        <w:t>陶直至张国焘，开除后竟公开叛党?或问是否早是敌人奸</w:t>
      </w:r>
    </w:p>
    <w:p>
      <w:pPr>
        <w:rPr>
          <w:lang w:eastAsia="zh-CN"/>
        </w:rPr>
      </w:pPr>
      <w:r>
        <w:rPr>
          <w:lang w:eastAsia="zh-CN"/>
        </w:rPr>
        <w:t>细?还有在广州市下面党员问为什么党不能教育到他转变过</w:t>
      </w:r>
    </w:p>
    <w:p>
      <w:pPr>
        <w:rPr>
          <w:lang w:eastAsia="zh-CN"/>
        </w:rPr>
      </w:pPr>
      <w:r>
        <w:rPr>
          <w:lang w:eastAsia="zh-CN"/>
        </w:rPr>
        <w:t>来?我们的解释是:（1）因为社会基础、思想影响在党内的</w:t>
      </w:r>
    </w:p>
    <w:p>
      <w:pPr>
        <w:rPr>
          <w:lang w:eastAsia="zh-CN"/>
        </w:rPr>
      </w:pPr>
      <w:r>
        <w:rPr>
          <w:lang w:eastAsia="zh-CN"/>
        </w:rPr>
        <w:t>反映，因为党布尔什维克锻炼历史过程中，个别机会主义的</w:t>
      </w:r>
    </w:p>
    <w:p>
      <w:pPr>
        <w:rPr>
          <w:lang w:eastAsia="zh-CN"/>
        </w:rPr>
      </w:pPr>
      <w:r>
        <w:rPr>
          <w:lang w:eastAsia="zh-CN"/>
        </w:rPr>
        <w:t>产生与一时存在的或部分存在是不免的，不奇怪的，党是不</w:t>
      </w:r>
    </w:p>
    <w:p>
      <w:pPr>
        <w:rPr>
          <w:lang w:eastAsia="zh-CN"/>
        </w:rPr>
      </w:pPr>
      <w:r>
        <w:rPr>
          <w:lang w:eastAsia="zh-CN"/>
        </w:rPr>
        <w:t>断的反机会主义斗争中锻炼与壮大起来的，联共因为这种锻</w:t>
      </w:r>
    </w:p>
    <w:p>
      <w:pPr>
        <w:rPr>
          <w:lang w:eastAsia="zh-CN"/>
        </w:rPr>
      </w:pPr>
      <w:r>
        <w:rPr>
          <w:lang w:eastAsia="zh-CN"/>
        </w:rPr>
        <w:t>炼更长久、更激烈，故更坚强。中共也是这样走上布尔什维</w:t>
      </w:r>
    </w:p>
    <w:p>
      <w:pPr>
        <w:rPr>
          <w:lang w:eastAsia="zh-CN"/>
        </w:rPr>
      </w:pPr>
      <w:r>
        <w:rPr>
          <w:lang w:eastAsia="zh-CN"/>
        </w:rPr>
        <w:t>克道路。陈独秀主义笼罩了全党，【使】大革命失败。张国</w:t>
      </w:r>
    </w:p>
    <w:p>
      <w:pPr>
        <w:rPr>
          <w:lang w:eastAsia="zh-CN"/>
        </w:rPr>
      </w:pPr>
      <w:r>
        <w:rPr>
          <w:lang w:eastAsia="zh-CN"/>
        </w:rPr>
        <w:t>焘路线则只是党内部分一时现象，并非在中央直接领导下，</w:t>
      </w:r>
    </w:p>
    <w:p>
      <w:pPr>
        <w:rPr>
          <w:lang w:eastAsia="zh-CN"/>
        </w:rPr>
      </w:pPr>
      <w:r>
        <w:rPr>
          <w:lang w:eastAsia="zh-CN"/>
        </w:rPr>
        <w:t>近为中央路线把他打破而取得了中央正确路线的胜利。（2）</w:t>
      </w:r>
    </w:p>
    <w:p>
      <w:pPr>
        <w:rPr>
          <w:lang w:eastAsia="zh-CN"/>
        </w:rPr>
      </w:pPr>
      <w:r>
        <w:rPr>
          <w:lang w:eastAsia="zh-CN"/>
        </w:rPr>
        <w:t>真理只有一个，革命的政策与路线只有一个是正确的，违反</w:t>
      </w:r>
    </w:p>
    <w:p>
      <w:pPr>
        <w:rPr>
          <w:lang w:eastAsia="zh-CN"/>
        </w:rPr>
      </w:pPr>
      <w:r>
        <w:rPr>
          <w:lang w:eastAsia="zh-CN"/>
        </w:rPr>
        <w:t>了这个不改而发展下去便必然走上公开反党、叛党，陈、张</w:t>
      </w:r>
    </w:p>
    <w:p>
      <w:pPr>
        <w:rPr>
          <w:lang w:eastAsia="zh-CN"/>
        </w:rPr>
      </w:pPr>
      <w:r>
        <w:rPr>
          <w:lang w:eastAsia="zh-CN"/>
        </w:rPr>
        <w:t>等之堕落以至变成叛徒与那些反革命、做卖国贼等便是一</w:t>
      </w:r>
    </w:p>
    <w:p>
      <w:pPr>
        <w:rPr>
          <w:lang w:eastAsia="zh-CN"/>
        </w:rPr>
      </w:pPr>
      <w:r>
        <w:rPr>
          <w:lang w:eastAsia="zh-CN"/>
        </w:rPr>
        <w:t>样。（3）教育不是万能，教育只能对于愿意忠实于党的教育</w:t>
      </w:r>
    </w:p>
    <w:p>
      <w:pPr>
        <w:rPr>
          <w:lang w:eastAsia="zh-CN"/>
        </w:rPr>
      </w:pPr>
      <w:r>
        <w:rPr>
          <w:lang w:eastAsia="zh-CN"/>
        </w:rPr>
        <w:t>【而改】过者，其不愿者其根本立场与整个思想错误而又顽</w:t>
      </w:r>
    </w:p>
    <w:p>
      <w:pPr>
        <w:rPr>
          <w:lang w:eastAsia="zh-CN"/>
        </w:rPr>
      </w:pPr>
      <w:r>
        <w:rPr>
          <w:lang w:eastAsia="zh-CN"/>
        </w:rPr>
        <w:t>固不改者，只有以组织纪律开除之。这些叛徒也只是自寻末</w:t>
      </w:r>
    </w:p>
    <w:p>
      <w:pPr>
        <w:rPr>
          <w:lang w:eastAsia="zh-CN"/>
        </w:rPr>
      </w:pPr>
      <w:r>
        <w:rPr>
          <w:lang w:eastAsia="zh-CN"/>
        </w:rPr>
        <w:t>路，如陈独秀、张国焘等都是在开除、叛变的前后，为人民</w:t>
      </w:r>
    </w:p>
    <w:p>
      <w:pPr>
        <w:rPr>
          <w:lang w:eastAsia="zh-CN"/>
        </w:rPr>
      </w:pPr>
      <w:r>
        <w:rPr>
          <w:lang w:eastAsia="zh-CN"/>
        </w:rPr>
        <w:t>拥戴或唾骂，几乎天壤之别。而我们的党呢，则是更健强发</w:t>
      </w:r>
    </w:p>
    <w:p>
      <w:pPr>
        <w:rPr>
          <w:lang w:eastAsia="zh-CN"/>
        </w:rPr>
      </w:pPr>
      <w:r>
        <w:rPr>
          <w:lang w:eastAsia="zh-CN"/>
        </w:rPr>
        <w:t>展，威信提高，日益布尔什维克化，日益扩大影响，而为全</w:t>
      </w:r>
    </w:p>
    <w:p>
      <w:pPr>
        <w:rPr>
          <w:lang w:eastAsia="zh-CN"/>
        </w:rPr>
      </w:pPr>
      <w:r>
        <w:rPr>
          <w:lang w:eastAsia="zh-CN"/>
        </w:rPr>
        <w:t>国人民拥护，以至取得了抗日民【族】统一战线和抗日战争</w:t>
      </w:r>
    </w:p>
    <w:p>
      <w:pPr>
        <w:rPr>
          <w:lang w:eastAsia="zh-CN"/>
        </w:rPr>
      </w:pPr>
      <w:r>
        <w:rPr>
          <w:lang w:eastAsia="zh-CN"/>
        </w:rPr>
        <w:t>中政治的领导，更证明着党是正确的、一致的、严密的、不</w:t>
      </w:r>
    </w:p>
    <w:p>
      <w:pPr>
        <w:rPr>
          <w:lang w:eastAsia="zh-CN"/>
        </w:rPr>
      </w:pPr>
      <w:r>
        <w:rPr>
          <w:lang w:eastAsia="zh-CN"/>
        </w:rPr>
        <w:t>断进步的、坚强与胜利的。这些经解释后一般能了解且有些</w:t>
      </w:r>
    </w:p>
    <w:p>
      <w:pPr>
        <w:rPr>
          <w:lang w:eastAsia="zh-CN"/>
        </w:rPr>
      </w:pPr>
      <w:r>
        <w:rPr>
          <w:lang w:eastAsia="zh-CN"/>
        </w:rPr>
        <w:t>干部也能如此解答。最近广州传下去，工人、学生中都有此</w:t>
      </w:r>
    </w:p>
    <w:p>
      <w:pPr>
        <w:rPr>
          <w:lang w:eastAsia="zh-CN"/>
        </w:rPr>
      </w:pPr>
      <w:r>
        <w:rPr>
          <w:lang w:eastAsia="zh-CN"/>
        </w:rPr>
        <w:t>类的问题出现，一般能如此解答。但我们尚未到支部检查，</w:t>
      </w:r>
    </w:p>
    <w:p>
      <w:pPr>
        <w:rPr>
          <w:lang w:eastAsia="zh-CN"/>
        </w:rPr>
      </w:pPr>
      <w:r>
        <w:rPr>
          <w:lang w:eastAsia="zh-CN"/>
        </w:rPr>
        <w:t>不知究竟下面了解如何，拟下日分别到支部检查。俟五月总</w:t>
      </w:r>
    </w:p>
    <w:p>
      <w:pPr>
        <w:rPr>
          <w:lang w:eastAsia="zh-CN"/>
        </w:rPr>
      </w:pPr>
      <w:r>
        <w:rPr>
          <w:lang w:eastAsia="zh-CN"/>
        </w:rPr>
        <w:t>结上再告你们。</w:t>
      </w:r>
    </w:p>
    <w:p>
      <w:pPr>
        <w:rPr>
          <w:lang w:eastAsia="zh-CN"/>
        </w:rPr>
      </w:pPr>
      <w:r>
        <w:rPr>
          <w:lang w:eastAsia="zh-CN"/>
        </w:rPr>
        <w:t>二、自黄巡视去后，全省党组织的发展是很不够的，特</w:t>
      </w:r>
    </w:p>
    <w:p>
      <w:pPr>
        <w:rPr>
          <w:lang w:eastAsia="zh-CN"/>
        </w:rPr>
      </w:pPr>
      <w:r>
        <w:rPr>
          <w:lang w:eastAsia="zh-CN"/>
        </w:rPr>
        <w:t>别是在主要的地区如广州、香港、△△及东江，但各地初步</w:t>
      </w:r>
    </w:p>
    <w:p>
      <w:pPr>
        <w:rPr>
          <w:lang w:eastAsia="zh-CN"/>
        </w:rPr>
      </w:pPr>
      <w:r>
        <w:rPr>
          <w:lang w:eastAsia="zh-CN"/>
        </w:rPr>
        <w:t>的成绩，特别是外县的发展上是较好【的】。计:香港比原</w:t>
      </w:r>
    </w:p>
    <w:p>
      <w:pPr>
        <w:rPr>
          <w:lang w:eastAsia="zh-CN"/>
        </w:rPr>
      </w:pPr>
      <w:r>
        <w:rPr>
          <w:lang w:eastAsia="zh-CN"/>
        </w:rPr>
        <w:t>发展【增加】四分之一，广州三分之一，海员一倍以上，中</w:t>
      </w:r>
    </w:p>
    <w:p>
      <w:pPr>
        <w:rPr>
          <w:lang w:eastAsia="zh-CN"/>
        </w:rPr>
      </w:pPr>
      <w:r>
        <w:rPr>
          <w:lang w:eastAsia="zh-CN"/>
        </w:rPr>
        <w:t>山一倍以上，东莞一倍以上，惠阳二分之一，东江之海陆</w:t>
      </w:r>
    </w:p>
    <w:p>
      <w:pPr>
        <w:rPr>
          <w:lang w:eastAsia="zh-CN"/>
        </w:rPr>
      </w:pPr>
      <w:r>
        <w:rPr>
          <w:lang w:eastAsia="zh-CN"/>
        </w:rPr>
        <w:t>丰、龙川、紫金、增城以至惠阳等无有发展。（中略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编</w:t>
      </w:r>
    </w:p>
    <w:p>
      <w:pPr>
        <w:rPr>
          <w:lang w:eastAsia="zh-CN"/>
        </w:rPr>
      </w:pPr>
      <w:r>
        <w:rPr>
          <w:lang w:eastAsia="zh-CN"/>
        </w:rPr>
        <w:t>者）发展得比较有成绩的是合浦，发展了五倍；琼州发展二</w:t>
      </w:r>
    </w:p>
    <w:p>
      <w:pPr>
        <w:rPr>
          <w:lang w:eastAsia="zh-CN"/>
        </w:rPr>
      </w:pPr>
      <w:r>
        <w:rPr>
          <w:lang w:eastAsia="zh-CN"/>
        </w:rPr>
        <w:t>倍又三分之一（共一千人以上），广宁五倍，顺德六倍，新</w:t>
      </w:r>
    </w:p>
    <w:p>
      <w:pPr>
        <w:rPr>
          <w:lang w:eastAsia="zh-CN"/>
        </w:rPr>
      </w:pPr>
      <w:r>
        <w:rPr>
          <w:lang w:eastAsia="zh-CN"/>
        </w:rPr>
        <w:t>会六倍，南雄由二个同志建立了三个支部，发展了二十多</w:t>
      </w:r>
    </w:p>
    <w:p>
      <w:pPr>
        <w:rPr>
          <w:lang w:eastAsia="zh-CN"/>
        </w:rPr>
      </w:pPr>
      <w:r>
        <w:rPr>
          <w:lang w:eastAsia="zh-CN"/>
        </w:rPr>
        <w:t>人，青年运动全在支部领导下。合浦能动员五十个青年投考</w:t>
      </w:r>
    </w:p>
    <w:p>
      <w:pPr>
        <w:rPr>
          <w:lang w:eastAsia="zh-CN"/>
        </w:rPr>
      </w:pPr>
      <w:r>
        <w:rPr>
          <w:lang w:eastAsia="zh-CN"/>
        </w:rPr>
        <w:t>军校，内有八分之一已是党的对象即要</w:t>
      </w:r>
      <w:del w:id="122" w:author="林 清" w:date="2018-10-08T14:12:00Z">
        <w:r>
          <w:rPr>
            <w:lang w:eastAsia="zh-CN"/>
          </w:rPr>
          <w:delText>人</w:delText>
        </w:r>
      </w:del>
      <w:ins w:id="123" w:author="林 清" w:date="2018-10-08T14:12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党。其余，花县、</w:t>
      </w:r>
    </w:p>
    <w:p>
      <w:pPr>
        <w:rPr>
          <w:lang w:eastAsia="zh-CN"/>
        </w:rPr>
      </w:pPr>
      <w:r>
        <w:rPr>
          <w:lang w:eastAsia="zh-CN"/>
        </w:rPr>
        <w:t>高要、英德等地已有了个别关系，总计增</w:t>
      </w:r>
      <w:r>
        <w:rPr>
          <w:color w:val="808080"/>
          <w:lang w:eastAsia="zh-CN"/>
        </w:rPr>
        <w:t>加</w:t>
      </w:r>
      <w:r>
        <w:rPr>
          <w:lang w:eastAsia="zh-CN"/>
        </w:rPr>
        <w:t>二倍又三分之</w:t>
      </w:r>
    </w:p>
    <w:p>
      <w:pPr>
        <w:rPr>
          <w:lang w:eastAsia="zh-CN"/>
        </w:rPr>
      </w:pPr>
      <w:r>
        <w:rPr>
          <w:color w:val="008000"/>
          <w:lang w:eastAsia="zh-CN"/>
        </w:rPr>
        <w:t>二，</w:t>
      </w:r>
    </w:p>
    <w:p>
      <w:pPr>
        <w:rPr>
          <w:lang w:eastAsia="zh-CN"/>
        </w:rPr>
      </w:pPr>
      <w:r>
        <w:rPr>
          <w:lang w:eastAsia="zh-CN"/>
        </w:rPr>
        <w:t>约1960人。</w:t>
      </w:r>
    </w:p>
    <w:p>
      <w:pPr>
        <w:rPr>
          <w:lang w:eastAsia="zh-CN"/>
        </w:rPr>
      </w:pPr>
      <w:r>
        <w:rPr>
          <w:lang w:eastAsia="zh-CN"/>
        </w:rPr>
        <w:t>自然如此好的条件下这还是非常不够的，到处还充满着</w:t>
      </w:r>
    </w:p>
    <w:p>
      <w:pPr>
        <w:rPr>
          <w:lang w:eastAsia="zh-CN"/>
        </w:rPr>
      </w:pPr>
      <w:r>
        <w:rPr>
          <w:lang w:eastAsia="zh-CN"/>
        </w:rPr>
        <w:t>忽视与关门。同时，党内教育与支部生活很差，致有人党后</w:t>
      </w:r>
    </w:p>
    <w:p>
      <w:pPr>
        <w:rPr>
          <w:lang w:eastAsia="zh-CN"/>
        </w:rPr>
      </w:pPr>
      <w:r>
        <w:rPr>
          <w:lang w:eastAsia="zh-CN"/>
        </w:rPr>
        <w:t>觉得无进步的苦闷现象，但自四月长江局指示信及五月工作</w:t>
      </w:r>
    </w:p>
    <w:p>
      <w:pPr>
        <w:rPr>
          <w:lang w:eastAsia="zh-CN"/>
        </w:rPr>
      </w:pPr>
      <w:r>
        <w:rPr>
          <w:lang w:eastAsia="zh-CN"/>
        </w:rPr>
        <w:t>后是在转变中，这主要在广州、港、东莞等地比较好点。我</w:t>
      </w:r>
    </w:p>
    <w:p>
      <w:pPr>
        <w:rPr>
          <w:lang w:eastAsia="zh-CN"/>
        </w:rPr>
      </w:pPr>
      <w:r>
        <w:rPr>
          <w:lang w:eastAsia="zh-CN"/>
        </w:rPr>
        <w:t>们正在加紧各级办训练班（干部的、党员的）与派出巡视</w:t>
      </w:r>
    </w:p>
    <w:p>
      <w:pPr>
        <w:rPr>
          <w:lang w:eastAsia="zh-CN"/>
        </w:rPr>
      </w:pPr>
      <w:r>
        <w:rPr>
          <w:lang w:eastAsia="zh-CN"/>
        </w:rPr>
        <w:t>【员】和建立联系制度来克服。</w:t>
      </w:r>
    </w:p>
    <w:p>
      <w:pPr>
        <w:rPr>
          <w:lang w:eastAsia="zh-CN"/>
        </w:rPr>
      </w:pPr>
      <w:r>
        <w:rPr>
          <w:lang w:eastAsia="zh-CN"/>
        </w:rPr>
        <w:t>现在已着手在中山建立中心县委，领导台山、恩平、开</w:t>
      </w:r>
    </w:p>
    <w:p>
      <w:pPr>
        <w:rPr>
          <w:lang w:eastAsia="zh-CN"/>
        </w:rPr>
      </w:pPr>
      <w:r>
        <w:rPr>
          <w:lang w:eastAsia="zh-CN"/>
        </w:rPr>
        <w:t>198</w:t>
      </w:r>
    </w:p>
    <w:p>
      <w:pPr>
        <w:rPr>
          <w:lang w:eastAsia="zh-CN"/>
        </w:rPr>
      </w:pPr>
      <w:r>
        <w:rPr>
          <w:lang w:eastAsia="zh-CN"/>
        </w:rPr>
        <w:t>平</w:t>
      </w:r>
      <w:r>
        <w:rPr>
          <w:color w:val="0000E1"/>
          <w:lang w:eastAsia="zh-CN"/>
        </w:rPr>
        <w:t>、</w:t>
      </w:r>
      <w:r>
        <w:rPr>
          <w:lang w:eastAsia="zh-CN"/>
        </w:rPr>
        <w:t>新会等县；建立东莞中心县委，领导宝安、增城工作；</w:t>
      </w:r>
    </w:p>
    <w:p>
      <w:pPr>
        <w:rPr>
          <w:lang w:eastAsia="zh-CN"/>
        </w:rPr>
      </w:pPr>
      <w:r>
        <w:rPr>
          <w:lang w:eastAsia="zh-CN"/>
        </w:rPr>
        <w:t>建立南番顺县委；建立南雄中心支部，派人去建立韶关支</w:t>
      </w:r>
    </w:p>
    <w:p>
      <w:pPr>
        <w:rPr>
          <w:lang w:eastAsia="zh-CN"/>
        </w:rPr>
      </w:pPr>
      <w:del w:id="124" w:author="林 清" w:date="2018-10-08T14:13:00Z">
        <w:r>
          <w:rPr>
            <w:color w:val="FF0000"/>
            <w:lang w:eastAsia="zh-CN"/>
          </w:rPr>
          <w:delText>邪</w:delText>
        </w:r>
      </w:del>
      <w:ins w:id="125" w:author="林 清" w:date="2018-10-08T14:13:00Z">
        <w:r>
          <w:rPr>
            <w:rFonts w:hint="eastAsia"/>
            <w:color w:val="FF0000"/>
            <w:lang w:eastAsia="zh-CN"/>
          </w:rPr>
          <w:t>部</w:t>
        </w:r>
      </w:ins>
      <w:r>
        <w:rPr>
          <w:lang w:eastAsia="zh-CN"/>
        </w:rPr>
        <w:t>，并准备六月底建立南北江区委；惠阳建立中心支部或区</w:t>
      </w:r>
    </w:p>
    <w:p>
      <w:pPr>
        <w:rPr>
          <w:lang w:eastAsia="zh-CN"/>
        </w:rPr>
      </w:pPr>
      <w:r>
        <w:rPr>
          <w:lang w:eastAsia="zh-CN"/>
        </w:rPr>
        <w:t>委，领导陆海丰、龙川、紫金等地工作</w:t>
      </w:r>
      <w:r>
        <w:rPr>
          <w:color w:val="808080"/>
          <w:lang w:eastAsia="zh-CN"/>
        </w:rPr>
        <w:t>（</w:t>
      </w:r>
      <w:r>
        <w:rPr>
          <w:lang w:eastAsia="zh-CN"/>
        </w:rPr>
        <w:t>这里只要派人去整</w:t>
      </w:r>
    </w:p>
    <w:p>
      <w:pPr>
        <w:rPr>
          <w:lang w:eastAsia="zh-CN"/>
        </w:rPr>
      </w:pPr>
      <w:r>
        <w:rPr>
          <w:lang w:eastAsia="zh-CN"/>
        </w:rPr>
        <w:t>理一下，发展是很可以的）。（中略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编者）同时惠阳乡下</w:t>
      </w:r>
    </w:p>
    <w:p>
      <w:pPr>
        <w:rPr>
          <w:lang w:eastAsia="zh-CN"/>
        </w:rPr>
      </w:pPr>
      <w:r>
        <w:rPr>
          <w:lang w:eastAsia="zh-CN"/>
        </w:rPr>
        <w:t>已有一个由香港派去的工作团发展了三个支部，准备统一起</w:t>
      </w:r>
    </w:p>
    <w:p>
      <w:pPr>
        <w:rPr>
          <w:lang w:eastAsia="zh-CN"/>
        </w:rPr>
      </w:pPr>
      <w:r>
        <w:rPr>
          <w:lang w:eastAsia="zh-CN"/>
        </w:rPr>
        <w:t>来，在六月上半月即可建立起惠阳区委来。</w:t>
      </w:r>
    </w:p>
    <w:p>
      <w:pPr>
        <w:rPr>
          <w:lang w:eastAsia="zh-CN"/>
        </w:rPr>
      </w:pPr>
      <w:r>
        <w:rPr>
          <w:lang w:eastAsia="zh-CN"/>
        </w:rPr>
        <w:t>为答复长江局嘱咐我们增加五倍以上的党员（我们原号</w:t>
      </w:r>
    </w:p>
    <w:p>
      <w:pPr>
        <w:rPr>
          <w:lang w:eastAsia="zh-CN"/>
        </w:rPr>
      </w:pPr>
      <w:r>
        <w:rPr>
          <w:lang w:eastAsia="zh-CN"/>
        </w:rPr>
        <w:t>召五月份扩大二倍的），我们拟在六月份依着原有（黄在时</w:t>
      </w:r>
    </w:p>
    <w:p>
      <w:pPr>
        <w:rPr>
          <w:lang w:eastAsia="zh-CN"/>
        </w:rPr>
      </w:pPr>
      <w:r>
        <w:rPr>
          <w:lang w:eastAsia="zh-CN"/>
        </w:rPr>
        <w:t>的数目）组织再扩大二倍，而在七月份完成与超过你们的指</w:t>
      </w:r>
    </w:p>
    <w:p>
      <w:pPr>
        <w:rPr>
          <w:lang w:eastAsia="zh-CN"/>
        </w:rPr>
      </w:pPr>
      <w:r>
        <w:rPr>
          <w:lang w:eastAsia="zh-CN"/>
        </w:rPr>
        <w:t>示。</w:t>
      </w:r>
    </w:p>
    <w:p>
      <w:pPr>
        <w:rPr>
          <w:lang w:eastAsia="zh-CN"/>
        </w:rPr>
      </w:pPr>
      <w:r>
        <w:rPr>
          <w:lang w:eastAsia="zh-CN"/>
        </w:rPr>
        <w:t>并且为了领导干部的培养，</w:t>
      </w:r>
      <w:r>
        <w:rPr>
          <w:color w:val="808080"/>
          <w:lang w:eastAsia="zh-CN"/>
        </w:rPr>
        <w:t>决</w:t>
      </w:r>
      <w:r>
        <w:rPr>
          <w:lang w:eastAsia="zh-CN"/>
        </w:rPr>
        <w:t>定把这一次外县干部训练</w:t>
      </w:r>
    </w:p>
    <w:p>
      <w:pPr>
        <w:rPr>
          <w:lang w:eastAsia="zh-CN"/>
        </w:rPr>
      </w:pPr>
      <w:r>
        <w:rPr>
          <w:lang w:eastAsia="zh-CN"/>
        </w:rPr>
        <w:t>班结束后，即开办更大、更久点的训练班，以20人，一个</w:t>
      </w:r>
    </w:p>
    <w:p>
      <w:pPr>
        <w:rPr>
          <w:lang w:eastAsia="zh-CN"/>
        </w:rPr>
      </w:pPr>
      <w:r>
        <w:rPr>
          <w:lang w:eastAsia="zh-CN"/>
        </w:rPr>
        <w:t>月时间，并请潘、廖、叶①帮助教课，以训练市县领导</w:t>
      </w:r>
      <w:r>
        <w:rPr>
          <w:color w:val="808080"/>
          <w:lang w:eastAsia="zh-CN"/>
        </w:rPr>
        <w:t>干</w:t>
      </w:r>
    </w:p>
    <w:p>
      <w:pPr>
        <w:rPr>
          <w:lang w:eastAsia="zh-CN"/>
        </w:rPr>
      </w:pPr>
      <w:r>
        <w:rPr>
          <w:lang w:eastAsia="zh-CN"/>
        </w:rPr>
        <w:t>部为目的，并责成各市委、中心县委各办训练班，以训练区</w:t>
      </w:r>
    </w:p>
    <w:p>
      <w:pPr>
        <w:rPr>
          <w:lang w:eastAsia="zh-CN"/>
        </w:rPr>
      </w:pPr>
      <w:r>
        <w:rPr>
          <w:lang w:eastAsia="zh-CN"/>
        </w:rPr>
        <w:t>委领导干部与支部书记为目的。课程规定是:①统一战线基</w:t>
      </w:r>
    </w:p>
    <w:p>
      <w:pPr>
        <w:rPr>
          <w:lang w:eastAsia="zh-CN"/>
        </w:rPr>
      </w:pPr>
      <w:r>
        <w:rPr>
          <w:lang w:eastAsia="zh-CN"/>
        </w:rPr>
        <w:t>本教程，而以“十二月宣言”②、“三月总结”③辅助；②列</w:t>
      </w:r>
    </w:p>
    <w:p>
      <w:pPr>
        <w:rPr>
          <w:lang w:eastAsia="zh-CN"/>
        </w:rPr>
      </w:pPr>
      <w:r>
        <w:rPr>
          <w:lang w:eastAsia="zh-CN"/>
        </w:rPr>
        <w:t>宁主义概论；③党的建设，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望将修改了的</w:t>
      </w:r>
      <w:r>
        <w:rPr>
          <w:color w:val="0000E1"/>
          <w:lang w:eastAsia="zh-CN"/>
        </w:rPr>
        <w:t>《</w:t>
      </w:r>
      <w:r>
        <w:rPr>
          <w:lang w:eastAsia="zh-CN"/>
        </w:rPr>
        <w:t>党的建设》</w:t>
      </w:r>
    </w:p>
    <w:p>
      <w:pPr>
        <w:rPr>
          <w:lang w:eastAsia="zh-CN"/>
        </w:rPr>
      </w:pPr>
      <w:r>
        <w:rPr>
          <w:lang w:eastAsia="zh-CN"/>
        </w:rPr>
        <w:t>印发来并请多寄些，因</w:t>
      </w:r>
      <w:r>
        <w:rPr>
          <w:color w:val="0000E1"/>
          <w:lang w:eastAsia="zh-CN"/>
        </w:rPr>
        <w:t>为</w:t>
      </w:r>
      <w:r>
        <w:rPr>
          <w:lang w:eastAsia="zh-CN"/>
        </w:rPr>
        <w:t>有琼崖、广西要。</w:t>
      </w:r>
    </w:p>
    <w:p>
      <w:pPr>
        <w:rPr>
          <w:lang w:eastAsia="zh-CN"/>
        </w:rPr>
      </w:pPr>
      <w:r>
        <w:rPr>
          <w:lang w:eastAsia="zh-CN"/>
        </w:rPr>
        <w:t>三、在东莞、中山，特别是合浦都有很多好的工作经验</w:t>
      </w:r>
    </w:p>
    <w:p>
      <w:pPr>
        <w:rPr>
          <w:lang w:eastAsia="zh-CN"/>
        </w:rPr>
      </w:pPr>
      <w:r>
        <w:rPr>
          <w:lang w:eastAsia="zh-CN"/>
        </w:rPr>
        <w:t>教训，如中山、东莞的庆祝台儿庄胜利，能在县城及区乡号</w:t>
      </w:r>
    </w:p>
    <w:p>
      <w:pPr>
        <w:rPr>
          <w:lang w:eastAsia="zh-CN"/>
        </w:rPr>
      </w:pPr>
      <w:r>
        <w:rPr>
          <w:lang w:eastAsia="zh-CN"/>
        </w:rPr>
        <w:t>召几万人的游行</w:t>
      </w:r>
      <w:r>
        <w:rPr>
          <w:color w:val="808080"/>
          <w:lang w:eastAsia="zh-CN"/>
        </w:rPr>
        <w:t>，</w:t>
      </w:r>
      <w:r>
        <w:rPr>
          <w:lang w:eastAsia="zh-CN"/>
        </w:rPr>
        <w:t>差不多【都】在我们的领导与动员下。如</w:t>
      </w:r>
    </w:p>
    <w:p>
      <w:pPr>
        <w:rPr>
          <w:lang w:eastAsia="zh-CN"/>
        </w:rPr>
      </w:pPr>
      <w:r>
        <w:rPr>
          <w:lang w:eastAsia="zh-CN"/>
        </w:rPr>
        <w:t>凡【经】我们组织的地方学生、自卫团等就健全些，县长、</w:t>
      </w:r>
    </w:p>
    <w:p>
      <w:pPr>
        <w:rPr>
          <w:lang w:eastAsia="zh-CN"/>
        </w:rPr>
      </w:pPr>
      <w:r>
        <w:rPr>
          <w:lang w:eastAsia="zh-CN"/>
        </w:rPr>
        <w:t>①指潘汉年、廖承志、叶剑英。</w:t>
      </w:r>
      <w:r>
        <w:rPr>
          <w:color w:val="008000"/>
          <w:lang w:eastAsia="zh-CN"/>
        </w:rPr>
        <w:t>下</w:t>
      </w:r>
      <w:r>
        <w:rPr>
          <w:lang w:eastAsia="zh-CN"/>
        </w:rPr>
        <w:t>同。</w:t>
      </w:r>
    </w:p>
    <w:p>
      <w:pPr>
        <w:rPr>
          <w:lang w:eastAsia="zh-CN"/>
        </w:rPr>
      </w:pPr>
      <w:r>
        <w:rPr>
          <w:lang w:eastAsia="zh-CN"/>
        </w:rPr>
        <w:t>②指1937年12月</w:t>
      </w:r>
      <w:r>
        <w:rPr>
          <w:color w:val="FF0000"/>
          <w:lang w:eastAsia="zh-CN"/>
        </w:rPr>
        <w:t>《</w:t>
      </w:r>
      <w:r>
        <w:rPr>
          <w:lang w:eastAsia="zh-CN"/>
        </w:rPr>
        <w:t>中共中央对时局宣言》。</w:t>
      </w:r>
    </w:p>
    <w:p>
      <w:pPr>
        <w:rPr>
          <w:lang w:eastAsia="zh-CN"/>
        </w:rPr>
      </w:pPr>
      <w:r>
        <w:rPr>
          <w:lang w:eastAsia="zh-CN"/>
        </w:rPr>
        <w:t>③指1938年3月</w:t>
      </w:r>
      <w:r>
        <w:rPr>
          <w:color w:val="FF0000"/>
          <w:lang w:eastAsia="zh-CN"/>
        </w:rPr>
        <w:t>〈</w:t>
      </w:r>
      <w:r>
        <w:rPr>
          <w:lang w:eastAsia="zh-CN"/>
        </w:rPr>
        <w:t>三月政治局会议的总结</w:t>
      </w:r>
      <w:r>
        <w:rPr>
          <w:color w:val="008000"/>
          <w:lang w:eastAsia="zh-CN"/>
        </w:rPr>
        <w:t>》</w:t>
      </w:r>
      <w:r>
        <w:rPr>
          <w:lang w:eastAsia="zh-CN"/>
        </w:rPr>
        <w:t>。</w:t>
      </w:r>
    </w:p>
    <w:p>
      <w:pPr>
        <w:rPr>
          <w:lang w:eastAsia="zh-CN"/>
        </w:rPr>
      </w:pPr>
      <w:r>
        <w:rPr>
          <w:lang w:eastAsia="zh-CN"/>
        </w:rPr>
        <w:t>199</w:t>
      </w:r>
    </w:p>
    <w:p>
      <w:pPr>
        <w:rPr>
          <w:lang w:eastAsia="zh-CN"/>
        </w:rPr>
      </w:pPr>
      <w:r>
        <w:rPr>
          <w:lang w:eastAsia="zh-CN"/>
        </w:rPr>
        <w:t>区长公开说群众运动要靠我们才可</w:t>
      </w:r>
      <w:r>
        <w:rPr>
          <w:color w:val="0000E1"/>
          <w:lang w:eastAsia="zh-CN"/>
        </w:rPr>
        <w:t>以</w:t>
      </w:r>
      <w:r>
        <w:rPr>
          <w:lang w:eastAsia="zh-CN"/>
        </w:rPr>
        <w:t>（在中山、东莞都有老</w:t>
      </w:r>
    </w:p>
    <w:p>
      <w:pPr>
        <w:rPr>
          <w:lang w:eastAsia="zh-CN"/>
        </w:rPr>
      </w:pPr>
      <w:r>
        <w:rPr>
          <w:lang w:eastAsia="zh-CN"/>
        </w:rPr>
        <w:t>党员公开领导）。中山、东莞的工人组织本可以建立的，以</w:t>
      </w:r>
    </w:p>
    <w:p>
      <w:pPr>
        <w:rPr>
          <w:lang w:eastAsia="zh-CN"/>
        </w:rPr>
      </w:pPr>
      <w:r>
        <w:rPr>
          <w:lang w:eastAsia="zh-CN"/>
        </w:rPr>
        <w:t>工人剧团与夜校能团结六七百工人，召集千多二千工人开</w:t>
      </w:r>
    </w:p>
    <w:p>
      <w:pPr>
        <w:rPr>
          <w:lang w:eastAsia="zh-CN"/>
        </w:rPr>
      </w:pPr>
      <w:r>
        <w:rPr>
          <w:lang w:eastAsia="zh-CN"/>
        </w:rPr>
        <w:t>会，因为党部的禁止不批准，故工会尚未成立起【来】。已</w:t>
      </w:r>
    </w:p>
    <w:p>
      <w:pPr>
        <w:rPr>
          <w:lang w:eastAsia="zh-CN"/>
        </w:rPr>
      </w:pPr>
      <w:r>
        <w:rPr>
          <w:lang w:eastAsia="zh-CN"/>
        </w:rPr>
        <w:t>准备改变方式建立</w:t>
      </w:r>
      <w:r>
        <w:rPr>
          <w:color w:val="FF0000"/>
          <w:lang w:eastAsia="zh-CN"/>
        </w:rPr>
        <w:t>“</w:t>
      </w:r>
      <w:r>
        <w:rPr>
          <w:lang w:eastAsia="zh-CN"/>
        </w:rPr>
        <w:t>抗敌同志会”或“后援会”，</w:t>
      </w:r>
      <w:r>
        <w:rPr>
          <w:color w:val="008000"/>
          <w:lang w:eastAsia="zh-CN"/>
        </w:rPr>
        <w:t>未</w:t>
      </w:r>
      <w:r>
        <w:rPr>
          <w:lang w:eastAsia="zh-CN"/>
        </w:rPr>
        <w:t>知近日</w:t>
      </w:r>
    </w:p>
    <w:p>
      <w:pPr>
        <w:rPr>
          <w:lang w:eastAsia="zh-CN"/>
        </w:rPr>
      </w:pPr>
      <w:r>
        <w:rPr>
          <w:lang w:eastAsia="zh-CN"/>
        </w:rPr>
        <w:t>如何?又如合浦，我们运用了同香翰屏、邓世增的关系，掩</w:t>
      </w:r>
    </w:p>
    <w:p>
      <w:pPr>
        <w:rPr>
          <w:lang w:eastAsia="zh-CN"/>
        </w:rPr>
      </w:pPr>
      <w:r>
        <w:rPr>
          <w:lang w:eastAsia="zh-CN"/>
        </w:rPr>
        <w:t>护召集了二万多人的自卫运动大会，在大会上公开的号召反</w:t>
      </w:r>
    </w:p>
    <w:p>
      <w:pPr>
        <w:rPr>
          <w:lang w:eastAsia="zh-CN"/>
        </w:rPr>
      </w:pPr>
      <w:r>
        <w:rPr>
          <w:lang w:eastAsia="zh-CN"/>
        </w:rPr>
        <w:t>托派、汉奸的斗争，拥护国共合作和抬出了八大将领像，将</w:t>
      </w:r>
    </w:p>
    <w:p>
      <w:pPr>
        <w:rPr>
          <w:lang w:eastAsia="zh-CN"/>
        </w:rPr>
      </w:pPr>
      <w:r>
        <w:rPr>
          <w:lang w:eastAsia="zh-CN"/>
        </w:rPr>
        <w:t>朱总司令像也列人游行。某师政训处长李焰生【?】百端破</w:t>
      </w:r>
    </w:p>
    <w:p>
      <w:pPr>
        <w:rPr>
          <w:lang w:eastAsia="zh-CN"/>
        </w:rPr>
      </w:pPr>
      <w:r>
        <w:rPr>
          <w:lang w:eastAsia="zh-CN"/>
        </w:rPr>
        <w:t>坏、反对，并说这是共产党的活动，要禁止，也公开遭到了</w:t>
      </w:r>
    </w:p>
    <w:p>
      <w:pPr>
        <w:rPr>
          <w:lang w:eastAsia="zh-CN"/>
        </w:rPr>
      </w:pPr>
      <w:r>
        <w:rPr>
          <w:lang w:eastAsia="zh-CN"/>
        </w:rPr>
        <w:t>群众的辩驳反对。最后连同了邓世增等硬把他驱逐走了。当</w:t>
      </w:r>
    </w:p>
    <w:p>
      <w:pPr>
        <w:rPr>
          <w:lang w:eastAsia="zh-CN"/>
        </w:rPr>
      </w:pPr>
      <w:r>
        <w:rPr>
          <w:lang w:eastAsia="zh-CN"/>
        </w:rPr>
        <w:t>李某骂我们是共产党活动时，推动了群众出来说“共产党领</w:t>
      </w:r>
    </w:p>
    <w:p>
      <w:pPr>
        <w:rPr>
          <w:lang w:eastAsia="zh-CN"/>
        </w:rPr>
      </w:pPr>
      <w:r>
        <w:rPr>
          <w:lang w:eastAsia="zh-CN"/>
        </w:rPr>
        <w:t>导抗战那很好呀”，“我们太不努力救亡呀，那有资格当共产</w:t>
      </w:r>
    </w:p>
    <w:p>
      <w:pPr>
        <w:rPr>
          <w:lang w:eastAsia="zh-CN"/>
        </w:rPr>
      </w:pPr>
      <w:r>
        <w:rPr>
          <w:lang w:eastAsia="zh-CN"/>
        </w:rPr>
        <w:t>党呵”。弄得群众高兴，那李训员哑口无言</w:t>
      </w:r>
      <w:r>
        <w:rPr>
          <w:color w:val="FF0000"/>
          <w:lang w:eastAsia="zh-CN"/>
        </w:rPr>
        <w:t>。</w:t>
      </w:r>
      <w:r>
        <w:rPr>
          <w:lang w:eastAsia="zh-CN"/>
        </w:rPr>
        <w:t>在广州也有了</w:t>
      </w:r>
    </w:p>
    <w:p>
      <w:pPr>
        <w:rPr>
          <w:lang w:eastAsia="zh-CN"/>
        </w:rPr>
      </w:pPr>
      <w:r>
        <w:rPr>
          <w:lang w:eastAsia="zh-CN"/>
        </w:rPr>
        <w:t>若干新的转变与进步，如响应朱、彭通电，先经过省委、市</w:t>
      </w:r>
    </w:p>
    <w:p>
      <w:pPr>
        <w:rPr>
          <w:lang w:eastAsia="zh-CN"/>
        </w:rPr>
      </w:pPr>
      <w:r>
        <w:rPr>
          <w:lang w:eastAsia="zh-CN"/>
        </w:rPr>
        <w:t>委讨论，动员支部</w:t>
      </w:r>
      <w:r>
        <w:rPr>
          <w:color w:val="808080"/>
          <w:lang w:eastAsia="zh-CN"/>
        </w:rPr>
        <w:t>，</w:t>
      </w:r>
      <w:r>
        <w:rPr>
          <w:lang w:eastAsia="zh-CN"/>
        </w:rPr>
        <w:t>省机关支部与留东支部作了模范，先行</w:t>
      </w:r>
    </w:p>
    <w:p>
      <w:pPr>
        <w:rPr>
          <w:lang w:eastAsia="zh-CN"/>
        </w:rPr>
      </w:pPr>
      <w:r>
        <w:rPr>
          <w:lang w:eastAsia="zh-CN"/>
        </w:rPr>
        <w:t>以群众面目公开写函号召，然后做【再】到“文协”开会讨</w:t>
      </w:r>
    </w:p>
    <w:p>
      <w:pPr>
        <w:rPr>
          <w:lang w:eastAsia="zh-CN"/>
        </w:rPr>
      </w:pPr>
      <w:r>
        <w:rPr>
          <w:lang w:eastAsia="zh-CN"/>
        </w:rPr>
        <w:t>论，与党部略有摩擦</w:t>
      </w:r>
      <w:r>
        <w:rPr>
          <w:color w:val="FF0000"/>
          <w:lang w:eastAsia="zh-CN"/>
        </w:rPr>
        <w:t>。</w:t>
      </w:r>
      <w:r>
        <w:rPr>
          <w:lang w:eastAsia="zh-CN"/>
        </w:rPr>
        <w:t>又各校大都做到了群众的动员。现在</w:t>
      </w:r>
    </w:p>
    <w:p>
      <w:pPr>
        <w:rPr>
          <w:lang w:eastAsia="zh-CN"/>
        </w:rPr>
      </w:pPr>
      <w:r>
        <w:rPr>
          <w:lang w:eastAsia="zh-CN"/>
        </w:rPr>
        <w:t>钱虽不多（已【只】有二千多元大洋了），但代表的人数则</w:t>
      </w:r>
    </w:p>
    <w:p>
      <w:pPr>
        <w:rPr>
          <w:lang w:eastAsia="zh-CN"/>
        </w:rPr>
      </w:pPr>
      <w:r>
        <w:rPr>
          <w:lang w:eastAsia="zh-CN"/>
        </w:rPr>
        <w:t>不少，一个仙、五分邮票的都很多。尤其市一中募捐，一切</w:t>
      </w:r>
    </w:p>
    <w:p>
      <w:pPr>
        <w:rPr>
          <w:lang w:eastAsia="zh-CN"/>
        </w:rPr>
      </w:pPr>
      <w:r>
        <w:rPr>
          <w:lang w:eastAsia="zh-CN"/>
        </w:rPr>
        <w:t>已准备好了，因为学校要禁止，说是做私生意。于是他们隐</w:t>
      </w:r>
    </w:p>
    <w:p>
      <w:pPr>
        <w:rPr>
          <w:lang w:eastAsia="zh-CN"/>
        </w:rPr>
      </w:pPr>
      <w:r>
        <w:rPr>
          <w:lang w:eastAsia="zh-CN"/>
        </w:rPr>
        <w:t>着不动，把购债的工作，提前来动员，得到了训育主任同</w:t>
      </w:r>
    </w:p>
    <w:p>
      <w:pPr>
        <w:rPr>
          <w:lang w:eastAsia="zh-CN"/>
        </w:rPr>
      </w:pPr>
      <w:r>
        <w:rPr>
          <w:lang w:eastAsia="zh-CN"/>
        </w:rPr>
        <w:t>意，召集开会购债。债购完，立即发起响应朱、彭通电。还</w:t>
      </w:r>
    </w:p>
    <w:p>
      <w:pPr>
        <w:rPr>
          <w:lang w:eastAsia="zh-CN"/>
        </w:rPr>
      </w:pPr>
      <w:r>
        <w:rPr>
          <w:lang w:eastAsia="zh-CN"/>
        </w:rPr>
        <w:t>有人说做私生意，群众回答:“不呀!我们先购公债后募捐，</w:t>
      </w:r>
    </w:p>
    <w:p>
      <w:pPr>
        <w:rPr>
          <w:lang w:eastAsia="zh-CN"/>
        </w:rPr>
      </w:pPr>
      <w:r>
        <w:rPr>
          <w:lang w:eastAsia="zh-CN"/>
        </w:rPr>
        <w:t>我们是任何救亡工作都做。”那人也哑口无言。</w:t>
      </w:r>
    </w:p>
    <w:p>
      <w:pPr>
        <w:rPr>
          <w:lang w:eastAsia="zh-CN"/>
        </w:rPr>
      </w:pPr>
      <w:r>
        <w:rPr>
          <w:lang w:eastAsia="zh-CN"/>
        </w:rPr>
        <w:t>在“抗先”的作风是最难转变了，经过近一个月的斗</w:t>
      </w:r>
    </w:p>
    <w:p>
      <w:pPr>
        <w:rPr>
          <w:lang w:eastAsia="zh-CN"/>
        </w:rPr>
      </w:pPr>
      <w:r>
        <w:rPr>
          <w:lang w:eastAsia="zh-CN"/>
        </w:rPr>
        <w:t>200</w:t>
      </w:r>
    </w:p>
    <w:p>
      <w:pPr>
        <w:rPr>
          <w:lang w:eastAsia="zh-CN"/>
        </w:rPr>
      </w:pPr>
      <w:r>
        <w:rPr>
          <w:lang w:eastAsia="zh-CN"/>
        </w:rPr>
        <w:t>争，现在算在转变且较有成绩了。各青年团体中还算“抗</w:t>
      </w:r>
    </w:p>
    <w:p>
      <w:pPr>
        <w:rPr>
          <w:lang w:eastAsia="zh-CN"/>
        </w:rPr>
      </w:pPr>
      <w:r>
        <w:rPr>
          <w:lang w:eastAsia="zh-CN"/>
        </w:rPr>
        <w:t>先”是有工作，能动员群众的。但如转变得更好则可以更多</w:t>
      </w:r>
    </w:p>
    <w:p>
      <w:pPr>
        <w:rPr>
          <w:lang w:eastAsia="zh-CN"/>
        </w:rPr>
      </w:pPr>
      <w:r>
        <w:rPr>
          <w:lang w:eastAsia="zh-CN"/>
        </w:rPr>
        <w:t>成绩，不致引起人家说:“抗先都是C.P该解散”。</w:t>
      </w:r>
    </w:p>
    <w:p>
      <w:pPr>
        <w:rPr>
          <w:lang w:eastAsia="zh-CN"/>
        </w:rPr>
      </w:pPr>
      <w:r>
        <w:rPr>
          <w:lang w:eastAsia="zh-CN"/>
        </w:rPr>
        <w:t>在“五</w:t>
      </w:r>
      <w:r>
        <w:rPr>
          <w:color w:val="008000"/>
          <w:lang w:eastAsia="zh-CN"/>
        </w:rPr>
        <w:t>.</w:t>
      </w:r>
      <w:r>
        <w:rPr>
          <w:rFonts w:hint="eastAsia"/>
          <w:lang w:eastAsia="zh-CN"/>
        </w:rPr>
        <w:t>一</w:t>
      </w:r>
      <w:r>
        <w:rPr>
          <w:lang w:eastAsia="zh-CN"/>
        </w:rPr>
        <w:t>”、“五</w:t>
      </w:r>
      <w:r>
        <w:rPr>
          <w:color w:val="008000"/>
          <w:lang w:eastAsia="zh-CN"/>
        </w:rPr>
        <w:t>.</w:t>
      </w:r>
      <w:r>
        <w:rPr>
          <w:lang w:eastAsia="zh-CN"/>
        </w:rPr>
        <w:t>四”中的动员都太差了，而且当场引</w:t>
      </w:r>
    </w:p>
    <w:p>
      <w:pPr>
        <w:rPr>
          <w:lang w:eastAsia="zh-CN"/>
        </w:rPr>
      </w:pPr>
      <w:r>
        <w:rPr>
          <w:lang w:eastAsia="zh-CN"/>
        </w:rPr>
        <w:t>起了摩擦，责任虽不在我们，但我们的方式不很好也是原因</w:t>
      </w:r>
    </w:p>
    <w:p>
      <w:pPr>
        <w:rPr>
          <w:lang w:eastAsia="zh-CN"/>
        </w:rPr>
      </w:pPr>
      <w:r>
        <w:rPr>
          <w:lang w:eastAsia="zh-CN"/>
        </w:rPr>
        <w:t>之一。</w:t>
      </w:r>
    </w:p>
    <w:p>
      <w:pPr>
        <w:rPr>
          <w:lang w:eastAsia="zh-CN"/>
        </w:rPr>
      </w:pPr>
      <w:r>
        <w:rPr>
          <w:lang w:eastAsia="zh-CN"/>
        </w:rPr>
        <w:t>在欢迎世【界】学联代表中，无论欢迎与欢送的群众都</w:t>
      </w:r>
    </w:p>
    <w:p>
      <w:pPr>
        <w:rPr>
          <w:lang w:eastAsia="zh-CN"/>
        </w:rPr>
      </w:pPr>
      <w:r>
        <w:rPr>
          <w:lang w:eastAsia="zh-CN"/>
        </w:rPr>
        <w:t>是我们直接动员的。市学联因操在市党部手中，不作群众动</w:t>
      </w:r>
    </w:p>
    <w:p>
      <w:pPr>
        <w:rPr>
          <w:lang w:eastAsia="zh-CN"/>
        </w:rPr>
      </w:pPr>
      <w:r>
        <w:rPr>
          <w:lang w:eastAsia="zh-CN"/>
        </w:rPr>
        <w:t>员，使得我们很难工作。但总算相当造成了几百人的列队欢</w:t>
      </w:r>
    </w:p>
    <w:p>
      <w:pPr>
        <w:rPr>
          <w:lang w:eastAsia="zh-CN"/>
        </w:rPr>
      </w:pPr>
      <w:r>
        <w:rPr>
          <w:lang w:eastAsia="zh-CN"/>
        </w:rPr>
        <w:t>迎与欢送。这主要的弱点没有有计划与预先的布置（半月前</w:t>
      </w:r>
    </w:p>
    <w:p>
      <w:pPr>
        <w:rPr>
          <w:lang w:eastAsia="zh-CN"/>
        </w:rPr>
      </w:pPr>
      <w:r>
        <w:rPr>
          <w:lang w:eastAsia="zh-CN"/>
        </w:rPr>
        <w:t>有布置，一星期前有动员，但无检查，到临时才有实际的动</w:t>
      </w:r>
    </w:p>
    <w:p>
      <w:pPr>
        <w:rPr>
          <w:lang w:eastAsia="zh-CN"/>
        </w:rPr>
      </w:pPr>
      <w:r>
        <w:rPr>
          <w:lang w:eastAsia="zh-CN"/>
        </w:rPr>
        <w:t>员），同时上层的工作不好，没有配合，我们靠着几个小孩</w:t>
      </w:r>
    </w:p>
    <w:p>
      <w:pPr>
        <w:rPr>
          <w:lang w:eastAsia="zh-CN"/>
        </w:rPr>
      </w:pPr>
      <w:r>
        <w:rPr>
          <w:lang w:eastAsia="zh-CN"/>
        </w:rPr>
        <w:t>学生，同市党部等说不上话也是一个原因。</w:t>
      </w:r>
    </w:p>
    <w:p>
      <w:pPr>
        <w:rPr>
          <w:lang w:eastAsia="zh-CN"/>
        </w:rPr>
      </w:pPr>
      <w:r>
        <w:rPr>
          <w:lang w:eastAsia="zh-CN"/>
        </w:rPr>
        <w:t>“五.</w:t>
      </w:r>
      <w:r>
        <w:rPr>
          <w:color w:val="0000E1"/>
          <w:lang w:eastAsia="zh-CN"/>
        </w:rPr>
        <w:t>卅</w:t>
      </w:r>
      <w:r>
        <w:rPr>
          <w:lang w:eastAsia="zh-CN"/>
        </w:rPr>
        <w:t>”工作已有一个布置，但实际的结果现在还是不</w:t>
      </w:r>
    </w:p>
    <w:p>
      <w:pPr>
        <w:rPr>
          <w:lang w:eastAsia="zh-CN"/>
        </w:rPr>
      </w:pPr>
      <w:r>
        <w:rPr>
          <w:lang w:eastAsia="zh-CN"/>
        </w:rPr>
        <w:t>敢预料。在广州我们有这样的感觉:①缺乏日常的经常的群</w:t>
      </w:r>
    </w:p>
    <w:p>
      <w:pPr>
        <w:rPr>
          <w:lang w:eastAsia="zh-CN"/>
        </w:rPr>
      </w:pPr>
      <w:r>
        <w:rPr>
          <w:lang w:eastAsia="zh-CN"/>
        </w:rPr>
        <w:t>众基础的工作；②缺乏上层的公开的活动与配合，</w:t>
      </w:r>
      <w:r>
        <w:rPr>
          <w:color w:val="808080"/>
          <w:lang w:eastAsia="zh-CN"/>
        </w:rPr>
        <w:t>这</w:t>
      </w:r>
      <w:r>
        <w:rPr>
          <w:lang w:eastAsia="zh-CN"/>
        </w:rPr>
        <w:t>差不多</w:t>
      </w:r>
    </w:p>
    <w:p>
      <w:pPr>
        <w:rPr>
          <w:lang w:eastAsia="zh-CN"/>
        </w:rPr>
      </w:pPr>
      <w:r>
        <w:rPr>
          <w:lang w:eastAsia="zh-CN"/>
        </w:rPr>
        <w:t>有决定的意义。现在从这两方【面】设法克服。</w:t>
      </w:r>
    </w:p>
    <w:p>
      <w:pPr>
        <w:rPr>
          <w:lang w:eastAsia="zh-CN"/>
        </w:rPr>
      </w:pPr>
      <w:r>
        <w:rPr>
          <w:lang w:eastAsia="zh-CN"/>
        </w:rPr>
        <w:t>关于合浦工作经验，拟在</w:t>
      </w:r>
      <w:r>
        <w:rPr>
          <w:color w:val="008000"/>
          <w:lang w:eastAsia="zh-CN"/>
        </w:rPr>
        <w:t>《</w:t>
      </w:r>
      <w:r>
        <w:rPr>
          <w:lang w:eastAsia="zh-CN"/>
        </w:rPr>
        <w:t>救亡日报</w:t>
      </w:r>
      <w:r>
        <w:rPr>
          <w:color w:val="008000"/>
          <w:lang w:eastAsia="zh-CN"/>
        </w:rPr>
        <w:t>》</w:t>
      </w:r>
      <w:r>
        <w:rPr>
          <w:lang w:eastAsia="zh-CN"/>
        </w:rPr>
        <w:t>或《抗战大学</w:t>
      </w:r>
      <w:r>
        <w:rPr>
          <w:color w:val="808080"/>
          <w:lang w:eastAsia="zh-CN"/>
        </w:rPr>
        <w:t>〉</w:t>
      </w:r>
    </w:p>
    <w:p>
      <w:pPr>
        <w:rPr>
          <w:lang w:eastAsia="zh-CN"/>
        </w:rPr>
      </w:pPr>
      <w:r>
        <w:rPr>
          <w:lang w:eastAsia="zh-CN"/>
        </w:rPr>
        <w:t>上发表，望你们将来注意。</w:t>
      </w:r>
    </w:p>
    <w:p>
      <w:pPr>
        <w:rPr>
          <w:lang w:eastAsia="zh-CN"/>
        </w:rPr>
      </w:pPr>
      <w:r>
        <w:rPr>
          <w:lang w:eastAsia="zh-CN"/>
        </w:rPr>
        <w:t>四</w:t>
      </w:r>
      <w:r>
        <w:rPr>
          <w:color w:val="0000E1"/>
          <w:lang w:eastAsia="zh-CN"/>
        </w:rPr>
        <w:t>、</w:t>
      </w:r>
      <w:r>
        <w:rPr>
          <w:lang w:eastAsia="zh-CN"/>
        </w:rPr>
        <w:t>廖来传达各项，我们全部接受，并已召集“常扩</w:t>
      </w:r>
    </w:p>
    <w:p>
      <w:pPr>
        <w:rPr>
          <w:lang w:eastAsia="zh-CN"/>
        </w:rPr>
      </w:pPr>
      <w:r>
        <w:rPr>
          <w:lang w:eastAsia="zh-CN"/>
        </w:rPr>
        <w:t>会”传达、讨论。省、港及外县训练班也已讨论。上面说的</w:t>
      </w:r>
    </w:p>
    <w:p>
      <w:pPr>
        <w:rPr>
          <w:lang w:eastAsia="zh-CN"/>
        </w:rPr>
      </w:pPr>
      <w:r>
        <w:rPr>
          <w:lang w:eastAsia="zh-CN"/>
        </w:rPr>
        <w:t>再办训练班，就是根据这个指示决定的。党内基本教育与学</w:t>
      </w:r>
    </w:p>
    <w:p>
      <w:pPr>
        <w:rPr>
          <w:lang w:eastAsia="zh-CN"/>
        </w:rPr>
      </w:pPr>
      <w:r>
        <w:rPr>
          <w:lang w:eastAsia="zh-CN"/>
        </w:rPr>
        <w:t>习制度也有决定，已嘱宣传部写好报告【给】你们。</w:t>
      </w:r>
    </w:p>
    <w:p>
      <w:pPr>
        <w:rPr>
          <w:lang w:eastAsia="zh-CN"/>
        </w:rPr>
      </w:pPr>
      <w:r>
        <w:rPr>
          <w:lang w:eastAsia="zh-CN"/>
        </w:rPr>
        <w:t>同时决定了两个口号:1.三大运动；①武装运动，到</w:t>
      </w:r>
    </w:p>
    <w:p>
      <w:pPr>
        <w:rPr>
          <w:lang w:eastAsia="zh-CN"/>
        </w:rPr>
      </w:pPr>
      <w:r>
        <w:rPr>
          <w:lang w:eastAsia="zh-CN"/>
        </w:rPr>
        <w:t>军队、自卫团中去；②职工运动；③青年运动。</w:t>
      </w:r>
    </w:p>
    <w:p>
      <w:pPr>
        <w:rPr>
          <w:lang w:eastAsia="zh-CN"/>
        </w:rPr>
      </w:pPr>
      <w:r>
        <w:rPr>
          <w:lang w:eastAsia="zh-CN"/>
        </w:rPr>
        <w:t>2.三个基本工作:①发展组织；②努力学习；③推销</w:t>
      </w:r>
    </w:p>
    <w:p>
      <w:pPr>
        <w:rPr>
          <w:lang w:eastAsia="zh-CN"/>
        </w:rPr>
      </w:pPr>
      <w:r>
        <w:rPr>
          <w:lang w:eastAsia="zh-CN"/>
        </w:rPr>
        <w:t>201</w:t>
      </w:r>
    </w:p>
    <w:p>
      <w:pPr>
        <w:rPr>
          <w:lang w:eastAsia="zh-CN"/>
        </w:rPr>
      </w:pPr>
      <w:r>
        <w:rPr>
          <w:lang w:eastAsia="zh-CN"/>
        </w:rPr>
        <w:t>党报。作为动员党部与党员的经常口号。</w:t>
      </w:r>
    </w:p>
    <w:p>
      <w:pPr>
        <w:rPr>
          <w:lang w:eastAsia="zh-CN"/>
        </w:rPr>
      </w:pPr>
      <w:r>
        <w:rPr>
          <w:lang w:eastAsia="zh-CN"/>
        </w:rPr>
        <w:t>五、暑期已近，我们拟即日开会讨论、布置暑期青年工</w:t>
      </w:r>
    </w:p>
    <w:p>
      <w:pPr>
        <w:rPr>
          <w:lang w:eastAsia="zh-CN"/>
        </w:rPr>
      </w:pPr>
      <w:r>
        <w:rPr>
          <w:lang w:eastAsia="zh-CN"/>
        </w:rPr>
        <w:t>作，主要内容将是:①军训；②回乡工作；③留校工作；④</w:t>
      </w:r>
    </w:p>
    <w:p>
      <w:pPr>
        <w:rPr>
          <w:lang w:eastAsia="zh-CN"/>
        </w:rPr>
      </w:pPr>
      <w:r>
        <w:rPr>
          <w:lang w:eastAsia="zh-CN"/>
        </w:rPr>
        <w:t>毕业生工作。又“文协”要改组，闻有些人拟把一些“小孩</w:t>
      </w:r>
    </w:p>
    <w:p>
      <w:pPr>
        <w:rPr>
          <w:lang w:eastAsia="zh-CN"/>
        </w:rPr>
      </w:pPr>
      <w:r>
        <w:rPr>
          <w:lang w:eastAsia="zh-CN"/>
        </w:rPr>
        <w:t>子”（左翼青年）滚出“文救”。他们将先开教职员座谈会，</w:t>
      </w:r>
    </w:p>
    <w:p>
      <w:pPr>
        <w:rPr>
          <w:lang w:eastAsia="zh-CN"/>
        </w:rPr>
      </w:pPr>
      <w:r>
        <w:rPr>
          <w:lang w:eastAsia="zh-CN"/>
        </w:rPr>
        <w:t>动员大学教授、中学教员来进行。我们现在准备材料与意见</w:t>
      </w:r>
    </w:p>
    <w:p>
      <w:pPr>
        <w:rPr>
          <w:lang w:eastAsia="zh-CN"/>
        </w:rPr>
      </w:pPr>
      <w:r>
        <w:rPr>
          <w:lang w:eastAsia="zh-CN"/>
        </w:rPr>
        <w:t>中，因为文化工作不是我们力量所能做好，已急函潘、廖来</w:t>
      </w:r>
    </w:p>
    <w:p>
      <w:pPr>
        <w:rPr>
          <w:lang w:eastAsia="zh-CN"/>
        </w:rPr>
      </w:pPr>
      <w:r>
        <w:rPr>
          <w:lang w:eastAsia="zh-CN"/>
        </w:rPr>
        <w:t>此公开活动和帮助。我觉得过去潘、廖对于广州中心工作与</w:t>
      </w:r>
    </w:p>
    <w:p>
      <w:pPr>
        <w:rPr>
          <w:lang w:eastAsia="zh-CN"/>
        </w:rPr>
      </w:pPr>
      <w:r>
        <w:rPr>
          <w:lang w:eastAsia="zh-CN"/>
        </w:rPr>
        <w:t>上层活动，无论党政军方面，无论文化人方面都太不够了。</w:t>
      </w:r>
    </w:p>
    <w:p>
      <w:pPr>
        <w:rPr>
          <w:lang w:eastAsia="zh-CN"/>
        </w:rPr>
      </w:pPr>
      <w:r>
        <w:rPr>
          <w:lang w:eastAsia="zh-CN"/>
        </w:rPr>
        <w:t>我除向他们提出外，尚望你们多加督促，并指示我们。</w:t>
      </w:r>
    </w:p>
    <w:p>
      <w:pPr>
        <w:rPr>
          <w:lang w:eastAsia="zh-CN"/>
        </w:rPr>
      </w:pPr>
      <w:r>
        <w:rPr>
          <w:lang w:eastAsia="zh-CN"/>
        </w:rPr>
        <w:t>六、五月工作总结后，再作整个工作报告。为列宁主义</w:t>
      </w:r>
    </w:p>
    <w:p>
      <w:pPr>
        <w:rPr>
          <w:lang w:eastAsia="zh-CN"/>
        </w:rPr>
      </w:pPr>
      <w:r>
        <w:rPr>
          <w:lang w:eastAsia="zh-CN"/>
        </w:rPr>
        <w:t>路线而斗争!</w:t>
      </w:r>
    </w:p>
    <w:p>
      <w:pPr>
        <w:rPr>
          <w:lang w:eastAsia="zh-CN"/>
        </w:rPr>
      </w:pPr>
      <w:r>
        <w:rPr>
          <w:lang w:eastAsia="zh-CN"/>
        </w:rPr>
        <w:t>广东省委南杰①</w:t>
      </w:r>
    </w:p>
    <w:p>
      <w:pPr>
        <w:rPr>
          <w:lang w:eastAsia="zh-CN"/>
        </w:rPr>
      </w:pPr>
      <w:r>
        <w:rPr>
          <w:lang w:eastAsia="zh-CN"/>
        </w:rPr>
        <w:t>5月24日</w:t>
      </w:r>
    </w:p>
    <w:p>
      <w:pPr>
        <w:rPr>
          <w:lang w:eastAsia="zh-CN"/>
        </w:rPr>
      </w:pPr>
      <w:r>
        <w:rPr>
          <w:lang w:eastAsia="zh-CN"/>
        </w:rPr>
        <w:t>再补说几句:</w:t>
      </w:r>
    </w:p>
    <w:p>
      <w:pPr>
        <w:rPr>
          <w:lang w:eastAsia="zh-CN"/>
        </w:rPr>
      </w:pPr>
      <w:r>
        <w:rPr>
          <w:lang w:eastAsia="zh-CN"/>
        </w:rPr>
        <w:t>1.琼崖问题，已与叶、潘、廖讨论后派李吉民再去，</w:t>
      </w:r>
    </w:p>
    <w:p>
      <w:pPr>
        <w:rPr>
          <w:lang w:eastAsia="zh-CN"/>
        </w:rPr>
      </w:pPr>
      <w:r>
        <w:rPr>
          <w:lang w:eastAsia="zh-CN"/>
        </w:rPr>
        <w:t>并嘱他参加特委，长期在琼工作，详情俟五月总结中报告。</w:t>
      </w:r>
    </w:p>
    <w:p>
      <w:pPr>
        <w:rPr>
          <w:lang w:eastAsia="zh-CN"/>
        </w:rPr>
      </w:pPr>
      <w:r>
        <w:rPr>
          <w:lang w:eastAsia="zh-CN"/>
        </w:rPr>
        <w:t>2.我们拟要求增加经费，因为:（</w:t>
      </w:r>
      <w:r>
        <w:rPr>
          <w:color w:val="808080"/>
          <w:lang w:eastAsia="zh-CN"/>
        </w:rPr>
        <w:t>1</w:t>
      </w:r>
      <w:r>
        <w:rPr>
          <w:lang w:eastAsia="zh-CN"/>
        </w:rPr>
        <w:t>）工作扩大；（2）</w:t>
      </w:r>
    </w:p>
    <w:p>
      <w:pPr>
        <w:rPr>
          <w:lang w:eastAsia="zh-CN"/>
        </w:rPr>
      </w:pPr>
      <w:r>
        <w:rPr>
          <w:lang w:eastAsia="zh-CN"/>
        </w:rPr>
        <w:t>广西与琼崖都是工作扩展、交通远。只等新的预算造好，即</w:t>
      </w:r>
    </w:p>
    <w:p>
      <w:pPr>
        <w:rPr>
          <w:lang w:eastAsia="zh-CN"/>
        </w:rPr>
      </w:pPr>
      <w:r>
        <w:rPr>
          <w:lang w:eastAsia="zh-CN"/>
        </w:rPr>
        <w:t>送来。要请自六月份起增加。</w:t>
      </w:r>
    </w:p>
    <w:p>
      <w:pPr>
        <w:rPr>
          <w:lang w:eastAsia="zh-CN"/>
        </w:rPr>
      </w:pPr>
      <w:r>
        <w:rPr>
          <w:lang w:eastAsia="zh-CN"/>
        </w:rPr>
        <w:t>南杰②</w:t>
      </w:r>
    </w:p>
    <w:p>
      <w:pPr>
        <w:rPr>
          <w:lang w:eastAsia="zh-CN"/>
        </w:rPr>
      </w:pPr>
      <w:r>
        <w:rPr>
          <w:lang w:eastAsia="zh-CN"/>
        </w:rPr>
        <w:t>5月24日</w:t>
      </w:r>
    </w:p>
    <w:p>
      <w:pPr>
        <w:rPr>
          <w:lang w:eastAsia="zh-CN"/>
        </w:rPr>
      </w:pPr>
      <w:r>
        <w:rPr>
          <w:lang w:eastAsia="zh-CN"/>
        </w:rPr>
        <w:t>①即张文彬。</w:t>
      </w:r>
    </w:p>
    <w:p>
      <w:pPr>
        <w:rPr>
          <w:lang w:eastAsia="zh-CN"/>
        </w:rPr>
      </w:pPr>
      <w:r>
        <w:rPr>
          <w:lang w:eastAsia="zh-CN"/>
        </w:rPr>
        <w:t>即张文彬。</w:t>
      </w:r>
    </w:p>
    <w:p>
      <w:pPr>
        <w:rPr>
          <w:lang w:eastAsia="zh-CN"/>
        </w:rPr>
      </w:pPr>
      <w:r>
        <w:rPr>
          <w:lang w:eastAsia="zh-CN"/>
        </w:rPr>
        <w:t>202</w:t>
      </w:r>
    </w:p>
    <w:p>
      <w:pPr>
        <w:rPr>
          <w:lang w:eastAsia="zh-CN"/>
        </w:rPr>
      </w:pPr>
      <w:r>
        <w:rPr>
          <w:lang w:eastAsia="zh-CN"/>
        </w:rPr>
        <w:t>广东工作综合报告</w:t>
      </w:r>
      <w:r>
        <w:rPr>
          <w:color w:val="808080"/>
          <w:lang w:eastAsia="zh-CN"/>
        </w:rPr>
        <w:t>D</w:t>
      </w:r>
    </w:p>
    <w:p>
      <w:pPr>
        <w:rPr>
          <w:lang w:eastAsia="zh-CN"/>
        </w:rPr>
      </w:pPr>
      <w:r>
        <w:rPr>
          <w:lang w:eastAsia="zh-CN"/>
        </w:rPr>
        <w:t>（1938年）</w:t>
      </w:r>
    </w:p>
    <w:p>
      <w:pPr>
        <w:rPr>
          <w:lang w:eastAsia="zh-CN"/>
        </w:rPr>
      </w:pPr>
      <w:r>
        <w:rPr>
          <w:lang w:eastAsia="zh-CN"/>
        </w:rPr>
        <w:t>甲、广东党的工作环境</w:t>
      </w:r>
    </w:p>
    <w:p>
      <w:pPr>
        <w:rPr>
          <w:lang w:eastAsia="zh-CN"/>
        </w:rPr>
      </w:pPr>
      <w:r>
        <w:rPr>
          <w:lang w:eastAsia="zh-CN"/>
        </w:rPr>
        <w:t>一、广东各政治派系的活动概况</w:t>
      </w:r>
    </w:p>
    <w:p>
      <w:pPr>
        <w:rPr>
          <w:lang w:eastAsia="zh-CN"/>
        </w:rPr>
      </w:pPr>
      <w:r>
        <w:rPr>
          <w:lang w:eastAsia="zh-CN"/>
        </w:rPr>
        <w:t>广东政治派系的复杂真等于全国的缩影</w:t>
      </w:r>
      <w:r>
        <w:rPr>
          <w:color w:val="FF0000"/>
          <w:lang w:eastAsia="zh-CN"/>
        </w:rPr>
        <w:t>,</w:t>
      </w:r>
      <w:r>
        <w:rPr>
          <w:lang w:eastAsia="zh-CN"/>
        </w:rPr>
        <w:t>分述于下:</w:t>
      </w:r>
    </w:p>
    <w:p>
      <w:pPr>
        <w:rPr>
          <w:lang w:eastAsia="zh-CN"/>
        </w:rPr>
      </w:pPr>
      <w:r>
        <w:rPr>
          <w:lang w:eastAsia="zh-CN"/>
        </w:rPr>
        <w:t>（</w:t>
      </w:r>
      <w:r>
        <w:rPr>
          <w:color w:val="808080"/>
          <w:lang w:eastAsia="zh-CN"/>
        </w:rPr>
        <w:t>一</w:t>
      </w:r>
      <w:r>
        <w:rPr>
          <w:lang w:eastAsia="zh-CN"/>
        </w:rPr>
        <w:t>）四路军系。政治上的高级干部是李煦寰（现任战区</w:t>
      </w:r>
    </w:p>
    <w:p>
      <w:pPr>
        <w:rPr>
          <w:lang w:eastAsia="zh-CN"/>
        </w:rPr>
      </w:pPr>
      <w:r>
        <w:rPr>
          <w:lang w:eastAsia="zh-CN"/>
        </w:rPr>
        <w:t>政治部主任）</w:t>
      </w:r>
      <w:r>
        <w:rPr>
          <w:color w:val="FF0000"/>
          <w:lang w:eastAsia="zh-CN"/>
        </w:rPr>
        <w:t>，与</w:t>
      </w:r>
      <w:r>
        <w:rPr>
          <w:lang w:eastAsia="zh-CN"/>
        </w:rPr>
        <w:t>孙科系钟天心结合</w:t>
      </w:r>
      <w:r>
        <w:rPr>
          <w:color w:val="FF0000"/>
          <w:lang w:eastAsia="zh-CN"/>
        </w:rPr>
        <w:t>,</w:t>
      </w:r>
      <w:r>
        <w:rPr>
          <w:lang w:eastAsia="zh-CN"/>
        </w:rPr>
        <w:t>仍是广东主要势力。除</w:t>
      </w:r>
    </w:p>
    <w:p>
      <w:pPr>
        <w:rPr>
          <w:lang w:eastAsia="zh-CN"/>
        </w:rPr>
      </w:pPr>
      <w:r>
        <w:rPr>
          <w:lang w:eastAsia="zh-CN"/>
        </w:rPr>
        <w:t>依靠军队力量外</w:t>
      </w:r>
      <w:r>
        <w:rPr>
          <w:color w:val="008000"/>
          <w:lang w:eastAsia="zh-CN"/>
        </w:rPr>
        <w:t>,</w:t>
      </w:r>
      <w:r>
        <w:rPr>
          <w:lang w:eastAsia="zh-CN"/>
        </w:rPr>
        <w:t>在各县基础最强</w:t>
      </w:r>
      <w:r>
        <w:rPr>
          <w:color w:val="008000"/>
          <w:lang w:eastAsia="zh-CN"/>
        </w:rPr>
        <w:t>,</w:t>
      </w:r>
      <w:r>
        <w:rPr>
          <w:lang w:eastAsia="zh-CN"/>
        </w:rPr>
        <w:t>前办有民运训练班,已毕</w:t>
      </w:r>
    </w:p>
    <w:p>
      <w:pPr>
        <w:rPr>
          <w:lang w:eastAsia="zh-CN"/>
        </w:rPr>
      </w:pPr>
      <w:r>
        <w:rPr>
          <w:lang w:eastAsia="zh-CN"/>
        </w:rPr>
        <w:t>业两期,在各地的抗敌同志会即为他们发动组织。因他两人</w:t>
      </w:r>
    </w:p>
    <w:p>
      <w:pPr>
        <w:rPr>
          <w:lang w:eastAsia="zh-CN"/>
        </w:rPr>
      </w:pPr>
      <w:r>
        <w:rPr>
          <w:lang w:eastAsia="zh-CN"/>
        </w:rPr>
        <w:t>（李、钟）都是省党部特派员,在各县党部内的力量也仍是最大</w:t>
      </w:r>
    </w:p>
    <w:p>
      <w:pPr>
        <w:rPr>
          <w:lang w:eastAsia="zh-CN"/>
        </w:rPr>
      </w:pPr>
      <w:r>
        <w:rPr>
          <w:lang w:eastAsia="zh-CN"/>
        </w:rPr>
        <w:t>的</w:t>
      </w:r>
      <w:r>
        <w:rPr>
          <w:color w:val="0000E1"/>
          <w:lang w:eastAsia="zh-CN"/>
        </w:rPr>
        <w:t>,</w:t>
      </w:r>
      <w:r>
        <w:rPr>
          <w:lang w:eastAsia="zh-CN"/>
        </w:rPr>
        <w:t>与国民党中央系磨擦也最多。在广州办有《民族日报》,销</w:t>
      </w:r>
    </w:p>
    <w:p>
      <w:pPr>
        <w:rPr>
          <w:lang w:eastAsia="zh-CN"/>
        </w:rPr>
      </w:pPr>
      <w:r>
        <w:rPr>
          <w:lang w:eastAsia="zh-CN"/>
        </w:rPr>
        <w:t>路三千份左右。</w:t>
      </w:r>
    </w:p>
    <w:p>
      <w:pPr>
        <w:rPr>
          <w:lang w:eastAsia="zh-CN"/>
        </w:rPr>
      </w:pPr>
      <w:r>
        <w:rPr>
          <w:lang w:eastAsia="zh-CN"/>
        </w:rPr>
        <w:t>（二）孙科系。以钟天心为主脑</w:t>
      </w:r>
      <w:r>
        <w:rPr>
          <w:color w:val="008000"/>
          <w:lang w:eastAsia="zh-CN"/>
        </w:rPr>
        <w:t>,</w:t>
      </w:r>
      <w:r>
        <w:rPr>
          <w:lang w:eastAsia="zh-CN"/>
        </w:rPr>
        <w:t>在广东力量本不大</w:t>
      </w:r>
      <w:r>
        <w:rPr>
          <w:color w:val="FF0000"/>
          <w:lang w:eastAsia="zh-CN"/>
        </w:rPr>
        <w:t>,</w:t>
      </w:r>
      <w:r>
        <w:rPr>
          <w:lang w:eastAsia="zh-CN"/>
        </w:rPr>
        <w:t>但因</w:t>
      </w:r>
    </w:p>
    <w:p>
      <w:pPr>
        <w:rPr>
          <w:lang w:eastAsia="zh-CN"/>
        </w:rPr>
      </w:pPr>
      <w:r>
        <w:rPr>
          <w:lang w:eastAsia="zh-CN"/>
        </w:rPr>
        <w:t>比较得人和。文化人中的团结是他的主要基础</w:t>
      </w:r>
      <w:r>
        <w:rPr>
          <w:color w:val="008000"/>
          <w:lang w:eastAsia="zh-CN"/>
        </w:rPr>
        <w:t>,</w:t>
      </w:r>
      <w:r>
        <w:rPr>
          <w:lang w:eastAsia="zh-CN"/>
        </w:rPr>
        <w:t>有“抗战教育</w:t>
      </w:r>
    </w:p>
    <w:p>
      <w:pPr>
        <w:rPr>
          <w:lang w:eastAsia="zh-CN"/>
        </w:rPr>
      </w:pPr>
      <w:r>
        <w:rPr>
          <w:lang w:eastAsia="zh-CN"/>
        </w:rPr>
        <w:t>实际社”②</w:t>
      </w:r>
      <w:r>
        <w:rPr>
          <w:color w:val="0000E1"/>
          <w:lang w:eastAsia="zh-CN"/>
        </w:rPr>
        <w:t>,</w:t>
      </w:r>
      <w:r>
        <w:rPr>
          <w:lang w:eastAsia="zh-CN"/>
        </w:rPr>
        <w:t>比较前进</w:t>
      </w:r>
      <w:r>
        <w:rPr>
          <w:color w:val="808080"/>
          <w:lang w:eastAsia="zh-CN"/>
        </w:rPr>
        <w:t>，</w:t>
      </w:r>
      <w:r>
        <w:rPr>
          <w:lang w:eastAsia="zh-CN"/>
        </w:rPr>
        <w:t>公开号召统一战线</w:t>
      </w:r>
      <w:r>
        <w:rPr>
          <w:color w:val="008000"/>
          <w:lang w:eastAsia="zh-CN"/>
        </w:rPr>
        <w:t>,</w:t>
      </w:r>
      <w:r>
        <w:rPr>
          <w:lang w:eastAsia="zh-CN"/>
        </w:rPr>
        <w:t>有流动工作团在外</w:t>
      </w:r>
    </w:p>
    <w:p>
      <w:pPr>
        <w:rPr>
          <w:lang w:eastAsia="zh-CN"/>
        </w:rPr>
      </w:pPr>
      <w:r>
        <w:rPr>
          <w:lang w:eastAsia="zh-CN"/>
        </w:rPr>
        <w:t>经常工作</w:t>
      </w:r>
      <w:r>
        <w:rPr>
          <w:color w:val="808080"/>
          <w:lang w:eastAsia="zh-CN"/>
        </w:rPr>
        <w:t>,</w:t>
      </w:r>
      <w:r>
        <w:rPr>
          <w:color w:val="0000E1"/>
          <w:lang w:eastAsia="zh-CN"/>
        </w:rPr>
        <w:t>（</w:t>
      </w:r>
      <w:r>
        <w:rPr>
          <w:lang w:eastAsia="zh-CN"/>
        </w:rPr>
        <w:t>办有】启蒙班、自修班等容纳青年。又中苏文化协</w:t>
      </w:r>
    </w:p>
    <w:p>
      <w:pPr>
        <w:rPr>
          <w:lang w:eastAsia="zh-CN"/>
        </w:rPr>
      </w:pPr>
      <w:r>
        <w:rPr>
          <w:lang w:eastAsia="zh-CN"/>
        </w:rPr>
        <w:t>从内容分析</w:t>
      </w:r>
      <w:r>
        <w:rPr>
          <w:color w:val="0000E1"/>
          <w:lang w:eastAsia="zh-CN"/>
        </w:rPr>
        <w:t>,</w:t>
      </w:r>
      <w:r>
        <w:rPr>
          <w:lang w:eastAsia="zh-CN"/>
        </w:rPr>
        <w:t>是张文彬参加六届六中全会时向中央写的报告。</w:t>
      </w:r>
    </w:p>
    <w:p>
      <w:pPr>
        <w:rPr>
          <w:lang w:eastAsia="zh-CN"/>
        </w:rPr>
      </w:pPr>
      <w:r>
        <w:rPr>
          <w:lang w:eastAsia="zh-CN"/>
        </w:rPr>
        <w:t>②应为“抗战教育实践社”。</w:t>
      </w:r>
    </w:p>
    <w:p>
      <w:pPr>
        <w:rPr>
          <w:lang w:eastAsia="zh-CN"/>
        </w:rPr>
      </w:pPr>
      <w:r>
        <w:rPr>
          <w:lang w:eastAsia="zh-CN"/>
        </w:rPr>
        <w:t>203</w:t>
      </w:r>
    </w:p>
    <w:p>
      <w:pPr>
        <w:rPr>
          <w:lang w:eastAsia="zh-CN"/>
        </w:rPr>
      </w:pPr>
      <w:r>
        <w:rPr>
          <w:lang w:eastAsia="zh-CN"/>
        </w:rPr>
        <w:t>会中亦有较大影响与领导作用。办有</w:t>
      </w:r>
      <w:r>
        <w:rPr>
          <w:color w:val="808080"/>
          <w:lang w:eastAsia="zh-CN"/>
        </w:rPr>
        <w:t>《</w:t>
      </w:r>
      <w:r>
        <w:rPr>
          <w:lang w:eastAsia="zh-CN"/>
        </w:rPr>
        <w:t>新战线》周刊,销路四</w:t>
      </w:r>
    </w:p>
    <w:p>
      <w:r>
        <w:t>千份以上。</w:t>
      </w:r>
    </w:p>
    <w:p>
      <w:pPr>
        <w:rPr>
          <w:lang w:eastAsia="zh-CN"/>
        </w:rPr>
      </w:pPr>
      <w:r>
        <w:t>（三）第三党。</w:t>
      </w:r>
      <w:r>
        <w:rPr>
          <w:lang w:eastAsia="zh-CN"/>
        </w:rPr>
        <w:t>以李伯球为主</w:t>
      </w:r>
      <w:r>
        <w:rPr>
          <w:color w:val="FF0000"/>
          <w:lang w:eastAsia="zh-CN"/>
        </w:rPr>
        <w:t>,</w:t>
      </w:r>
      <w:r>
        <w:rPr>
          <w:lang w:eastAsia="zh-CN"/>
        </w:rPr>
        <w:t>警察局长李洁芝、四路军之</w:t>
      </w:r>
    </w:p>
    <w:p>
      <w:pPr>
        <w:rPr>
          <w:lang w:eastAsia="zh-CN"/>
        </w:rPr>
      </w:pPr>
      <w:r>
        <w:rPr>
          <w:lang w:eastAsia="zh-CN"/>
        </w:rPr>
        <w:t>秘书冯菊坡等均与第三党有密切关系，与李煦寰亦很密切。</w:t>
      </w:r>
    </w:p>
    <w:p>
      <w:pPr>
        <w:rPr>
          <w:lang w:eastAsia="zh-CN"/>
        </w:rPr>
      </w:pPr>
      <w:r>
        <w:rPr>
          <w:lang w:eastAsia="zh-CN"/>
        </w:rPr>
        <w:t>其势力多散布在四路军中</w:t>
      </w:r>
      <w:r>
        <w:rPr>
          <w:color w:val="FF0000"/>
          <w:lang w:eastAsia="zh-CN"/>
        </w:rPr>
        <w:t>,</w:t>
      </w:r>
      <w:r>
        <w:rPr>
          <w:lang w:eastAsia="zh-CN"/>
        </w:rPr>
        <w:t>尤以黄涛师为最</w:t>
      </w:r>
      <w:r>
        <w:rPr>
          <w:color w:val="008000"/>
          <w:lang w:eastAsia="zh-CN"/>
        </w:rPr>
        <w:t>,</w:t>
      </w:r>
      <w:r>
        <w:rPr>
          <w:lang w:eastAsia="zh-CN"/>
        </w:rPr>
        <w:t>地方上在汕头、</w:t>
      </w:r>
    </w:p>
    <w:p>
      <w:pPr>
        <w:rPr>
          <w:lang w:eastAsia="zh-CN"/>
        </w:rPr>
      </w:pPr>
      <w:r>
        <w:rPr>
          <w:lang w:eastAsia="zh-CN"/>
        </w:rPr>
        <w:t>潮州岭东一带较大。对我们较好</w:t>
      </w:r>
      <w:r>
        <w:rPr>
          <w:color w:val="0000E1"/>
          <w:lang w:eastAsia="zh-CN"/>
        </w:rPr>
        <w:t>，</w:t>
      </w:r>
      <w:r>
        <w:rPr>
          <w:lang w:eastAsia="zh-CN"/>
        </w:rPr>
        <w:t>常说他们要为共产党做桥</w:t>
      </w:r>
    </w:p>
    <w:p>
      <w:pPr>
        <w:rPr>
          <w:lang w:eastAsia="zh-CN"/>
        </w:rPr>
      </w:pPr>
      <w:r>
        <w:rPr>
          <w:lang w:eastAsia="zh-CN"/>
        </w:rPr>
        <w:t>梁</w:t>
      </w:r>
      <w:r>
        <w:rPr>
          <w:color w:val="008000"/>
          <w:lang w:eastAsia="zh-CN"/>
        </w:rPr>
        <w:t>,</w:t>
      </w:r>
      <w:r>
        <w:rPr>
          <w:lang w:eastAsia="zh-CN"/>
        </w:rPr>
        <w:t>民运</w:t>
      </w:r>
      <w:r>
        <w:rPr>
          <w:color w:val="FF0000"/>
          <w:lang w:eastAsia="zh-CN"/>
        </w:rPr>
        <w:t>，</w:t>
      </w:r>
      <w:r>
        <w:rPr>
          <w:lang w:eastAsia="zh-CN"/>
        </w:rPr>
        <w:t>上确能与我们合作</w:t>
      </w:r>
      <w:r>
        <w:rPr>
          <w:color w:val="0000E1"/>
          <w:lang w:eastAsia="zh-CN"/>
        </w:rPr>
        <w:t>，</w:t>
      </w:r>
      <w:r>
        <w:rPr>
          <w:lang w:eastAsia="zh-CN"/>
        </w:rPr>
        <w:t>可惜我们与之公开联络太差（</w:t>
      </w:r>
      <w:r>
        <w:rPr>
          <w:color w:val="008000"/>
          <w:lang w:eastAsia="zh-CN"/>
        </w:rPr>
        <w:t>警</w:t>
      </w:r>
    </w:p>
    <w:p>
      <w:pPr>
        <w:rPr>
          <w:lang w:eastAsia="zh-CN"/>
        </w:rPr>
      </w:pPr>
      <w:r>
        <w:rPr>
          <w:lang w:eastAsia="zh-CN"/>
        </w:rPr>
        <w:t>察局办之劳工训练班我们有相当活动</w:t>
      </w:r>
      <w:r>
        <w:rPr>
          <w:color w:val="0000E1"/>
          <w:lang w:eastAsia="zh-CN"/>
        </w:rPr>
        <w:t>,</w:t>
      </w:r>
      <w:r>
        <w:rPr>
          <w:lang w:eastAsia="zh-CN"/>
        </w:rPr>
        <w:t>他【们】企图利用【民</w:t>
      </w:r>
    </w:p>
    <w:p>
      <w:pPr>
        <w:rPr>
          <w:lang w:eastAsia="zh-CN"/>
        </w:rPr>
      </w:pPr>
      <w:r>
        <w:rPr>
          <w:lang w:eastAsia="zh-CN"/>
        </w:rPr>
        <w:t>运】与中央系对立，同时警察局有托派分子活动</w:t>
      </w:r>
      <w:r>
        <w:rPr>
          <w:color w:val="FF0000"/>
          <w:lang w:eastAsia="zh-CN"/>
        </w:rPr>
        <w:t>,</w:t>
      </w:r>
      <w:r>
        <w:rPr>
          <w:lang w:eastAsia="zh-CN"/>
        </w:rPr>
        <w:t>颇值注意）。</w:t>
      </w:r>
    </w:p>
    <w:p>
      <w:pPr>
        <w:rPr>
          <w:lang w:eastAsia="zh-CN"/>
        </w:rPr>
      </w:pPr>
      <w:r>
        <w:rPr>
          <w:lang w:eastAsia="zh-CN"/>
        </w:rPr>
        <w:t>（四）复兴社。</w:t>
      </w:r>
      <w:r>
        <w:rPr>
          <w:color w:val="008000"/>
          <w:lang w:eastAsia="zh-CN"/>
        </w:rPr>
        <w:t>以</w:t>
      </w:r>
      <w:r>
        <w:rPr>
          <w:lang w:eastAsia="zh-CN"/>
        </w:rPr>
        <w:t>陈宗周</w:t>
      </w:r>
      <w:r>
        <w:rPr>
          <w:color w:val="808080"/>
          <w:lang w:eastAsia="zh-CN"/>
        </w:rPr>
        <w:t>、</w:t>
      </w:r>
      <w:r>
        <w:rPr>
          <w:lang w:eastAsia="zh-CN"/>
        </w:rPr>
        <w:t>方少云为主。整个国民党中央</w:t>
      </w:r>
    </w:p>
    <w:p>
      <w:pPr>
        <w:rPr>
          <w:lang w:eastAsia="zh-CN"/>
        </w:rPr>
      </w:pPr>
      <w:r>
        <w:rPr>
          <w:lang w:eastAsia="zh-CN"/>
        </w:rPr>
        <w:t>系插</w:t>
      </w:r>
      <w:del w:id="126" w:author="林 清" w:date="2018-10-08T15:30:00Z">
        <w:r>
          <w:rPr>
            <w:color w:val="0000E1"/>
            <w:lang w:eastAsia="zh-CN"/>
          </w:rPr>
          <w:delText>人</w:delText>
        </w:r>
      </w:del>
      <w:ins w:id="127" w:author="林 清" w:date="2018-10-08T15:30:00Z">
        <w:r>
          <w:rPr>
            <w:rFonts w:hint="eastAsia"/>
            <w:color w:val="0000E1"/>
            <w:lang w:eastAsia="zh-CN"/>
          </w:rPr>
          <w:t>入</w:t>
        </w:r>
      </w:ins>
      <w:r>
        <w:rPr>
          <w:lang w:eastAsia="zh-CN"/>
        </w:rPr>
        <w:t>力量到广东</w:t>
      </w:r>
      <w:r>
        <w:rPr>
          <w:color w:val="FF0000"/>
          <w:lang w:eastAsia="zh-CN"/>
        </w:rPr>
        <w:t>,</w:t>
      </w:r>
      <w:r>
        <w:rPr>
          <w:lang w:eastAsia="zh-CN"/>
        </w:rPr>
        <w:t>还是陈济棠倒后才较有其基础，而这基础</w:t>
      </w:r>
    </w:p>
    <w:p>
      <w:pPr>
        <w:rPr>
          <w:lang w:eastAsia="zh-CN"/>
        </w:rPr>
      </w:pPr>
      <w:r>
        <w:rPr>
          <w:lang w:eastAsia="zh-CN"/>
        </w:rPr>
        <w:t>的力量还是复兴社较大</w:t>
      </w:r>
      <w:r>
        <w:rPr>
          <w:color w:val="0000E1"/>
          <w:lang w:eastAsia="zh-CN"/>
        </w:rPr>
        <w:t>,</w:t>
      </w:r>
      <w:r>
        <w:rPr>
          <w:lang w:eastAsia="zh-CN"/>
        </w:rPr>
        <w:t>主要是在广州市</w:t>
      </w:r>
      <w:r>
        <w:rPr>
          <w:color w:val="808080"/>
          <w:lang w:eastAsia="zh-CN"/>
        </w:rPr>
        <w:t>,</w:t>
      </w:r>
      <w:r>
        <w:rPr>
          <w:lang w:eastAsia="zh-CN"/>
        </w:rPr>
        <w:t>市党部是为他控制</w:t>
      </w:r>
    </w:p>
    <w:p>
      <w:pPr>
        <w:rPr>
          <w:lang w:eastAsia="zh-CN"/>
        </w:rPr>
      </w:pPr>
      <w:r>
        <w:rPr>
          <w:lang w:eastAsia="zh-CN"/>
        </w:rPr>
        <w:t>的。各县也逐渐打入</w:t>
      </w:r>
      <w:r>
        <w:rPr>
          <w:color w:val="0000E1"/>
          <w:lang w:eastAsia="zh-CN"/>
        </w:rPr>
        <w:t>，</w:t>
      </w:r>
      <w:r>
        <w:rPr>
          <w:lang w:eastAsia="zh-CN"/>
        </w:rPr>
        <w:t>并以沿海各县及梅县、汕头较好</w:t>
      </w:r>
      <w:r>
        <w:rPr>
          <w:color w:val="008000"/>
          <w:lang w:eastAsia="zh-CN"/>
        </w:rPr>
        <w:t>,</w:t>
      </w:r>
      <w:r>
        <w:rPr>
          <w:lang w:eastAsia="zh-CN"/>
        </w:rPr>
        <w:t>社员</w:t>
      </w:r>
    </w:p>
    <w:p>
      <w:pPr>
        <w:rPr>
          <w:lang w:eastAsia="zh-CN"/>
        </w:rPr>
      </w:pPr>
      <w:r>
        <w:rPr>
          <w:lang w:eastAsia="zh-CN"/>
        </w:rPr>
        <w:t>约在三百名左右（这是半年前的调查）。除军校中势力有些</w:t>
      </w:r>
    </w:p>
    <w:p>
      <w:pPr>
        <w:rPr>
          <w:lang w:eastAsia="zh-CN"/>
        </w:rPr>
      </w:pPr>
      <w:r>
        <w:rPr>
          <w:lang w:eastAsia="zh-CN"/>
        </w:rPr>
        <w:t>外</w:t>
      </w:r>
      <w:r>
        <w:rPr>
          <w:color w:val="FF0000"/>
          <w:lang w:eastAsia="zh-CN"/>
        </w:rPr>
        <w:t>,</w:t>
      </w:r>
      <w:r>
        <w:rPr>
          <w:lang w:eastAsia="zh-CN"/>
        </w:rPr>
        <w:t>军队下级干部中亦开始【建立】基础。民运以社训为基础。</w:t>
      </w:r>
    </w:p>
    <w:p>
      <w:pPr>
        <w:rPr>
          <w:lang w:eastAsia="zh-CN"/>
        </w:rPr>
      </w:pPr>
      <w:r>
        <w:rPr>
          <w:lang w:eastAsia="zh-CN"/>
        </w:rPr>
        <w:t>对我们态度最坏</w:t>
      </w:r>
      <w:r>
        <w:rPr>
          <w:color w:val="FF0000"/>
          <w:lang w:eastAsia="zh-CN"/>
        </w:rPr>
        <w:t>，</w:t>
      </w:r>
      <w:r>
        <w:rPr>
          <w:lang w:eastAsia="zh-CN"/>
        </w:rPr>
        <w:t>常造谣言</w:t>
      </w:r>
      <w:r>
        <w:rPr>
          <w:color w:val="008000"/>
          <w:lang w:eastAsia="zh-CN"/>
        </w:rPr>
        <w:t>，</w:t>
      </w:r>
      <w:r>
        <w:rPr>
          <w:lang w:eastAsia="zh-CN"/>
        </w:rPr>
        <w:t>广州曾有一党专政的宣传活动，</w:t>
      </w:r>
    </w:p>
    <w:p>
      <w:pPr>
        <w:rPr>
          <w:lang w:eastAsia="zh-CN"/>
        </w:rPr>
      </w:pPr>
      <w:r>
        <w:rPr>
          <w:lang w:eastAsia="zh-CN"/>
        </w:rPr>
        <w:t>都是他们做的。现在蔡廷钧①去任战区政治部副主任，势力</w:t>
      </w:r>
    </w:p>
    <w:p>
      <w:pPr>
        <w:rPr>
          <w:lang w:eastAsia="zh-CN"/>
        </w:rPr>
      </w:pPr>
      <w:r>
        <w:rPr>
          <w:lang w:eastAsia="zh-CN"/>
        </w:rPr>
        <w:t>还要膨胀</w:t>
      </w:r>
      <w:r>
        <w:rPr>
          <w:color w:val="FF0000"/>
          <w:lang w:eastAsia="zh-CN"/>
        </w:rPr>
        <w:t>,</w:t>
      </w:r>
      <w:r>
        <w:rPr>
          <w:lang w:eastAsia="zh-CN"/>
        </w:rPr>
        <w:t>四路军很畏惧。</w:t>
      </w:r>
    </w:p>
    <w:p>
      <w:pPr>
        <w:rPr>
          <w:lang w:eastAsia="zh-CN"/>
        </w:rPr>
      </w:pPr>
      <w:r>
        <w:rPr>
          <w:lang w:eastAsia="zh-CN"/>
        </w:rPr>
        <w:t>（五）C.C系。以曾养甫、谌小岑为主。势力亦多在广州，</w:t>
      </w:r>
    </w:p>
    <w:p>
      <w:pPr>
        <w:rPr>
          <w:lang w:eastAsia="zh-CN"/>
        </w:rPr>
      </w:pPr>
      <w:r>
        <w:rPr>
          <w:lang w:eastAsia="zh-CN"/>
        </w:rPr>
        <w:t>省党部是他们较有力量的地方</w:t>
      </w:r>
      <w:r>
        <w:rPr>
          <w:color w:val="FF0000"/>
          <w:lang w:eastAsia="zh-CN"/>
        </w:rPr>
        <w:t>,</w:t>
      </w:r>
      <w:r>
        <w:rPr>
          <w:lang w:eastAsia="zh-CN"/>
        </w:rPr>
        <w:t>但对各县控制力并不大。民</w:t>
      </w:r>
    </w:p>
    <w:p>
      <w:pPr>
        <w:rPr>
          <w:lang w:eastAsia="zh-CN"/>
        </w:rPr>
      </w:pPr>
      <w:r>
        <w:rPr>
          <w:lang w:eastAsia="zh-CN"/>
        </w:rPr>
        <w:t>运中有救亡呼声社（谌为社长）、青年群社（余俊贤【为领导】，</w:t>
      </w:r>
    </w:p>
    <w:p>
      <w:pPr>
        <w:rPr>
          <w:lang w:eastAsia="zh-CN"/>
        </w:rPr>
      </w:pPr>
      <w:r>
        <w:rPr>
          <w:lang w:eastAsia="zh-CN"/>
        </w:rPr>
        <w:t>有九个分社）</w:t>
      </w:r>
      <w:r>
        <w:rPr>
          <w:color w:val="008000"/>
          <w:lang w:eastAsia="zh-CN"/>
        </w:rPr>
        <w:t>,</w:t>
      </w:r>
      <w:r>
        <w:rPr>
          <w:lang w:eastAsia="zh-CN"/>
        </w:rPr>
        <w:t>内左翼青年为多。谌被捕后地位动摇</w:t>
      </w:r>
      <w:r>
        <w:rPr>
          <w:color w:val="0000E1"/>
          <w:lang w:eastAsia="zh-CN"/>
        </w:rPr>
        <w:t>,</w:t>
      </w:r>
      <w:r>
        <w:rPr>
          <w:lang w:eastAsia="zh-CN"/>
        </w:rPr>
        <w:t>但青年</w:t>
      </w:r>
    </w:p>
    <w:p>
      <w:pPr>
        <w:rPr>
          <w:lang w:eastAsia="zh-CN"/>
        </w:rPr>
      </w:pPr>
      <w:r>
        <w:rPr>
          <w:lang w:eastAsia="zh-CN"/>
        </w:rPr>
        <w:t>中印象还好。三民主义青年团有以曾养甫为团长【的】消息，</w:t>
      </w:r>
    </w:p>
    <w:p>
      <w:pPr>
        <w:rPr>
          <w:lang w:eastAsia="zh-CN"/>
        </w:rPr>
      </w:pPr>
      <w:r>
        <w:rPr>
          <w:lang w:eastAsia="zh-CN"/>
        </w:rPr>
        <w:t>这与复兴社的暗斗很大</w:t>
      </w:r>
      <w:r>
        <w:rPr>
          <w:color w:val="0000E1"/>
          <w:lang w:eastAsia="zh-CN"/>
        </w:rPr>
        <w:t>。</w:t>
      </w:r>
      <w:r>
        <w:rPr>
          <w:lang w:eastAsia="zh-CN"/>
        </w:rPr>
        <w:t>办有《中山日报》</w:t>
      </w:r>
      <w:r>
        <w:rPr>
          <w:color w:val="808080"/>
          <w:lang w:eastAsia="zh-CN"/>
        </w:rPr>
        <w:t>,</w:t>
      </w:r>
      <w:r>
        <w:rPr>
          <w:lang w:eastAsia="zh-CN"/>
        </w:rPr>
        <w:t>销路三千份</w:t>
      </w:r>
      <w:r>
        <w:rPr>
          <w:color w:val="008000"/>
          <w:lang w:eastAsia="zh-CN"/>
        </w:rPr>
        <w:t>,</w:t>
      </w:r>
      <w:r>
        <w:rPr>
          <w:lang w:eastAsia="zh-CN"/>
        </w:rPr>
        <w:t>态度</w:t>
      </w:r>
    </w:p>
    <w:p>
      <w:pPr>
        <w:rPr>
          <w:lang w:eastAsia="zh-CN"/>
        </w:rPr>
      </w:pPr>
      <w:r>
        <w:rPr>
          <w:lang w:eastAsia="zh-CN"/>
        </w:rPr>
        <w:t>①疑为蔡劲军之误。</w:t>
      </w:r>
    </w:p>
    <w:p>
      <w:pPr>
        <w:rPr>
          <w:lang w:eastAsia="zh-CN"/>
        </w:rPr>
      </w:pPr>
      <w:r>
        <w:rPr>
          <w:lang w:eastAsia="zh-CN"/>
        </w:rPr>
        <w:t>204</w:t>
      </w:r>
    </w:p>
    <w:p>
      <w:pPr>
        <w:rPr>
          <w:lang w:eastAsia="zh-CN"/>
        </w:rPr>
      </w:pPr>
      <w:r>
        <w:rPr>
          <w:lang w:eastAsia="zh-CN"/>
        </w:rPr>
        <w:t>对我尚好。</w:t>
      </w:r>
    </w:p>
    <w:p>
      <w:pPr>
        <w:rPr>
          <w:lang w:eastAsia="zh-CN"/>
        </w:rPr>
      </w:pPr>
      <w:r>
        <w:rPr>
          <w:lang w:eastAsia="zh-CN"/>
        </w:rPr>
        <w:t>（六）政学系。吴铁城只在政权机关中有些势力</w:t>
      </w:r>
      <w:r>
        <w:rPr>
          <w:color w:val="0000E1"/>
          <w:lang w:eastAsia="zh-CN"/>
        </w:rPr>
        <w:t>,</w:t>
      </w:r>
      <w:r>
        <w:rPr>
          <w:lang w:eastAsia="zh-CN"/>
        </w:rPr>
        <w:t>外县县</w:t>
      </w:r>
    </w:p>
    <w:p>
      <w:pPr>
        <w:rPr>
          <w:lang w:eastAsia="zh-CN"/>
        </w:rPr>
      </w:pPr>
      <w:r>
        <w:rPr>
          <w:lang w:eastAsia="zh-CN"/>
        </w:rPr>
        <w:t>长</w:t>
      </w:r>
      <w:r>
        <w:rPr>
          <w:color w:val="0000E1"/>
          <w:lang w:eastAsia="zh-CN"/>
        </w:rPr>
        <w:t>,</w:t>
      </w:r>
      <w:r>
        <w:rPr>
          <w:lang w:eastAsia="zh-CN"/>
        </w:rPr>
        <w:t>他有三分之一的地盘推荐县长权力。</w:t>
      </w:r>
    </w:p>
    <w:p>
      <w:pPr>
        <w:rPr>
          <w:lang w:eastAsia="zh-CN"/>
        </w:rPr>
      </w:pPr>
      <w:r>
        <w:rPr>
          <w:lang w:eastAsia="zh-CN"/>
        </w:rPr>
        <w:t>（七）汪精卫系。在广东力量无什么</w:t>
      </w:r>
      <w:r>
        <w:rPr>
          <w:color w:val="0000E1"/>
          <w:lang w:eastAsia="zh-CN"/>
        </w:rPr>
        <w:t>，</w:t>
      </w:r>
      <w:r>
        <w:rPr>
          <w:lang w:eastAsia="zh-CN"/>
        </w:rPr>
        <w:t>但为宣传曾派人到</w:t>
      </w:r>
    </w:p>
    <w:p>
      <w:pPr>
        <w:rPr>
          <w:lang w:eastAsia="zh-CN"/>
        </w:rPr>
      </w:pPr>
      <w:r>
        <w:rPr>
          <w:lang w:eastAsia="zh-CN"/>
        </w:rPr>
        <w:t>广州办《统一战线》周刊及《南华日报》（在香港）</w:t>
      </w:r>
      <w:r>
        <w:rPr>
          <w:color w:val="808080"/>
          <w:lang w:eastAsia="zh-CN"/>
        </w:rPr>
        <w:t>,</w:t>
      </w:r>
      <w:r>
        <w:rPr>
          <w:lang w:eastAsia="zh-CN"/>
        </w:rPr>
        <w:t>最反动了。</w:t>
      </w:r>
    </w:p>
    <w:p>
      <w:pPr>
        <w:rPr>
          <w:lang w:eastAsia="zh-CN"/>
        </w:rPr>
      </w:pPr>
      <w:r>
        <w:rPr>
          <w:lang w:eastAsia="zh-CN"/>
        </w:rPr>
        <w:t>以上各系中</w:t>
      </w:r>
      <w:r>
        <w:rPr>
          <w:color w:val="FF0000"/>
          <w:lang w:eastAsia="zh-CN"/>
        </w:rPr>
        <w:t>，</w:t>
      </w:r>
      <w:r>
        <w:rPr>
          <w:lang w:eastAsia="zh-CN"/>
        </w:rPr>
        <w:t>四路军团结第三党力量最大</w:t>
      </w:r>
      <w:r>
        <w:rPr>
          <w:color w:val="008000"/>
          <w:lang w:eastAsia="zh-CN"/>
        </w:rPr>
        <w:t>,</w:t>
      </w:r>
      <w:r>
        <w:rPr>
          <w:lang w:eastAsia="zh-CN"/>
        </w:rPr>
        <w:t>中央系以复兴</w:t>
      </w:r>
    </w:p>
    <w:p>
      <w:pPr>
        <w:rPr>
          <w:lang w:eastAsia="zh-CN"/>
        </w:rPr>
      </w:pPr>
      <w:r>
        <w:rPr>
          <w:lang w:eastAsia="zh-CN"/>
        </w:rPr>
        <w:t>【社】为最大</w:t>
      </w:r>
      <w:r>
        <w:rPr>
          <w:color w:val="0000E1"/>
          <w:lang w:eastAsia="zh-CN"/>
        </w:rPr>
        <w:t>,</w:t>
      </w:r>
      <w:r>
        <w:rPr>
          <w:lang w:eastAsia="zh-CN"/>
        </w:rPr>
        <w:t>孙科系比较居中而稍依四路军。中央与地方之</w:t>
      </w:r>
    </w:p>
    <w:p>
      <w:pPr>
        <w:rPr>
          <w:lang w:eastAsia="zh-CN"/>
        </w:rPr>
      </w:pPr>
      <w:r>
        <w:rPr>
          <w:lang w:eastAsia="zh-CN"/>
        </w:rPr>
        <w:t>磨擦常起，钟天心多作调解。</w:t>
      </w:r>
    </w:p>
    <w:p>
      <w:pPr>
        <w:rPr>
          <w:lang w:eastAsia="zh-CN"/>
        </w:rPr>
      </w:pPr>
      <w:r>
        <w:rPr>
          <w:lang w:eastAsia="zh-CN"/>
        </w:rPr>
        <w:t>二、广东统治阶级对我党与民众运动的态度</w:t>
      </w:r>
    </w:p>
    <w:p>
      <w:pPr>
        <w:rPr>
          <w:lang w:eastAsia="zh-CN"/>
        </w:rPr>
      </w:pPr>
      <w:r>
        <w:rPr>
          <w:lang w:eastAsia="zh-CN"/>
        </w:rPr>
        <w:t>（一）在国民党统治区内</w:t>
      </w:r>
      <w:r>
        <w:rPr>
          <w:color w:val="0000E1"/>
          <w:lang w:eastAsia="zh-CN"/>
        </w:rPr>
        <w:t>,</w:t>
      </w:r>
      <w:r>
        <w:rPr>
          <w:lang w:eastAsia="zh-CN"/>
        </w:rPr>
        <w:t>广东工作有较顺利的客观环境，</w:t>
      </w:r>
    </w:p>
    <w:p>
      <w:pPr>
        <w:rPr>
          <w:lang w:eastAsia="zh-CN"/>
        </w:rPr>
      </w:pPr>
      <w:r>
        <w:rPr>
          <w:lang w:eastAsia="zh-CN"/>
        </w:rPr>
        <w:t>统治阶级</w:t>
      </w:r>
      <w:r>
        <w:rPr>
          <w:color w:val="808080"/>
          <w:lang w:eastAsia="zh-CN"/>
        </w:rPr>
        <w:t>对</w:t>
      </w:r>
      <w:r>
        <w:rPr>
          <w:lang w:eastAsia="zh-CN"/>
        </w:rPr>
        <w:t>于我党及抗日救亡工作采取比【较】开明【与】前进</w:t>
      </w:r>
    </w:p>
    <w:p>
      <w:pPr>
        <w:rPr>
          <w:lang w:eastAsia="zh-CN"/>
        </w:rPr>
      </w:pPr>
      <w:r>
        <w:rPr>
          <w:lang w:eastAsia="zh-CN"/>
        </w:rPr>
        <w:t>的态度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当“七</w:t>
      </w:r>
      <w:r>
        <w:rPr>
          <w:color w:val="FF0000"/>
          <w:lang w:eastAsia="zh-CN"/>
        </w:rPr>
        <w:t>.</w:t>
      </w:r>
      <w:r>
        <w:rPr>
          <w:lang w:eastAsia="zh-CN"/>
        </w:rPr>
        <w:t>七”抗战以后</w:t>
      </w:r>
      <w:r>
        <w:rPr>
          <w:color w:val="FF0000"/>
          <w:lang w:eastAsia="zh-CN"/>
        </w:rPr>
        <w:t>，</w:t>
      </w:r>
      <w:r>
        <w:rPr>
          <w:lang w:eastAsia="zh-CN"/>
        </w:rPr>
        <w:t>《救国时报</w:t>
      </w:r>
      <w:r>
        <w:rPr>
          <w:color w:val="808080"/>
          <w:lang w:eastAsia="zh-CN"/>
        </w:rPr>
        <w:t>》</w:t>
      </w:r>
      <w:r>
        <w:rPr>
          <w:lang w:eastAsia="zh-CN"/>
        </w:rPr>
        <w:t>、王明等在国外</w:t>
      </w:r>
    </w:p>
    <w:p>
      <w:pPr>
        <w:rPr>
          <w:lang w:eastAsia="zh-CN"/>
        </w:rPr>
      </w:pPr>
      <w:r>
        <w:rPr>
          <w:lang w:eastAsia="zh-CN"/>
        </w:rPr>
        <w:t>出的小册子即能在广州香港一带公开出卖</w:t>
      </w:r>
      <w:r>
        <w:rPr>
          <w:color w:val="808080"/>
          <w:lang w:eastAsia="zh-CN"/>
        </w:rPr>
        <w:t>,</w:t>
      </w:r>
      <w:r>
        <w:rPr>
          <w:lang w:eastAsia="zh-CN"/>
        </w:rPr>
        <w:t>11月以后即能公</w:t>
      </w:r>
    </w:p>
    <w:p>
      <w:pPr>
        <w:rPr>
          <w:lang w:eastAsia="zh-CN"/>
        </w:rPr>
      </w:pPr>
      <w:r>
        <w:rPr>
          <w:lang w:eastAsia="zh-CN"/>
        </w:rPr>
        <w:t>开翻印</w:t>
      </w:r>
      <w:r>
        <w:rPr>
          <w:color w:val="808080"/>
          <w:lang w:eastAsia="zh-CN"/>
        </w:rPr>
        <w:t>《</w:t>
      </w:r>
      <w:r>
        <w:rPr>
          <w:lang w:eastAsia="zh-CN"/>
        </w:rPr>
        <w:t>解放</w:t>
      </w:r>
      <w:r>
        <w:rPr>
          <w:color w:val="FF0000"/>
          <w:lang w:eastAsia="zh-CN"/>
        </w:rPr>
        <w:t>&gt;</w:t>
      </w:r>
      <w:r>
        <w:rPr>
          <w:lang w:eastAsia="zh-CN"/>
        </w:rPr>
        <w:t>等刊物</w:t>
      </w:r>
      <w:r>
        <w:rPr>
          <w:color w:val="808080"/>
          <w:lang w:eastAsia="zh-CN"/>
        </w:rPr>
        <w:t>,</w:t>
      </w:r>
      <w:r>
        <w:rPr>
          <w:lang w:eastAsia="zh-CN"/>
        </w:rPr>
        <w:t>而不加查禁。南京失陷后，日寇积极南</w:t>
      </w:r>
    </w:p>
    <w:p>
      <w:pPr>
        <w:rPr>
          <w:lang w:eastAsia="zh-CN"/>
        </w:rPr>
      </w:pPr>
      <w:r>
        <w:rPr>
          <w:lang w:eastAsia="zh-CN"/>
        </w:rPr>
        <w:t>进时更推动了余汉谋的坚决守</w:t>
      </w:r>
      <w:r>
        <w:rPr>
          <w:color w:val="808080"/>
          <w:lang w:eastAsia="zh-CN"/>
        </w:rPr>
        <w:t>土</w:t>
      </w:r>
      <w:r>
        <w:rPr>
          <w:color w:val="0000E1"/>
          <w:lang w:eastAsia="zh-CN"/>
        </w:rPr>
        <w:t>，</w:t>
      </w:r>
      <w:r>
        <w:rPr>
          <w:lang w:eastAsia="zh-CN"/>
        </w:rPr>
        <w:t>倡办自卫团</w:t>
      </w:r>
      <w:r>
        <w:rPr>
          <w:color w:val="008000"/>
          <w:lang w:eastAsia="zh-CN"/>
        </w:rPr>
        <w:t>,</w:t>
      </w:r>
      <w:r>
        <w:rPr>
          <w:lang w:eastAsia="zh-CN"/>
        </w:rPr>
        <w:t>启用部分左翼</w:t>
      </w:r>
    </w:p>
    <w:p>
      <w:pPr>
        <w:rPr>
          <w:lang w:eastAsia="zh-CN"/>
        </w:rPr>
      </w:pPr>
      <w:r>
        <w:rPr>
          <w:lang w:eastAsia="zh-CN"/>
        </w:rPr>
        <w:t>分子【多【是】大革命失败后消极下来的分子）</w:t>
      </w:r>
      <w:r>
        <w:rPr>
          <w:color w:val="808080"/>
          <w:lang w:eastAsia="zh-CN"/>
        </w:rPr>
        <w:t>,</w:t>
      </w:r>
      <w:r>
        <w:rPr>
          <w:lang w:eastAsia="zh-CN"/>
        </w:rPr>
        <w:t>支持《救亡日</w:t>
      </w:r>
    </w:p>
    <w:p>
      <w:pPr>
        <w:rPr>
          <w:lang w:eastAsia="zh-CN"/>
        </w:rPr>
      </w:pPr>
      <w:r>
        <w:rPr>
          <w:lang w:eastAsia="zh-CN"/>
        </w:rPr>
        <w:t>报》。省党部秘书长①谌小岑、四路军政治部主任李煦寰、孙</w:t>
      </w:r>
    </w:p>
    <w:p>
      <w:pPr>
        <w:rPr>
          <w:lang w:eastAsia="zh-CN"/>
        </w:rPr>
      </w:pPr>
      <w:r>
        <w:rPr>
          <w:lang w:eastAsia="zh-CN"/>
        </w:rPr>
        <w:t>科系之钟天心等均公开提出统一战线口号</w:t>
      </w:r>
      <w:r>
        <w:rPr>
          <w:color w:val="808080"/>
          <w:lang w:eastAsia="zh-CN"/>
        </w:rPr>
        <w:t>,</w:t>
      </w:r>
      <w:r>
        <w:rPr>
          <w:lang w:eastAsia="zh-CN"/>
        </w:rPr>
        <w:t>倡导群众组织（如</w:t>
      </w:r>
    </w:p>
    <w:p>
      <w:pPr>
        <w:rPr>
          <w:lang w:eastAsia="zh-CN"/>
        </w:rPr>
      </w:pPr>
      <w:r>
        <w:rPr>
          <w:lang w:eastAsia="zh-CN"/>
        </w:rPr>
        <w:t>救亡呼声社、抗先是左翼青年组织</w:t>
      </w:r>
      <w:r>
        <w:rPr>
          <w:color w:val="FF0000"/>
          <w:lang w:eastAsia="zh-CN"/>
        </w:rPr>
        <w:t>，</w:t>
      </w:r>
      <w:r>
        <w:rPr>
          <w:lang w:eastAsia="zh-CN"/>
        </w:rPr>
        <w:t>谌能领导津贴支持。抗战</w:t>
      </w:r>
    </w:p>
    <w:p>
      <w:pPr>
        <w:rPr>
          <w:lang w:eastAsia="zh-CN"/>
        </w:rPr>
      </w:pPr>
      <w:r>
        <w:rPr>
          <w:lang w:eastAsia="zh-CN"/>
        </w:rPr>
        <w:t>教育实践社亦是一些救亡分子的集团</w:t>
      </w:r>
      <w:r>
        <w:rPr>
          <w:color w:val="808080"/>
          <w:lang w:eastAsia="zh-CN"/>
        </w:rPr>
        <w:t>,</w:t>
      </w:r>
      <w:r>
        <w:rPr>
          <w:lang w:eastAsia="zh-CN"/>
        </w:rPr>
        <w:t>以钟天心为社长）</w:t>
      </w:r>
      <w:r>
        <w:rPr>
          <w:color w:val="808080"/>
          <w:lang w:eastAsia="zh-CN"/>
        </w:rPr>
        <w:t>,</w:t>
      </w:r>
      <w:r>
        <w:rPr>
          <w:lang w:eastAsia="zh-CN"/>
        </w:rPr>
        <w:t>相</w:t>
      </w:r>
    </w:p>
    <w:p>
      <w:pPr>
        <w:rPr>
          <w:lang w:eastAsia="zh-CN"/>
        </w:rPr>
      </w:pPr>
      <w:r>
        <w:rPr>
          <w:lang w:eastAsia="zh-CN"/>
        </w:rPr>
        <w:t>当开放民运。去年“一二</w:t>
      </w:r>
      <w:r>
        <w:rPr>
          <w:color w:val="808080"/>
          <w:lang w:eastAsia="zh-CN"/>
        </w:rPr>
        <w:t>.</w:t>
      </w:r>
      <w:r>
        <w:rPr>
          <w:lang w:eastAsia="zh-CN"/>
        </w:rPr>
        <w:t>九”学生五千人巡行示威</w:t>
      </w:r>
      <w:r>
        <w:rPr>
          <w:color w:val="0000E1"/>
          <w:lang w:eastAsia="zh-CN"/>
        </w:rPr>
        <w:t>，</w:t>
      </w:r>
      <w:r>
        <w:rPr>
          <w:lang w:eastAsia="zh-CN"/>
        </w:rPr>
        <w:t>今年1月</w:t>
      </w:r>
    </w:p>
    <w:p>
      <w:pPr>
        <w:rPr>
          <w:lang w:eastAsia="zh-CN"/>
        </w:rPr>
      </w:pPr>
      <w:r>
        <w:rPr>
          <w:lang w:eastAsia="zh-CN"/>
        </w:rPr>
        <w:t>文化抗敌协会成立时几千人大会均为左翼分子领导</w:t>
      </w:r>
      <w:r>
        <w:rPr>
          <w:color w:val="FF0000"/>
          <w:lang w:eastAsia="zh-CN"/>
        </w:rPr>
        <w:t>,</w:t>
      </w:r>
      <w:r>
        <w:rPr>
          <w:lang w:eastAsia="zh-CN"/>
        </w:rPr>
        <w:t>当局虽</w:t>
      </w:r>
    </w:p>
    <w:p>
      <w:pPr>
        <w:rPr>
          <w:lang w:eastAsia="zh-CN"/>
        </w:rPr>
      </w:pPr>
      <w:r>
        <w:rPr>
          <w:lang w:eastAsia="zh-CN"/>
        </w:rPr>
        <w:t>有不满意处</w:t>
      </w:r>
      <w:r>
        <w:rPr>
          <w:color w:val="FF0000"/>
          <w:lang w:eastAsia="zh-CN"/>
        </w:rPr>
        <w:t>，</w:t>
      </w:r>
      <w:r>
        <w:rPr>
          <w:lang w:eastAsia="zh-CN"/>
        </w:rPr>
        <w:t>但并未加制止，而均采取积极争取群众的政策。</w:t>
      </w:r>
    </w:p>
    <w:p>
      <w:pPr>
        <w:rPr>
          <w:lang w:eastAsia="zh-CN"/>
        </w:rPr>
      </w:pPr>
      <w:r>
        <w:rPr>
          <w:lang w:eastAsia="zh-CN"/>
        </w:rPr>
        <w:t>应为书记长。</w:t>
      </w:r>
    </w:p>
    <w:p>
      <w:pPr>
        <w:rPr>
          <w:lang w:eastAsia="zh-CN"/>
        </w:rPr>
      </w:pPr>
      <w:r>
        <w:rPr>
          <w:lang w:eastAsia="zh-CN"/>
        </w:rPr>
        <w:t>205</w:t>
      </w:r>
    </w:p>
    <w:p>
      <w:pPr>
        <w:rPr>
          <w:lang w:eastAsia="zh-CN"/>
        </w:rPr>
      </w:pPr>
      <w:r>
        <w:rPr>
          <w:lang w:eastAsia="zh-CN"/>
        </w:rPr>
        <w:t>去年12月党政军联席会议上印有开放民运的议案</w:t>
      </w:r>
      <w:r>
        <w:rPr>
          <w:color w:val="0000E1"/>
          <w:lang w:eastAsia="zh-CN"/>
        </w:rPr>
        <w:t>,</w:t>
      </w:r>
      <w:r>
        <w:rPr>
          <w:lang w:eastAsia="zh-CN"/>
        </w:rPr>
        <w:t>因未经中</w:t>
      </w:r>
    </w:p>
    <w:p>
      <w:pPr>
        <w:rPr>
          <w:lang w:eastAsia="zh-CN"/>
        </w:rPr>
      </w:pPr>
      <w:r>
        <w:rPr>
          <w:lang w:eastAsia="zh-CN"/>
        </w:rPr>
        <w:t>央批准故未公布</w:t>
      </w:r>
      <w:r>
        <w:rPr>
          <w:color w:val="FF0000"/>
          <w:lang w:eastAsia="zh-CN"/>
        </w:rPr>
        <w:t>,</w:t>
      </w:r>
      <w:r>
        <w:rPr>
          <w:lang w:eastAsia="zh-CN"/>
        </w:rPr>
        <w:t>但实际上并未公开压制救亡运动</w:t>
      </w:r>
      <w:r>
        <w:rPr>
          <w:color w:val="008000"/>
          <w:lang w:eastAsia="zh-CN"/>
        </w:rPr>
        <w:t>,</w:t>
      </w:r>
      <w:r>
        <w:rPr>
          <w:lang w:eastAsia="zh-CN"/>
        </w:rPr>
        <w:t>至今年5</w:t>
      </w:r>
    </w:p>
    <w:p>
      <w:pPr>
        <w:rPr>
          <w:lang w:eastAsia="zh-CN"/>
        </w:rPr>
      </w:pPr>
      <w:r>
        <w:rPr>
          <w:lang w:eastAsia="zh-CN"/>
        </w:rPr>
        <w:t>月余汉谋更有告工人书</w:t>
      </w:r>
      <w:r>
        <w:rPr>
          <w:color w:val="FF0000"/>
          <w:lang w:eastAsia="zh-CN"/>
        </w:rPr>
        <w:t>,</w:t>
      </w:r>
      <w:r>
        <w:rPr>
          <w:lang w:eastAsia="zh-CN"/>
        </w:rPr>
        <w:t>省党部对榨油工人加薪斗争亦未加</w:t>
      </w:r>
    </w:p>
    <w:p>
      <w:pPr>
        <w:rPr>
          <w:lang w:eastAsia="zh-CN"/>
        </w:rPr>
      </w:pPr>
      <w:r>
        <w:rPr>
          <w:lang w:eastAsia="zh-CN"/>
        </w:rPr>
        <w:t>压制还相当帮助。8月建立战区政治部时</w:t>
      </w:r>
      <w:r>
        <w:rPr>
          <w:color w:val="808080"/>
          <w:lang w:eastAsia="zh-CN"/>
        </w:rPr>
        <w:t>,</w:t>
      </w:r>
      <w:r>
        <w:rPr>
          <w:lang w:eastAsia="zh-CN"/>
        </w:rPr>
        <w:t>李煦寰更大胆引</w:t>
      </w:r>
    </w:p>
    <w:p>
      <w:pPr>
        <w:rPr>
          <w:lang w:eastAsia="zh-CN"/>
        </w:rPr>
      </w:pPr>
      <w:r>
        <w:rPr>
          <w:lang w:eastAsia="zh-CN"/>
        </w:rPr>
        <w:t>用部分左翼分子在第三组工作</w:t>
      </w:r>
      <w:r>
        <w:rPr>
          <w:color w:val="0000E1"/>
          <w:lang w:eastAsia="zh-CN"/>
        </w:rPr>
        <w:t>,</w:t>
      </w:r>
      <w:r>
        <w:rPr>
          <w:lang w:eastAsia="zh-CN"/>
        </w:rPr>
        <w:t>政治工作会议上亦公开号召</w:t>
      </w:r>
    </w:p>
    <w:p>
      <w:pPr>
        <w:rPr>
          <w:lang w:eastAsia="zh-CN"/>
        </w:rPr>
      </w:pPr>
      <w:r>
        <w:rPr>
          <w:lang w:eastAsia="zh-CN"/>
        </w:rPr>
        <w:t>学习八路军的政治工作等。在各县中如东江翁照垣运用青年</w:t>
      </w:r>
    </w:p>
    <w:p>
      <w:pPr>
        <w:rPr>
          <w:lang w:eastAsia="zh-CN"/>
        </w:rPr>
      </w:pPr>
      <w:r>
        <w:rPr>
          <w:lang w:eastAsia="zh-CN"/>
        </w:rPr>
        <w:t>干部</w:t>
      </w:r>
      <w:r>
        <w:rPr>
          <w:color w:val="008000"/>
          <w:lang w:eastAsia="zh-CN"/>
        </w:rPr>
        <w:t>,</w:t>
      </w:r>
      <w:r>
        <w:rPr>
          <w:lang w:eastAsia="zh-CN"/>
        </w:rPr>
        <w:t>中山、东莞、高州、惠阳等地县长与部分驻军公开运用左</w:t>
      </w:r>
    </w:p>
    <w:p>
      <w:pPr>
        <w:rPr>
          <w:lang w:eastAsia="zh-CN"/>
        </w:rPr>
      </w:pPr>
      <w:r>
        <w:rPr>
          <w:lang w:eastAsia="zh-CN"/>
        </w:rPr>
        <w:t>翼青年</w:t>
      </w:r>
      <w:r>
        <w:rPr>
          <w:color w:val="0000E1"/>
          <w:lang w:eastAsia="zh-CN"/>
        </w:rPr>
        <w:t>,</w:t>
      </w:r>
      <w:r>
        <w:rPr>
          <w:lang w:eastAsia="zh-CN"/>
        </w:rPr>
        <w:t>甚至公开半公开征求抗大学生去办自卫团等等。</w:t>
      </w:r>
    </w:p>
    <w:p>
      <w:pPr>
        <w:rPr>
          <w:lang w:eastAsia="zh-CN"/>
        </w:rPr>
      </w:pPr>
      <w:r>
        <w:rPr>
          <w:lang w:eastAsia="zh-CN"/>
        </w:rPr>
        <w:t>（二）为什么广东当局能如此较开明前进呢?</w:t>
      </w:r>
    </w:p>
    <w:p>
      <w:pPr>
        <w:rPr>
          <w:lang w:eastAsia="zh-CN"/>
        </w:rPr>
      </w:pPr>
      <w:r>
        <w:rPr>
          <w:lang w:eastAsia="zh-CN"/>
        </w:rPr>
        <w:t>1.广东统治阶级不统一,派别分歧，中央与地方之间的矛</w:t>
      </w:r>
    </w:p>
    <w:p>
      <w:pPr>
        <w:rPr>
          <w:lang w:eastAsia="zh-CN"/>
        </w:rPr>
      </w:pPr>
      <w:r>
        <w:rPr>
          <w:lang w:eastAsia="zh-CN"/>
        </w:rPr>
        <w:t>盾又大</w:t>
      </w:r>
      <w:r>
        <w:rPr>
          <w:color w:val="FF0000"/>
          <w:lang w:eastAsia="zh-CN"/>
        </w:rPr>
        <w:t>，</w:t>
      </w:r>
      <w:r>
        <w:rPr>
          <w:lang w:eastAsia="zh-CN"/>
        </w:rPr>
        <w:t>中央之插足广东时已是抗日救亡运动开展时</w:t>
      </w:r>
      <w:r>
        <w:rPr>
          <w:color w:val="FF0000"/>
          <w:lang w:eastAsia="zh-CN"/>
        </w:rPr>
        <w:t>，</w:t>
      </w:r>
      <w:r>
        <w:rPr>
          <w:lang w:eastAsia="zh-CN"/>
        </w:rPr>
        <w:t>各人都</w:t>
      </w:r>
    </w:p>
    <w:p>
      <w:pPr>
        <w:rPr>
          <w:lang w:eastAsia="zh-CN"/>
        </w:rPr>
      </w:pPr>
      <w:r>
        <w:rPr>
          <w:lang w:eastAsia="zh-CN"/>
        </w:rPr>
        <w:t>要以前进的口号团结群众，特别是余①企图联合我们拒绝中</w:t>
      </w:r>
    </w:p>
    <w:p>
      <w:pPr>
        <w:rPr>
          <w:lang w:eastAsia="zh-CN"/>
        </w:rPr>
      </w:pPr>
      <w:r>
        <w:rPr>
          <w:lang w:eastAsia="zh-CN"/>
        </w:rPr>
        <w:t>央势力的增长</w:t>
      </w:r>
      <w:r>
        <w:rPr>
          <w:color w:val="0000E1"/>
          <w:lang w:eastAsia="zh-CN"/>
        </w:rPr>
        <w:t>,</w:t>
      </w:r>
      <w:r>
        <w:rPr>
          <w:lang w:eastAsia="zh-CN"/>
        </w:rPr>
        <w:t>我们在这些矛盾中是非常顺利进行工作的。</w:t>
      </w:r>
    </w:p>
    <w:p>
      <w:pPr>
        <w:rPr>
          <w:lang w:eastAsia="zh-CN"/>
        </w:rPr>
      </w:pPr>
      <w:r>
        <w:rPr>
          <w:lang w:eastAsia="zh-CN"/>
        </w:rPr>
        <w:t>2.我们力量薄弱</w:t>
      </w:r>
      <w:r>
        <w:rPr>
          <w:color w:val="0000E1"/>
          <w:lang w:eastAsia="zh-CN"/>
        </w:rPr>
        <w:t>，</w:t>
      </w:r>
      <w:r>
        <w:rPr>
          <w:lang w:eastAsia="zh-CN"/>
        </w:rPr>
        <w:t>他们不足畏惧。而我们一开始便未有</w:t>
      </w:r>
    </w:p>
    <w:p>
      <w:pPr>
        <w:rPr>
          <w:lang w:eastAsia="zh-CN"/>
        </w:rPr>
      </w:pPr>
      <w:r>
        <w:rPr>
          <w:lang w:eastAsia="zh-CN"/>
        </w:rPr>
        <w:t>对立的团体独立的运动</w:t>
      </w:r>
      <w:r>
        <w:rPr>
          <w:color w:val="FF0000"/>
          <w:lang w:eastAsia="zh-CN"/>
        </w:rPr>
        <w:t>，</w:t>
      </w:r>
      <w:r>
        <w:rPr>
          <w:lang w:eastAsia="zh-CN"/>
        </w:rPr>
        <w:t>多以合法地进行工作和尊重他们领</w:t>
      </w:r>
    </w:p>
    <w:p>
      <w:pPr>
        <w:rPr>
          <w:lang w:eastAsia="zh-CN"/>
        </w:rPr>
      </w:pPr>
      <w:r>
        <w:rPr>
          <w:lang w:eastAsia="zh-CN"/>
        </w:rPr>
        <w:t>导</w:t>
      </w:r>
      <w:r>
        <w:rPr>
          <w:color w:val="008000"/>
          <w:lang w:eastAsia="zh-CN"/>
        </w:rPr>
        <w:t>，</w:t>
      </w:r>
      <w:r>
        <w:rPr>
          <w:lang w:eastAsia="zh-CN"/>
        </w:rPr>
        <w:t>避免磨擦，他们也就比较的放心前进。</w:t>
      </w:r>
    </w:p>
    <w:p>
      <w:pPr>
        <w:rPr>
          <w:lang w:eastAsia="zh-CN"/>
        </w:rPr>
      </w:pPr>
      <w:r>
        <w:rPr>
          <w:lang w:eastAsia="zh-CN"/>
        </w:rPr>
        <w:t>3.广东一般民族意识较强，华侨爱国情绪在广东上</w:t>
      </w:r>
      <w:r>
        <w:rPr>
          <w:color w:val="008000"/>
          <w:lang w:eastAsia="zh-CN"/>
        </w:rPr>
        <w:t>下</w:t>
      </w:r>
      <w:r>
        <w:rPr>
          <w:lang w:eastAsia="zh-CN"/>
        </w:rPr>
        <w:t>的</w:t>
      </w:r>
    </w:p>
    <w:p>
      <w:pPr>
        <w:rPr>
          <w:lang w:eastAsia="zh-CN"/>
        </w:rPr>
      </w:pPr>
      <w:r>
        <w:rPr>
          <w:lang w:eastAsia="zh-CN"/>
        </w:rPr>
        <w:t>影响都很大。</w:t>
      </w:r>
    </w:p>
    <w:p>
      <w:pPr>
        <w:rPr>
          <w:lang w:eastAsia="zh-CN"/>
        </w:rPr>
      </w:pPr>
      <w:r>
        <w:rPr>
          <w:lang w:eastAsia="zh-CN"/>
        </w:rPr>
        <w:t>4.日寇南进政策的直接威【胁】。</w:t>
      </w:r>
    </w:p>
    <w:p>
      <w:pPr>
        <w:rPr>
          <w:lang w:eastAsia="zh-CN"/>
        </w:rPr>
      </w:pPr>
      <w:r>
        <w:rPr>
          <w:lang w:eastAsia="zh-CN"/>
        </w:rPr>
        <w:t>5.当局比较要注意国际的影响，要表示中国的团结于世</w:t>
      </w:r>
    </w:p>
    <w:p>
      <w:pPr>
        <w:rPr>
          <w:lang w:eastAsia="zh-CN"/>
        </w:rPr>
      </w:pPr>
      <w:r>
        <w:rPr>
          <w:lang w:eastAsia="zh-CN"/>
        </w:rPr>
        <w:t>界（这是主要的）</w:t>
      </w:r>
      <w:r>
        <w:rPr>
          <w:color w:val="808080"/>
          <w:lang w:eastAsia="zh-CN"/>
        </w:rPr>
        <w:t>。</w:t>
      </w:r>
    </w:p>
    <w:p>
      <w:pPr>
        <w:rPr>
          <w:lang w:eastAsia="zh-CN"/>
        </w:rPr>
      </w:pPr>
      <w:r>
        <w:rPr>
          <w:lang w:eastAsia="zh-CN"/>
        </w:rPr>
        <w:t>（三）但是广东当局防止我党的活动仍是随着抗日救亡运</w:t>
      </w:r>
    </w:p>
    <w:p>
      <w:pPr>
        <w:rPr>
          <w:lang w:eastAsia="zh-CN"/>
        </w:rPr>
      </w:pPr>
      <w:r>
        <w:rPr>
          <w:lang w:eastAsia="zh-CN"/>
        </w:rPr>
        <w:t>动的发展而日益加强的</w:t>
      </w:r>
      <w:r>
        <w:rPr>
          <w:rFonts w:hint="eastAsia"/>
          <w:color w:val="FF0000"/>
          <w:lang w:eastAsia="zh-CN"/>
        </w:rPr>
        <w:t>——</w:t>
      </w:r>
      <w:r>
        <w:rPr>
          <w:lang w:eastAsia="zh-CN"/>
        </w:rPr>
        <w:t>事实是:如公开的表示在广东因</w:t>
      </w:r>
    </w:p>
    <w:p>
      <w:pPr>
        <w:rPr>
          <w:lang w:eastAsia="zh-CN"/>
        </w:rPr>
      </w:pPr>
      <w:r>
        <w:rPr>
          <w:lang w:eastAsia="zh-CN"/>
        </w:rPr>
        <w:t>为国际关系</w:t>
      </w:r>
      <w:r>
        <w:rPr>
          <w:color w:val="FF0000"/>
          <w:lang w:eastAsia="zh-CN"/>
        </w:rPr>
        <w:t>（</w:t>
      </w:r>
      <w:r>
        <w:rPr>
          <w:lang w:eastAsia="zh-CN"/>
        </w:rPr>
        <w:t>指英、法）不能允许党的公开活动，又经常由党</w:t>
      </w:r>
    </w:p>
    <w:p>
      <w:pPr>
        <w:rPr>
          <w:lang w:eastAsia="zh-CN"/>
        </w:rPr>
      </w:pPr>
      <w:r>
        <w:rPr>
          <w:lang w:eastAsia="zh-CN"/>
        </w:rPr>
        <w:t>即余汉谋。</w:t>
      </w:r>
    </w:p>
    <w:p>
      <w:pPr>
        <w:rPr>
          <w:lang w:eastAsia="zh-CN"/>
        </w:rPr>
      </w:pPr>
      <w:r>
        <w:rPr>
          <w:lang w:eastAsia="zh-CN"/>
        </w:rPr>
        <w:t>206</w:t>
      </w:r>
    </w:p>
    <w:p>
      <w:pPr>
        <w:rPr>
          <w:lang w:eastAsia="zh-CN"/>
        </w:rPr>
      </w:pPr>
      <w:r>
        <w:rPr>
          <w:lang w:eastAsia="zh-CN"/>
        </w:rPr>
        <w:t>部、军队、政府里发出防共活动的通告</w:t>
      </w:r>
      <w:r>
        <w:rPr>
          <w:color w:val="FF0000"/>
          <w:lang w:eastAsia="zh-CN"/>
        </w:rPr>
        <w:t>，</w:t>
      </w:r>
      <w:r>
        <w:rPr>
          <w:lang w:eastAsia="zh-CN"/>
        </w:rPr>
        <w:t>又在军校中公开禁止</w:t>
      </w:r>
    </w:p>
    <w:p>
      <w:pPr>
        <w:rPr>
          <w:lang w:eastAsia="zh-CN"/>
        </w:rPr>
      </w:pPr>
      <w:r>
        <w:rPr>
          <w:lang w:eastAsia="zh-CN"/>
        </w:rPr>
        <w:t>党的机关报刊物</w:t>
      </w:r>
      <w:r>
        <w:rPr>
          <w:color w:val="808080"/>
          <w:lang w:eastAsia="zh-CN"/>
        </w:rPr>
        <w:t>,</w:t>
      </w:r>
      <w:r>
        <w:rPr>
          <w:lang w:eastAsia="zh-CN"/>
        </w:rPr>
        <w:t>军队中有拘捕党员事。“五</w:t>
      </w:r>
      <w:r>
        <w:rPr>
          <w:color w:val="008000"/>
          <w:lang w:eastAsia="zh-CN"/>
        </w:rPr>
        <w:t>。</w:t>
      </w:r>
      <w:r>
        <w:rPr>
          <w:lang w:eastAsia="zh-CN"/>
        </w:rPr>
        <w:t>四”纪念</w:t>
      </w:r>
      <w:r>
        <w:rPr>
          <w:color w:val="0000E1"/>
          <w:lang w:eastAsia="zh-CN"/>
        </w:rPr>
        <w:t>,</w:t>
      </w:r>
      <w:r>
        <w:rPr>
          <w:lang w:eastAsia="zh-CN"/>
        </w:rPr>
        <w:t>曾养</w:t>
      </w:r>
    </w:p>
    <w:p>
      <w:pPr>
        <w:rPr>
          <w:lang w:eastAsia="zh-CN"/>
        </w:rPr>
      </w:pPr>
      <w:r>
        <w:rPr>
          <w:lang w:eastAsia="zh-CN"/>
        </w:rPr>
        <w:t>甫对学生的训话</w:t>
      </w:r>
      <w:r>
        <w:rPr>
          <w:color w:val="FF0000"/>
          <w:lang w:eastAsia="zh-CN"/>
        </w:rPr>
        <w:t>，</w:t>
      </w:r>
      <w:r>
        <w:rPr>
          <w:lang w:eastAsia="zh-CN"/>
        </w:rPr>
        <w:t>专为破坏党的政治影响。“五</w:t>
      </w:r>
      <w:r>
        <w:rPr>
          <w:color w:val="008000"/>
          <w:lang w:eastAsia="zh-CN"/>
        </w:rPr>
        <w:t>。</w:t>
      </w:r>
      <w:r>
        <w:rPr>
          <w:lang w:eastAsia="zh-CN"/>
        </w:rPr>
        <w:t>一”纪念</w:t>
      </w:r>
      <w:r>
        <w:rPr>
          <w:color w:val="0000E1"/>
          <w:lang w:eastAsia="zh-CN"/>
        </w:rPr>
        <w:t>,</w:t>
      </w:r>
      <w:r>
        <w:rPr>
          <w:lang w:eastAsia="zh-CN"/>
        </w:rPr>
        <w:t>国</w:t>
      </w:r>
    </w:p>
    <w:p>
      <w:pPr>
        <w:rPr>
          <w:lang w:eastAsia="zh-CN"/>
        </w:rPr>
      </w:pPr>
      <w:r>
        <w:rPr>
          <w:lang w:eastAsia="zh-CN"/>
        </w:rPr>
        <w:t>民党工人干部公开进行破坏党的活动。特别是最后二月以来</w:t>
      </w:r>
    </w:p>
    <w:p>
      <w:pPr>
        <w:rPr>
          <w:lang w:eastAsia="zh-CN"/>
        </w:rPr>
      </w:pPr>
      <w:r>
        <w:rPr>
          <w:lang w:eastAsia="zh-CN"/>
        </w:rPr>
        <w:t>的征兆值得注意的:</w:t>
      </w:r>
    </w:p>
    <w:p>
      <w:pPr>
        <w:rPr>
          <w:lang w:eastAsia="zh-CN"/>
        </w:rPr>
      </w:pPr>
      <w:r>
        <w:rPr>
          <w:lang w:eastAsia="zh-CN"/>
        </w:rPr>
        <w:t>1.撤换了几个与我们较为接近的县长。</w:t>
      </w:r>
    </w:p>
    <w:p>
      <w:pPr>
        <w:rPr>
          <w:lang w:eastAsia="zh-CN"/>
        </w:rPr>
      </w:pPr>
      <w:r>
        <w:rPr>
          <w:lang w:eastAsia="zh-CN"/>
        </w:rPr>
        <w:t>2.军队中撤换左翼连长。</w:t>
      </w:r>
    </w:p>
    <w:p>
      <w:pPr>
        <w:rPr>
          <w:lang w:eastAsia="zh-CN"/>
        </w:rPr>
      </w:pPr>
      <w:r>
        <w:rPr>
          <w:lang w:eastAsia="zh-CN"/>
        </w:rPr>
        <w:t>3.市党部（复兴社）放出共党三路进攻广东当局的谣言</w:t>
      </w:r>
    </w:p>
    <w:p>
      <w:pPr>
        <w:rPr>
          <w:lang w:eastAsia="zh-CN"/>
        </w:rPr>
      </w:pPr>
      <w:r>
        <w:rPr>
          <w:lang w:eastAsia="zh-CN"/>
        </w:rPr>
        <w:t>（一路经抗先、救亡呼声社包围谌小岑进攻曾养甫；一路经祝</w:t>
      </w:r>
    </w:p>
    <w:p>
      <w:pPr>
        <w:rPr>
          <w:lang w:eastAsia="zh-CN"/>
        </w:rPr>
      </w:pPr>
      <w:r>
        <w:rPr>
          <w:lang w:eastAsia="zh-CN"/>
        </w:rPr>
        <w:t>秀侠、任毕明进攻吴铁城；一路经政治部第三组包围李煦寰进</w:t>
      </w:r>
    </w:p>
    <w:p>
      <w:pPr>
        <w:rPr>
          <w:lang w:eastAsia="zh-CN"/>
        </w:rPr>
      </w:pPr>
      <w:r>
        <w:rPr>
          <w:lang w:eastAsia="zh-CN"/>
        </w:rPr>
        <w:t>攻余汉谋）。</w:t>
      </w:r>
    </w:p>
    <w:p>
      <w:pPr>
        <w:rPr>
          <w:lang w:eastAsia="zh-CN"/>
        </w:rPr>
      </w:pPr>
      <w:r>
        <w:rPr>
          <w:lang w:eastAsia="zh-CN"/>
        </w:rPr>
        <w:t>4.省党部（C.C）成立了秘密的三个人的防止共党活动的</w:t>
      </w:r>
    </w:p>
    <w:p>
      <w:pPr>
        <w:rPr>
          <w:lang w:eastAsia="zh-CN"/>
        </w:rPr>
      </w:pPr>
      <w:r>
        <w:rPr>
          <w:lang w:eastAsia="zh-CN"/>
        </w:rPr>
        <w:t>委员会。</w:t>
      </w:r>
    </w:p>
    <w:p>
      <w:pPr>
        <w:rPr>
          <w:lang w:eastAsia="zh-CN"/>
        </w:rPr>
      </w:pPr>
      <w:r>
        <w:rPr>
          <w:lang w:eastAsia="zh-CN"/>
        </w:rPr>
        <w:t>5.省市党部加派了工作人员到各群众团体考察</w:t>
      </w:r>
      <w:r>
        <w:rPr>
          <w:color w:val="808080"/>
          <w:lang w:eastAsia="zh-CN"/>
        </w:rPr>
        <w:t>,</w:t>
      </w:r>
      <w:r>
        <w:rPr>
          <w:lang w:eastAsia="zh-CN"/>
        </w:rPr>
        <w:t>进行特</w:t>
      </w:r>
    </w:p>
    <w:p>
      <w:pPr>
        <w:rPr>
          <w:lang w:eastAsia="zh-CN"/>
        </w:rPr>
      </w:pPr>
      <w:r>
        <w:rPr>
          <w:lang w:eastAsia="zh-CN"/>
        </w:rPr>
        <w:t>务工作。</w:t>
      </w:r>
    </w:p>
    <w:p>
      <w:pPr>
        <w:rPr>
          <w:lang w:eastAsia="zh-CN"/>
        </w:rPr>
      </w:pPr>
      <w:r>
        <w:rPr>
          <w:lang w:eastAsia="zh-CN"/>
        </w:rPr>
        <w:t>6.最近四路军来了一次干部审查</w:t>
      </w:r>
      <w:r>
        <w:rPr>
          <w:color w:val="008000"/>
          <w:lang w:eastAsia="zh-CN"/>
        </w:rPr>
        <w:t>,</w:t>
      </w:r>
      <w:r>
        <w:rPr>
          <w:lang w:eastAsia="zh-CN"/>
        </w:rPr>
        <w:t>警告了个别接受①我</w:t>
      </w:r>
    </w:p>
    <w:p>
      <w:pPr>
        <w:rPr>
          <w:lang w:eastAsia="zh-CN"/>
        </w:rPr>
      </w:pPr>
      <w:r>
        <w:rPr>
          <w:lang w:eastAsia="zh-CN"/>
        </w:rPr>
        <w:t>之中级干部等。</w:t>
      </w:r>
    </w:p>
    <w:p>
      <w:pPr>
        <w:rPr>
          <w:lang w:eastAsia="zh-CN"/>
        </w:rPr>
      </w:pPr>
      <w:r>
        <w:rPr>
          <w:lang w:eastAsia="zh-CN"/>
        </w:rPr>
        <w:t>7.市党部倡言解散抗先,重提审查书报与调整民众团体，</w:t>
      </w:r>
    </w:p>
    <w:p>
      <w:pPr>
        <w:rPr>
          <w:lang w:eastAsia="zh-CN"/>
        </w:rPr>
      </w:pPr>
      <w:r>
        <w:rPr>
          <w:lang w:eastAsia="zh-CN"/>
        </w:rPr>
        <w:t>拘捕民先代表等。</w:t>
      </w:r>
    </w:p>
    <w:p>
      <w:pPr>
        <w:rPr>
          <w:lang w:eastAsia="zh-CN"/>
        </w:rPr>
      </w:pPr>
      <w:r>
        <w:rPr>
          <w:lang w:eastAsia="zh-CN"/>
        </w:rPr>
        <w:t>8.外县则有惠阳、东莞等托派复兴社分子公开说奉政府</w:t>
      </w:r>
    </w:p>
    <w:p>
      <w:pPr>
        <w:rPr>
          <w:lang w:eastAsia="zh-CN"/>
        </w:rPr>
      </w:pPr>
      <w:r>
        <w:rPr>
          <w:lang w:eastAsia="zh-CN"/>
        </w:rPr>
        <w:t>命令组【织】秘密团体专为反共</w:t>
      </w:r>
      <w:r>
        <w:rPr>
          <w:color w:val="008000"/>
          <w:lang w:eastAsia="zh-CN"/>
        </w:rPr>
        <w:t>,</w:t>
      </w:r>
      <w:r>
        <w:rPr>
          <w:lang w:eastAsia="zh-CN"/>
        </w:rPr>
        <w:t>兴宁县有拘捕党员事。</w:t>
      </w:r>
    </w:p>
    <w:p>
      <w:pPr>
        <w:rPr>
          <w:lang w:eastAsia="zh-CN"/>
        </w:rPr>
      </w:pPr>
      <w:r>
        <w:rPr>
          <w:lang w:eastAsia="zh-CN"/>
        </w:rPr>
        <w:t>9.战区政治部成立</w:t>
      </w:r>
      <w:r>
        <w:rPr>
          <w:color w:val="0000E1"/>
          <w:lang w:eastAsia="zh-CN"/>
        </w:rPr>
        <w:t>,</w:t>
      </w:r>
      <w:r>
        <w:rPr>
          <w:lang w:eastAsia="zh-CN"/>
        </w:rPr>
        <w:t>蔡廷钧到后增加了大批中央的干部</w:t>
      </w:r>
    </w:p>
    <w:p>
      <w:pPr>
        <w:rPr>
          <w:lang w:eastAsia="zh-CN"/>
        </w:rPr>
      </w:pPr>
      <w:r>
        <w:rPr>
          <w:lang w:eastAsia="zh-CN"/>
        </w:rPr>
        <w:t>（共七十多人）,企图夺取工作地位和特别限制我们党员的活</w:t>
      </w:r>
    </w:p>
    <w:p>
      <w:pPr>
        <w:rPr>
          <w:lang w:eastAsia="zh-CN"/>
        </w:rPr>
      </w:pPr>
      <w:r>
        <w:rPr>
          <w:lang w:eastAsia="zh-CN"/>
        </w:rPr>
        <w:t>动等等。</w:t>
      </w:r>
    </w:p>
    <w:p>
      <w:pPr>
        <w:rPr>
          <w:lang w:eastAsia="zh-CN"/>
        </w:rPr>
      </w:pPr>
      <w:r>
        <w:rPr>
          <w:lang w:eastAsia="zh-CN"/>
        </w:rPr>
        <w:t>D这里的“受”字</w:t>
      </w:r>
      <w:r>
        <w:rPr>
          <w:color w:val="008000"/>
          <w:lang w:eastAsia="zh-CN"/>
        </w:rPr>
        <w:t>，</w:t>
      </w:r>
      <w:r>
        <w:rPr>
          <w:lang w:eastAsia="zh-CN"/>
        </w:rPr>
        <w:t>疑为“近”字之误。</w:t>
      </w:r>
    </w:p>
    <w:p>
      <w:pPr>
        <w:rPr>
          <w:lang w:eastAsia="zh-CN"/>
        </w:rPr>
      </w:pPr>
      <w:r>
        <w:rPr>
          <w:lang w:eastAsia="zh-CN"/>
        </w:rPr>
        <w:t>207</w:t>
      </w:r>
    </w:p>
    <w:p>
      <w:pPr>
        <w:rPr>
          <w:lang w:eastAsia="zh-CN"/>
        </w:rPr>
      </w:pPr>
      <w:r>
        <w:rPr>
          <w:color w:val="008000"/>
          <w:lang w:eastAsia="zh-CN"/>
        </w:rPr>
        <w:t>以</w:t>
      </w:r>
      <w:r>
        <w:rPr>
          <w:lang w:eastAsia="zh-CN"/>
        </w:rPr>
        <w:t>上这些趋势是值得注意的，自然总的形势仍然是更向</w:t>
      </w:r>
    </w:p>
    <w:p>
      <w:pPr>
        <w:rPr>
          <w:lang w:eastAsia="zh-CN"/>
        </w:rPr>
      </w:pPr>
      <w:r>
        <w:rPr>
          <w:lang w:eastAsia="zh-CN"/>
        </w:rPr>
        <w:t>好转前进的</w:t>
      </w:r>
      <w:r>
        <w:rPr>
          <w:color w:val="808080"/>
          <w:lang w:eastAsia="zh-CN"/>
        </w:rPr>
        <w:t>，</w:t>
      </w:r>
      <w:r>
        <w:rPr>
          <w:lang w:eastAsia="zh-CN"/>
        </w:rPr>
        <w:t>但目前的表示限制我们提防我们活动的成份确</w:t>
      </w:r>
    </w:p>
    <w:p>
      <w:pPr>
        <w:rPr>
          <w:lang w:eastAsia="zh-CN"/>
        </w:rPr>
      </w:pPr>
      <w:r>
        <w:rPr>
          <w:lang w:eastAsia="zh-CN"/>
        </w:rPr>
        <w:t>是逐渐增长起来的。</w:t>
      </w:r>
    </w:p>
    <w:p>
      <w:pPr>
        <w:rPr>
          <w:lang w:eastAsia="zh-CN"/>
        </w:rPr>
      </w:pPr>
      <w:r>
        <w:rPr>
          <w:lang w:eastAsia="zh-CN"/>
        </w:rPr>
        <w:t>（四）为什么近来有这些部分的逆流现象呢?</w:t>
      </w:r>
    </w:p>
    <w:p>
      <w:pPr>
        <w:rPr>
          <w:lang w:eastAsia="zh-CN"/>
        </w:rPr>
      </w:pPr>
      <w:r>
        <w:rPr>
          <w:lang w:eastAsia="zh-CN"/>
        </w:rPr>
        <w:t>1.国民党的上宽下紧政策进一步执行。</w:t>
      </w:r>
    </w:p>
    <w:p>
      <w:pPr>
        <w:rPr>
          <w:lang w:eastAsia="zh-CN"/>
        </w:rPr>
      </w:pPr>
      <w:r>
        <w:rPr>
          <w:lang w:eastAsia="zh-CN"/>
        </w:rPr>
        <w:t>2.武汉危急，其中央为加强其对广东的力量</w:t>
      </w:r>
      <w:r>
        <w:rPr>
          <w:color w:val="008000"/>
          <w:lang w:eastAsia="zh-CN"/>
        </w:rPr>
        <w:t>，</w:t>
      </w:r>
      <w:r>
        <w:rPr>
          <w:lang w:eastAsia="zh-CN"/>
        </w:rPr>
        <w:t>逐渐走上控</w:t>
      </w:r>
    </w:p>
    <w:p>
      <w:pPr>
        <w:rPr>
          <w:lang w:eastAsia="zh-CN"/>
        </w:rPr>
      </w:pPr>
      <w:r>
        <w:rPr>
          <w:lang w:eastAsia="zh-CN"/>
        </w:rPr>
        <w:t>制的前途。</w:t>
      </w:r>
    </w:p>
    <w:p>
      <w:pPr>
        <w:rPr>
          <w:lang w:eastAsia="zh-CN"/>
        </w:rPr>
      </w:pPr>
      <w:r>
        <w:rPr>
          <w:lang w:eastAsia="zh-CN"/>
        </w:rPr>
        <w:t>3.近来广东党的力量发展，民运勃兴</w:t>
      </w:r>
      <w:r>
        <w:rPr>
          <w:color w:val="FF0000"/>
          <w:lang w:eastAsia="zh-CN"/>
        </w:rPr>
        <w:t>,</w:t>
      </w:r>
      <w:r>
        <w:rPr>
          <w:lang w:eastAsia="zh-CN"/>
        </w:rPr>
        <w:t>大轰炸后到“八</w:t>
      </w:r>
      <w:r>
        <w:rPr>
          <w:color w:val="008000"/>
          <w:lang w:eastAsia="zh-CN"/>
        </w:rPr>
        <w:t>。</w:t>
      </w:r>
      <w:r>
        <w:rPr>
          <w:lang w:eastAsia="zh-CN"/>
        </w:rPr>
        <w:t>一</w:t>
      </w:r>
    </w:p>
    <w:p>
      <w:pPr>
        <w:rPr>
          <w:lang w:eastAsia="zh-CN"/>
        </w:rPr>
      </w:pPr>
      <w:r>
        <w:rPr>
          <w:lang w:eastAsia="zh-CN"/>
        </w:rPr>
        <w:t>三”献金与新华日报分馆座谈会中</w:t>
      </w:r>
      <w:r>
        <w:rPr>
          <w:color w:val="808080"/>
          <w:lang w:eastAsia="zh-CN"/>
        </w:rPr>
        <w:t>,</w:t>
      </w:r>
      <w:r>
        <w:rPr>
          <w:lang w:eastAsia="zh-CN"/>
        </w:rPr>
        <w:t>我们的力量相当暴露</w:t>
      </w:r>
      <w:r>
        <w:rPr>
          <w:color w:val="808080"/>
          <w:lang w:eastAsia="zh-CN"/>
        </w:rPr>
        <w:t>,</w:t>
      </w:r>
      <w:r>
        <w:rPr>
          <w:lang w:eastAsia="zh-CN"/>
        </w:rPr>
        <w:t>这</w:t>
      </w:r>
    </w:p>
    <w:p>
      <w:pPr>
        <w:rPr>
          <w:lang w:eastAsia="zh-CN"/>
        </w:rPr>
      </w:pPr>
      <w:r>
        <w:rPr>
          <w:lang w:eastAsia="zh-CN"/>
        </w:rPr>
        <w:t>些使当局相当受到威吓，感到需要限制。但是因为整个抗战</w:t>
      </w:r>
    </w:p>
    <w:p>
      <w:pPr>
        <w:rPr>
          <w:lang w:eastAsia="zh-CN"/>
        </w:rPr>
      </w:pPr>
      <w:r>
        <w:rPr>
          <w:lang w:eastAsia="zh-CN"/>
        </w:rPr>
        <w:t>的严重</w:t>
      </w:r>
      <w:r>
        <w:rPr>
          <w:color w:val="008000"/>
          <w:lang w:eastAsia="zh-CN"/>
        </w:rPr>
        <w:t>,</w:t>
      </w:r>
      <w:r>
        <w:rPr>
          <w:lang w:eastAsia="zh-CN"/>
        </w:rPr>
        <w:t>群众运动发展的需要</w:t>
      </w:r>
      <w:r>
        <w:rPr>
          <w:color w:val="0000E1"/>
          <w:lang w:eastAsia="zh-CN"/>
        </w:rPr>
        <w:t>,</w:t>
      </w:r>
      <w:r>
        <w:rPr>
          <w:lang w:eastAsia="zh-CN"/>
        </w:rPr>
        <w:t>整个当局是更向好的方向转，</w:t>
      </w:r>
    </w:p>
    <w:p>
      <w:pPr>
        <w:rPr>
          <w:lang w:eastAsia="zh-CN"/>
        </w:rPr>
      </w:pPr>
      <w:r>
        <w:rPr>
          <w:lang w:eastAsia="zh-CN"/>
        </w:rPr>
        <w:t>又因为中央与地方的矛盾</w:t>
      </w:r>
      <w:r>
        <w:rPr>
          <w:color w:val="FF0000"/>
          <w:lang w:eastAsia="zh-CN"/>
        </w:rPr>
        <w:t>，</w:t>
      </w:r>
      <w:r>
        <w:rPr>
          <w:lang w:eastAsia="zh-CN"/>
        </w:rPr>
        <w:t>故许多并未实现。</w:t>
      </w:r>
    </w:p>
    <w:p>
      <w:pPr>
        <w:rPr>
          <w:lang w:eastAsia="zh-CN"/>
        </w:rPr>
      </w:pPr>
      <w:r>
        <w:rPr>
          <w:lang w:eastAsia="zh-CN"/>
        </w:rPr>
        <w:t>乙、群众运动</w:t>
      </w:r>
    </w:p>
    <w:p>
      <w:pPr>
        <w:rPr>
          <w:lang w:eastAsia="zh-CN"/>
        </w:rPr>
      </w:pPr>
      <w:r>
        <w:rPr>
          <w:lang w:eastAsia="zh-CN"/>
        </w:rPr>
        <w:t>一、党在广东群众中的影响与群众的救亡情绪</w:t>
      </w:r>
    </w:p>
    <w:p>
      <w:pPr>
        <w:rPr>
          <w:lang w:eastAsia="zh-CN"/>
        </w:rPr>
      </w:pPr>
      <w:r>
        <w:rPr>
          <w:lang w:eastAsia="zh-CN"/>
        </w:rPr>
        <w:t>（一）广东是国民革命的策源地</w:t>
      </w:r>
      <w:r>
        <w:rPr>
          <w:color w:val="0000E1"/>
          <w:lang w:eastAsia="zh-CN"/>
        </w:rPr>
        <w:t>,</w:t>
      </w:r>
      <w:r>
        <w:rPr>
          <w:lang w:eastAsia="zh-CN"/>
        </w:rPr>
        <w:t>党在大革命时期有相当</w:t>
      </w:r>
    </w:p>
    <w:p>
      <w:pPr>
        <w:rPr>
          <w:lang w:eastAsia="zh-CN"/>
        </w:rPr>
      </w:pPr>
      <w:r>
        <w:rPr>
          <w:lang w:eastAsia="zh-CN"/>
        </w:rPr>
        <w:t>基础。广东接近南洋</w:t>
      </w:r>
      <w:r>
        <w:rPr>
          <w:color w:val="FF0000"/>
          <w:lang w:eastAsia="zh-CN"/>
        </w:rPr>
        <w:t>，</w:t>
      </w:r>
      <w:r>
        <w:rPr>
          <w:lang w:eastAsia="zh-CN"/>
        </w:rPr>
        <w:t>各地在各殖民地中华侨的数量特多</w:t>
      </w:r>
      <w:r>
        <w:rPr>
          <w:color w:val="0000E1"/>
          <w:lang w:eastAsia="zh-CN"/>
        </w:rPr>
        <w:t>,</w:t>
      </w:r>
      <w:r>
        <w:rPr>
          <w:lang w:eastAsia="zh-CN"/>
        </w:rPr>
        <w:t>他</w:t>
      </w:r>
    </w:p>
    <w:p>
      <w:pPr>
        <w:rPr>
          <w:lang w:eastAsia="zh-CN"/>
        </w:rPr>
      </w:pPr>
      <w:r>
        <w:rPr>
          <w:lang w:eastAsia="zh-CN"/>
        </w:rPr>
        <w:t>们的爱国情绪特别普遍深人。苏维埃与土地革命的影响在广</w:t>
      </w:r>
    </w:p>
    <w:p>
      <w:pPr>
        <w:rPr>
          <w:lang w:eastAsia="zh-CN"/>
        </w:rPr>
      </w:pPr>
      <w:r>
        <w:rPr>
          <w:lang w:eastAsia="zh-CN"/>
        </w:rPr>
        <w:t>东也很大。又因为过去香港的【在】政治上比较自由</w:t>
      </w:r>
      <w:r>
        <w:rPr>
          <w:color w:val="008000"/>
          <w:lang w:eastAsia="zh-CN"/>
        </w:rPr>
        <w:t>，</w:t>
      </w:r>
      <w:r>
        <w:rPr>
          <w:lang w:eastAsia="zh-CN"/>
        </w:rPr>
        <w:t>西南的</w:t>
      </w:r>
    </w:p>
    <w:p>
      <w:pPr>
        <w:rPr>
          <w:lang w:eastAsia="zh-CN"/>
        </w:rPr>
      </w:pPr>
      <w:r>
        <w:rPr>
          <w:lang w:eastAsia="zh-CN"/>
        </w:rPr>
        <w:t>特殊环境便利</w:t>
      </w:r>
      <w:r>
        <w:rPr>
          <w:color w:val="008000"/>
          <w:lang w:eastAsia="zh-CN"/>
        </w:rPr>
        <w:t>,</w:t>
      </w:r>
      <w:r>
        <w:rPr>
          <w:lang w:eastAsia="zh-CN"/>
        </w:rPr>
        <w:t>因此党的统一战线政策比较早就在省、港、汕</w:t>
      </w:r>
    </w:p>
    <w:p>
      <w:pPr>
        <w:rPr>
          <w:lang w:eastAsia="zh-CN"/>
        </w:rPr>
      </w:pPr>
      <w:r>
        <w:rPr>
          <w:lang w:eastAsia="zh-CN"/>
        </w:rPr>
        <w:t>等地传播。1936年初即有救国会的活动，有华南区总部的成</w:t>
      </w:r>
    </w:p>
    <w:p>
      <w:pPr>
        <w:rPr>
          <w:lang w:eastAsia="zh-CN"/>
        </w:rPr>
      </w:pPr>
      <w:r>
        <w:rPr>
          <w:lang w:eastAsia="zh-CN"/>
        </w:rPr>
        <w:t>立。“七</w:t>
      </w:r>
      <w:r>
        <w:rPr>
          <w:color w:val="FF0000"/>
          <w:lang w:eastAsia="zh-CN"/>
        </w:rPr>
        <w:t>.</w:t>
      </w:r>
      <w:r>
        <w:rPr>
          <w:lang w:eastAsia="zh-CN"/>
        </w:rPr>
        <w:t>七”后我党的刊物著作即能在省港大大贩卖</w:t>
      </w:r>
      <w:r>
        <w:rPr>
          <w:color w:val="008000"/>
          <w:lang w:eastAsia="zh-CN"/>
        </w:rPr>
        <w:t>,</w:t>
      </w:r>
      <w:r>
        <w:rPr>
          <w:lang w:eastAsia="zh-CN"/>
        </w:rPr>
        <w:t>《解放</w:t>
      </w:r>
      <w:r>
        <w:rPr>
          <w:color w:val="808080"/>
          <w:lang w:eastAsia="zh-CN"/>
        </w:rPr>
        <w:t>》</w:t>
      </w:r>
    </w:p>
    <w:p>
      <w:pPr>
        <w:rPr>
          <w:lang w:eastAsia="zh-CN"/>
        </w:rPr>
      </w:pPr>
      <w:r>
        <w:rPr>
          <w:lang w:eastAsia="zh-CN"/>
        </w:rPr>
        <w:t>能在10月开始翻印公卖。当时</w:t>
      </w:r>
      <w:r>
        <w:rPr>
          <w:color w:val="FF0000"/>
          <w:lang w:eastAsia="zh-CN"/>
        </w:rPr>
        <w:t>《</w:t>
      </w:r>
      <w:r>
        <w:rPr>
          <w:lang w:eastAsia="zh-CN"/>
        </w:rPr>
        <w:t>大众日报</w:t>
      </w:r>
      <w:r>
        <w:rPr>
          <w:color w:val="0000E1"/>
          <w:lang w:eastAsia="zh-CN"/>
        </w:rPr>
        <w:t>》</w:t>
      </w:r>
      <w:r>
        <w:rPr>
          <w:color w:val="808080"/>
          <w:lang w:eastAsia="zh-CN"/>
        </w:rPr>
        <w:t>、《</w:t>
      </w:r>
      <w:r>
        <w:rPr>
          <w:lang w:eastAsia="zh-CN"/>
        </w:rPr>
        <w:t>珠江日报</w:t>
      </w:r>
      <w:r>
        <w:rPr>
          <w:color w:val="008000"/>
          <w:lang w:eastAsia="zh-CN"/>
        </w:rPr>
        <w:t>》</w:t>
      </w:r>
      <w:r>
        <w:rPr>
          <w:lang w:eastAsia="zh-CN"/>
        </w:rPr>
        <w:t>、</w:t>
      </w:r>
      <w:r>
        <w:rPr>
          <w:color w:val="808080"/>
          <w:lang w:eastAsia="zh-CN"/>
        </w:rPr>
        <w:t>《</w:t>
      </w:r>
      <w:r>
        <w:rPr>
          <w:lang w:eastAsia="zh-CN"/>
        </w:rPr>
        <w:t>广</w:t>
      </w:r>
    </w:p>
    <w:p>
      <w:pPr>
        <w:rPr>
          <w:lang w:eastAsia="zh-CN"/>
        </w:rPr>
      </w:pPr>
      <w:r>
        <w:rPr>
          <w:lang w:eastAsia="zh-CN"/>
        </w:rPr>
        <w:t>州日报</w:t>
      </w:r>
      <w:r>
        <w:rPr>
          <w:color w:val="008000"/>
          <w:lang w:eastAsia="zh-CN"/>
        </w:rPr>
        <w:t>》</w:t>
      </w:r>
      <w:r>
        <w:rPr>
          <w:lang w:eastAsia="zh-CN"/>
        </w:rPr>
        <w:t>经我党活动</w:t>
      </w:r>
      <w:r>
        <w:rPr>
          <w:color w:val="0000E1"/>
          <w:lang w:eastAsia="zh-CN"/>
        </w:rPr>
        <w:t>,</w:t>
      </w:r>
      <w:r>
        <w:rPr>
          <w:lang w:eastAsia="zh-CN"/>
        </w:rPr>
        <w:t>颇能转载我们文件</w:t>
      </w:r>
      <w:r>
        <w:rPr>
          <w:color w:val="0000E1"/>
          <w:lang w:eastAsia="zh-CN"/>
        </w:rPr>
        <w:t>,</w:t>
      </w:r>
      <w:r>
        <w:rPr>
          <w:lang w:eastAsia="zh-CN"/>
        </w:rPr>
        <w:t>起的作用很大。</w:t>
      </w:r>
      <w:r>
        <w:rPr>
          <w:color w:val="808080"/>
          <w:lang w:eastAsia="zh-CN"/>
        </w:rPr>
        <w:t>《</w:t>
      </w:r>
      <w:r>
        <w:rPr>
          <w:lang w:eastAsia="zh-CN"/>
        </w:rPr>
        <w:t>新</w:t>
      </w:r>
    </w:p>
    <w:p>
      <w:pPr>
        <w:rPr>
          <w:lang w:eastAsia="zh-CN"/>
        </w:rPr>
      </w:pPr>
      <w:r>
        <w:rPr>
          <w:lang w:eastAsia="zh-CN"/>
        </w:rPr>
        <w:t>华日报》分馆建立也较早，党报销数已达四千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五千份的数</w:t>
      </w:r>
    </w:p>
    <w:p>
      <w:pPr>
        <w:rPr>
          <w:lang w:eastAsia="zh-CN"/>
        </w:rPr>
      </w:pPr>
      <w:r>
        <w:rPr>
          <w:lang w:eastAsia="zh-CN"/>
        </w:rPr>
        <w:t>208</w:t>
      </w:r>
    </w:p>
    <w:p>
      <w:pPr>
        <w:rPr>
          <w:lang w:eastAsia="zh-CN"/>
        </w:rPr>
      </w:pPr>
      <w:r>
        <w:rPr>
          <w:lang w:eastAsia="zh-CN"/>
        </w:rPr>
        <w:t>目</w:t>
      </w:r>
      <w:r>
        <w:rPr>
          <w:color w:val="008000"/>
          <w:lang w:eastAsia="zh-CN"/>
        </w:rPr>
        <w:t>，</w:t>
      </w:r>
      <w:r>
        <w:rPr>
          <w:lang w:eastAsia="zh-CN"/>
        </w:rPr>
        <w:t>【普遍】在各县党的政治宣传影响是很普遍的开展着</w:t>
      </w:r>
      <w:r>
        <w:rPr>
          <w:color w:val="FF0000"/>
          <w:lang w:eastAsia="zh-CN"/>
        </w:rPr>
        <w:t>，</w:t>
      </w:r>
      <w:r>
        <w:rPr>
          <w:lang w:eastAsia="zh-CN"/>
        </w:rPr>
        <w:t>尤其</w:t>
      </w:r>
    </w:p>
    <w:p>
      <w:pPr>
        <w:rPr>
          <w:lang w:eastAsia="zh-CN"/>
        </w:rPr>
      </w:pPr>
      <w:r>
        <w:rPr>
          <w:lang w:eastAsia="zh-CN"/>
        </w:rPr>
        <w:t>对八路军的影响</w:t>
      </w:r>
      <w:r>
        <w:rPr>
          <w:color w:val="FF0000"/>
          <w:lang w:eastAsia="zh-CN"/>
        </w:rPr>
        <w:t>，</w:t>
      </w:r>
      <w:r>
        <w:rPr>
          <w:lang w:eastAsia="zh-CN"/>
        </w:rPr>
        <w:t>陕北的消息是为一切（除《南华</w:t>
      </w:r>
      <w:r>
        <w:rPr>
          <w:color w:val="808080"/>
          <w:lang w:eastAsia="zh-CN"/>
        </w:rPr>
        <w:t>》</w:t>
      </w:r>
      <w:r>
        <w:rPr>
          <w:lang w:eastAsia="zh-CN"/>
        </w:rPr>
        <w:t>、《广州日</w:t>
      </w:r>
    </w:p>
    <w:p>
      <w:pPr>
        <w:rPr>
          <w:lang w:eastAsia="zh-CN"/>
        </w:rPr>
      </w:pPr>
      <w:r>
        <w:rPr>
          <w:lang w:eastAsia="zh-CN"/>
        </w:rPr>
        <w:t>报》外）报纸所登与大登。对八路军的募捐</w:t>
      </w:r>
      <w:r>
        <w:rPr>
          <w:color w:val="008000"/>
          <w:lang w:eastAsia="zh-CN"/>
        </w:rPr>
        <w:t>,</w:t>
      </w:r>
      <w:r>
        <w:rPr>
          <w:lang w:eastAsia="zh-CN"/>
        </w:rPr>
        <w:t>在广州有三、四千</w:t>
      </w:r>
    </w:p>
    <w:p>
      <w:r>
        <w:t>元（均由一元几元一毛几仙集成）</w:t>
      </w:r>
      <w:r>
        <w:rPr>
          <w:color w:val="808080"/>
        </w:rPr>
        <w:t>,</w:t>
      </w:r>
      <w:r>
        <w:t>在香港有四、五万元。在合</w:t>
      </w:r>
    </w:p>
    <w:p>
      <w:pPr>
        <w:rPr>
          <w:lang w:eastAsia="zh-CN"/>
        </w:rPr>
      </w:pPr>
      <w:r>
        <w:t>浦做到了几百人中抬朱德像游行。</w:t>
      </w:r>
      <w:r>
        <w:rPr>
          <w:lang w:eastAsia="zh-CN"/>
        </w:rPr>
        <w:t>在香港献金的奖状中朱的</w:t>
      </w:r>
    </w:p>
    <w:p>
      <w:pPr>
        <w:rPr>
          <w:lang w:eastAsia="zh-CN"/>
        </w:rPr>
      </w:pPr>
      <w:r>
        <w:rPr>
          <w:lang w:eastAsia="zh-CN"/>
        </w:rPr>
        <w:t>像成为四大领袖之一</w:t>
      </w:r>
      <w:r>
        <w:rPr>
          <w:color w:val="FF0000"/>
          <w:lang w:eastAsia="zh-CN"/>
        </w:rPr>
        <w:t>,</w:t>
      </w:r>
      <w:r>
        <w:rPr>
          <w:lang w:eastAsia="zh-CN"/>
        </w:rPr>
        <w:t>为香港华侨所欢迎，毛朱的像片在许多</w:t>
      </w:r>
    </w:p>
    <w:p>
      <w:pPr>
        <w:rPr>
          <w:lang w:eastAsia="zh-CN"/>
        </w:rPr>
      </w:pPr>
      <w:r>
        <w:rPr>
          <w:lang w:eastAsia="zh-CN"/>
        </w:rPr>
        <w:t>学校中公开的悬挂着，党的刊物【成】为抗机①分子与左翼分</w:t>
      </w:r>
    </w:p>
    <w:p>
      <w:pPr>
        <w:rPr>
          <w:lang w:eastAsia="zh-CN"/>
        </w:rPr>
      </w:pPr>
      <w:r>
        <w:rPr>
          <w:lang w:eastAsia="zh-CN"/>
        </w:rPr>
        <w:t>子大大翻印的宝贝。合浦、香港、广州都曾在群众大会中公开</w:t>
      </w:r>
    </w:p>
    <w:p>
      <w:pPr>
        <w:rPr>
          <w:lang w:eastAsia="zh-CN"/>
        </w:rPr>
      </w:pPr>
      <w:r>
        <w:rPr>
          <w:lang w:eastAsia="zh-CN"/>
        </w:rPr>
        <w:t>进行反托派斗争。北江有农民集资送学生到陕北读书</w:t>
      </w:r>
      <w:r>
        <w:rPr>
          <w:color w:val="008000"/>
          <w:lang w:eastAsia="zh-CN"/>
        </w:rPr>
        <w:t>,</w:t>
      </w:r>
      <w:r>
        <w:rPr>
          <w:lang w:eastAsia="zh-CN"/>
        </w:rPr>
        <w:t>嘱其</w:t>
      </w:r>
    </w:p>
    <w:p>
      <w:pPr>
        <w:rPr>
          <w:lang w:eastAsia="zh-CN"/>
        </w:rPr>
      </w:pPr>
      <w:r>
        <w:rPr>
          <w:lang w:eastAsia="zh-CN"/>
        </w:rPr>
        <w:t>人党回去建党。东江有小学教师背起包袱到干部找党②,救</w:t>
      </w:r>
    </w:p>
    <w:p>
      <w:pPr>
        <w:rPr>
          <w:lang w:eastAsia="zh-CN"/>
        </w:rPr>
      </w:pPr>
      <w:r>
        <w:rPr>
          <w:lang w:eastAsia="zh-CN"/>
        </w:rPr>
        <w:t>亡工作【者】到处找党领导的现象是普遍的。中大毕业生中曾</w:t>
      </w:r>
    </w:p>
    <w:p>
      <w:pPr>
        <w:rPr>
          <w:lang w:eastAsia="zh-CN"/>
        </w:rPr>
      </w:pPr>
      <w:r>
        <w:rPr>
          <w:lang w:eastAsia="zh-CN"/>
        </w:rPr>
        <w:t>不记名投票</w:t>
      </w:r>
      <w:r>
        <w:rPr>
          <w:color w:val="808080"/>
          <w:lang w:eastAsia="zh-CN"/>
        </w:rPr>
        <w:t>,</w:t>
      </w:r>
      <w:r>
        <w:rPr>
          <w:lang w:eastAsia="zh-CN"/>
        </w:rPr>
        <w:t>80%愿加人共产党的。海员工人中有将国民党</w:t>
      </w:r>
    </w:p>
    <w:p>
      <w:pPr>
        <w:rPr>
          <w:lang w:eastAsia="zh-CN"/>
        </w:rPr>
      </w:pPr>
      <w:r>
        <w:rPr>
          <w:lang w:eastAsia="zh-CN"/>
        </w:rPr>
        <w:t>证</w:t>
      </w:r>
      <w:r>
        <w:rPr>
          <w:color w:val="FF0000"/>
          <w:lang w:eastAsia="zh-CN"/>
        </w:rPr>
        <w:t>拋</w:t>
      </w:r>
      <w:r>
        <w:rPr>
          <w:lang w:eastAsia="zh-CN"/>
        </w:rPr>
        <w:t>在海中要求</w:t>
      </w:r>
      <w:del w:id="128" w:author="林 清" w:date="2018-10-08T15:54:00Z">
        <w:r>
          <w:rPr>
            <w:color w:val="0000E1"/>
            <w:lang w:eastAsia="zh-CN"/>
          </w:rPr>
          <w:delText>人</w:delText>
        </w:r>
      </w:del>
      <w:ins w:id="129" w:author="林 清" w:date="2018-10-08T15:54:00Z">
        <w:r>
          <w:rPr>
            <w:rFonts w:hint="eastAsia"/>
            <w:color w:val="0000E1"/>
            <w:lang w:eastAsia="zh-CN"/>
          </w:rPr>
          <w:t>入</w:t>
        </w:r>
      </w:ins>
      <w:r>
        <w:rPr>
          <w:lang w:eastAsia="zh-CN"/>
        </w:rPr>
        <w:t>党的。过去广州群众中对地方党的信仰很</w:t>
      </w:r>
    </w:p>
    <w:p>
      <w:pPr>
        <w:rPr>
          <w:lang w:eastAsia="zh-CN"/>
        </w:rPr>
      </w:pPr>
      <w:r>
        <w:rPr>
          <w:lang w:eastAsia="zh-CN"/>
        </w:rPr>
        <w:t>差（因纠纷事件）</w:t>
      </w:r>
      <w:r>
        <w:rPr>
          <w:color w:val="008000"/>
          <w:lang w:eastAsia="zh-CN"/>
        </w:rPr>
        <w:t>,</w:t>
      </w:r>
      <w:r>
        <w:rPr>
          <w:lang w:eastAsia="zh-CN"/>
        </w:rPr>
        <w:t>经过大轰炸下工作与“八</w:t>
      </w:r>
      <w:r>
        <w:rPr>
          <w:color w:val="0000E1"/>
          <w:lang w:eastAsia="zh-CN"/>
        </w:rPr>
        <w:t>。</w:t>
      </w:r>
      <w:r>
        <w:rPr>
          <w:lang w:eastAsia="zh-CN"/>
        </w:rPr>
        <w:t>一三”献金运动，</w:t>
      </w:r>
    </w:p>
    <w:p>
      <w:pPr>
        <w:rPr>
          <w:lang w:eastAsia="zh-CN"/>
        </w:rPr>
      </w:pPr>
      <w:r>
        <w:rPr>
          <w:lang w:eastAsia="zh-CN"/>
        </w:rPr>
        <w:t>及慰问《新华日报》座谈会后</w:t>
      </w:r>
      <w:r>
        <w:rPr>
          <w:color w:val="008000"/>
          <w:lang w:eastAsia="zh-CN"/>
        </w:rPr>
        <w:t>,</w:t>
      </w:r>
      <w:r>
        <w:rPr>
          <w:lang w:eastAsia="zh-CN"/>
        </w:rPr>
        <w:t>地方党的信仰也扩大提高了</w:t>
      </w:r>
      <w:r>
        <w:rPr>
          <w:color w:val="008000"/>
          <w:lang w:eastAsia="zh-CN"/>
        </w:rPr>
        <w:t>，</w:t>
      </w:r>
      <w:r>
        <w:rPr>
          <w:lang w:eastAsia="zh-CN"/>
        </w:rPr>
        <w:t>群</w:t>
      </w:r>
    </w:p>
    <w:p>
      <w:pPr>
        <w:rPr>
          <w:lang w:eastAsia="zh-CN"/>
        </w:rPr>
      </w:pPr>
      <w:r>
        <w:rPr>
          <w:lang w:eastAsia="zh-CN"/>
        </w:rPr>
        <w:t>众中公开喊出了“中国共产党万岁”的口号</w:t>
      </w:r>
      <w:r>
        <w:rPr>
          <w:color w:val="0000E1"/>
          <w:lang w:eastAsia="zh-CN"/>
        </w:rPr>
        <w:t>,</w:t>
      </w:r>
      <w:r>
        <w:rPr>
          <w:lang w:eastAsia="zh-CN"/>
        </w:rPr>
        <w:t>香港【群众】公开</w:t>
      </w:r>
    </w:p>
    <w:p>
      <w:pPr>
        <w:rPr>
          <w:lang w:eastAsia="zh-CN"/>
        </w:rPr>
      </w:pPr>
      <w:r>
        <w:rPr>
          <w:lang w:eastAsia="zh-CN"/>
        </w:rPr>
        <w:t>的喊出“无产阶级领导富人献金救国”等等。</w:t>
      </w:r>
    </w:p>
    <w:p>
      <w:pPr>
        <w:rPr>
          <w:lang w:eastAsia="zh-CN"/>
        </w:rPr>
      </w:pPr>
      <w:r>
        <w:rPr>
          <w:lang w:eastAsia="zh-CN"/>
        </w:rPr>
        <w:t>以上这些事实说明几个特点与趋势:</w:t>
      </w:r>
    </w:p>
    <w:p>
      <w:pPr>
        <w:rPr>
          <w:lang w:eastAsia="zh-CN"/>
        </w:rPr>
      </w:pPr>
      <w:r>
        <w:rPr>
          <w:lang w:eastAsia="zh-CN"/>
        </w:rPr>
        <w:t>1.党的政治影响与宣传比较早与普遍的扩大</w:t>
      </w:r>
      <w:r>
        <w:rPr>
          <w:color w:val="008000"/>
          <w:lang w:eastAsia="zh-CN"/>
        </w:rPr>
        <w:t>,</w:t>
      </w:r>
      <w:r>
        <w:rPr>
          <w:lang w:eastAsia="zh-CN"/>
        </w:rPr>
        <w:t>特别是沿</w:t>
      </w:r>
    </w:p>
    <w:p>
      <w:pPr>
        <w:rPr>
          <w:lang w:eastAsia="zh-CN"/>
        </w:rPr>
      </w:pPr>
      <w:r>
        <w:rPr>
          <w:lang w:eastAsia="zh-CN"/>
        </w:rPr>
        <w:t>海与省港。</w:t>
      </w:r>
    </w:p>
    <w:p>
      <w:pPr>
        <w:rPr>
          <w:lang w:eastAsia="zh-CN"/>
        </w:rPr>
      </w:pPr>
      <w:r>
        <w:rPr>
          <w:lang w:eastAsia="zh-CN"/>
        </w:rPr>
        <w:t>2.对八路军的影响特别大</w:t>
      </w:r>
      <w:r>
        <w:rPr>
          <w:color w:val="008000"/>
          <w:lang w:eastAsia="zh-CN"/>
        </w:rPr>
        <w:t>,</w:t>
      </w:r>
      <w:r>
        <w:rPr>
          <w:lang w:eastAsia="zh-CN"/>
        </w:rPr>
        <w:t>虽有些人不很拥护党</w:t>
      </w:r>
      <w:r>
        <w:rPr>
          <w:color w:val="008000"/>
          <w:lang w:eastAsia="zh-CN"/>
        </w:rPr>
        <w:t>,</w:t>
      </w:r>
      <w:r>
        <w:rPr>
          <w:lang w:eastAsia="zh-CN"/>
        </w:rPr>
        <w:t>但很拥</w:t>
      </w:r>
    </w:p>
    <w:p>
      <w:pPr>
        <w:rPr>
          <w:lang w:eastAsia="zh-CN"/>
        </w:rPr>
      </w:pPr>
      <w:r>
        <w:rPr>
          <w:lang w:eastAsia="zh-CN"/>
        </w:rPr>
        <w:t>护八路军。</w:t>
      </w:r>
    </w:p>
    <w:p>
      <w:pPr>
        <w:rPr>
          <w:lang w:eastAsia="zh-CN"/>
        </w:rPr>
      </w:pPr>
      <w:r>
        <w:rPr>
          <w:lang w:eastAsia="zh-CN"/>
        </w:rPr>
        <w:t>3.群众中公开进行斗争拥护党</w:t>
      </w:r>
      <w:r>
        <w:rPr>
          <w:color w:val="FF0000"/>
          <w:lang w:eastAsia="zh-CN"/>
        </w:rPr>
        <w:t>（</w:t>
      </w:r>
      <w:r>
        <w:rPr>
          <w:lang w:eastAsia="zh-CN"/>
        </w:rPr>
        <w:t>以后还要说明）。</w:t>
      </w:r>
    </w:p>
    <w:p>
      <w:pPr>
        <w:rPr>
          <w:lang w:eastAsia="zh-CN"/>
        </w:rPr>
      </w:pPr>
      <w:r>
        <w:rPr>
          <w:lang w:eastAsia="zh-CN"/>
        </w:rPr>
        <w:t>4.群众中由政治信仰走到要求党组织的领导是很普遍</w:t>
      </w:r>
    </w:p>
    <w:p>
      <w:pPr>
        <w:rPr>
          <w:lang w:eastAsia="zh-CN"/>
        </w:rPr>
      </w:pPr>
      <w:r>
        <w:rPr>
          <w:lang w:eastAsia="zh-CN"/>
        </w:rPr>
        <w:t>①原文如此，可能为抗战分子。</w:t>
      </w:r>
    </w:p>
    <w:p>
      <w:pPr>
        <w:rPr>
          <w:lang w:eastAsia="zh-CN"/>
        </w:rPr>
      </w:pPr>
      <w:r>
        <w:rPr>
          <w:lang w:eastAsia="zh-CN"/>
        </w:rPr>
        <w:t>②此句原文如此。</w:t>
      </w:r>
    </w:p>
    <w:p>
      <w:pPr>
        <w:rPr>
          <w:lang w:eastAsia="zh-CN"/>
        </w:rPr>
      </w:pPr>
      <w:r>
        <w:rPr>
          <w:lang w:eastAsia="zh-CN"/>
        </w:rPr>
        <w:t>20</w:t>
      </w:r>
      <w:r>
        <w:rPr>
          <w:color w:val="808080"/>
          <w:lang w:eastAsia="zh-CN"/>
        </w:rPr>
        <w:t>9</w:t>
      </w:r>
    </w:p>
    <w:p>
      <w:pPr>
        <w:rPr>
          <w:lang w:eastAsia="zh-CN"/>
        </w:rPr>
      </w:pPr>
      <w:r>
        <w:rPr>
          <w:lang w:eastAsia="zh-CN"/>
        </w:rPr>
        <w:t>的。</w:t>
      </w:r>
    </w:p>
    <w:p>
      <w:pPr>
        <w:rPr>
          <w:lang w:eastAsia="zh-CN"/>
        </w:rPr>
      </w:pPr>
      <w:r>
        <w:rPr>
          <w:lang w:eastAsia="zh-CN"/>
        </w:rPr>
        <w:t>5.地方党的信仰已逐渐提高（以后还详细说明）。</w:t>
      </w:r>
    </w:p>
    <w:p>
      <w:pPr>
        <w:rPr>
          <w:lang w:eastAsia="zh-CN"/>
        </w:rPr>
      </w:pPr>
      <w:r>
        <w:rPr>
          <w:lang w:eastAsia="zh-CN"/>
        </w:rPr>
        <w:t>（二）然而群众中大革命失败的情绪及过去盲动主义的恶</w:t>
      </w:r>
    </w:p>
    <w:p>
      <w:pPr>
        <w:rPr>
          <w:lang w:eastAsia="zh-CN"/>
        </w:rPr>
      </w:pPr>
      <w:r>
        <w:rPr>
          <w:lang w:eastAsia="zh-CN"/>
        </w:rPr>
        <w:t>影响也还相当存在着的，这特别是在海陆丰与在广州的工人</w:t>
      </w:r>
    </w:p>
    <w:p>
      <w:pPr>
        <w:rPr>
          <w:lang w:eastAsia="zh-CN"/>
        </w:rPr>
      </w:pPr>
      <w:r>
        <w:rPr>
          <w:lang w:eastAsia="zh-CN"/>
        </w:rPr>
        <w:t>阶级中。如在广州手车工人曾几次表示“不愿组织工会</w:t>
      </w:r>
      <w:r>
        <w:rPr>
          <w:color w:val="008000"/>
          <w:lang w:eastAsia="zh-CN"/>
        </w:rPr>
        <w:t>，</w:t>
      </w:r>
      <w:r>
        <w:rPr>
          <w:lang w:eastAsia="zh-CN"/>
        </w:rPr>
        <w:t>不敢</w:t>
      </w:r>
    </w:p>
    <w:p>
      <w:pPr>
        <w:rPr>
          <w:lang w:eastAsia="zh-CN"/>
        </w:rPr>
      </w:pPr>
      <w:r>
        <w:rPr>
          <w:lang w:eastAsia="zh-CN"/>
        </w:rPr>
        <w:t>再上当”。又机器工人虽然对党认识已有转变了</w:t>
      </w:r>
      <w:r>
        <w:rPr>
          <w:color w:val="0000E1"/>
          <w:lang w:eastAsia="zh-CN"/>
        </w:rPr>
        <w:t>,</w:t>
      </w:r>
      <w:r>
        <w:rPr>
          <w:lang w:eastAsia="zh-CN"/>
        </w:rPr>
        <w:t>特别是青年</w:t>
      </w:r>
    </w:p>
    <w:p>
      <w:pPr>
        <w:rPr>
          <w:lang w:eastAsia="zh-CN"/>
        </w:rPr>
      </w:pPr>
      <w:r>
        <w:rPr>
          <w:lang w:eastAsia="zh-CN"/>
        </w:rPr>
        <w:t>工</w:t>
      </w:r>
      <w:r>
        <w:rPr>
          <w:color w:val="008000"/>
          <w:lang w:eastAsia="zh-CN"/>
        </w:rPr>
        <w:t>，</w:t>
      </w:r>
      <w:r>
        <w:rPr>
          <w:lang w:eastAsia="zh-CN"/>
        </w:rPr>
        <w:t>人较好</w:t>
      </w:r>
      <w:r>
        <w:rPr>
          <w:color w:val="0000E1"/>
          <w:lang w:eastAsia="zh-CN"/>
        </w:rPr>
        <w:t>,</w:t>
      </w:r>
      <w:r>
        <w:rPr>
          <w:lang w:eastAsia="zh-CN"/>
        </w:rPr>
        <w:t>但谈起组织工会</w:t>
      </w:r>
      <w:r>
        <w:rPr>
          <w:color w:val="0000E1"/>
          <w:lang w:eastAsia="zh-CN"/>
        </w:rPr>
        <w:t>,</w:t>
      </w:r>
      <w:r>
        <w:rPr>
          <w:lang w:eastAsia="zh-CN"/>
        </w:rPr>
        <w:t>及党的问题，便想到过去</w:t>
      </w:r>
      <w:r>
        <w:rPr>
          <w:color w:val="0000E1"/>
          <w:lang w:eastAsia="zh-CN"/>
        </w:rPr>
        <w:t>，</w:t>
      </w:r>
      <w:r>
        <w:rPr>
          <w:lang w:eastAsia="zh-CN"/>
        </w:rPr>
        <w:t>便总是</w:t>
      </w:r>
    </w:p>
    <w:p>
      <w:pPr>
        <w:rPr>
          <w:lang w:eastAsia="zh-CN"/>
        </w:rPr>
      </w:pPr>
      <w:r>
        <w:rPr>
          <w:lang w:eastAsia="zh-CN"/>
        </w:rPr>
        <w:t>害怕。工人农民中害怕统一战线的再分裂而不敢积极起来，</w:t>
      </w:r>
    </w:p>
    <w:p>
      <w:pPr>
        <w:rPr>
          <w:lang w:eastAsia="zh-CN"/>
        </w:rPr>
      </w:pPr>
      <w:r>
        <w:rPr>
          <w:lang w:eastAsia="zh-CN"/>
        </w:rPr>
        <w:t>或愿做救亡工作但不敢组织工会等</w:t>
      </w:r>
      <w:r>
        <w:rPr>
          <w:color w:val="FF0000"/>
          <w:lang w:eastAsia="zh-CN"/>
        </w:rPr>
        <w:t>,</w:t>
      </w:r>
      <w:r>
        <w:rPr>
          <w:lang w:eastAsia="zh-CN"/>
        </w:rPr>
        <w:t>还是相当普遍的。至于</w:t>
      </w:r>
    </w:p>
    <w:p>
      <w:pPr>
        <w:rPr>
          <w:lang w:eastAsia="zh-CN"/>
        </w:rPr>
      </w:pPr>
      <w:r>
        <w:rPr>
          <w:lang w:eastAsia="zh-CN"/>
        </w:rPr>
        <w:t>知识分子与青年中“有了统一战线不必有党”</w:t>
      </w:r>
      <w:r>
        <w:rPr>
          <w:color w:val="008000"/>
          <w:lang w:eastAsia="zh-CN"/>
        </w:rPr>
        <w:t>，</w:t>
      </w:r>
      <w:r>
        <w:rPr>
          <w:lang w:eastAsia="zh-CN"/>
        </w:rPr>
        <w:t>“人党会引起磨</w:t>
      </w:r>
    </w:p>
    <w:p>
      <w:pPr>
        <w:rPr>
          <w:lang w:eastAsia="zh-CN"/>
        </w:rPr>
      </w:pPr>
      <w:r>
        <w:rPr>
          <w:lang w:eastAsia="zh-CN"/>
        </w:rPr>
        <w:t>擦”</w:t>
      </w:r>
      <w:r>
        <w:rPr>
          <w:color w:val="808080"/>
          <w:lang w:eastAsia="zh-CN"/>
        </w:rPr>
        <w:t>，</w:t>
      </w:r>
      <w:r>
        <w:rPr>
          <w:lang w:eastAsia="zh-CN"/>
        </w:rPr>
        <w:t>“愿做同情者不愿为成员</w:t>
      </w:r>
      <w:r>
        <w:rPr>
          <w:color w:val="008000"/>
          <w:lang w:eastAsia="zh-CN"/>
        </w:rPr>
        <w:t>”</w:t>
      </w:r>
      <w:r>
        <w:rPr>
          <w:lang w:eastAsia="zh-CN"/>
        </w:rPr>
        <w:t>的现象也相当普遍（中大是我</w:t>
      </w:r>
    </w:p>
    <w:p>
      <w:pPr>
        <w:rPr>
          <w:lang w:eastAsia="zh-CN"/>
        </w:rPr>
      </w:pPr>
      <w:r>
        <w:rPr>
          <w:lang w:eastAsia="zh-CN"/>
        </w:rPr>
        <w:t>们工作最好的地方）。阶级仇恨在广东仍是相当普遍的</w:t>
      </w:r>
      <w:r>
        <w:rPr>
          <w:color w:val="FF0000"/>
          <w:lang w:eastAsia="zh-CN"/>
        </w:rPr>
        <w:t>,</w:t>
      </w:r>
      <w:r>
        <w:rPr>
          <w:lang w:eastAsia="zh-CN"/>
        </w:rPr>
        <w:t>严重</w:t>
      </w:r>
    </w:p>
    <w:p>
      <w:pPr>
        <w:rPr>
          <w:lang w:eastAsia="zh-CN"/>
        </w:rPr>
      </w:pPr>
      <w:r>
        <w:rPr>
          <w:lang w:eastAsia="zh-CN"/>
        </w:rPr>
        <w:t>事件如广州市</w:t>
      </w:r>
      <w:r>
        <w:rPr>
          <w:color w:val="008000"/>
          <w:lang w:eastAsia="zh-CN"/>
        </w:rPr>
        <w:t>,</w:t>
      </w:r>
      <w:r>
        <w:rPr>
          <w:lang w:eastAsia="zh-CN"/>
        </w:rPr>
        <w:t>特别如海陆丰与北江，常因过去成见影响到地</w:t>
      </w:r>
    </w:p>
    <w:p>
      <w:pPr>
        <w:rPr>
          <w:lang w:eastAsia="zh-CN"/>
        </w:rPr>
      </w:pPr>
      <w:r>
        <w:rPr>
          <w:lang w:eastAsia="zh-CN"/>
        </w:rPr>
        <w:t>主农民不合作</w:t>
      </w:r>
      <w:r>
        <w:rPr>
          <w:color w:val="0000E1"/>
          <w:lang w:eastAsia="zh-CN"/>
        </w:rPr>
        <w:t>,</w:t>
      </w:r>
      <w:r>
        <w:rPr>
          <w:lang w:eastAsia="zh-CN"/>
        </w:rPr>
        <w:t>自卫团做①不起</w:t>
      </w:r>
      <w:r>
        <w:rPr>
          <w:color w:val="0000E1"/>
          <w:lang w:eastAsia="zh-CN"/>
        </w:rPr>
        <w:t>,</w:t>
      </w:r>
      <w:r>
        <w:rPr>
          <w:lang w:eastAsia="zh-CN"/>
        </w:rPr>
        <w:t>或者地主不拿枪出来</w:t>
      </w:r>
      <w:r>
        <w:rPr>
          <w:color w:val="FF0000"/>
          <w:lang w:eastAsia="zh-CN"/>
        </w:rPr>
        <w:t>,</w:t>
      </w:r>
      <w:r>
        <w:rPr>
          <w:lang w:eastAsia="zh-CN"/>
        </w:rPr>
        <w:t>或者</w:t>
      </w:r>
    </w:p>
    <w:p>
      <w:pPr>
        <w:rPr>
          <w:lang w:eastAsia="zh-CN"/>
        </w:rPr>
      </w:pPr>
      <w:r>
        <w:rPr>
          <w:lang w:eastAsia="zh-CN"/>
        </w:rPr>
        <w:t>农民不拿枪不出来</w:t>
      </w:r>
      <w:r>
        <w:rPr>
          <w:color w:val="FF0000"/>
          <w:lang w:eastAsia="zh-CN"/>
        </w:rPr>
        <w:t>，</w:t>
      </w:r>
      <w:r>
        <w:rPr>
          <w:lang w:eastAsia="zh-CN"/>
        </w:rPr>
        <w:t>或者群众不来组织</w:t>
      </w:r>
      <w:r>
        <w:rPr>
          <w:color w:val="808080"/>
          <w:lang w:eastAsia="zh-CN"/>
        </w:rPr>
        <w:t>,</w:t>
      </w:r>
      <w:r>
        <w:rPr>
          <w:lang w:eastAsia="zh-CN"/>
        </w:rPr>
        <w:t>或者党部出来禁止</w:t>
      </w:r>
    </w:p>
    <w:p>
      <w:pPr>
        <w:rPr>
          <w:lang w:eastAsia="zh-CN"/>
        </w:rPr>
      </w:pPr>
      <w:r>
        <w:rPr>
          <w:lang w:eastAsia="zh-CN"/>
        </w:rPr>
        <w:t>（即中山县亦曾三次组【织】工会不成）。地方党虽曾有些解释</w:t>
      </w:r>
    </w:p>
    <w:p>
      <w:pPr>
        <w:rPr>
          <w:lang w:eastAsia="zh-CN"/>
        </w:rPr>
      </w:pPr>
      <w:r>
        <w:rPr>
          <w:lang w:eastAsia="zh-CN"/>
        </w:rPr>
        <w:t>工作</w:t>
      </w:r>
      <w:r>
        <w:rPr>
          <w:color w:val="FF0000"/>
          <w:lang w:eastAsia="zh-CN"/>
        </w:rPr>
        <w:t>，</w:t>
      </w:r>
      <w:r>
        <w:rPr>
          <w:lang w:eastAsia="zh-CN"/>
        </w:rPr>
        <w:t>但因很少公开的代表去作解释，群众中的经验还是很</w:t>
      </w:r>
    </w:p>
    <w:p>
      <w:pPr>
        <w:rPr>
          <w:lang w:eastAsia="zh-CN"/>
        </w:rPr>
      </w:pPr>
      <w:r>
        <w:rPr>
          <w:lang w:eastAsia="zh-CN"/>
        </w:rPr>
        <w:t>少。这是很值得我们注意的地方。</w:t>
      </w:r>
    </w:p>
    <w:p>
      <w:pPr>
        <w:rPr>
          <w:lang w:eastAsia="zh-CN"/>
        </w:rPr>
      </w:pPr>
      <w:r>
        <w:rPr>
          <w:lang w:eastAsia="zh-CN"/>
        </w:rPr>
        <w:t>二、群众组织</w:t>
      </w:r>
    </w:p>
    <w:p>
      <w:pPr>
        <w:rPr>
          <w:lang w:eastAsia="zh-CN"/>
        </w:rPr>
      </w:pPr>
      <w:r>
        <w:rPr>
          <w:lang w:eastAsia="zh-CN"/>
        </w:rPr>
        <w:t>广东群众组织在“七</w:t>
      </w:r>
      <w:r>
        <w:rPr>
          <w:color w:val="FF0000"/>
          <w:lang w:eastAsia="zh-CN"/>
        </w:rPr>
        <w:t>.</w:t>
      </w:r>
      <w:r>
        <w:rPr>
          <w:lang w:eastAsia="zh-CN"/>
        </w:rPr>
        <w:t>七”抗战以后</w:t>
      </w:r>
      <w:r>
        <w:rPr>
          <w:color w:val="0000E1"/>
          <w:lang w:eastAsia="zh-CN"/>
        </w:rPr>
        <w:t>,</w:t>
      </w:r>
      <w:r>
        <w:rPr>
          <w:lang w:eastAsia="zh-CN"/>
        </w:rPr>
        <w:t>即有御侮救亡会、省</w:t>
      </w:r>
    </w:p>
    <w:p>
      <w:pPr>
        <w:rPr>
          <w:lang w:eastAsia="zh-CN"/>
        </w:rPr>
      </w:pPr>
      <w:r>
        <w:rPr>
          <w:lang w:eastAsia="zh-CN"/>
        </w:rPr>
        <w:t>市妇女会、秘密学联等组织。到南京失陷后</w:t>
      </w:r>
      <w:r>
        <w:rPr>
          <w:color w:val="FF0000"/>
          <w:lang w:eastAsia="zh-CN"/>
        </w:rPr>
        <w:t>，</w:t>
      </w:r>
      <w:r>
        <w:rPr>
          <w:lang w:eastAsia="zh-CN"/>
        </w:rPr>
        <w:t>敌人南进政策加</w:t>
      </w:r>
    </w:p>
    <w:p>
      <w:pPr>
        <w:rPr>
          <w:lang w:eastAsia="zh-CN"/>
        </w:rPr>
      </w:pPr>
      <w:r>
        <w:rPr>
          <w:lang w:eastAsia="zh-CN"/>
        </w:rPr>
        <w:t>紧</w:t>
      </w:r>
      <w:r>
        <w:rPr>
          <w:color w:val="FF0000"/>
          <w:lang w:eastAsia="zh-CN"/>
        </w:rPr>
        <w:t>,</w:t>
      </w:r>
      <w:r>
        <w:rPr>
          <w:lang w:eastAsia="zh-CN"/>
        </w:rPr>
        <w:t>广东人心惶惶，因这客观环境的严重</w:t>
      </w:r>
      <w:r>
        <w:rPr>
          <w:color w:val="808080"/>
          <w:lang w:eastAsia="zh-CN"/>
        </w:rPr>
        <w:t>,</w:t>
      </w:r>
      <w:r>
        <w:rPr>
          <w:lang w:eastAsia="zh-CN"/>
        </w:rPr>
        <w:t>我党的开始活动与</w:t>
      </w:r>
    </w:p>
    <w:p>
      <w:pPr>
        <w:rPr>
          <w:lang w:eastAsia="zh-CN"/>
        </w:rPr>
      </w:pPr>
      <w:r>
        <w:rPr>
          <w:lang w:eastAsia="zh-CN"/>
        </w:rPr>
        <w:t>省党部谌小岑的倡导，于是群众组织如雨后春笋到处生长</w:t>
      </w:r>
      <w:r>
        <w:rPr>
          <w:color w:val="808080"/>
          <w:lang w:eastAsia="zh-CN"/>
        </w:rPr>
        <w:t>,</w:t>
      </w:r>
      <w:r>
        <w:rPr>
          <w:lang w:eastAsia="zh-CN"/>
        </w:rPr>
        <w:t>很</w:t>
      </w:r>
    </w:p>
    <w:p>
      <w:r>
        <w:t>①“做”是湖南方言</w:t>
      </w:r>
      <w:r>
        <w:rPr>
          <w:color w:val="808080"/>
        </w:rPr>
        <w:t>，</w:t>
      </w:r>
      <w:r>
        <w:t>“建立”的意思。</w:t>
      </w:r>
    </w:p>
    <w:p>
      <w:pPr>
        <w:rPr>
          <w:lang w:eastAsia="zh-CN"/>
        </w:rPr>
      </w:pPr>
      <w:r>
        <w:rPr>
          <w:lang w:eastAsia="zh-CN"/>
        </w:rPr>
        <w:t>210</w:t>
      </w:r>
    </w:p>
    <w:p>
      <w:pPr>
        <w:rPr>
          <w:lang w:eastAsia="zh-CN"/>
        </w:rPr>
      </w:pPr>
      <w:r>
        <w:rPr>
          <w:lang w:eastAsia="zh-CN"/>
        </w:rPr>
        <w:t>短期中产生了不少的团体</w:t>
      </w:r>
      <w:r>
        <w:rPr>
          <w:color w:val="0000E1"/>
          <w:lang w:eastAsia="zh-CN"/>
        </w:rPr>
        <w:t>,</w:t>
      </w:r>
      <w:r>
        <w:rPr>
          <w:lang w:eastAsia="zh-CN"/>
        </w:rPr>
        <w:t>大小各界不下六七十个。兹举大</w:t>
      </w:r>
    </w:p>
    <w:p>
      <w:pPr>
        <w:rPr>
          <w:lang w:eastAsia="zh-CN"/>
        </w:rPr>
      </w:pPr>
      <w:r>
        <w:rPr>
          <w:lang w:eastAsia="zh-CN"/>
        </w:rPr>
        <w:t>者转【较】有工作者如下:</w:t>
      </w:r>
    </w:p>
    <w:p>
      <w:pPr>
        <w:rPr>
          <w:lang w:eastAsia="zh-CN"/>
        </w:rPr>
      </w:pPr>
      <w:r>
        <w:rPr>
          <w:lang w:eastAsia="zh-CN"/>
        </w:rPr>
        <w:t>（一）文化方面有:</w:t>
      </w:r>
    </w:p>
    <w:p>
      <w:pPr>
        <w:rPr>
          <w:lang w:eastAsia="zh-CN"/>
        </w:rPr>
      </w:pPr>
      <w:r>
        <w:rPr>
          <w:lang w:eastAsia="zh-CN"/>
        </w:rPr>
        <w:t>1.救亡呼声社</w:t>
      </w:r>
      <w:r>
        <w:rPr>
          <w:color w:val="808080"/>
          <w:lang w:eastAsia="zh-CN"/>
        </w:rPr>
        <w:t>,</w:t>
      </w:r>
      <w:r>
        <w:rPr>
          <w:lang w:eastAsia="zh-CN"/>
        </w:rPr>
        <w:t>谌小岑领导</w:t>
      </w:r>
      <w:r>
        <w:rPr>
          <w:color w:val="808080"/>
          <w:lang w:eastAsia="zh-CN"/>
        </w:rPr>
        <w:t>,</w:t>
      </w:r>
      <w:r>
        <w:rPr>
          <w:lang w:eastAsia="zh-CN"/>
        </w:rPr>
        <w:t>约七十社员</w:t>
      </w:r>
      <w:r>
        <w:rPr>
          <w:color w:val="808080"/>
          <w:lang w:eastAsia="zh-CN"/>
        </w:rPr>
        <w:t>,</w:t>
      </w:r>
      <w:r>
        <w:rPr>
          <w:lang w:eastAsia="zh-CN"/>
        </w:rPr>
        <w:t>多为左翼救亡</w:t>
      </w:r>
    </w:p>
    <w:p>
      <w:pPr>
        <w:rPr>
          <w:lang w:eastAsia="zh-CN"/>
        </w:rPr>
      </w:pPr>
      <w:r>
        <w:rPr>
          <w:lang w:eastAsia="zh-CN"/>
        </w:rPr>
        <w:t>干部。</w:t>
      </w:r>
    </w:p>
    <w:p>
      <w:pPr>
        <w:rPr>
          <w:lang w:eastAsia="zh-CN"/>
        </w:rPr>
      </w:pPr>
      <w:r>
        <w:rPr>
          <w:lang w:eastAsia="zh-CN"/>
        </w:rPr>
        <w:t>2.青年群社</w:t>
      </w:r>
      <w:r>
        <w:rPr>
          <w:color w:val="0000E1"/>
          <w:lang w:eastAsia="zh-CN"/>
        </w:rPr>
        <w:t>，</w:t>
      </w:r>
      <w:r>
        <w:rPr>
          <w:lang w:eastAsia="zh-CN"/>
        </w:rPr>
        <w:t>分社九个</w:t>
      </w:r>
      <w:r>
        <w:rPr>
          <w:color w:val="FF0000"/>
          <w:lang w:eastAsia="zh-CN"/>
        </w:rPr>
        <w:t>，</w:t>
      </w:r>
      <w:r>
        <w:rPr>
          <w:lang w:eastAsia="zh-CN"/>
        </w:rPr>
        <w:t>余俊贤领导（省党部特派员）</w:t>
      </w:r>
      <w:r>
        <w:rPr>
          <w:color w:val="0000E1"/>
          <w:lang w:eastAsia="zh-CN"/>
        </w:rPr>
        <w:t>,</w:t>
      </w:r>
      <w:r>
        <w:rPr>
          <w:lang w:eastAsia="zh-CN"/>
        </w:rPr>
        <w:t>号</w:t>
      </w:r>
    </w:p>
    <w:p>
      <w:pPr>
        <w:rPr>
          <w:lang w:eastAsia="zh-CN"/>
        </w:rPr>
      </w:pPr>
      <w:r>
        <w:rPr>
          <w:lang w:eastAsia="zh-CN"/>
        </w:rPr>
        <w:t>称社员一千多</w:t>
      </w:r>
      <w:r>
        <w:rPr>
          <w:color w:val="008000"/>
          <w:lang w:eastAsia="zh-CN"/>
        </w:rPr>
        <w:t>，</w:t>
      </w:r>
      <w:r>
        <w:rPr>
          <w:lang w:eastAsia="zh-CN"/>
        </w:rPr>
        <w:t>实不过二百多。</w:t>
      </w:r>
    </w:p>
    <w:p>
      <w:pPr>
        <w:rPr>
          <w:lang w:eastAsia="zh-CN"/>
        </w:rPr>
      </w:pPr>
      <w:r>
        <w:rPr>
          <w:lang w:eastAsia="zh-CN"/>
        </w:rPr>
        <w:t>3.抗战教育实践社</w:t>
      </w:r>
      <w:r>
        <w:rPr>
          <w:color w:val="008000"/>
          <w:lang w:eastAsia="zh-CN"/>
        </w:rPr>
        <w:t>,</w:t>
      </w:r>
      <w:r>
        <w:rPr>
          <w:lang w:eastAsia="zh-CN"/>
        </w:rPr>
        <w:t>钟天心领导</w:t>
      </w:r>
      <w:r>
        <w:rPr>
          <w:color w:val="FF0000"/>
          <w:lang w:eastAsia="zh-CN"/>
        </w:rPr>
        <w:t>，</w:t>
      </w:r>
      <w:r>
        <w:rPr>
          <w:lang w:eastAsia="zh-CN"/>
        </w:rPr>
        <w:t>八百多社员，比较统一</w:t>
      </w:r>
    </w:p>
    <w:p>
      <w:pPr>
        <w:rPr>
          <w:lang w:eastAsia="zh-CN"/>
        </w:rPr>
      </w:pPr>
      <w:r>
        <w:rPr>
          <w:lang w:eastAsia="zh-CN"/>
        </w:rPr>
        <w:t>战线的组织</w:t>
      </w:r>
      <w:r>
        <w:rPr>
          <w:color w:val="0000E1"/>
          <w:lang w:eastAsia="zh-CN"/>
        </w:rPr>
        <w:t>，</w:t>
      </w:r>
      <w:r>
        <w:rPr>
          <w:lang w:eastAsia="zh-CN"/>
        </w:rPr>
        <w:t>实际工作者多左翼青年。</w:t>
      </w:r>
    </w:p>
    <w:p>
      <w:pPr>
        <w:rPr>
          <w:lang w:eastAsia="zh-CN"/>
        </w:rPr>
      </w:pPr>
      <w:r>
        <w:rPr>
          <w:lang w:eastAsia="zh-CN"/>
        </w:rPr>
        <w:t>4.文化【界】抗敌后援会</w:t>
      </w:r>
      <w:r>
        <w:rPr>
          <w:color w:val="FF0000"/>
          <w:lang w:eastAsia="zh-CN"/>
        </w:rPr>
        <w:t>,</w:t>
      </w:r>
      <w:r>
        <w:rPr>
          <w:lang w:eastAsia="zh-CN"/>
        </w:rPr>
        <w:t>原名文协</w:t>
      </w:r>
      <w:r>
        <w:rPr>
          <w:color w:val="FF0000"/>
          <w:lang w:eastAsia="zh-CN"/>
        </w:rPr>
        <w:t>,</w:t>
      </w:r>
      <w:r>
        <w:rPr>
          <w:lang w:eastAsia="zh-CN"/>
        </w:rPr>
        <w:t>下包括十多【个】文化</w:t>
      </w:r>
    </w:p>
    <w:p>
      <w:pPr>
        <w:rPr>
          <w:lang w:eastAsia="zh-CN"/>
        </w:rPr>
      </w:pPr>
      <w:r>
        <w:rPr>
          <w:lang w:eastAsia="zh-CN"/>
        </w:rPr>
        <w:t>团体</w:t>
      </w:r>
      <w:r>
        <w:rPr>
          <w:color w:val="FF0000"/>
          <w:lang w:eastAsia="zh-CN"/>
        </w:rPr>
        <w:t>，</w:t>
      </w:r>
      <w:r>
        <w:rPr>
          <w:lang w:eastAsia="zh-CN"/>
        </w:rPr>
        <w:t>如文学会、艺术【会】等</w:t>
      </w:r>
      <w:r>
        <w:rPr>
          <w:color w:val="0000E1"/>
          <w:lang w:eastAsia="zh-CN"/>
        </w:rPr>
        <w:t>，</w:t>
      </w:r>
      <w:r>
        <w:rPr>
          <w:lang w:eastAsia="zh-CN"/>
        </w:rPr>
        <w:t>是最大的团体。原为左翼分子</w:t>
      </w:r>
    </w:p>
    <w:p>
      <w:pPr>
        <w:rPr>
          <w:lang w:eastAsia="zh-CN"/>
        </w:rPr>
      </w:pPr>
      <w:r>
        <w:rPr>
          <w:lang w:eastAsia="zh-CN"/>
        </w:rPr>
        <w:t>占大部【分】势力</w:t>
      </w:r>
      <w:r>
        <w:rPr>
          <w:color w:val="008000"/>
          <w:lang w:eastAsia="zh-CN"/>
        </w:rPr>
        <w:t>,</w:t>
      </w:r>
      <w:r>
        <w:rPr>
          <w:lang w:eastAsia="zh-CN"/>
        </w:rPr>
        <w:t>经两次改组</w:t>
      </w:r>
      <w:r>
        <w:rPr>
          <w:color w:val="FF0000"/>
          <w:lang w:eastAsia="zh-CN"/>
        </w:rPr>
        <w:t>，</w:t>
      </w:r>
      <w:r>
        <w:rPr>
          <w:lang w:eastAsia="zh-CN"/>
        </w:rPr>
        <w:t>左翼势力削弱</w:t>
      </w:r>
      <w:r>
        <w:rPr>
          <w:color w:val="0000E1"/>
          <w:lang w:eastAsia="zh-CN"/>
        </w:rPr>
        <w:t>,</w:t>
      </w:r>
      <w:r>
        <w:rPr>
          <w:lang w:eastAsia="zh-CN"/>
        </w:rPr>
        <w:t>右翼与中立者</w:t>
      </w:r>
    </w:p>
    <w:p>
      <w:pPr>
        <w:rPr>
          <w:lang w:eastAsia="zh-CN"/>
        </w:rPr>
      </w:pPr>
      <w:r>
        <w:rPr>
          <w:lang w:eastAsia="zh-CN"/>
        </w:rPr>
        <w:t>增加</w:t>
      </w:r>
      <w:r>
        <w:rPr>
          <w:color w:val="008000"/>
          <w:lang w:eastAsia="zh-CN"/>
        </w:rPr>
        <w:t>,</w:t>
      </w:r>
      <w:r>
        <w:rPr>
          <w:lang w:eastAsia="zh-CN"/>
        </w:rPr>
        <w:t>但实际工作仍操左翼【分子】手上</w:t>
      </w:r>
      <w:r>
        <w:rPr>
          <w:color w:val="FF0000"/>
          <w:lang w:eastAsia="zh-CN"/>
        </w:rPr>
        <w:t>,</w:t>
      </w:r>
      <w:r>
        <w:rPr>
          <w:lang w:eastAsia="zh-CN"/>
        </w:rPr>
        <w:t>故实际日益健全起</w:t>
      </w:r>
    </w:p>
    <w:p>
      <w:pPr>
        <w:rPr>
          <w:lang w:eastAsia="zh-CN"/>
        </w:rPr>
      </w:pPr>
      <w:r>
        <w:rPr>
          <w:lang w:eastAsia="zh-CN"/>
        </w:rPr>
        <w:t>来。</w:t>
      </w:r>
    </w:p>
    <w:p>
      <w:pPr>
        <w:rPr>
          <w:lang w:eastAsia="zh-CN"/>
        </w:rPr>
      </w:pPr>
      <w:r>
        <w:rPr>
          <w:lang w:eastAsia="zh-CN"/>
        </w:rPr>
        <w:t>5.</w:t>
      </w:r>
      <w:r>
        <w:rPr>
          <w:color w:val="808080"/>
          <w:lang w:eastAsia="zh-CN"/>
        </w:rPr>
        <w:t>《</w:t>
      </w:r>
      <w:r>
        <w:rPr>
          <w:lang w:eastAsia="zh-CN"/>
        </w:rPr>
        <w:t>救亡日报》读者会</w:t>
      </w:r>
      <w:r>
        <w:rPr>
          <w:color w:val="0000E1"/>
          <w:lang w:eastAsia="zh-CN"/>
        </w:rPr>
        <w:t>,</w:t>
      </w:r>
      <w:r>
        <w:rPr>
          <w:lang w:eastAsia="zh-CN"/>
        </w:rPr>
        <w:t>百多人</w:t>
      </w:r>
      <w:r>
        <w:rPr>
          <w:color w:val="0000E1"/>
          <w:lang w:eastAsia="zh-CN"/>
        </w:rPr>
        <w:t>，</w:t>
      </w:r>
      <w:r>
        <w:rPr>
          <w:lang w:eastAsia="zh-CN"/>
        </w:rPr>
        <w:t>实际上也即是《新华日报</w:t>
      </w:r>
      <w:r>
        <w:rPr>
          <w:color w:val="808080"/>
          <w:lang w:eastAsia="zh-CN"/>
        </w:rPr>
        <w:t>》</w:t>
      </w:r>
    </w:p>
    <w:p>
      <w:pPr>
        <w:rPr>
          <w:lang w:eastAsia="zh-CN"/>
        </w:rPr>
      </w:pPr>
      <w:r>
        <w:rPr>
          <w:lang w:eastAsia="zh-CN"/>
        </w:rPr>
        <w:t>读书会。</w:t>
      </w:r>
    </w:p>
    <w:p>
      <w:pPr>
        <w:rPr>
          <w:lang w:eastAsia="zh-CN"/>
        </w:rPr>
      </w:pPr>
      <w:r>
        <w:rPr>
          <w:lang w:eastAsia="zh-CN"/>
        </w:rPr>
        <w:t>6.战时服务团</w:t>
      </w:r>
      <w:r>
        <w:rPr>
          <w:color w:val="0000E1"/>
          <w:lang w:eastAsia="zh-CN"/>
        </w:rPr>
        <w:t>,</w:t>
      </w:r>
      <w:r>
        <w:rPr>
          <w:lang w:eastAsia="zh-CN"/>
        </w:rPr>
        <w:t>是文抗领导的团体</w:t>
      </w:r>
      <w:r>
        <w:rPr>
          <w:color w:val="FF0000"/>
          <w:lang w:eastAsia="zh-CN"/>
        </w:rPr>
        <w:t>，</w:t>
      </w:r>
      <w:r>
        <w:rPr>
          <w:lang w:eastAsia="zh-CN"/>
        </w:rPr>
        <w:t>为各文化实际工作</w:t>
      </w:r>
      <w:del w:id="130" w:author="林 清" w:date="2018-10-08T16:04:00Z">
        <w:r>
          <w:rPr>
            <w:color w:val="0000E1"/>
            <w:lang w:eastAsia="zh-CN"/>
          </w:rPr>
          <w:delText>千</w:delText>
        </w:r>
      </w:del>
      <w:ins w:id="131" w:author="林 清" w:date="2018-10-08T16:04:00Z">
        <w:r>
          <w:rPr>
            <w:rFonts w:hint="eastAsia"/>
            <w:color w:val="0000E1"/>
            <w:lang w:eastAsia="zh-CN"/>
          </w:rPr>
          <w:t>干</w:t>
        </w:r>
      </w:ins>
    </w:p>
    <w:p>
      <w:pPr>
        <w:rPr>
          <w:lang w:eastAsia="zh-CN"/>
        </w:rPr>
      </w:pPr>
      <w:r>
        <w:rPr>
          <w:lang w:eastAsia="zh-CN"/>
        </w:rPr>
        <w:t>部的组织</w:t>
      </w:r>
      <w:r>
        <w:rPr>
          <w:color w:val="FF0000"/>
          <w:lang w:eastAsia="zh-CN"/>
        </w:rPr>
        <w:t>,</w:t>
      </w:r>
      <w:r>
        <w:rPr>
          <w:lang w:eastAsia="zh-CN"/>
        </w:rPr>
        <w:t>我们有决定作用</w:t>
      </w:r>
      <w:r>
        <w:rPr>
          <w:color w:val="808080"/>
          <w:lang w:eastAsia="zh-CN"/>
        </w:rPr>
        <w:t>，</w:t>
      </w:r>
      <w:r>
        <w:rPr>
          <w:lang w:eastAsia="zh-CN"/>
        </w:rPr>
        <w:t>人数有百多人。</w:t>
      </w:r>
    </w:p>
    <w:p>
      <w:pPr>
        <w:rPr>
          <w:lang w:eastAsia="zh-CN"/>
        </w:rPr>
      </w:pPr>
      <w:r>
        <w:rPr>
          <w:lang w:eastAsia="zh-CN"/>
        </w:rPr>
        <w:t>7.“八</w:t>
      </w:r>
      <w:r>
        <w:rPr>
          <w:color w:val="008000"/>
          <w:lang w:eastAsia="zh-CN"/>
        </w:rPr>
        <w:t>。</w:t>
      </w:r>
      <w:r>
        <w:rPr>
          <w:lang w:eastAsia="zh-CN"/>
        </w:rPr>
        <w:t>一三”歌咏队，上海流亡学生组织</w:t>
      </w:r>
      <w:r>
        <w:rPr>
          <w:color w:val="FF0000"/>
          <w:lang w:eastAsia="zh-CN"/>
        </w:rPr>
        <w:t>,</w:t>
      </w:r>
      <w:r>
        <w:rPr>
          <w:lang w:eastAsia="zh-CN"/>
        </w:rPr>
        <w:t>我们领导。</w:t>
      </w:r>
    </w:p>
    <w:p>
      <w:pPr>
        <w:rPr>
          <w:lang w:eastAsia="zh-CN"/>
        </w:rPr>
      </w:pPr>
      <w:r>
        <w:rPr>
          <w:lang w:eastAsia="zh-CN"/>
        </w:rPr>
        <w:t>8.前锋剧社</w:t>
      </w:r>
      <w:r>
        <w:rPr>
          <w:color w:val="0000E1"/>
          <w:lang w:eastAsia="zh-CN"/>
        </w:rPr>
        <w:t>,</w:t>
      </w:r>
      <w:r>
        <w:rPr>
          <w:lang w:eastAsia="zh-CN"/>
        </w:rPr>
        <w:t>六十多人</w:t>
      </w:r>
      <w:r>
        <w:rPr>
          <w:color w:val="0000E1"/>
          <w:lang w:eastAsia="zh-CN"/>
        </w:rPr>
        <w:t>，</w:t>
      </w:r>
      <w:r>
        <w:rPr>
          <w:lang w:eastAsia="zh-CN"/>
        </w:rPr>
        <w:t>左翼青年</w:t>
      </w:r>
      <w:r>
        <w:rPr>
          <w:color w:val="0000E1"/>
          <w:lang w:eastAsia="zh-CN"/>
        </w:rPr>
        <w:t>,</w:t>
      </w:r>
      <w:r>
        <w:rPr>
          <w:lang w:eastAsia="zh-CN"/>
        </w:rPr>
        <w:t>我们领导。</w:t>
      </w:r>
      <w:r>
        <w:rPr>
          <w:color w:val="808080"/>
          <w:lang w:eastAsia="zh-CN"/>
        </w:rPr>
        <w:t>①</w:t>
      </w:r>
    </w:p>
    <w:p>
      <w:pPr>
        <w:rPr>
          <w:lang w:eastAsia="zh-CN"/>
        </w:rPr>
      </w:pPr>
      <w:r>
        <w:rPr>
          <w:lang w:eastAsia="zh-CN"/>
        </w:rPr>
        <w:t>9.锋社【话】剧团</w:t>
      </w:r>
      <w:r>
        <w:rPr>
          <w:color w:val="0000E1"/>
          <w:lang w:eastAsia="zh-CN"/>
        </w:rPr>
        <w:t>,</w:t>
      </w:r>
      <w:r>
        <w:rPr>
          <w:lang w:eastAsia="zh-CN"/>
        </w:rPr>
        <w:t>亦六十多人</w:t>
      </w:r>
      <w:r>
        <w:rPr>
          <w:color w:val="0000E1"/>
          <w:lang w:eastAsia="zh-CN"/>
        </w:rPr>
        <w:t>，</w:t>
      </w:r>
      <w:r>
        <w:rPr>
          <w:lang w:eastAsia="zh-CN"/>
        </w:rPr>
        <w:t>左翼青年</w:t>
      </w:r>
      <w:r>
        <w:rPr>
          <w:color w:val="008000"/>
          <w:lang w:eastAsia="zh-CN"/>
        </w:rPr>
        <w:t>,</w:t>
      </w:r>
      <w:r>
        <w:rPr>
          <w:lang w:eastAsia="zh-CN"/>
        </w:rPr>
        <w:t>国民党领导。</w:t>
      </w:r>
    </w:p>
    <w:p>
      <w:pPr>
        <w:rPr>
          <w:lang w:eastAsia="zh-CN"/>
        </w:rPr>
      </w:pPr>
      <w:r>
        <w:rPr>
          <w:lang w:eastAsia="zh-CN"/>
        </w:rPr>
        <w:t>10.前卫团</w:t>
      </w:r>
      <w:r>
        <w:rPr>
          <w:color w:val="0000E1"/>
          <w:lang w:eastAsia="zh-CN"/>
        </w:rPr>
        <w:t>，</w:t>
      </w:r>
      <w:r>
        <w:rPr>
          <w:lang w:eastAsia="zh-CN"/>
        </w:rPr>
        <w:t>人数不详</w:t>
      </w:r>
      <w:r>
        <w:rPr>
          <w:color w:val="FF0000"/>
          <w:lang w:eastAsia="zh-CN"/>
        </w:rPr>
        <w:t>，</w:t>
      </w:r>
      <w:r>
        <w:rPr>
          <w:lang w:eastAsia="zh-CN"/>
        </w:rPr>
        <w:t>左翼青年</w:t>
      </w:r>
      <w:r>
        <w:rPr>
          <w:color w:val="0000E1"/>
          <w:lang w:eastAsia="zh-CN"/>
        </w:rPr>
        <w:t>,</w:t>
      </w:r>
      <w:r>
        <w:rPr>
          <w:lang w:eastAsia="zh-CN"/>
        </w:rPr>
        <w:t>似第三党领导。还有其</w:t>
      </w:r>
    </w:p>
    <w:p>
      <w:pPr>
        <w:rPr>
          <w:lang w:eastAsia="zh-CN"/>
        </w:rPr>
      </w:pPr>
      <w:r>
        <w:rPr>
          <w:lang w:eastAsia="zh-CN"/>
        </w:rPr>
        <w:t>他共约二十多个。</w:t>
      </w:r>
    </w:p>
    <w:p>
      <w:pPr>
        <w:rPr>
          <w:lang w:eastAsia="zh-CN"/>
        </w:rPr>
      </w:pPr>
      <w:r>
        <w:rPr>
          <w:lang w:eastAsia="zh-CN"/>
        </w:rPr>
        <w:t>（二）青年方面</w:t>
      </w:r>
      <w:r>
        <w:rPr>
          <w:color w:val="FF0000"/>
          <w:lang w:eastAsia="zh-CN"/>
        </w:rPr>
        <w:t>,</w:t>
      </w:r>
      <w:r>
        <w:rPr>
          <w:lang w:eastAsia="zh-CN"/>
        </w:rPr>
        <w:t>广东民众团体最活跃是青年方面:</w:t>
      </w:r>
    </w:p>
    <w:p>
      <w:pPr>
        <w:rPr>
          <w:lang w:eastAsia="zh-CN"/>
        </w:rPr>
      </w:pPr>
      <w:r>
        <w:rPr>
          <w:lang w:eastAsia="zh-CN"/>
        </w:rPr>
        <w:t>①②原文有误</w:t>
      </w:r>
      <w:r>
        <w:rPr>
          <w:color w:val="008000"/>
          <w:lang w:eastAsia="zh-CN"/>
        </w:rPr>
        <w:t>。</w:t>
      </w:r>
      <w:r>
        <w:rPr>
          <w:lang w:eastAsia="zh-CN"/>
        </w:rPr>
        <w:t>据罗范群、梁绮同志回忆</w:t>
      </w:r>
      <w:r>
        <w:rPr>
          <w:color w:val="808080"/>
          <w:lang w:eastAsia="zh-CN"/>
        </w:rPr>
        <w:t>，</w:t>
      </w:r>
      <w:r>
        <w:rPr>
          <w:lang w:eastAsia="zh-CN"/>
        </w:rPr>
        <w:t>“前锋剧社</w:t>
      </w:r>
      <w:r>
        <w:rPr>
          <w:color w:val="808080"/>
          <w:lang w:eastAsia="zh-CN"/>
        </w:rPr>
        <w:t>”</w:t>
      </w:r>
      <w:r>
        <w:rPr>
          <w:lang w:eastAsia="zh-CN"/>
        </w:rPr>
        <w:t>是国民党领导</w:t>
      </w:r>
      <w:r>
        <w:rPr>
          <w:color w:val="808080"/>
          <w:lang w:eastAsia="zh-CN"/>
        </w:rPr>
        <w:t>，</w:t>
      </w:r>
      <w:r>
        <w:rPr>
          <w:lang w:eastAsia="zh-CN"/>
        </w:rPr>
        <w:t>“锋</w:t>
      </w:r>
    </w:p>
    <w:p>
      <w:pPr>
        <w:rPr>
          <w:lang w:eastAsia="zh-CN"/>
        </w:rPr>
      </w:pPr>
      <w:r>
        <w:rPr>
          <w:lang w:eastAsia="zh-CN"/>
        </w:rPr>
        <w:t>社话剧团”是我党领导。</w:t>
      </w:r>
    </w:p>
    <w:p>
      <w:pPr>
        <w:rPr>
          <w:lang w:eastAsia="zh-CN"/>
        </w:rPr>
      </w:pPr>
      <w:r>
        <w:rPr>
          <w:lang w:eastAsia="zh-CN"/>
        </w:rPr>
        <w:t>211</w:t>
      </w:r>
    </w:p>
    <w:p>
      <w:pPr>
        <w:rPr>
          <w:lang w:eastAsia="zh-CN"/>
        </w:rPr>
      </w:pPr>
      <w:r>
        <w:rPr>
          <w:lang w:eastAsia="zh-CN"/>
        </w:rPr>
        <w:t>1.抗日先锋队，半军事性的干部组织</w:t>
      </w:r>
      <w:r>
        <w:rPr>
          <w:color w:val="FF0000"/>
          <w:lang w:eastAsia="zh-CN"/>
        </w:rPr>
        <w:t>,</w:t>
      </w:r>
      <w:r>
        <w:rPr>
          <w:lang w:eastAsia="zh-CN"/>
        </w:rPr>
        <w:t>原有队员一千二百</w:t>
      </w:r>
    </w:p>
    <w:p>
      <w:pPr>
        <w:rPr>
          <w:lang w:eastAsia="zh-CN"/>
        </w:rPr>
      </w:pPr>
      <w:r>
        <w:rPr>
          <w:lang w:eastAsia="zh-CN"/>
        </w:rPr>
        <w:t>多</w:t>
      </w:r>
      <w:r>
        <w:rPr>
          <w:color w:val="0000E1"/>
          <w:lang w:eastAsia="zh-CN"/>
        </w:rPr>
        <w:t>,</w:t>
      </w:r>
      <w:r>
        <w:rPr>
          <w:lang w:eastAsia="zh-CN"/>
        </w:rPr>
        <w:t>实际有组织能积极工作者约二百至三百人</w:t>
      </w:r>
      <w:r>
        <w:rPr>
          <w:color w:val="008000"/>
          <w:lang w:eastAsia="zh-CN"/>
        </w:rPr>
        <w:t>，</w:t>
      </w:r>
      <w:r>
        <w:rPr>
          <w:lang w:eastAsia="zh-CN"/>
        </w:rPr>
        <w:t>以学生为基</w:t>
      </w:r>
    </w:p>
    <w:p>
      <w:pPr>
        <w:rPr>
          <w:lang w:eastAsia="zh-CN"/>
        </w:rPr>
      </w:pPr>
      <w:r>
        <w:rPr>
          <w:lang w:eastAsia="zh-CN"/>
        </w:rPr>
        <w:t>础</w:t>
      </w:r>
      <w:r>
        <w:rPr>
          <w:color w:val="808080"/>
          <w:lang w:eastAsia="zh-CN"/>
        </w:rPr>
        <w:t>,</w:t>
      </w:r>
      <w:r>
        <w:rPr>
          <w:lang w:eastAsia="zh-CN"/>
        </w:rPr>
        <w:t>特别是中大及其附中为主</w:t>
      </w:r>
      <w:r>
        <w:rPr>
          <w:color w:val="0000E1"/>
          <w:lang w:eastAsia="zh-CN"/>
        </w:rPr>
        <w:t>,</w:t>
      </w:r>
      <w:r>
        <w:rPr>
          <w:lang w:eastAsia="zh-CN"/>
        </w:rPr>
        <w:t>谌小岑领导</w:t>
      </w:r>
      <w:r>
        <w:rPr>
          <w:color w:val="0000E1"/>
          <w:lang w:eastAsia="zh-CN"/>
        </w:rPr>
        <w:t>,</w:t>
      </w:r>
      <w:r>
        <w:rPr>
          <w:lang w:eastAsia="zh-CN"/>
        </w:rPr>
        <w:t>而实权全在我们</w:t>
      </w:r>
    </w:p>
    <w:p>
      <w:pPr>
        <w:rPr>
          <w:lang w:eastAsia="zh-CN"/>
        </w:rPr>
      </w:pPr>
      <w:r>
        <w:rPr>
          <w:lang w:eastAsia="zh-CN"/>
        </w:rPr>
        <w:t>手中</w:t>
      </w:r>
      <w:r>
        <w:rPr>
          <w:color w:val="008000"/>
          <w:lang w:eastAsia="zh-CN"/>
        </w:rPr>
        <w:t>，</w:t>
      </w:r>
      <w:r>
        <w:rPr>
          <w:lang w:eastAsia="zh-CN"/>
        </w:rPr>
        <w:t>是广东青年团体中最有工作最有力量的团体。</w:t>
      </w:r>
    </w:p>
    <w:p>
      <w:pPr>
        <w:rPr>
          <w:lang w:eastAsia="zh-CN"/>
        </w:rPr>
      </w:pPr>
      <w:r>
        <w:rPr>
          <w:lang w:eastAsia="zh-CN"/>
        </w:rPr>
        <w:t>2.青年群</w:t>
      </w:r>
      <w:r>
        <w:rPr>
          <w:color w:val="0000E1"/>
          <w:lang w:eastAsia="zh-CN"/>
        </w:rPr>
        <w:t>,</w:t>
      </w:r>
      <w:r>
        <w:rPr>
          <w:lang w:eastAsia="zh-CN"/>
        </w:rPr>
        <w:t>原欲成为文化团体</w:t>
      </w:r>
      <w:r>
        <w:rPr>
          <w:color w:val="808080"/>
          <w:lang w:eastAsia="zh-CN"/>
        </w:rPr>
        <w:t>,</w:t>
      </w:r>
      <w:r>
        <w:rPr>
          <w:lang w:eastAsia="zh-CN"/>
        </w:rPr>
        <w:t>事实上成为一个青年干部</w:t>
      </w:r>
    </w:p>
    <w:p>
      <w:pPr>
        <w:rPr>
          <w:lang w:eastAsia="zh-CN"/>
        </w:rPr>
      </w:pPr>
      <w:r>
        <w:rPr>
          <w:lang w:eastAsia="zh-CN"/>
        </w:rPr>
        <w:t>组织</w:t>
      </w:r>
      <w:r>
        <w:rPr>
          <w:color w:val="808080"/>
          <w:lang w:eastAsia="zh-CN"/>
        </w:rPr>
        <w:t>，</w:t>
      </w:r>
      <w:r>
        <w:rPr>
          <w:lang w:eastAsia="zh-CN"/>
        </w:rPr>
        <w:t>号称一千多人</w:t>
      </w:r>
      <w:r>
        <w:rPr>
          <w:color w:val="FF0000"/>
          <w:lang w:eastAsia="zh-CN"/>
        </w:rPr>
        <w:t>，</w:t>
      </w:r>
      <w:r>
        <w:rPr>
          <w:lang w:eastAsia="zh-CN"/>
        </w:rPr>
        <w:t>实际只有二三百人（?）</w:t>
      </w:r>
      <w:r>
        <w:rPr>
          <w:color w:val="808080"/>
          <w:lang w:eastAsia="zh-CN"/>
        </w:rPr>
        <w:t>,</w:t>
      </w:r>
      <w:r>
        <w:rPr>
          <w:lang w:eastAsia="zh-CN"/>
        </w:rPr>
        <w:t>多左翼分子</w:t>
      </w:r>
      <w:r>
        <w:rPr>
          <w:color w:val="008000"/>
          <w:lang w:eastAsia="zh-CN"/>
        </w:rPr>
        <w:t>,</w:t>
      </w:r>
      <w:r>
        <w:rPr>
          <w:lang w:eastAsia="zh-CN"/>
        </w:rPr>
        <w:t>我</w:t>
      </w:r>
    </w:p>
    <w:p>
      <w:pPr>
        <w:rPr>
          <w:lang w:eastAsia="zh-CN"/>
        </w:rPr>
      </w:pPr>
      <w:r>
        <w:rPr>
          <w:lang w:eastAsia="zh-CN"/>
        </w:rPr>
        <w:t>们有一半的领导力量。</w:t>
      </w:r>
    </w:p>
    <w:p>
      <w:pPr>
        <w:rPr>
          <w:lang w:eastAsia="zh-CN"/>
        </w:rPr>
      </w:pPr>
      <w:r>
        <w:rPr>
          <w:lang w:eastAsia="zh-CN"/>
        </w:rPr>
        <w:t>3.少先队</w:t>
      </w:r>
      <w:r>
        <w:rPr>
          <w:color w:val="0000E1"/>
          <w:lang w:eastAsia="zh-CN"/>
        </w:rPr>
        <w:t>,</w:t>
      </w:r>
      <w:r>
        <w:rPr>
          <w:lang w:eastAsia="zh-CN"/>
        </w:rPr>
        <w:t>左翼青年学生领导</w:t>
      </w:r>
      <w:r>
        <w:rPr>
          <w:color w:val="008000"/>
          <w:lang w:eastAsia="zh-CN"/>
        </w:rPr>
        <w:t>,</w:t>
      </w:r>
      <w:r>
        <w:rPr>
          <w:lang w:eastAsia="zh-CN"/>
        </w:rPr>
        <w:t>有三百多队员</w:t>
      </w:r>
      <w:r>
        <w:rPr>
          <w:color w:val="0000E1"/>
          <w:lang w:eastAsia="zh-CN"/>
        </w:rPr>
        <w:t>,</w:t>
      </w:r>
      <w:r>
        <w:rPr>
          <w:lang w:eastAsia="zh-CN"/>
        </w:rPr>
        <w:t>无实际工</w:t>
      </w:r>
    </w:p>
    <w:p>
      <w:pPr>
        <w:rPr>
          <w:lang w:eastAsia="zh-CN"/>
        </w:rPr>
      </w:pPr>
      <w:r>
        <w:rPr>
          <w:lang w:eastAsia="zh-CN"/>
        </w:rPr>
        <w:t>作</w:t>
      </w:r>
      <w:r>
        <w:rPr>
          <w:color w:val="008000"/>
          <w:lang w:eastAsia="zh-CN"/>
        </w:rPr>
        <w:t>,</w:t>
      </w:r>
      <w:r>
        <w:rPr>
          <w:lang w:eastAsia="zh-CN"/>
        </w:rPr>
        <w:t>近与我们关系进步，日益健全起来。</w:t>
      </w:r>
    </w:p>
    <w:p>
      <w:pPr>
        <w:rPr>
          <w:lang w:eastAsia="zh-CN"/>
        </w:rPr>
      </w:pPr>
      <w:r>
        <w:rPr>
          <w:lang w:eastAsia="zh-CN"/>
        </w:rPr>
        <w:t>4.青年记者协会</w:t>
      </w:r>
      <w:r>
        <w:rPr>
          <w:color w:val="FF0000"/>
          <w:lang w:eastAsia="zh-CN"/>
        </w:rPr>
        <w:t>,</w:t>
      </w:r>
      <w:r>
        <w:rPr>
          <w:lang w:eastAsia="zh-CN"/>
        </w:rPr>
        <w:t>有二十多人</w:t>
      </w:r>
      <w:r>
        <w:rPr>
          <w:color w:val="008000"/>
          <w:lang w:eastAsia="zh-CN"/>
        </w:rPr>
        <w:t>,</w:t>
      </w:r>
      <w:r>
        <w:rPr>
          <w:lang w:eastAsia="zh-CN"/>
        </w:rPr>
        <w:t>建立不久</w:t>
      </w:r>
      <w:r>
        <w:rPr>
          <w:color w:val="0000E1"/>
          <w:lang w:eastAsia="zh-CN"/>
        </w:rPr>
        <w:t>，</w:t>
      </w:r>
      <w:r>
        <w:rPr>
          <w:lang w:eastAsia="zh-CN"/>
        </w:rPr>
        <w:t>工作不多</w:t>
      </w:r>
      <w:r>
        <w:rPr>
          <w:color w:val="808080"/>
          <w:lang w:eastAsia="zh-CN"/>
        </w:rPr>
        <w:t>,</w:t>
      </w:r>
      <w:r>
        <w:rPr>
          <w:lang w:eastAsia="zh-CN"/>
        </w:rPr>
        <w:t>我们</w:t>
      </w:r>
    </w:p>
    <w:p>
      <w:pPr>
        <w:rPr>
          <w:lang w:eastAsia="zh-CN"/>
        </w:rPr>
      </w:pPr>
      <w:r>
        <w:rPr>
          <w:lang w:eastAsia="zh-CN"/>
        </w:rPr>
        <w:t>只有个别关系，能影响其整个工作。</w:t>
      </w:r>
    </w:p>
    <w:p>
      <w:pPr>
        <w:rPr>
          <w:lang w:eastAsia="zh-CN"/>
        </w:rPr>
      </w:pPr>
      <w:r>
        <w:rPr>
          <w:lang w:eastAsia="zh-CN"/>
        </w:rPr>
        <w:t>5.学联即学抗</w:t>
      </w:r>
      <w:r>
        <w:rPr>
          <w:color w:val="008000"/>
          <w:lang w:eastAsia="zh-CN"/>
        </w:rPr>
        <w:t>,</w:t>
      </w:r>
      <w:r>
        <w:rPr>
          <w:lang w:eastAsia="zh-CN"/>
        </w:rPr>
        <w:t>这是由“七</w:t>
      </w:r>
      <w:r>
        <w:rPr>
          <w:color w:val="FF0000"/>
          <w:lang w:eastAsia="zh-CN"/>
        </w:rPr>
        <w:t>.</w:t>
      </w:r>
      <w:r>
        <w:rPr>
          <w:lang w:eastAsia="zh-CN"/>
        </w:rPr>
        <w:t>七”前的秘密学联转变来的，</w:t>
      </w:r>
    </w:p>
    <w:p>
      <w:pPr>
        <w:rPr>
          <w:lang w:eastAsia="zh-CN"/>
        </w:rPr>
      </w:pPr>
      <w:r>
        <w:rPr>
          <w:lang w:eastAsia="zh-CN"/>
        </w:rPr>
        <w:t>原全部在我们领导下。12月公开建立时</w:t>
      </w:r>
      <w:r>
        <w:rPr>
          <w:color w:val="0000E1"/>
          <w:lang w:eastAsia="zh-CN"/>
        </w:rPr>
        <w:t>,</w:t>
      </w:r>
      <w:r>
        <w:rPr>
          <w:lang w:eastAsia="zh-CN"/>
        </w:rPr>
        <w:t>左翼青年与党员误</w:t>
      </w:r>
    </w:p>
    <w:p>
      <w:pPr>
        <w:rPr>
          <w:lang w:eastAsia="zh-CN"/>
        </w:rPr>
      </w:pPr>
      <w:r>
        <w:rPr>
          <w:lang w:eastAsia="zh-CN"/>
        </w:rPr>
        <w:t>解“不争领导权”</w:t>
      </w:r>
      <w:r>
        <w:rPr>
          <w:color w:val="FF0000"/>
          <w:lang w:eastAsia="zh-CN"/>
        </w:rPr>
        <w:t>,</w:t>
      </w:r>
      <w:r>
        <w:rPr>
          <w:lang w:eastAsia="zh-CN"/>
        </w:rPr>
        <w:t>自行放弃领导地位</w:t>
      </w:r>
      <w:r>
        <w:rPr>
          <w:color w:val="FF0000"/>
          <w:lang w:eastAsia="zh-CN"/>
        </w:rPr>
        <w:t>，</w:t>
      </w:r>
      <w:r>
        <w:rPr>
          <w:lang w:eastAsia="zh-CN"/>
        </w:rPr>
        <w:t>和国民党的指派压抑，</w:t>
      </w:r>
    </w:p>
    <w:p>
      <w:pPr>
        <w:rPr>
          <w:lang w:eastAsia="zh-CN"/>
        </w:rPr>
      </w:pPr>
      <w:r>
        <w:rPr>
          <w:lang w:eastAsia="zh-CN"/>
        </w:rPr>
        <w:t>现在已落国民党手。但我们仍能起相当作用</w:t>
      </w:r>
      <w:r>
        <w:rPr>
          <w:color w:val="0000E1"/>
          <w:lang w:eastAsia="zh-CN"/>
        </w:rPr>
        <w:t>,</w:t>
      </w:r>
      <w:r>
        <w:rPr>
          <w:lang w:eastAsia="zh-CN"/>
        </w:rPr>
        <w:t>特别是因为它</w:t>
      </w:r>
    </w:p>
    <w:p>
      <w:pPr>
        <w:rPr>
          <w:lang w:eastAsia="zh-CN"/>
        </w:rPr>
      </w:pPr>
      <w:r>
        <w:rPr>
          <w:lang w:eastAsia="zh-CN"/>
        </w:rPr>
        <w:t>在学生中信仰降落</w:t>
      </w:r>
      <w:r>
        <w:rPr>
          <w:color w:val="008000"/>
          <w:lang w:eastAsia="zh-CN"/>
        </w:rPr>
        <w:t>，</w:t>
      </w:r>
      <w:r>
        <w:rPr>
          <w:lang w:eastAsia="zh-CN"/>
        </w:rPr>
        <w:t>只要我们在下学期中积极争取还很有把</w:t>
      </w:r>
    </w:p>
    <w:p>
      <w:pPr>
        <w:rPr>
          <w:lang w:eastAsia="zh-CN"/>
        </w:rPr>
      </w:pPr>
      <w:r>
        <w:rPr>
          <w:lang w:eastAsia="zh-CN"/>
        </w:rPr>
        <w:t>握得到，包括二十多【所】学校。</w:t>
      </w:r>
    </w:p>
    <w:p>
      <w:pPr>
        <w:rPr>
          <w:lang w:eastAsia="zh-CN"/>
        </w:rPr>
      </w:pPr>
      <w:r>
        <w:rPr>
          <w:lang w:eastAsia="zh-CN"/>
        </w:rPr>
        <w:t>6.其他小团体共约十五个。青年团体群众基础很薄</w:t>
      </w:r>
      <w:r>
        <w:rPr>
          <w:color w:val="808080"/>
          <w:lang w:eastAsia="zh-CN"/>
        </w:rPr>
        <w:t>,</w:t>
      </w:r>
      <w:r>
        <w:rPr>
          <w:lang w:eastAsia="zh-CN"/>
        </w:rPr>
        <w:t>特</w:t>
      </w:r>
    </w:p>
    <w:p>
      <w:pPr>
        <w:rPr>
          <w:lang w:eastAsia="zh-CN"/>
        </w:rPr>
      </w:pPr>
      <w:r>
        <w:rPr>
          <w:lang w:eastAsia="zh-CN"/>
        </w:rPr>
        <w:t>别是完全没有进人到工人农民中去</w:t>
      </w:r>
      <w:r>
        <w:rPr>
          <w:color w:val="FF0000"/>
          <w:lang w:eastAsia="zh-CN"/>
        </w:rPr>
        <w:t>，</w:t>
      </w:r>
      <w:r>
        <w:rPr>
          <w:lang w:eastAsia="zh-CN"/>
        </w:rPr>
        <w:t>只有广州机器工会同学</w:t>
      </w:r>
    </w:p>
    <w:p>
      <w:pPr>
        <w:rPr>
          <w:lang w:eastAsia="zh-CN"/>
        </w:rPr>
      </w:pPr>
      <w:r>
        <w:rPr>
          <w:lang w:eastAsia="zh-CN"/>
        </w:rPr>
        <w:t>会是青年工人的组织,铁路工会的青年俱乐部，及香港的几个</w:t>
      </w:r>
    </w:p>
    <w:p>
      <w:pPr>
        <w:rPr>
          <w:lang w:eastAsia="zh-CN"/>
        </w:rPr>
      </w:pPr>
      <w:r>
        <w:rPr>
          <w:lang w:eastAsia="zh-CN"/>
        </w:rPr>
        <w:t>工人俱乐部多为青年</w:t>
      </w:r>
      <w:r>
        <w:rPr>
          <w:color w:val="FF0000"/>
          <w:lang w:eastAsia="zh-CN"/>
        </w:rPr>
        <w:t>,</w:t>
      </w:r>
      <w:r>
        <w:rPr>
          <w:lang w:eastAsia="zh-CN"/>
        </w:rPr>
        <w:t>但因未放青年部工作下而由职工部领</w:t>
      </w:r>
    </w:p>
    <w:p>
      <w:pPr>
        <w:rPr>
          <w:lang w:eastAsia="zh-CN"/>
        </w:rPr>
      </w:pPr>
      <w:r>
        <w:rPr>
          <w:lang w:eastAsia="zh-CN"/>
        </w:rPr>
        <w:t>导做</w:t>
      </w:r>
      <w:r>
        <w:rPr>
          <w:color w:val="808080"/>
          <w:lang w:eastAsia="zh-CN"/>
        </w:rPr>
        <w:t>,</w:t>
      </w:r>
      <w:r>
        <w:rPr>
          <w:lang w:eastAsia="zh-CN"/>
        </w:rPr>
        <w:t>故不在此说。</w:t>
      </w:r>
    </w:p>
    <w:p>
      <w:pPr>
        <w:rPr>
          <w:lang w:eastAsia="zh-CN"/>
        </w:rPr>
      </w:pPr>
      <w:r>
        <w:rPr>
          <w:lang w:eastAsia="zh-CN"/>
        </w:rPr>
        <w:t>7.青年团体的统一组织，经过很久工作</w:t>
      </w:r>
      <w:r>
        <w:rPr>
          <w:color w:val="0000E1"/>
          <w:lang w:eastAsia="zh-CN"/>
        </w:rPr>
        <w:t>,</w:t>
      </w:r>
      <w:r>
        <w:rPr>
          <w:lang w:eastAsia="zh-CN"/>
        </w:rPr>
        <w:t>到大轰炸后才由</w:t>
      </w:r>
    </w:p>
    <w:p>
      <w:pPr>
        <w:rPr>
          <w:lang w:eastAsia="zh-CN"/>
        </w:rPr>
      </w:pPr>
      <w:r>
        <w:rPr>
          <w:lang w:eastAsia="zh-CN"/>
        </w:rPr>
        <w:t>几次</w:t>
      </w:r>
      <w:r>
        <w:rPr>
          <w:color w:val="FF0000"/>
          <w:lang w:eastAsia="zh-CN"/>
        </w:rPr>
        <w:t>（</w:t>
      </w:r>
      <w:r>
        <w:rPr>
          <w:lang w:eastAsia="zh-CN"/>
        </w:rPr>
        <w:t>“五</w:t>
      </w:r>
      <w:r>
        <w:rPr>
          <w:color w:val="FF0000"/>
          <w:lang w:eastAsia="zh-CN"/>
        </w:rPr>
        <w:t>。</w:t>
      </w:r>
      <w:r>
        <w:rPr>
          <w:lang w:eastAsia="zh-CN"/>
        </w:rPr>
        <w:t>四”、欢迎世【界】学联代表、献金）联合行动的联合</w:t>
      </w:r>
    </w:p>
    <w:p>
      <w:pPr>
        <w:rPr>
          <w:lang w:eastAsia="zh-CN"/>
        </w:rPr>
      </w:pPr>
      <w:r>
        <w:rPr>
          <w:lang w:eastAsia="zh-CN"/>
        </w:rPr>
        <w:t>办事处发展到建立青年工作协会</w:t>
      </w:r>
      <w:r>
        <w:rPr>
          <w:color w:val="0000E1"/>
          <w:lang w:eastAsia="zh-CN"/>
        </w:rPr>
        <w:t>,</w:t>
      </w:r>
      <w:r>
        <w:rPr>
          <w:lang w:eastAsia="zh-CN"/>
        </w:rPr>
        <w:t>国民党动员了十七个有名</w:t>
      </w:r>
    </w:p>
    <w:p>
      <w:pPr>
        <w:rPr>
          <w:lang w:eastAsia="zh-CN"/>
        </w:rPr>
      </w:pPr>
      <w:r>
        <w:rPr>
          <w:lang w:eastAsia="zh-CN"/>
        </w:rPr>
        <w:t>无实的青年与非青年团体代表到会取得了领导干部的多数。</w:t>
      </w:r>
    </w:p>
    <w:p>
      <w:pPr>
        <w:rPr>
          <w:lang w:eastAsia="zh-CN"/>
        </w:rPr>
      </w:pPr>
      <w:r>
        <w:rPr>
          <w:lang w:eastAsia="zh-CN"/>
        </w:rPr>
        <w:t>212</w:t>
      </w:r>
    </w:p>
    <w:p>
      <w:pPr>
        <w:rPr>
          <w:lang w:eastAsia="zh-CN"/>
        </w:rPr>
      </w:pPr>
      <w:r>
        <w:rPr>
          <w:lang w:eastAsia="zh-CN"/>
        </w:rPr>
        <w:t>但实际工作者仍为左翼青年</w:t>
      </w:r>
      <w:r>
        <w:rPr>
          <w:color w:val="0000E1"/>
          <w:lang w:eastAsia="zh-CN"/>
        </w:rPr>
        <w:t>，</w:t>
      </w:r>
      <w:r>
        <w:rPr>
          <w:lang w:eastAsia="zh-CN"/>
        </w:rPr>
        <w:t>我们还能起相当大的作用</w:t>
      </w:r>
      <w:r>
        <w:rPr>
          <w:color w:val="FF0000"/>
          <w:lang w:eastAsia="zh-CN"/>
        </w:rPr>
        <w:t>,</w:t>
      </w:r>
      <w:r>
        <w:rPr>
          <w:lang w:eastAsia="zh-CN"/>
        </w:rPr>
        <w:t>只要</w:t>
      </w:r>
    </w:p>
    <w:p>
      <w:pPr>
        <w:rPr>
          <w:lang w:eastAsia="zh-CN"/>
        </w:rPr>
      </w:pPr>
      <w:r>
        <w:rPr>
          <w:lang w:eastAsia="zh-CN"/>
        </w:rPr>
        <w:t>国民党不以压制办法则仍可说在我们领导下工作。</w:t>
      </w:r>
    </w:p>
    <w:p>
      <w:pPr>
        <w:rPr>
          <w:lang w:eastAsia="zh-CN"/>
        </w:rPr>
      </w:pPr>
      <w:r>
        <w:rPr>
          <w:lang w:eastAsia="zh-CN"/>
        </w:rPr>
        <w:t>（三）工人方面:</w:t>
      </w:r>
    </w:p>
    <w:p>
      <w:pPr>
        <w:rPr>
          <w:lang w:eastAsia="zh-CN"/>
        </w:rPr>
      </w:pPr>
      <w:r>
        <w:rPr>
          <w:lang w:eastAsia="zh-CN"/>
        </w:rPr>
        <w:t>广东在未抗战以前国民党中央势力进</w:t>
      </w:r>
      <w:del w:id="132" w:author="林 清" w:date="2018-10-08T17:14:00Z">
        <w:r>
          <w:rPr>
            <w:color w:val="FF0000"/>
            <w:lang w:eastAsia="zh-CN"/>
          </w:rPr>
          <w:delText>人</w:delText>
        </w:r>
      </w:del>
      <w:ins w:id="133" w:author="林 清" w:date="2018-10-08T17:14:00Z">
        <w:r>
          <w:rPr>
            <w:rFonts w:hint="eastAsia"/>
            <w:color w:val="FF0000"/>
            <w:lang w:eastAsia="zh-CN"/>
          </w:rPr>
          <w:t>入</w:t>
        </w:r>
      </w:ins>
      <w:r>
        <w:rPr>
          <w:lang w:eastAsia="zh-CN"/>
        </w:rPr>
        <w:t>广东时</w:t>
      </w:r>
      <w:r>
        <w:rPr>
          <w:color w:val="0000E1"/>
          <w:lang w:eastAsia="zh-CN"/>
        </w:rPr>
        <w:t>,</w:t>
      </w:r>
      <w:r>
        <w:rPr>
          <w:lang w:eastAsia="zh-CN"/>
        </w:rPr>
        <w:t>即有一</w:t>
      </w:r>
    </w:p>
    <w:p>
      <w:pPr>
        <w:rPr>
          <w:lang w:eastAsia="zh-CN"/>
        </w:rPr>
      </w:pPr>
      <w:r>
        <w:rPr>
          <w:lang w:eastAsia="zh-CN"/>
        </w:rPr>
        <w:t>些工会组织与工作，如机器工会、海员工会（不是香港）等</w:t>
      </w:r>
      <w:r>
        <w:rPr>
          <w:color w:val="808080"/>
          <w:lang w:eastAsia="zh-CN"/>
        </w:rPr>
        <w:t>,</w:t>
      </w:r>
      <w:r>
        <w:rPr>
          <w:lang w:eastAsia="zh-CN"/>
        </w:rPr>
        <w:t>但</w:t>
      </w:r>
    </w:p>
    <w:p>
      <w:pPr>
        <w:rPr>
          <w:lang w:eastAsia="zh-CN"/>
        </w:rPr>
      </w:pPr>
      <w:r>
        <w:rPr>
          <w:lang w:eastAsia="zh-CN"/>
        </w:rPr>
        <w:t>这些都是挂名与空招牌</w:t>
      </w:r>
      <w:r>
        <w:rPr>
          <w:color w:val="FF0000"/>
          <w:lang w:eastAsia="zh-CN"/>
        </w:rPr>
        <w:t>，</w:t>
      </w:r>
      <w:r>
        <w:rPr>
          <w:lang w:eastAsia="zh-CN"/>
        </w:rPr>
        <w:t>比较铁路工会、机器工会还好一点</w:t>
      </w:r>
      <w:r>
        <w:rPr>
          <w:color w:val="808080"/>
          <w:lang w:eastAsia="zh-CN"/>
        </w:rPr>
        <w:t>。</w:t>
      </w:r>
    </w:p>
    <w:p>
      <w:pPr>
        <w:rPr>
          <w:lang w:eastAsia="zh-CN"/>
        </w:rPr>
      </w:pPr>
      <w:r>
        <w:rPr>
          <w:lang w:eastAsia="zh-CN"/>
        </w:rPr>
        <w:t>“七</w:t>
      </w:r>
      <w:r>
        <w:rPr>
          <w:color w:val="008000"/>
          <w:lang w:eastAsia="zh-CN"/>
        </w:rPr>
        <w:t>.</w:t>
      </w:r>
      <w:r>
        <w:rPr>
          <w:lang w:eastAsia="zh-CN"/>
        </w:rPr>
        <w:t>七”抗战以后特别12月以后</w:t>
      </w:r>
      <w:r>
        <w:rPr>
          <w:color w:val="FF0000"/>
          <w:lang w:eastAsia="zh-CN"/>
        </w:rPr>
        <w:t>，</w:t>
      </w:r>
      <w:r>
        <w:rPr>
          <w:lang w:eastAsia="zh-CN"/>
        </w:rPr>
        <w:t>工会的组织也开始活动起</w:t>
      </w:r>
    </w:p>
    <w:p>
      <w:pPr>
        <w:rPr>
          <w:lang w:eastAsia="zh-CN"/>
        </w:rPr>
      </w:pPr>
      <w:r>
        <w:rPr>
          <w:lang w:eastAsia="zh-CN"/>
        </w:rPr>
        <w:t>来了</w:t>
      </w:r>
      <w:r>
        <w:rPr>
          <w:color w:val="0000E1"/>
          <w:lang w:eastAsia="zh-CN"/>
        </w:rPr>
        <w:t>，</w:t>
      </w:r>
      <w:r>
        <w:rPr>
          <w:lang w:eastAsia="zh-CN"/>
        </w:rPr>
        <w:t>分述如下:</w:t>
      </w:r>
    </w:p>
    <w:p>
      <w:pPr>
        <w:rPr>
          <w:lang w:eastAsia="zh-CN"/>
        </w:rPr>
      </w:pPr>
      <w:r>
        <w:rPr>
          <w:lang w:eastAsia="zh-CN"/>
        </w:rPr>
        <w:t>1.机器工会</w:t>
      </w:r>
      <w:r>
        <w:rPr>
          <w:color w:val="0000E1"/>
          <w:lang w:eastAsia="zh-CN"/>
        </w:rPr>
        <w:t>,</w:t>
      </w:r>
      <w:r>
        <w:rPr>
          <w:lang w:eastAsia="zh-CN"/>
        </w:rPr>
        <w:t>这是广东最大最有力的工会</w:t>
      </w:r>
      <w:r>
        <w:rPr>
          <w:color w:val="0000E1"/>
          <w:lang w:eastAsia="zh-CN"/>
        </w:rPr>
        <w:t>,</w:t>
      </w:r>
      <w:r>
        <w:rPr>
          <w:lang w:eastAsia="zh-CN"/>
        </w:rPr>
        <w:t>历史上与我们</w:t>
      </w:r>
    </w:p>
    <w:p>
      <w:pPr>
        <w:rPr>
          <w:lang w:eastAsia="zh-CN"/>
        </w:rPr>
      </w:pPr>
      <w:r>
        <w:rPr>
          <w:lang w:eastAsia="zh-CN"/>
        </w:rPr>
        <w:t>对立，现在因为工会领袖右倾没有很多工作表现</w:t>
      </w:r>
      <w:r>
        <w:rPr>
          <w:color w:val="808080"/>
          <w:lang w:eastAsia="zh-CN"/>
        </w:rPr>
        <w:t>,</w:t>
      </w:r>
      <w:r>
        <w:rPr>
          <w:lang w:eastAsia="zh-CN"/>
        </w:rPr>
        <w:t>但还是能够</w:t>
      </w:r>
    </w:p>
    <w:p>
      <w:pPr>
        <w:rPr>
          <w:lang w:eastAsia="zh-CN"/>
        </w:rPr>
      </w:pPr>
      <w:r>
        <w:rPr>
          <w:lang w:eastAsia="zh-CN"/>
        </w:rPr>
        <w:t>相当团结工人的。我们只在青年学徒中有个别关系</w:t>
      </w:r>
      <w:r>
        <w:rPr>
          <w:color w:val="FF0000"/>
          <w:lang w:eastAsia="zh-CN"/>
        </w:rPr>
        <w:t>,</w:t>
      </w:r>
      <w:r>
        <w:rPr>
          <w:lang w:eastAsia="zh-CN"/>
        </w:rPr>
        <w:t>已将青</w:t>
      </w:r>
    </w:p>
    <w:p>
      <w:pPr>
        <w:rPr>
          <w:lang w:eastAsia="zh-CN"/>
        </w:rPr>
      </w:pPr>
      <w:r>
        <w:rPr>
          <w:lang w:eastAsia="zh-CN"/>
        </w:rPr>
        <w:t>年工人的同学会建立起来</w:t>
      </w:r>
      <w:r>
        <w:rPr>
          <w:color w:val="FF0000"/>
          <w:lang w:eastAsia="zh-CN"/>
        </w:rPr>
        <w:t>,</w:t>
      </w:r>
      <w:r>
        <w:rPr>
          <w:lang w:eastAsia="zh-CN"/>
        </w:rPr>
        <w:t>多进行文化工作。</w:t>
      </w:r>
    </w:p>
    <w:p>
      <w:pPr>
        <w:rPr>
          <w:lang w:eastAsia="zh-CN"/>
        </w:rPr>
      </w:pPr>
      <w:r>
        <w:rPr>
          <w:lang w:eastAsia="zh-CN"/>
        </w:rPr>
        <w:t>2.轮渡工会</w:t>
      </w:r>
      <w:r>
        <w:rPr>
          <w:color w:val="FF0000"/>
          <w:lang w:eastAsia="zh-CN"/>
        </w:rPr>
        <w:t>，</w:t>
      </w:r>
      <w:r>
        <w:rPr>
          <w:lang w:eastAsia="zh-CN"/>
        </w:rPr>
        <w:t>这是第二个最大最有群众有力量的工会</w:t>
      </w:r>
      <w:r>
        <w:rPr>
          <w:color w:val="808080"/>
          <w:lang w:eastAsia="zh-CN"/>
        </w:rPr>
        <w:t>,</w:t>
      </w:r>
      <w:r>
        <w:rPr>
          <w:lang w:eastAsia="zh-CN"/>
        </w:rPr>
        <w:t>6</w:t>
      </w:r>
    </w:p>
    <w:p>
      <w:pPr>
        <w:rPr>
          <w:lang w:eastAsia="zh-CN"/>
        </w:rPr>
      </w:pPr>
      <w:r>
        <w:rPr>
          <w:lang w:eastAsia="zh-CN"/>
        </w:rPr>
        <w:t>月以后才建立</w:t>
      </w:r>
      <w:r>
        <w:rPr>
          <w:color w:val="808080"/>
          <w:lang w:eastAsia="zh-CN"/>
        </w:rPr>
        <w:t>,</w:t>
      </w:r>
      <w:r>
        <w:rPr>
          <w:lang w:eastAsia="zh-CN"/>
        </w:rPr>
        <w:t>我们有相当的领导力量</w:t>
      </w:r>
      <w:r>
        <w:rPr>
          <w:color w:val="008000"/>
          <w:lang w:eastAsia="zh-CN"/>
        </w:rPr>
        <w:t>,</w:t>
      </w:r>
      <w:r>
        <w:rPr>
          <w:lang w:eastAsia="zh-CN"/>
        </w:rPr>
        <w:t>曾做过不少的救亡宣</w:t>
      </w:r>
    </w:p>
    <w:p>
      <w:pPr>
        <w:rPr>
          <w:lang w:eastAsia="zh-CN"/>
        </w:rPr>
      </w:pPr>
      <w:r>
        <w:rPr>
          <w:lang w:eastAsia="zh-CN"/>
        </w:rPr>
        <w:t>传、募捐工作及办训练班，做劳工训练的工作</w:t>
      </w:r>
      <w:r>
        <w:rPr>
          <w:color w:val="0000E1"/>
          <w:lang w:eastAsia="zh-CN"/>
        </w:rPr>
        <w:t>,</w:t>
      </w:r>
      <w:r>
        <w:rPr>
          <w:lang w:eastAsia="zh-CN"/>
        </w:rPr>
        <w:t>约有四、五万工</w:t>
      </w:r>
    </w:p>
    <w:p>
      <w:pPr>
        <w:rPr>
          <w:lang w:eastAsia="zh-CN"/>
        </w:rPr>
      </w:pPr>
      <w:r>
        <w:rPr>
          <w:lang w:eastAsia="zh-CN"/>
        </w:rPr>
        <w:t>人</w:t>
      </w:r>
      <w:r>
        <w:rPr>
          <w:color w:val="0000E1"/>
          <w:lang w:eastAsia="zh-CN"/>
        </w:rPr>
        <w:t>，</w:t>
      </w:r>
      <w:r>
        <w:rPr>
          <w:lang w:eastAsia="zh-CN"/>
        </w:rPr>
        <w:t>会员已有六千多。</w:t>
      </w:r>
    </w:p>
    <w:p>
      <w:pPr>
        <w:rPr>
          <w:lang w:eastAsia="zh-CN"/>
        </w:rPr>
      </w:pPr>
      <w:r>
        <w:rPr>
          <w:lang w:eastAsia="zh-CN"/>
        </w:rPr>
        <w:t>3.邮务协会</w:t>
      </w:r>
      <w:r>
        <w:rPr>
          <w:color w:val="0000E1"/>
          <w:lang w:eastAsia="zh-CN"/>
        </w:rPr>
        <w:t>，</w:t>
      </w:r>
      <w:r>
        <w:rPr>
          <w:lang w:eastAsia="zh-CN"/>
        </w:rPr>
        <w:t>约一千多工人（?）,国民党领导</w:t>
      </w:r>
      <w:r>
        <w:rPr>
          <w:color w:val="008000"/>
          <w:lang w:eastAsia="zh-CN"/>
        </w:rPr>
        <w:t>,</w:t>
      </w:r>
      <w:r>
        <w:rPr>
          <w:lang w:eastAsia="zh-CN"/>
        </w:rPr>
        <w:t>我们已有关</w:t>
      </w:r>
    </w:p>
    <w:p>
      <w:pPr>
        <w:rPr>
          <w:lang w:eastAsia="zh-CN"/>
        </w:rPr>
      </w:pPr>
      <w:r>
        <w:rPr>
          <w:lang w:eastAsia="zh-CN"/>
        </w:rPr>
        <w:t>系</w:t>
      </w:r>
      <w:r>
        <w:rPr>
          <w:color w:val="0000E1"/>
          <w:lang w:eastAsia="zh-CN"/>
        </w:rPr>
        <w:t>,</w:t>
      </w:r>
      <w:r>
        <w:rPr>
          <w:lang w:eastAsia="zh-CN"/>
        </w:rPr>
        <w:t>工作能开始起作用。</w:t>
      </w:r>
    </w:p>
    <w:p>
      <w:pPr>
        <w:rPr>
          <w:lang w:eastAsia="zh-CN"/>
        </w:rPr>
      </w:pPr>
      <w:r>
        <w:rPr>
          <w:lang w:eastAsia="zh-CN"/>
        </w:rPr>
        <w:t>4.榨油业工会</w:t>
      </w:r>
      <w:r>
        <w:rPr>
          <w:color w:val="008000"/>
          <w:lang w:eastAsia="zh-CN"/>
        </w:rPr>
        <w:t>,</w:t>
      </w:r>
      <w:r>
        <w:rPr>
          <w:lang w:eastAsia="zh-CN"/>
        </w:rPr>
        <w:t>有会员三千多</w:t>
      </w:r>
      <w:r>
        <w:rPr>
          <w:color w:val="FF0000"/>
          <w:lang w:eastAsia="zh-CN"/>
        </w:rPr>
        <w:t>,</w:t>
      </w:r>
      <w:r>
        <w:rPr>
          <w:lang w:eastAsia="zh-CN"/>
        </w:rPr>
        <w:t>这是“七</w:t>
      </w:r>
      <w:r>
        <w:rPr>
          <w:color w:val="FF0000"/>
          <w:lang w:eastAsia="zh-CN"/>
        </w:rPr>
        <w:t>.</w:t>
      </w:r>
      <w:r>
        <w:rPr>
          <w:lang w:eastAsia="zh-CN"/>
        </w:rPr>
        <w:t>七”抗战后最先</w:t>
      </w:r>
    </w:p>
    <w:p>
      <w:pPr>
        <w:rPr>
          <w:lang w:eastAsia="zh-CN"/>
        </w:rPr>
      </w:pPr>
      <w:r>
        <w:rPr>
          <w:lang w:eastAsia="zh-CN"/>
        </w:rPr>
        <w:t>成立的工会</w:t>
      </w:r>
      <w:r>
        <w:rPr>
          <w:color w:val="808080"/>
          <w:lang w:eastAsia="zh-CN"/>
        </w:rPr>
        <w:t>，</w:t>
      </w:r>
      <w:r>
        <w:rPr>
          <w:lang w:eastAsia="zh-CN"/>
        </w:rPr>
        <w:t>一开始便在党的领导下</w:t>
      </w:r>
      <w:r>
        <w:rPr>
          <w:color w:val="808080"/>
          <w:lang w:eastAsia="zh-CN"/>
        </w:rPr>
        <w:t>，</w:t>
      </w:r>
      <w:r>
        <w:rPr>
          <w:lang w:eastAsia="zh-CN"/>
        </w:rPr>
        <w:t>有战斗能力</w:t>
      </w:r>
      <w:r>
        <w:rPr>
          <w:color w:val="FF0000"/>
          <w:lang w:eastAsia="zh-CN"/>
        </w:rPr>
        <w:t>，</w:t>
      </w:r>
      <w:r>
        <w:rPr>
          <w:lang w:eastAsia="zh-CN"/>
        </w:rPr>
        <w:t>有经常工</w:t>
      </w:r>
    </w:p>
    <w:p>
      <w:pPr>
        <w:rPr>
          <w:lang w:eastAsia="zh-CN"/>
        </w:rPr>
      </w:pPr>
      <w:r>
        <w:rPr>
          <w:lang w:eastAsia="zh-CN"/>
        </w:rPr>
        <w:t>作</w:t>
      </w:r>
      <w:r>
        <w:rPr>
          <w:color w:val="008000"/>
          <w:lang w:eastAsia="zh-CN"/>
        </w:rPr>
        <w:t>,</w:t>
      </w:r>
      <w:r>
        <w:rPr>
          <w:lang w:eastAsia="zh-CN"/>
        </w:rPr>
        <w:t>曾进行过救亡自由</w:t>
      </w:r>
      <w:r>
        <w:rPr>
          <w:color w:val="FF0000"/>
          <w:lang w:eastAsia="zh-CN"/>
        </w:rPr>
        <w:t>，</w:t>
      </w:r>
      <w:r>
        <w:rPr>
          <w:lang w:eastAsia="zh-CN"/>
        </w:rPr>
        <w:t>反【对】开除救亡工人与反对减薪的斗</w:t>
      </w:r>
    </w:p>
    <w:p>
      <w:pPr>
        <w:rPr>
          <w:lang w:eastAsia="zh-CN"/>
        </w:rPr>
      </w:pPr>
      <w:r>
        <w:rPr>
          <w:lang w:eastAsia="zh-CN"/>
        </w:rPr>
        <w:t>争</w:t>
      </w:r>
      <w:r>
        <w:rPr>
          <w:color w:val="808080"/>
          <w:lang w:eastAsia="zh-CN"/>
        </w:rPr>
        <w:t>,</w:t>
      </w:r>
      <w:r>
        <w:rPr>
          <w:lang w:eastAsia="zh-CN"/>
        </w:rPr>
        <w:t>都相当胜利。</w:t>
      </w:r>
    </w:p>
    <w:p>
      <w:pPr>
        <w:rPr>
          <w:lang w:eastAsia="zh-CN"/>
        </w:rPr>
      </w:pPr>
      <w:r>
        <w:rPr>
          <w:lang w:eastAsia="zh-CN"/>
        </w:rPr>
        <w:t>5.印刷工会</w:t>
      </w:r>
      <w:r>
        <w:rPr>
          <w:color w:val="008000"/>
          <w:lang w:eastAsia="zh-CN"/>
        </w:rPr>
        <w:t>,</w:t>
      </w:r>
      <w:r>
        <w:rPr>
          <w:lang w:eastAsia="zh-CN"/>
        </w:rPr>
        <w:t>有会员约四千多</w:t>
      </w:r>
      <w:r>
        <w:rPr>
          <w:color w:val="0000E1"/>
          <w:lang w:eastAsia="zh-CN"/>
        </w:rPr>
        <w:t>,</w:t>
      </w:r>
      <w:r>
        <w:rPr>
          <w:lang w:eastAsia="zh-CN"/>
        </w:rPr>
        <w:t>说是最有战斗力的一个工</w:t>
      </w:r>
    </w:p>
    <w:p>
      <w:pPr>
        <w:rPr>
          <w:lang w:eastAsia="zh-CN"/>
        </w:rPr>
      </w:pPr>
      <w:r>
        <w:rPr>
          <w:lang w:eastAsia="zh-CN"/>
        </w:rPr>
        <w:t>会</w:t>
      </w:r>
      <w:r>
        <w:rPr>
          <w:color w:val="008000"/>
          <w:lang w:eastAsia="zh-CN"/>
        </w:rPr>
        <w:t>,</w:t>
      </w:r>
      <w:r>
        <w:rPr>
          <w:lang w:eastAsia="zh-CN"/>
        </w:rPr>
        <w:t>开始未完全在我手</w:t>
      </w:r>
      <w:r>
        <w:rPr>
          <w:color w:val="0000E1"/>
          <w:lang w:eastAsia="zh-CN"/>
        </w:rPr>
        <w:t>,</w:t>
      </w:r>
      <w:r>
        <w:rPr>
          <w:lang w:eastAsia="zh-CN"/>
        </w:rPr>
        <w:t>有托派活动</w:t>
      </w:r>
      <w:r>
        <w:rPr>
          <w:color w:val="FF0000"/>
          <w:lang w:eastAsia="zh-CN"/>
        </w:rPr>
        <w:t>，</w:t>
      </w:r>
      <w:r>
        <w:rPr>
          <w:lang w:eastAsia="zh-CN"/>
        </w:rPr>
        <w:t>以后将托派打下</w:t>
      </w:r>
      <w:r>
        <w:rPr>
          <w:color w:val="0000E1"/>
          <w:lang w:eastAsia="zh-CN"/>
        </w:rPr>
        <w:t>，</w:t>
      </w:r>
      <w:r>
        <w:rPr>
          <w:lang w:eastAsia="zh-CN"/>
        </w:rPr>
        <w:t>完全为</w:t>
      </w:r>
    </w:p>
    <w:p>
      <w:pPr>
        <w:rPr>
          <w:lang w:eastAsia="zh-CN"/>
        </w:rPr>
      </w:pPr>
      <w:r>
        <w:rPr>
          <w:lang w:eastAsia="zh-CN"/>
        </w:rPr>
        <w:t>我们领导，党的组织也比较健全。</w:t>
      </w:r>
    </w:p>
    <w:p>
      <w:pPr>
        <w:rPr>
          <w:lang w:eastAsia="zh-CN"/>
        </w:rPr>
      </w:pPr>
      <w:r>
        <w:rPr>
          <w:lang w:eastAsia="zh-CN"/>
        </w:rPr>
        <w:t>6.铁路工会</w:t>
      </w:r>
      <w:r>
        <w:rPr>
          <w:color w:val="008000"/>
          <w:lang w:eastAsia="zh-CN"/>
        </w:rPr>
        <w:t>,</w:t>
      </w:r>
      <w:r>
        <w:rPr>
          <w:lang w:eastAsia="zh-CN"/>
        </w:rPr>
        <w:t>操在国民党的手中，无群众工作</w:t>
      </w:r>
      <w:r>
        <w:rPr>
          <w:color w:val="FF0000"/>
          <w:lang w:eastAsia="zh-CN"/>
        </w:rPr>
        <w:t>，</w:t>
      </w:r>
      <w:r>
        <w:rPr>
          <w:lang w:eastAsia="zh-CN"/>
        </w:rPr>
        <w:t>但每当重</w:t>
      </w:r>
    </w:p>
    <w:p>
      <w:pPr>
        <w:rPr>
          <w:lang w:eastAsia="zh-CN"/>
        </w:rPr>
      </w:pPr>
      <w:r>
        <w:rPr>
          <w:lang w:eastAsia="zh-CN"/>
        </w:rPr>
        <w:t>213</w:t>
      </w:r>
    </w:p>
    <w:p>
      <w:pPr>
        <w:rPr>
          <w:lang w:eastAsia="zh-CN"/>
        </w:rPr>
      </w:pPr>
      <w:r>
        <w:rPr>
          <w:lang w:eastAsia="zh-CN"/>
        </w:rPr>
        <w:t>要节期与问题</w:t>
      </w:r>
      <w:r>
        <w:rPr>
          <w:color w:val="008000"/>
          <w:lang w:eastAsia="zh-CN"/>
        </w:rPr>
        <w:t>，</w:t>
      </w:r>
      <w:r>
        <w:rPr>
          <w:lang w:eastAsia="zh-CN"/>
        </w:rPr>
        <w:t>工会理事会常发宣言。因为国际交流与军运</w:t>
      </w:r>
    </w:p>
    <w:p>
      <w:pPr>
        <w:rPr>
          <w:lang w:eastAsia="zh-CN"/>
        </w:rPr>
      </w:pPr>
      <w:r>
        <w:rPr>
          <w:lang w:eastAsia="zh-CN"/>
        </w:rPr>
        <w:t>的重要，党部对此很重视</w:t>
      </w:r>
      <w:r>
        <w:rPr>
          <w:color w:val="808080"/>
          <w:lang w:eastAsia="zh-CN"/>
        </w:rPr>
        <w:t>,</w:t>
      </w:r>
      <w:r>
        <w:rPr>
          <w:lang w:eastAsia="zh-CN"/>
        </w:rPr>
        <w:t>蒋亦奖励过几次。我们已有个别关</w:t>
      </w:r>
    </w:p>
    <w:p>
      <w:pPr>
        <w:rPr>
          <w:lang w:eastAsia="zh-CN"/>
        </w:rPr>
      </w:pPr>
      <w:r>
        <w:rPr>
          <w:lang w:eastAsia="zh-CN"/>
        </w:rPr>
        <w:t>系</w:t>
      </w:r>
      <w:r>
        <w:rPr>
          <w:color w:val="0000E1"/>
          <w:lang w:eastAsia="zh-CN"/>
        </w:rPr>
        <w:t>,</w:t>
      </w:r>
      <w:r>
        <w:rPr>
          <w:lang w:eastAsia="zh-CN"/>
        </w:rPr>
        <w:t>在其中组织了工人剧团</w:t>
      </w:r>
      <w:r>
        <w:rPr>
          <w:color w:val="FF0000"/>
          <w:lang w:eastAsia="zh-CN"/>
        </w:rPr>
        <w:t>，</w:t>
      </w:r>
      <w:r>
        <w:rPr>
          <w:lang w:eastAsia="zh-CN"/>
        </w:rPr>
        <w:t>作为俱乐部的基础</w:t>
      </w:r>
      <w:r>
        <w:rPr>
          <w:color w:val="0000E1"/>
          <w:lang w:eastAsia="zh-CN"/>
        </w:rPr>
        <w:t>,</w:t>
      </w:r>
      <w:r>
        <w:rPr>
          <w:lang w:eastAsia="zh-CN"/>
        </w:rPr>
        <w:t>青年工人多</w:t>
      </w:r>
    </w:p>
    <w:p>
      <w:pPr>
        <w:rPr>
          <w:lang w:eastAsia="zh-CN"/>
        </w:rPr>
      </w:pPr>
      <w:r>
        <w:rPr>
          <w:lang w:eastAsia="zh-CN"/>
        </w:rPr>
        <w:t>能积极参加</w:t>
      </w:r>
      <w:r>
        <w:rPr>
          <w:color w:val="008000"/>
          <w:lang w:eastAsia="zh-CN"/>
        </w:rPr>
        <w:t>,</w:t>
      </w:r>
      <w:r>
        <w:rPr>
          <w:lang w:eastAsia="zh-CN"/>
        </w:rPr>
        <w:t>工人对我党的信仰日益增强</w:t>
      </w:r>
      <w:r>
        <w:rPr>
          <w:color w:val="808080"/>
          <w:lang w:eastAsia="zh-CN"/>
        </w:rPr>
        <w:t>,</w:t>
      </w:r>
      <w:r>
        <w:rPr>
          <w:lang w:eastAsia="zh-CN"/>
        </w:rPr>
        <w:t>当党部人怀疑党员</w:t>
      </w:r>
    </w:p>
    <w:p>
      <w:pPr>
        <w:rPr>
          <w:lang w:eastAsia="zh-CN"/>
        </w:rPr>
      </w:pPr>
      <w:r>
        <w:rPr>
          <w:lang w:eastAsia="zh-CN"/>
        </w:rPr>
        <w:t>活动时工人多公开掩护。</w:t>
      </w:r>
    </w:p>
    <w:p>
      <w:pPr>
        <w:rPr>
          <w:lang w:eastAsia="zh-CN"/>
        </w:rPr>
      </w:pPr>
      <w:r>
        <w:rPr>
          <w:lang w:eastAsia="zh-CN"/>
        </w:rPr>
        <w:t>7.劳工训练班班友会</w:t>
      </w:r>
      <w:r>
        <w:rPr>
          <w:color w:val="0000E1"/>
          <w:lang w:eastAsia="zh-CN"/>
        </w:rPr>
        <w:t>,</w:t>
      </w:r>
      <w:r>
        <w:rPr>
          <w:lang w:eastAsia="zh-CN"/>
        </w:rPr>
        <w:t>这是四路军领导下的劳工军事训</w:t>
      </w:r>
    </w:p>
    <w:p>
      <w:pPr>
        <w:rPr>
          <w:lang w:eastAsia="zh-CN"/>
        </w:rPr>
      </w:pPr>
      <w:r>
        <w:rPr>
          <w:lang w:eastAsia="zh-CN"/>
        </w:rPr>
        <w:t>练的职工干部的组织</w:t>
      </w:r>
      <w:r>
        <w:rPr>
          <w:color w:val="008000"/>
          <w:lang w:eastAsia="zh-CN"/>
        </w:rPr>
        <w:t>，</w:t>
      </w:r>
      <w:r>
        <w:rPr>
          <w:lang w:eastAsia="zh-CN"/>
        </w:rPr>
        <w:t>常与国民党C.C领导下的各工会对</w:t>
      </w:r>
    </w:p>
    <w:p>
      <w:pPr>
        <w:rPr>
          <w:lang w:eastAsia="zh-CN"/>
        </w:rPr>
      </w:pPr>
      <w:r>
        <w:rPr>
          <w:lang w:eastAsia="zh-CN"/>
        </w:rPr>
        <w:t>抗。我们已建立起党的组织</w:t>
      </w:r>
      <w:r>
        <w:rPr>
          <w:color w:val="0000E1"/>
          <w:lang w:eastAsia="zh-CN"/>
        </w:rPr>
        <w:t>，</w:t>
      </w:r>
      <w:r>
        <w:rPr>
          <w:lang w:eastAsia="zh-CN"/>
        </w:rPr>
        <w:t>并能掌握三个分会的领导。</w:t>
      </w:r>
    </w:p>
    <w:p>
      <w:pPr>
        <w:rPr>
          <w:lang w:eastAsia="zh-CN"/>
        </w:rPr>
      </w:pPr>
      <w:r>
        <w:rPr>
          <w:lang w:eastAsia="zh-CN"/>
        </w:rPr>
        <w:t>8.码头工会、苦力工会</w:t>
      </w:r>
      <w:r>
        <w:rPr>
          <w:color w:val="FF0000"/>
          <w:lang w:eastAsia="zh-CN"/>
        </w:rPr>
        <w:t>、</w:t>
      </w:r>
      <w:r>
        <w:rPr>
          <w:lang w:eastAsia="zh-CN"/>
        </w:rPr>
        <w:t>手车工会都正在筹备建立中。</w:t>
      </w:r>
    </w:p>
    <w:p>
      <w:pPr>
        <w:rPr>
          <w:lang w:eastAsia="zh-CN"/>
        </w:rPr>
      </w:pPr>
      <w:r>
        <w:rPr>
          <w:lang w:eastAsia="zh-CN"/>
        </w:rPr>
        <w:t>以上均是在广州的工人组织</w:t>
      </w:r>
      <w:r>
        <w:rPr>
          <w:color w:val="FF0000"/>
          <w:lang w:eastAsia="zh-CN"/>
        </w:rPr>
        <w:t>,</w:t>
      </w:r>
      <w:r>
        <w:rPr>
          <w:lang w:eastAsia="zh-CN"/>
        </w:rPr>
        <w:t>至于香港如下:香港的工会</w:t>
      </w:r>
    </w:p>
    <w:p>
      <w:pPr>
        <w:rPr>
          <w:lang w:eastAsia="zh-CN"/>
        </w:rPr>
      </w:pPr>
      <w:r>
        <w:rPr>
          <w:lang w:eastAsia="zh-CN"/>
        </w:rPr>
        <w:t>组织存在</w:t>
      </w:r>
      <w:r>
        <w:rPr>
          <w:color w:val="008000"/>
          <w:lang w:eastAsia="zh-CN"/>
        </w:rPr>
        <w:t>,</w:t>
      </w:r>
      <w:r>
        <w:rPr>
          <w:lang w:eastAsia="zh-CN"/>
        </w:rPr>
        <w:t>易的是没有国民党来争抢磨擦,但更困难的是香港</w:t>
      </w:r>
    </w:p>
    <w:p>
      <w:pPr>
        <w:rPr>
          <w:lang w:eastAsia="zh-CN"/>
        </w:rPr>
      </w:pPr>
      <w:r>
        <w:rPr>
          <w:lang w:eastAsia="zh-CN"/>
        </w:rPr>
        <w:t>政府更怕</w:t>
      </w:r>
      <w:r>
        <w:rPr>
          <w:color w:val="008000"/>
          <w:lang w:eastAsia="zh-CN"/>
        </w:rPr>
        <w:t>工</w:t>
      </w:r>
      <w:r>
        <w:rPr>
          <w:lang w:eastAsia="zh-CN"/>
        </w:rPr>
        <w:t>人组织起来</w:t>
      </w:r>
      <w:r>
        <w:rPr>
          <w:color w:val="0000E1"/>
          <w:lang w:eastAsia="zh-CN"/>
        </w:rPr>
        <w:t>,</w:t>
      </w:r>
      <w:r>
        <w:rPr>
          <w:lang w:eastAsia="zh-CN"/>
        </w:rPr>
        <w:t>但因为我党在港的工人基础较大</w:t>
      </w:r>
      <w:r>
        <w:rPr>
          <w:color w:val="808080"/>
          <w:lang w:eastAsia="zh-CN"/>
        </w:rPr>
        <w:t>,</w:t>
      </w:r>
      <w:r>
        <w:rPr>
          <w:lang w:eastAsia="zh-CN"/>
        </w:rPr>
        <w:t>故</w:t>
      </w:r>
    </w:p>
    <w:p>
      <w:pPr>
        <w:rPr>
          <w:lang w:eastAsia="zh-CN"/>
        </w:rPr>
      </w:pPr>
      <w:r>
        <w:rPr>
          <w:lang w:eastAsia="zh-CN"/>
        </w:rPr>
        <w:t>仍组织</w:t>
      </w:r>
      <w:r>
        <w:rPr>
          <w:color w:val="FF0000"/>
          <w:lang w:eastAsia="zh-CN"/>
        </w:rPr>
        <w:t>了</w:t>
      </w:r>
      <w:r>
        <w:rPr>
          <w:lang w:eastAsia="zh-CN"/>
        </w:rPr>
        <w:t>一些</w:t>
      </w:r>
      <w:r>
        <w:rPr>
          <w:color w:val="008000"/>
          <w:lang w:eastAsia="zh-CN"/>
        </w:rPr>
        <w:t>，</w:t>
      </w:r>
      <w:r>
        <w:rPr>
          <w:lang w:eastAsia="zh-CN"/>
        </w:rPr>
        <w:t>分述如下:</w:t>
      </w:r>
    </w:p>
    <w:p>
      <w:pPr>
        <w:rPr>
          <w:lang w:eastAsia="zh-CN"/>
        </w:rPr>
      </w:pPr>
      <w:r>
        <w:rPr>
          <w:lang w:eastAsia="zh-CN"/>
        </w:rPr>
        <w:t>9.印刷工会</w:t>
      </w:r>
      <w:r>
        <w:rPr>
          <w:color w:val="FF0000"/>
          <w:lang w:eastAsia="zh-CN"/>
        </w:rPr>
        <w:t>,</w:t>
      </w:r>
      <w:r>
        <w:rPr>
          <w:lang w:eastAsia="zh-CN"/>
        </w:rPr>
        <w:t>三千以上会员</w:t>
      </w:r>
      <w:r>
        <w:rPr>
          <w:color w:val="0000E1"/>
          <w:lang w:eastAsia="zh-CN"/>
        </w:rPr>
        <w:t>,</w:t>
      </w:r>
      <w:r>
        <w:rPr>
          <w:lang w:eastAsia="zh-CN"/>
        </w:rPr>
        <w:t>有战斗力</w:t>
      </w:r>
      <w:r>
        <w:rPr>
          <w:color w:val="0000E1"/>
          <w:lang w:eastAsia="zh-CN"/>
        </w:rPr>
        <w:t>,</w:t>
      </w:r>
      <w:r>
        <w:rPr>
          <w:lang w:eastAsia="zh-CN"/>
        </w:rPr>
        <w:t>曾公开斗争打下</w:t>
      </w:r>
    </w:p>
    <w:p>
      <w:pPr>
        <w:rPr>
          <w:lang w:eastAsia="zh-CN"/>
        </w:rPr>
      </w:pPr>
      <w:r>
        <w:rPr>
          <w:lang w:eastAsia="zh-CN"/>
        </w:rPr>
        <w:t>托派分子×××。香港出版的《工友</w:t>
      </w:r>
      <w:r>
        <w:rPr>
          <w:color w:val="808080"/>
          <w:lang w:eastAsia="zh-CN"/>
        </w:rPr>
        <w:t>）</w:t>
      </w:r>
      <w:r>
        <w:rPr>
          <w:lang w:eastAsia="zh-CN"/>
        </w:rPr>
        <w:t>半月刊多数稿子为印刷</w:t>
      </w:r>
    </w:p>
    <w:p>
      <w:pPr>
        <w:rPr>
          <w:lang w:eastAsia="zh-CN"/>
        </w:rPr>
      </w:pPr>
      <w:r>
        <w:rPr>
          <w:lang w:eastAsia="zh-CN"/>
        </w:rPr>
        <w:t>工人写的</w:t>
      </w:r>
      <w:r>
        <w:rPr>
          <w:color w:val="FF0000"/>
          <w:lang w:eastAsia="zh-CN"/>
        </w:rPr>
        <w:t>,</w:t>
      </w:r>
      <w:r>
        <w:rPr>
          <w:lang w:eastAsia="zh-CN"/>
        </w:rPr>
        <w:t>尤其有一批上海来的工人有比较丰富的斗争经验。</w:t>
      </w:r>
    </w:p>
    <w:p>
      <w:pPr>
        <w:rPr>
          <w:lang w:eastAsia="zh-CN"/>
        </w:rPr>
      </w:pPr>
      <w:r>
        <w:rPr>
          <w:lang w:eastAsia="zh-CN"/>
        </w:rPr>
        <w:t>中药厂工人斗争胜利与打下托派×××后工会的信仰更高更</w:t>
      </w:r>
    </w:p>
    <w:p>
      <w:pPr>
        <w:rPr>
          <w:lang w:eastAsia="zh-CN"/>
        </w:rPr>
      </w:pPr>
      <w:r>
        <w:rPr>
          <w:lang w:eastAsia="zh-CN"/>
        </w:rPr>
        <w:t>大了</w:t>
      </w:r>
      <w:r>
        <w:rPr>
          <w:color w:val="008000"/>
          <w:lang w:eastAsia="zh-CN"/>
        </w:rPr>
        <w:t>，</w:t>
      </w:r>
      <w:r>
        <w:rPr>
          <w:lang w:eastAsia="zh-CN"/>
        </w:rPr>
        <w:t>我们在内的领导力已相当巩固。</w:t>
      </w:r>
    </w:p>
    <w:p>
      <w:pPr>
        <w:rPr>
          <w:lang w:eastAsia="zh-CN"/>
        </w:rPr>
      </w:pPr>
      <w:r>
        <w:rPr>
          <w:lang w:eastAsia="zh-CN"/>
        </w:rPr>
        <w:t>10.洋务工会</w:t>
      </w:r>
      <w:r>
        <w:rPr>
          <w:color w:val="0000E1"/>
          <w:lang w:eastAsia="zh-CN"/>
        </w:rPr>
        <w:t>,</w:t>
      </w:r>
      <w:r>
        <w:rPr>
          <w:lang w:eastAsia="zh-CN"/>
        </w:rPr>
        <w:t>三千多会员</w:t>
      </w:r>
      <w:r>
        <w:rPr>
          <w:color w:val="0000E1"/>
          <w:lang w:eastAsia="zh-CN"/>
        </w:rPr>
        <w:t>，</w:t>
      </w:r>
      <w:r>
        <w:rPr>
          <w:lang w:eastAsia="zh-CN"/>
        </w:rPr>
        <w:t>我们领导。</w:t>
      </w:r>
    </w:p>
    <w:p>
      <w:pPr>
        <w:rPr>
          <w:lang w:eastAsia="zh-CN"/>
        </w:rPr>
      </w:pPr>
      <w:r>
        <w:rPr>
          <w:lang w:eastAsia="zh-CN"/>
        </w:rPr>
        <w:t>11.戏院工会</w:t>
      </w:r>
      <w:r>
        <w:rPr>
          <w:color w:val="808080"/>
          <w:lang w:eastAsia="zh-CN"/>
        </w:rPr>
        <w:t>,</w:t>
      </w:r>
      <w:r>
        <w:rPr>
          <w:lang w:eastAsia="zh-CN"/>
        </w:rPr>
        <w:t>（【包括】电影院工人）四百多会员</w:t>
      </w:r>
      <w:r>
        <w:rPr>
          <w:color w:val="008000"/>
          <w:lang w:eastAsia="zh-CN"/>
        </w:rPr>
        <w:t>,</w:t>
      </w:r>
      <w:r>
        <w:rPr>
          <w:lang w:eastAsia="zh-CN"/>
        </w:rPr>
        <w:t>亦为我</w:t>
      </w:r>
    </w:p>
    <w:p>
      <w:pPr>
        <w:rPr>
          <w:lang w:eastAsia="zh-CN"/>
        </w:rPr>
      </w:pPr>
      <w:r>
        <w:rPr>
          <w:lang w:eastAsia="zh-CN"/>
        </w:rPr>
        <w:t>们直接领导。</w:t>
      </w:r>
    </w:p>
    <w:p>
      <w:pPr>
        <w:rPr>
          <w:lang w:eastAsia="zh-CN"/>
        </w:rPr>
      </w:pPr>
      <w:r>
        <w:rPr>
          <w:lang w:eastAsia="zh-CN"/>
        </w:rPr>
        <w:t>12.染布业工会</w:t>
      </w:r>
      <w:r>
        <w:rPr>
          <w:color w:val="FF0000"/>
          <w:lang w:eastAsia="zh-CN"/>
        </w:rPr>
        <w:t>，</w:t>
      </w:r>
      <w:r>
        <w:rPr>
          <w:lang w:eastAsia="zh-CN"/>
        </w:rPr>
        <w:t>二百多会员</w:t>
      </w:r>
      <w:r>
        <w:rPr>
          <w:color w:val="008000"/>
          <w:lang w:eastAsia="zh-CN"/>
        </w:rPr>
        <w:t>,</w:t>
      </w:r>
      <w:r>
        <w:rPr>
          <w:lang w:eastAsia="zh-CN"/>
        </w:rPr>
        <w:t>亦为我们直接领导。</w:t>
      </w:r>
    </w:p>
    <w:p>
      <w:pPr>
        <w:rPr>
          <w:lang w:eastAsia="zh-CN"/>
        </w:rPr>
      </w:pPr>
      <w:r>
        <w:rPr>
          <w:lang w:eastAsia="zh-CN"/>
        </w:rPr>
        <w:t>13.其他有些青年工人学徒等的小组织,或带俱乐部性质</w:t>
      </w:r>
    </w:p>
    <w:p>
      <w:pPr>
        <w:rPr>
          <w:lang w:eastAsia="zh-CN"/>
        </w:rPr>
      </w:pPr>
      <w:r>
        <w:rPr>
          <w:lang w:eastAsia="zh-CN"/>
        </w:rPr>
        <w:t>的如惠阳青年会、学德励志社、青年学习社、青年同学社、新生</w:t>
      </w:r>
    </w:p>
    <w:p>
      <w:pPr>
        <w:rPr>
          <w:lang w:eastAsia="zh-CN"/>
        </w:rPr>
      </w:pPr>
      <w:r>
        <w:rPr>
          <w:lang w:eastAsia="zh-CN"/>
        </w:rPr>
        <w:t>音乐社等共有十九个单位。</w:t>
      </w:r>
    </w:p>
    <w:p>
      <w:pPr>
        <w:rPr>
          <w:lang w:eastAsia="zh-CN"/>
        </w:rPr>
      </w:pPr>
      <w:r>
        <w:rPr>
          <w:lang w:eastAsia="zh-CN"/>
        </w:rPr>
        <w:t>总共香港工人约有一万有组织的。</w:t>
      </w:r>
    </w:p>
    <w:p>
      <w:pPr>
        <w:rPr>
          <w:lang w:eastAsia="zh-CN"/>
        </w:rPr>
      </w:pPr>
      <w:r>
        <w:rPr>
          <w:lang w:eastAsia="zh-CN"/>
        </w:rPr>
        <w:t>214</w:t>
      </w:r>
    </w:p>
    <w:p>
      <w:pPr>
        <w:rPr>
          <w:lang w:eastAsia="zh-CN"/>
        </w:rPr>
      </w:pPr>
      <w:r>
        <w:rPr>
          <w:lang w:eastAsia="zh-CN"/>
        </w:rPr>
        <w:t>14.海员工会</w:t>
      </w:r>
      <w:r>
        <w:rPr>
          <w:color w:val="0000E1"/>
          <w:lang w:eastAsia="zh-CN"/>
        </w:rPr>
        <w:t>,</w:t>
      </w:r>
      <w:r>
        <w:rPr>
          <w:lang w:eastAsia="zh-CN"/>
        </w:rPr>
        <w:t>海员工会本在19</w:t>
      </w:r>
      <w:r>
        <w:rPr>
          <w:color w:val="FF0000"/>
          <w:lang w:eastAsia="zh-CN"/>
        </w:rPr>
        <w:t>3</w:t>
      </w:r>
      <w:r>
        <w:rPr>
          <w:lang w:eastAsia="zh-CN"/>
        </w:rPr>
        <w:t>7年上半年恢复组织的，</w:t>
      </w:r>
    </w:p>
    <w:p>
      <w:pPr>
        <w:rPr>
          <w:lang w:eastAsia="zh-CN"/>
        </w:rPr>
      </w:pPr>
      <w:r>
        <w:rPr>
          <w:lang w:eastAsia="zh-CN"/>
        </w:rPr>
        <w:t>已有会员六千多</w:t>
      </w:r>
      <w:r>
        <w:rPr>
          <w:color w:val="808080"/>
          <w:lang w:eastAsia="zh-CN"/>
        </w:rPr>
        <w:t>,</w:t>
      </w:r>
      <w:r>
        <w:rPr>
          <w:lang w:eastAsia="zh-CN"/>
        </w:rPr>
        <w:t>因做得太过左，如加薪斗争等</w:t>
      </w:r>
      <w:r>
        <w:rPr>
          <w:color w:val="008000"/>
          <w:lang w:eastAsia="zh-CN"/>
        </w:rPr>
        <w:t>，</w:t>
      </w:r>
      <w:r>
        <w:rPr>
          <w:lang w:eastAsia="zh-CN"/>
        </w:rPr>
        <w:t>到去年十月</w:t>
      </w:r>
    </w:p>
    <w:p>
      <w:pPr>
        <w:rPr>
          <w:lang w:eastAsia="zh-CN"/>
        </w:rPr>
      </w:pPr>
      <w:r>
        <w:rPr>
          <w:lang w:eastAsia="zh-CN"/>
        </w:rPr>
        <w:t>被解散</w:t>
      </w:r>
      <w:r>
        <w:rPr>
          <w:color w:val="008000"/>
          <w:lang w:eastAsia="zh-CN"/>
        </w:rPr>
        <w:t>,</w:t>
      </w:r>
      <w:r>
        <w:rPr>
          <w:lang w:eastAsia="zh-CN"/>
        </w:rPr>
        <w:t>但现工会信仰则因此更提高</w:t>
      </w:r>
      <w:r>
        <w:rPr>
          <w:color w:val="0000E1"/>
          <w:lang w:eastAsia="zh-CN"/>
        </w:rPr>
        <w:t>，</w:t>
      </w:r>
      <w:r>
        <w:rPr>
          <w:lang w:eastAsia="zh-CN"/>
        </w:rPr>
        <w:t>各船上工会支部仍多支</w:t>
      </w:r>
    </w:p>
    <w:p>
      <w:pPr>
        <w:rPr>
          <w:lang w:eastAsia="zh-CN"/>
        </w:rPr>
      </w:pPr>
      <w:r>
        <w:rPr>
          <w:lang w:eastAsia="zh-CN"/>
        </w:rPr>
        <w:t>持继续存在。现在团结工人的组织是余闲乐社</w:t>
      </w:r>
      <w:r>
        <w:rPr>
          <w:color w:val="0000E1"/>
          <w:lang w:eastAsia="zh-CN"/>
        </w:rPr>
        <w:t>,</w:t>
      </w:r>
      <w:r>
        <w:rPr>
          <w:lang w:eastAsia="zh-CN"/>
        </w:rPr>
        <w:t>这是个带互</w:t>
      </w:r>
    </w:p>
    <w:p>
      <w:pPr>
        <w:rPr>
          <w:lang w:eastAsia="zh-CN"/>
        </w:rPr>
      </w:pPr>
      <w:r>
        <w:rPr>
          <w:lang w:eastAsia="zh-CN"/>
        </w:rPr>
        <w:t>助性的团体</w:t>
      </w:r>
      <w:r>
        <w:rPr>
          <w:color w:val="FF0000"/>
          <w:lang w:eastAsia="zh-CN"/>
        </w:rPr>
        <w:t>，</w:t>
      </w:r>
      <w:r>
        <w:rPr>
          <w:lang w:eastAsia="zh-CN"/>
        </w:rPr>
        <w:t>已有社员九千多</w:t>
      </w:r>
      <w:r>
        <w:rPr>
          <w:color w:val="FF0000"/>
          <w:lang w:eastAsia="zh-CN"/>
        </w:rPr>
        <w:t>,</w:t>
      </w:r>
      <w:r>
        <w:rPr>
          <w:lang w:eastAsia="zh-CN"/>
        </w:rPr>
        <w:t>有四个分社</w:t>
      </w:r>
      <w:r>
        <w:rPr>
          <w:color w:val="808080"/>
          <w:lang w:eastAsia="zh-CN"/>
        </w:rPr>
        <w:t>,</w:t>
      </w:r>
      <w:r>
        <w:rPr>
          <w:lang w:eastAsia="zh-CN"/>
        </w:rPr>
        <w:t>包括外洋三十六</w:t>
      </w:r>
    </w:p>
    <w:p>
      <w:pPr>
        <w:rPr>
          <w:lang w:eastAsia="zh-CN"/>
        </w:rPr>
      </w:pPr>
      <w:r>
        <w:rPr>
          <w:lang w:eastAsia="zh-CN"/>
        </w:rPr>
        <w:t>个。此外还有海员赈灾会</w:t>
      </w:r>
      <w:r>
        <w:rPr>
          <w:color w:val="FF0000"/>
          <w:lang w:eastAsia="zh-CN"/>
        </w:rPr>
        <w:t>,</w:t>
      </w:r>
      <w:r>
        <w:rPr>
          <w:lang w:eastAsia="zh-CN"/>
        </w:rPr>
        <w:t>均在我党领导之下。海员工会解</w:t>
      </w:r>
    </w:p>
    <w:p>
      <w:pPr>
        <w:rPr>
          <w:lang w:eastAsia="zh-CN"/>
        </w:rPr>
      </w:pPr>
      <w:r>
        <w:rPr>
          <w:lang w:eastAsia="zh-CN"/>
        </w:rPr>
        <w:t>散后</w:t>
      </w:r>
      <w:r>
        <w:rPr>
          <w:color w:val="FF0000"/>
          <w:lang w:eastAsia="zh-CN"/>
        </w:rPr>
        <w:t>，</w:t>
      </w:r>
      <w:r>
        <w:rPr>
          <w:lang w:eastAsia="zh-CN"/>
        </w:rPr>
        <w:t>赈灾会亦被迫不能活动</w:t>
      </w:r>
      <w:r>
        <w:rPr>
          <w:color w:val="808080"/>
          <w:lang w:eastAsia="zh-CN"/>
        </w:rPr>
        <w:t>,</w:t>
      </w:r>
      <w:r>
        <w:rPr>
          <w:lang w:eastAsia="zh-CN"/>
        </w:rPr>
        <w:t>故现很少工作</w:t>
      </w:r>
      <w:r>
        <w:rPr>
          <w:color w:val="FF0000"/>
          <w:lang w:eastAsia="zh-CN"/>
        </w:rPr>
        <w:t>，</w:t>
      </w:r>
      <w:r>
        <w:rPr>
          <w:lang w:eastAsia="zh-CN"/>
        </w:rPr>
        <w:t>工作多由余闲</w:t>
      </w:r>
    </w:p>
    <w:p>
      <w:pPr>
        <w:rPr>
          <w:lang w:eastAsia="zh-CN"/>
        </w:rPr>
      </w:pPr>
      <w:r>
        <w:rPr>
          <w:lang w:eastAsia="zh-CN"/>
        </w:rPr>
        <w:t>乐社支持</w:t>
      </w:r>
      <w:r>
        <w:rPr>
          <w:color w:val="0000E1"/>
          <w:lang w:eastAsia="zh-CN"/>
        </w:rPr>
        <w:t>,</w:t>
      </w:r>
      <w:r>
        <w:rPr>
          <w:lang w:eastAsia="zh-CN"/>
        </w:rPr>
        <w:t>作风亦已转变（详细教训以后再说）。</w:t>
      </w:r>
    </w:p>
    <w:p>
      <w:pPr>
        <w:rPr>
          <w:lang w:eastAsia="zh-CN"/>
        </w:rPr>
      </w:pPr>
      <w:r>
        <w:rPr>
          <w:lang w:eastAsia="zh-CN"/>
        </w:rPr>
        <w:t>（四）妇女方面</w:t>
      </w:r>
      <w:r>
        <w:rPr>
          <w:color w:val="008000"/>
          <w:lang w:eastAsia="zh-CN"/>
        </w:rPr>
        <w:t>,</w:t>
      </w:r>
      <w:r>
        <w:rPr>
          <w:lang w:eastAsia="zh-CN"/>
        </w:rPr>
        <w:t>广东妇女在抗战中的积极性与组织性也</w:t>
      </w:r>
    </w:p>
    <w:p>
      <w:pPr>
        <w:rPr>
          <w:lang w:eastAsia="zh-CN"/>
        </w:rPr>
      </w:pPr>
      <w:r>
        <w:rPr>
          <w:lang w:eastAsia="zh-CN"/>
        </w:rPr>
        <w:t>是很大的</w:t>
      </w:r>
      <w:r>
        <w:rPr>
          <w:color w:val="FF0000"/>
          <w:lang w:eastAsia="zh-CN"/>
        </w:rPr>
        <w:t>，</w:t>
      </w:r>
      <w:r>
        <w:rPr>
          <w:lang w:eastAsia="zh-CN"/>
        </w:rPr>
        <w:t>现在广东几个妇女团体在青年妇女的积极斗争下</w:t>
      </w:r>
    </w:p>
    <w:p>
      <w:pPr>
        <w:rPr>
          <w:lang w:eastAsia="zh-CN"/>
        </w:rPr>
      </w:pPr>
      <w:r>
        <w:rPr>
          <w:lang w:eastAsia="zh-CN"/>
        </w:rPr>
        <w:t>确做过不少的工作</w:t>
      </w:r>
      <w:r>
        <w:rPr>
          <w:color w:val="FF0000"/>
          <w:lang w:eastAsia="zh-CN"/>
        </w:rPr>
        <w:t>,</w:t>
      </w:r>
      <w:r>
        <w:rPr>
          <w:lang w:eastAsia="zh-CN"/>
        </w:rPr>
        <w:t>其最大的团体:</w:t>
      </w:r>
    </w:p>
    <w:p>
      <w:pPr>
        <w:rPr>
          <w:lang w:eastAsia="zh-CN"/>
        </w:rPr>
      </w:pPr>
      <w:r>
        <w:rPr>
          <w:lang w:eastAsia="zh-CN"/>
        </w:rPr>
        <w:t>1.广东省妇女抗敌后援会（省党部领导的）。</w:t>
      </w:r>
    </w:p>
    <w:p>
      <w:pPr>
        <w:rPr>
          <w:lang w:eastAsia="zh-CN"/>
        </w:rPr>
      </w:pPr>
      <w:r>
        <w:rPr>
          <w:lang w:eastAsia="zh-CN"/>
        </w:rPr>
        <w:t>2.市妇女抗战同志会（四路军领导）。</w:t>
      </w:r>
    </w:p>
    <w:p>
      <w:pPr>
        <w:rPr>
          <w:lang w:eastAsia="zh-CN"/>
        </w:rPr>
      </w:pPr>
      <w:r>
        <w:rPr>
          <w:lang w:eastAsia="zh-CN"/>
        </w:rPr>
        <w:t>3.市妇女会（市党部）。</w:t>
      </w:r>
    </w:p>
    <w:p>
      <w:pPr>
        <w:rPr>
          <w:lang w:eastAsia="zh-CN"/>
        </w:rPr>
      </w:pPr>
      <w:r>
        <w:rPr>
          <w:lang w:eastAsia="zh-CN"/>
        </w:rPr>
        <w:t>4.女青年会（基督教组织无党派）。</w:t>
      </w:r>
    </w:p>
    <w:p>
      <w:pPr>
        <w:rPr>
          <w:lang w:eastAsia="zh-CN"/>
        </w:rPr>
      </w:pPr>
      <w:r>
        <w:rPr>
          <w:lang w:eastAsia="zh-CN"/>
        </w:rPr>
        <w:t>5.慰劳工会（四路军领导）。</w:t>
      </w:r>
    </w:p>
    <w:p>
      <w:pPr>
        <w:rPr>
          <w:lang w:eastAsia="zh-CN"/>
        </w:rPr>
      </w:pPr>
      <w:r>
        <w:rPr>
          <w:lang w:eastAsia="zh-CN"/>
        </w:rPr>
        <w:t>6.女车衣工会（我们领导</w:t>
      </w:r>
      <w:r>
        <w:rPr>
          <w:color w:val="808080"/>
          <w:lang w:eastAsia="zh-CN"/>
        </w:rPr>
        <w:t>,</w:t>
      </w:r>
      <w:r>
        <w:rPr>
          <w:lang w:eastAsia="zh-CN"/>
        </w:rPr>
        <w:t>本是工会组织</w:t>
      </w:r>
      <w:r>
        <w:rPr>
          <w:color w:val="FF0000"/>
          <w:lang w:eastAsia="zh-CN"/>
        </w:rPr>
        <w:t>,</w:t>
      </w:r>
      <w:r>
        <w:rPr>
          <w:lang w:eastAsia="zh-CN"/>
        </w:rPr>
        <w:t>但由妇女部领</w:t>
      </w:r>
    </w:p>
    <w:p>
      <w:pPr>
        <w:rPr>
          <w:lang w:eastAsia="zh-CN"/>
        </w:rPr>
      </w:pPr>
      <w:r>
        <w:rPr>
          <w:lang w:eastAsia="zh-CN"/>
        </w:rPr>
        <w:t>导工作）。</w:t>
      </w:r>
    </w:p>
    <w:p>
      <w:pPr>
        <w:rPr>
          <w:lang w:eastAsia="zh-CN"/>
        </w:rPr>
      </w:pPr>
      <w:r>
        <w:rPr>
          <w:lang w:eastAsia="zh-CN"/>
        </w:rPr>
        <w:t>7.此外有女权大同盟</w:t>
      </w:r>
      <w:r>
        <w:rPr>
          <w:color w:val="FF0000"/>
          <w:lang w:eastAsia="zh-CN"/>
        </w:rPr>
        <w:t>,</w:t>
      </w:r>
      <w:r>
        <w:rPr>
          <w:lang w:eastAsia="zh-CN"/>
        </w:rPr>
        <w:t>有女界联合会</w:t>
      </w:r>
      <w:r>
        <w:rPr>
          <w:color w:val="0000E1"/>
          <w:lang w:eastAsia="zh-CN"/>
        </w:rPr>
        <w:t>,</w:t>
      </w:r>
      <w:r>
        <w:rPr>
          <w:lang w:eastAsia="zh-CN"/>
        </w:rPr>
        <w:t>力量都小。这些团</w:t>
      </w:r>
    </w:p>
    <w:p>
      <w:pPr>
        <w:rPr>
          <w:lang w:eastAsia="zh-CN"/>
        </w:rPr>
      </w:pPr>
      <w:r>
        <w:rPr>
          <w:lang w:eastAsia="zh-CN"/>
        </w:rPr>
        <w:t>体无真正的会员</w:t>
      </w:r>
      <w:r>
        <w:rPr>
          <w:color w:val="0000E1"/>
          <w:lang w:eastAsia="zh-CN"/>
        </w:rPr>
        <w:t>，</w:t>
      </w:r>
      <w:r>
        <w:rPr>
          <w:lang w:eastAsia="zh-CN"/>
        </w:rPr>
        <w:t>只是有一些工作干部</w:t>
      </w:r>
      <w:r>
        <w:rPr>
          <w:color w:val="008000"/>
          <w:lang w:eastAsia="zh-CN"/>
        </w:rPr>
        <w:t>,</w:t>
      </w:r>
      <w:r>
        <w:rPr>
          <w:lang w:eastAsia="zh-CN"/>
        </w:rPr>
        <w:t>总共约有百五十个到</w:t>
      </w:r>
    </w:p>
    <w:p>
      <w:pPr>
        <w:rPr>
          <w:lang w:eastAsia="zh-CN"/>
        </w:rPr>
      </w:pPr>
      <w:r>
        <w:rPr>
          <w:lang w:eastAsia="zh-CN"/>
        </w:rPr>
        <w:t>二百个干部</w:t>
      </w:r>
      <w:r>
        <w:rPr>
          <w:color w:val="008000"/>
          <w:lang w:eastAsia="zh-CN"/>
        </w:rPr>
        <w:t>，</w:t>
      </w:r>
      <w:r>
        <w:rPr>
          <w:lang w:eastAsia="zh-CN"/>
        </w:rPr>
        <w:t>多数为青年学生</w:t>
      </w:r>
      <w:r>
        <w:rPr>
          <w:color w:val="008000"/>
          <w:lang w:eastAsia="zh-CN"/>
        </w:rPr>
        <w:t>,</w:t>
      </w:r>
      <w:r>
        <w:rPr>
          <w:lang w:eastAsia="zh-CN"/>
        </w:rPr>
        <w:t>过去以联席会为统一组织</w:t>
      </w:r>
      <w:r>
        <w:rPr>
          <w:color w:val="FF0000"/>
          <w:lang w:eastAsia="zh-CN"/>
        </w:rPr>
        <w:t>,</w:t>
      </w:r>
      <w:r>
        <w:rPr>
          <w:lang w:eastAsia="zh-CN"/>
        </w:rPr>
        <w:t>现</w:t>
      </w:r>
    </w:p>
    <w:p>
      <w:pPr>
        <w:rPr>
          <w:lang w:eastAsia="zh-CN"/>
        </w:rPr>
      </w:pPr>
      <w:r>
        <w:rPr>
          <w:lang w:eastAsia="zh-CN"/>
        </w:rPr>
        <w:t>已建立起省的总的领导机关。因为上层的干部有很大的冲</w:t>
      </w:r>
    </w:p>
    <w:p>
      <w:pPr>
        <w:rPr>
          <w:lang w:eastAsia="zh-CN"/>
        </w:rPr>
      </w:pPr>
      <w:r>
        <w:rPr>
          <w:lang w:eastAsia="zh-CN"/>
        </w:rPr>
        <w:t>突</w:t>
      </w:r>
      <w:r>
        <w:rPr>
          <w:color w:val="0000E1"/>
          <w:lang w:eastAsia="zh-CN"/>
        </w:rPr>
        <w:t>，</w:t>
      </w:r>
      <w:r>
        <w:rPr>
          <w:lang w:eastAsia="zh-CN"/>
        </w:rPr>
        <w:t>互争领导</w:t>
      </w:r>
      <w:r>
        <w:rPr>
          <w:color w:val="FF0000"/>
          <w:lang w:eastAsia="zh-CN"/>
        </w:rPr>
        <w:t>,</w:t>
      </w:r>
      <w:r>
        <w:rPr>
          <w:lang w:eastAsia="zh-CN"/>
        </w:rPr>
        <w:t>但因为我们掌握上层最有权力的伍智梅（接近</w:t>
      </w:r>
    </w:p>
    <w:p>
      <w:pPr>
        <w:rPr>
          <w:lang w:eastAsia="zh-CN"/>
        </w:rPr>
      </w:pPr>
      <w:r>
        <w:rPr>
          <w:lang w:eastAsia="zh-CN"/>
        </w:rPr>
        <w:t>吴铁城）</w:t>
      </w:r>
      <w:r>
        <w:rPr>
          <w:color w:val="FF0000"/>
          <w:lang w:eastAsia="zh-CN"/>
        </w:rPr>
        <w:t>，</w:t>
      </w:r>
      <w:r>
        <w:rPr>
          <w:lang w:eastAsia="zh-CN"/>
        </w:rPr>
        <w:t>经过我党最有信仰的女干部区白霜①团结所有的</w:t>
      </w:r>
    </w:p>
    <w:p>
      <w:pPr>
        <w:rPr>
          <w:lang w:eastAsia="zh-CN"/>
        </w:rPr>
      </w:pPr>
      <w:r>
        <w:rPr>
          <w:lang w:eastAsia="zh-CN"/>
        </w:rPr>
        <w:t>①即区梦觉。</w:t>
      </w:r>
    </w:p>
    <w:p>
      <w:pPr>
        <w:rPr>
          <w:lang w:eastAsia="zh-CN"/>
        </w:rPr>
      </w:pPr>
      <w:r>
        <w:rPr>
          <w:lang w:eastAsia="zh-CN"/>
        </w:rPr>
        <w:t>215</w:t>
      </w:r>
    </w:p>
    <w:p>
      <w:pPr>
        <w:rPr>
          <w:lang w:eastAsia="zh-CN"/>
        </w:rPr>
      </w:pPr>
      <w:r>
        <w:rPr>
          <w:lang w:eastAsia="zh-CN"/>
        </w:rPr>
        <w:t>青年干部</w:t>
      </w:r>
      <w:r>
        <w:rPr>
          <w:color w:val="0000E1"/>
          <w:lang w:eastAsia="zh-CN"/>
        </w:rPr>
        <w:t>，</w:t>
      </w:r>
      <w:r>
        <w:rPr>
          <w:lang w:eastAsia="zh-CN"/>
        </w:rPr>
        <w:t>可以说一切妇女团体实际上都在我们领导下工作，</w:t>
      </w:r>
    </w:p>
    <w:p>
      <w:pPr>
        <w:rPr>
          <w:lang w:eastAsia="zh-CN"/>
        </w:rPr>
      </w:pPr>
      <w:r>
        <w:rPr>
          <w:lang w:eastAsia="zh-CN"/>
        </w:rPr>
        <w:t>无论是募捐慰劳</w:t>
      </w:r>
      <w:r>
        <w:rPr>
          <w:color w:val="808080"/>
          <w:lang w:eastAsia="zh-CN"/>
        </w:rPr>
        <w:t>,</w:t>
      </w:r>
      <w:r>
        <w:rPr>
          <w:lang w:eastAsia="zh-CN"/>
        </w:rPr>
        <w:t>或抗议新华【日报】停刊等都能积极斗争。</w:t>
      </w:r>
    </w:p>
    <w:p>
      <w:pPr>
        <w:rPr>
          <w:lang w:eastAsia="zh-CN"/>
        </w:rPr>
      </w:pPr>
      <w:r>
        <w:rPr>
          <w:lang w:eastAsia="zh-CN"/>
        </w:rPr>
        <w:t>（五）儿童方面没有什么组织与工作，童子军我们未有</w:t>
      </w:r>
    </w:p>
    <w:p>
      <w:pPr>
        <w:rPr>
          <w:lang w:eastAsia="zh-CN"/>
        </w:rPr>
      </w:pPr>
      <w:r>
        <w:rPr>
          <w:lang w:eastAsia="zh-CN"/>
        </w:rPr>
        <w:t>工作。</w:t>
      </w:r>
    </w:p>
    <w:p>
      <w:pPr>
        <w:rPr>
          <w:lang w:eastAsia="zh-CN"/>
        </w:rPr>
      </w:pPr>
      <w:r>
        <w:rPr>
          <w:lang w:eastAsia="zh-CN"/>
        </w:rPr>
        <w:t>（六）华侨抗敌后援总会，这是一个很重要的团体，但</w:t>
      </w:r>
    </w:p>
    <w:p>
      <w:pPr>
        <w:rPr>
          <w:lang w:eastAsia="zh-CN"/>
        </w:rPr>
      </w:pPr>
      <w:r>
        <w:rPr>
          <w:lang w:eastAsia="zh-CN"/>
        </w:rPr>
        <w:t>因为过去对华侨工作的忽视与无基础，现在华侨的团体也只</w:t>
      </w:r>
    </w:p>
    <w:p>
      <w:pPr>
        <w:rPr>
          <w:lang w:eastAsia="zh-CN"/>
        </w:rPr>
      </w:pPr>
      <w:r>
        <w:rPr>
          <w:lang w:eastAsia="zh-CN"/>
        </w:rPr>
        <w:t>是一个招牌。但因为它的重要和可以取得资财捐款，我们是</w:t>
      </w:r>
    </w:p>
    <w:p>
      <w:pPr>
        <w:rPr>
          <w:lang w:eastAsia="zh-CN"/>
        </w:rPr>
      </w:pPr>
      <w:r>
        <w:rPr>
          <w:lang w:eastAsia="zh-CN"/>
        </w:rPr>
        <w:t>应该积极争取的，经近来的努力已有个别的关系。</w:t>
      </w:r>
    </w:p>
    <w:p>
      <w:pPr>
        <w:rPr>
          <w:lang w:eastAsia="zh-CN"/>
        </w:rPr>
      </w:pPr>
      <w:r>
        <w:rPr>
          <w:lang w:eastAsia="zh-CN"/>
        </w:rPr>
        <w:t>（七）以上是在广州的。在香港妇女团体最有力的最有</w:t>
      </w:r>
    </w:p>
    <w:p>
      <w:pPr>
        <w:rPr>
          <w:lang w:eastAsia="zh-CN"/>
        </w:rPr>
      </w:pPr>
      <w:r>
        <w:rPr>
          <w:lang w:eastAsia="zh-CN"/>
        </w:rPr>
        <w:t>工作的是妇女慰劳分会和妇女赈灾会，虽然无一定会员，但</w:t>
      </w:r>
    </w:p>
    <w:p>
      <w:pPr>
        <w:rPr>
          <w:lang w:eastAsia="zh-CN"/>
        </w:rPr>
      </w:pPr>
      <w:r>
        <w:rPr>
          <w:lang w:eastAsia="zh-CN"/>
        </w:rPr>
        <w:t>颇能号召华侨中的妇女进行募捐慰劳工作。因为有何香凝、</w:t>
      </w:r>
    </w:p>
    <w:p>
      <w:pPr>
        <w:rPr>
          <w:lang w:eastAsia="zh-CN"/>
        </w:rPr>
      </w:pPr>
      <w:r>
        <w:rPr>
          <w:lang w:eastAsia="zh-CN"/>
        </w:rPr>
        <w:t>宋子文等人的活动，对八路军的捐助等亦很努力，但下层党</w:t>
      </w:r>
    </w:p>
    <w:p>
      <w:pPr>
        <w:rPr>
          <w:lang w:eastAsia="zh-CN"/>
        </w:rPr>
      </w:pPr>
      <w:r>
        <w:rPr>
          <w:lang w:eastAsia="zh-CN"/>
        </w:rPr>
        <w:t>的活动则是很小的。</w:t>
      </w:r>
    </w:p>
    <w:p>
      <w:pPr>
        <w:rPr>
          <w:lang w:eastAsia="zh-CN"/>
        </w:rPr>
      </w:pPr>
      <w:r>
        <w:rPr>
          <w:lang w:eastAsia="zh-CN"/>
        </w:rPr>
        <w:t>（八）在外县的各种群众组织。各县群众组织因为都没</w:t>
      </w:r>
    </w:p>
    <w:p>
      <w:pPr>
        <w:rPr>
          <w:lang w:eastAsia="zh-CN"/>
        </w:rPr>
      </w:pPr>
      <w:r>
        <w:rPr>
          <w:lang w:eastAsia="zh-CN"/>
        </w:rPr>
        <w:t>有与省有直接联系无从详知，但一般的情形是沿海各县比较</w:t>
      </w:r>
    </w:p>
    <w:p>
      <w:pPr>
        <w:rPr>
          <w:lang w:eastAsia="zh-CN"/>
        </w:rPr>
      </w:pPr>
      <w:r>
        <w:rPr>
          <w:lang w:eastAsia="zh-CN"/>
        </w:rPr>
        <w:t>好，尤以珠江区中山、东莞、宝安、南顺①、四邑等地，及</w:t>
      </w:r>
    </w:p>
    <w:p>
      <w:pPr>
        <w:rPr>
          <w:lang w:eastAsia="zh-CN"/>
        </w:rPr>
      </w:pPr>
      <w:r>
        <w:rPr>
          <w:lang w:eastAsia="zh-CN"/>
        </w:rPr>
        <w:t>北海、合浦等地为最好。岭东二十多县因为闽</w:t>
      </w:r>
      <w:r>
        <w:rPr>
          <w:color w:val="008000"/>
          <w:lang w:eastAsia="zh-CN"/>
        </w:rPr>
        <w:t>粤</w:t>
      </w:r>
      <w:r>
        <w:rPr>
          <w:lang w:eastAsia="zh-CN"/>
        </w:rPr>
        <w:t>边特委过去</w:t>
      </w:r>
    </w:p>
    <w:p>
      <w:pPr>
        <w:rPr>
          <w:lang w:eastAsia="zh-CN"/>
        </w:rPr>
      </w:pPr>
      <w:r>
        <w:rPr>
          <w:lang w:eastAsia="zh-CN"/>
        </w:rPr>
        <w:t>有旧基础，和因为敌人威胁更大，群众组织又更普遍健全。</w:t>
      </w:r>
    </w:p>
    <w:p>
      <w:pPr>
        <w:rPr>
          <w:lang w:eastAsia="zh-CN"/>
        </w:rPr>
      </w:pPr>
      <w:r>
        <w:rPr>
          <w:lang w:eastAsia="zh-CN"/>
        </w:rPr>
        <w:t>各县中的群众组织形式多数是青年抗敌同志会，与文化界抗</w:t>
      </w:r>
    </w:p>
    <w:p>
      <w:pPr>
        <w:rPr>
          <w:lang w:eastAsia="zh-CN"/>
        </w:rPr>
      </w:pPr>
      <w:r>
        <w:rPr>
          <w:lang w:eastAsia="zh-CN"/>
        </w:rPr>
        <w:t>敌协会（多为小学教师）或妇女抗敌同志会，抗先只有四、</w:t>
      </w:r>
    </w:p>
    <w:p>
      <w:pPr>
        <w:rPr>
          <w:lang w:eastAsia="zh-CN"/>
        </w:rPr>
      </w:pPr>
      <w:r>
        <w:rPr>
          <w:lang w:eastAsia="zh-CN"/>
        </w:rPr>
        <w:t>五个县有队部的建立，队员都只几十人。工会的组织除佛</w:t>
      </w:r>
    </w:p>
    <w:p>
      <w:pPr>
        <w:rPr>
          <w:lang w:eastAsia="zh-CN"/>
        </w:rPr>
      </w:pPr>
      <w:r>
        <w:rPr>
          <w:lang w:eastAsia="zh-CN"/>
        </w:rPr>
        <w:t>山、顺德、江门等处已派人去工作外，中山、东莞等县也已</w:t>
      </w:r>
    </w:p>
    <w:p>
      <w:pPr>
        <w:rPr>
          <w:lang w:eastAsia="zh-CN"/>
        </w:rPr>
      </w:pPr>
      <w:r>
        <w:rPr>
          <w:lang w:eastAsia="zh-CN"/>
        </w:rPr>
        <w:t>开始进行汽车工会与手工业工会的组织，但因为各县党部对</w:t>
      </w:r>
    </w:p>
    <w:p>
      <w:pPr>
        <w:rPr>
          <w:lang w:eastAsia="zh-CN"/>
        </w:rPr>
      </w:pPr>
      <w:r>
        <w:rPr>
          <w:lang w:eastAsia="zh-CN"/>
        </w:rPr>
        <w:t>工会组织一时尚不允，故很少建立起来的。目前各县多以工</w:t>
      </w:r>
    </w:p>
    <w:p>
      <w:pPr>
        <w:rPr>
          <w:lang w:eastAsia="zh-CN"/>
        </w:rPr>
      </w:pPr>
      <w:r>
        <w:rPr>
          <w:lang w:eastAsia="zh-CN"/>
        </w:rPr>
        <w:t>即南海、顺德两县。</w:t>
      </w:r>
    </w:p>
    <w:p>
      <w:pPr>
        <w:rPr>
          <w:lang w:eastAsia="zh-CN"/>
        </w:rPr>
      </w:pPr>
      <w:r>
        <w:rPr>
          <w:lang w:eastAsia="zh-CN"/>
        </w:rPr>
        <w:t>216</w:t>
      </w:r>
    </w:p>
    <w:p>
      <w:pPr>
        <w:rPr>
          <w:lang w:eastAsia="zh-CN"/>
        </w:rPr>
      </w:pPr>
      <w:r>
        <w:rPr>
          <w:lang w:eastAsia="zh-CN"/>
        </w:rPr>
        <w:t>人夜校方式团结与教育工人，或组织工会的剧团，这在中</w:t>
      </w:r>
    </w:p>
    <w:p>
      <w:pPr>
        <w:rPr>
          <w:lang w:eastAsia="zh-CN"/>
        </w:rPr>
      </w:pPr>
      <w:r>
        <w:rPr>
          <w:lang w:eastAsia="zh-CN"/>
        </w:rPr>
        <w:t>山、东莞、阳江、合浦已有相当成绩。各县农民抗敌同志会</w:t>
      </w:r>
    </w:p>
    <w:p>
      <w:pPr>
        <w:rPr>
          <w:lang w:eastAsia="zh-CN"/>
        </w:rPr>
      </w:pPr>
      <w:r>
        <w:rPr>
          <w:lang w:eastAsia="zh-CN"/>
        </w:rPr>
        <w:t>亦只有中山、东莞、合浦、惠阳、广宁、顺德、开平等县</w:t>
      </w:r>
    </w:p>
    <w:p>
      <w:pPr>
        <w:rPr>
          <w:lang w:eastAsia="zh-CN"/>
        </w:rPr>
      </w:pPr>
      <w:r>
        <w:rPr>
          <w:lang w:eastAsia="zh-CN"/>
        </w:rPr>
        <w:t>有。</w:t>
      </w:r>
    </w:p>
    <w:p>
      <w:pPr>
        <w:rPr>
          <w:lang w:eastAsia="zh-CN"/>
        </w:rPr>
      </w:pPr>
      <w:r>
        <w:rPr>
          <w:lang w:eastAsia="zh-CN"/>
        </w:rPr>
        <w:t>从以上各种群众组织看，可以得出以下几个要点:</w:t>
      </w:r>
    </w:p>
    <w:p>
      <w:pPr>
        <w:rPr>
          <w:lang w:eastAsia="zh-CN"/>
        </w:rPr>
      </w:pPr>
      <w:r>
        <w:rPr>
          <w:lang w:eastAsia="zh-CN"/>
        </w:rPr>
        <w:t>1.现有的群众组织还只是在城市的青年学生、文化界</w:t>
      </w:r>
    </w:p>
    <w:p>
      <w:pPr>
        <w:rPr>
          <w:lang w:eastAsia="zh-CN"/>
        </w:rPr>
      </w:pPr>
      <w:r>
        <w:rPr>
          <w:lang w:eastAsia="zh-CN"/>
        </w:rPr>
        <w:t>这方面，妇女虽在城市有一些，但其群众基础还很少。在广</w:t>
      </w:r>
    </w:p>
    <w:p>
      <w:pPr>
        <w:rPr>
          <w:lang w:eastAsia="zh-CN"/>
        </w:rPr>
      </w:pPr>
      <w:r>
        <w:rPr>
          <w:lang w:eastAsia="zh-CN"/>
        </w:rPr>
        <w:t>州、香港的职工组织虽各有人数约一万左右</w:t>
      </w:r>
      <w:r>
        <w:rPr>
          <w:color w:val="808080"/>
          <w:lang w:eastAsia="zh-CN"/>
        </w:rPr>
        <w:t>，</w:t>
      </w:r>
      <w:r>
        <w:rPr>
          <w:lang w:eastAsia="zh-CN"/>
        </w:rPr>
        <w:t>连海员共约三</w:t>
      </w:r>
    </w:p>
    <w:p>
      <w:pPr>
        <w:rPr>
          <w:lang w:eastAsia="zh-CN"/>
        </w:rPr>
      </w:pPr>
      <w:r>
        <w:rPr>
          <w:lang w:eastAsia="zh-CN"/>
        </w:rPr>
        <w:t>万人，但这一数目实在不够，农民的组织更加薄弱，青年妇</w:t>
      </w:r>
    </w:p>
    <w:p>
      <w:pPr>
        <w:rPr>
          <w:lang w:eastAsia="zh-CN"/>
        </w:rPr>
      </w:pPr>
      <w:r>
        <w:rPr>
          <w:lang w:eastAsia="zh-CN"/>
        </w:rPr>
        <w:t>女的组织都未深</w:t>
      </w:r>
      <w:r>
        <w:rPr>
          <w:color w:val="FF0000"/>
          <w:lang w:eastAsia="zh-CN"/>
        </w:rPr>
        <w:t>入</w:t>
      </w:r>
      <w:r>
        <w:rPr>
          <w:lang w:eastAsia="zh-CN"/>
        </w:rPr>
        <w:t>到工农群众中去。</w:t>
      </w:r>
    </w:p>
    <w:p>
      <w:pPr>
        <w:rPr>
          <w:lang w:eastAsia="zh-CN"/>
        </w:rPr>
      </w:pPr>
      <w:r>
        <w:rPr>
          <w:lang w:eastAsia="zh-CN"/>
        </w:rPr>
        <w:t>2.小的团体很多但不统一，使群众运动不能更广泛的</w:t>
      </w:r>
    </w:p>
    <w:p>
      <w:pPr>
        <w:rPr>
          <w:lang w:eastAsia="zh-CN"/>
        </w:rPr>
      </w:pPr>
      <w:r>
        <w:rPr>
          <w:color w:val="FF0000"/>
          <w:lang w:eastAsia="zh-CN"/>
        </w:rPr>
        <w:t>发</w:t>
      </w:r>
      <w:r>
        <w:rPr>
          <w:lang w:eastAsia="zh-CN"/>
        </w:rPr>
        <w:t>展，除几个工会有较好的群众基础，和一、二个青年团体</w:t>
      </w:r>
    </w:p>
    <w:p>
      <w:pPr>
        <w:rPr>
          <w:lang w:eastAsia="zh-CN"/>
        </w:rPr>
      </w:pPr>
      <w:r>
        <w:rPr>
          <w:lang w:eastAsia="zh-CN"/>
        </w:rPr>
        <w:t>如抗先</w:t>
      </w:r>
      <w:r>
        <w:rPr>
          <w:color w:val="FF0000"/>
          <w:lang w:eastAsia="zh-CN"/>
        </w:rPr>
        <w:t>、</w:t>
      </w:r>
      <w:r>
        <w:rPr>
          <w:lang w:eastAsia="zh-CN"/>
        </w:rPr>
        <w:t>青年群还比较有些群众基础外，其余实际都是些几</w:t>
      </w:r>
    </w:p>
    <w:p>
      <w:pPr>
        <w:rPr>
          <w:lang w:eastAsia="zh-CN"/>
        </w:rPr>
      </w:pPr>
      <w:r>
        <w:rPr>
          <w:lang w:eastAsia="zh-CN"/>
        </w:rPr>
        <w:t>十个人的团体或只是一个空招牌，扩大各团体的群众基础是</w:t>
      </w:r>
    </w:p>
    <w:p>
      <w:pPr>
        <w:rPr>
          <w:lang w:eastAsia="zh-CN"/>
        </w:rPr>
      </w:pPr>
      <w:r>
        <w:rPr>
          <w:lang w:eastAsia="zh-CN"/>
        </w:rPr>
        <w:t>很重要的。</w:t>
      </w:r>
    </w:p>
    <w:p>
      <w:pPr>
        <w:rPr>
          <w:lang w:eastAsia="zh-CN"/>
        </w:rPr>
      </w:pPr>
      <w:r>
        <w:rPr>
          <w:lang w:eastAsia="zh-CN"/>
        </w:rPr>
        <w:t>3.多数没有实际工作，凡有实际工作的则多为左翼分</w:t>
      </w:r>
    </w:p>
    <w:p>
      <w:pPr>
        <w:rPr>
          <w:lang w:eastAsia="zh-CN"/>
        </w:rPr>
      </w:pPr>
      <w:r>
        <w:rPr>
          <w:lang w:eastAsia="zh-CN"/>
        </w:rPr>
        <w:t>子在支持，或是因我们的组织支持，这无论青年、文化、妇</w:t>
      </w:r>
    </w:p>
    <w:p>
      <w:pPr>
        <w:rPr>
          <w:lang w:eastAsia="zh-CN"/>
        </w:rPr>
      </w:pPr>
      <w:r>
        <w:rPr>
          <w:lang w:eastAsia="zh-CN"/>
        </w:rPr>
        <w:t>女、职工都是一样，建立各组织日常工作是很重要的</w:t>
      </w:r>
      <w:r>
        <w:rPr>
          <w:rFonts w:hint="eastAsia"/>
          <w:lang w:eastAsia="zh-CN"/>
        </w:rPr>
        <w:t>□□</w:t>
      </w:r>
      <w:r>
        <w:rPr>
          <w:lang w:eastAsia="zh-CN"/>
        </w:rPr>
        <w:t>。</w:t>
      </w:r>
    </w:p>
    <w:p>
      <w:pPr>
        <w:rPr>
          <w:lang w:eastAsia="zh-CN"/>
        </w:rPr>
      </w:pPr>
      <w:r>
        <w:rPr>
          <w:lang w:eastAsia="zh-CN"/>
        </w:rPr>
        <w:t>4.我们除在香港有独立领导的海员余闲乐社外，其余</w:t>
      </w:r>
    </w:p>
    <w:p>
      <w:pPr>
        <w:rPr>
          <w:lang w:eastAsia="zh-CN"/>
        </w:rPr>
      </w:pPr>
      <w:r>
        <w:rPr>
          <w:color w:val="FF0000"/>
          <w:lang w:eastAsia="zh-CN"/>
        </w:rPr>
        <w:t>一</w:t>
      </w:r>
      <w:r>
        <w:rPr>
          <w:lang w:eastAsia="zh-CN"/>
        </w:rPr>
        <w:t>切团体，特别是在广</w:t>
      </w:r>
      <w:r>
        <w:rPr>
          <w:color w:val="0000E1"/>
          <w:lang w:eastAsia="zh-CN"/>
        </w:rPr>
        <w:t>州</w:t>
      </w:r>
      <w:r>
        <w:rPr>
          <w:lang w:eastAsia="zh-CN"/>
        </w:rPr>
        <w:t>市都是以国民党或第三党、四路军</w:t>
      </w:r>
    </w:p>
    <w:p>
      <w:pPr>
        <w:rPr>
          <w:lang w:eastAsia="zh-CN"/>
        </w:rPr>
      </w:pPr>
      <w:r>
        <w:rPr>
          <w:lang w:eastAsia="zh-CN"/>
        </w:rPr>
        <w:t>他们领导的，我们无任何独立组织，只是钻</w:t>
      </w:r>
      <w:r>
        <w:rPr>
          <w:color w:val="FF0000"/>
          <w:lang w:eastAsia="zh-CN"/>
        </w:rPr>
        <w:t>入</w:t>
      </w:r>
      <w:r>
        <w:rPr>
          <w:lang w:eastAsia="zh-CN"/>
        </w:rPr>
        <w:t>各团体中工作</w:t>
      </w:r>
    </w:p>
    <w:p>
      <w:pPr>
        <w:rPr>
          <w:lang w:eastAsia="zh-CN"/>
        </w:rPr>
      </w:pPr>
      <w:r>
        <w:rPr>
          <w:lang w:eastAsia="zh-CN"/>
        </w:rPr>
        <w:t>与实际支持各团体，这样避免</w:t>
      </w:r>
      <w:r>
        <w:rPr>
          <w:color w:val="808080"/>
          <w:lang w:eastAsia="zh-CN"/>
        </w:rPr>
        <w:t>了</w:t>
      </w:r>
      <w:r>
        <w:rPr>
          <w:lang w:eastAsia="zh-CN"/>
        </w:rPr>
        <w:t>不少的磨擦，便利了我们的</w:t>
      </w:r>
    </w:p>
    <w:p>
      <w:pPr>
        <w:rPr>
          <w:lang w:eastAsia="zh-CN"/>
        </w:rPr>
      </w:pPr>
      <w:r>
        <w:rPr>
          <w:lang w:eastAsia="zh-CN"/>
        </w:rPr>
        <w:t>发展，今后仍应本此方针做去。</w:t>
      </w:r>
    </w:p>
    <w:p>
      <w:pPr>
        <w:rPr>
          <w:lang w:eastAsia="zh-CN"/>
        </w:rPr>
      </w:pPr>
      <w:r>
        <w:rPr>
          <w:lang w:eastAsia="zh-CN"/>
        </w:rPr>
        <w:t>5.省市与各县的联</w:t>
      </w:r>
      <w:r>
        <w:rPr>
          <w:color w:val="0000E1"/>
          <w:lang w:eastAsia="zh-CN"/>
        </w:rPr>
        <w:t>系</w:t>
      </w:r>
      <w:r>
        <w:rPr>
          <w:lang w:eastAsia="zh-CN"/>
        </w:rPr>
        <w:t>和统一领导，建立总的领导机关，</w:t>
      </w:r>
    </w:p>
    <w:p>
      <w:pPr>
        <w:rPr>
          <w:lang w:eastAsia="zh-CN"/>
        </w:rPr>
      </w:pPr>
      <w:r>
        <w:rPr>
          <w:lang w:eastAsia="zh-CN"/>
        </w:rPr>
        <w:t>这一工作实际上还才在开始。同时外县的群众组织确也基础</w:t>
      </w:r>
    </w:p>
    <w:p>
      <w:pPr>
        <w:rPr>
          <w:lang w:eastAsia="zh-CN"/>
        </w:rPr>
      </w:pPr>
      <w:r>
        <w:rPr>
          <w:lang w:eastAsia="zh-CN"/>
        </w:rPr>
        <w:t>太不够，今后仍应经各县党的努力将各县群众基础扩大，而</w:t>
      </w:r>
    </w:p>
    <w:p>
      <w:pPr>
        <w:rPr>
          <w:lang w:eastAsia="zh-CN"/>
        </w:rPr>
      </w:pPr>
      <w:r>
        <w:rPr>
          <w:lang w:eastAsia="zh-CN"/>
        </w:rPr>
        <w:t>217</w:t>
      </w:r>
    </w:p>
    <w:p>
      <w:pPr>
        <w:rPr>
          <w:lang w:eastAsia="zh-CN"/>
        </w:rPr>
      </w:pPr>
      <w:r>
        <w:rPr>
          <w:lang w:eastAsia="zh-CN"/>
        </w:rPr>
        <w:t>同时必须尽力求得省县的联络，以便向全省范围的扩大。</w:t>
      </w:r>
    </w:p>
    <w:p>
      <w:pPr>
        <w:rPr>
          <w:lang w:eastAsia="zh-CN"/>
        </w:rPr>
      </w:pPr>
      <w:r>
        <w:rPr>
          <w:lang w:eastAsia="zh-CN"/>
        </w:rPr>
        <w:t>6.职工组织无论在省在港都已有初步基础，并已开始</w:t>
      </w:r>
    </w:p>
    <w:p>
      <w:pPr>
        <w:rPr>
          <w:lang w:eastAsia="zh-CN"/>
        </w:rPr>
      </w:pPr>
      <w:r>
        <w:rPr>
          <w:lang w:eastAsia="zh-CN"/>
        </w:rPr>
        <w:t>向重要的部门如轮船、铁路、机器等重工业部门打人。及经</w:t>
      </w:r>
    </w:p>
    <w:p>
      <w:pPr>
        <w:rPr>
          <w:lang w:eastAsia="zh-CN"/>
        </w:rPr>
      </w:pPr>
      <w:r>
        <w:rPr>
          <w:lang w:eastAsia="zh-CN"/>
        </w:rPr>
        <w:t>过劳工训练班班友会向各方面特别是重工业与机器工人方面</w:t>
      </w:r>
    </w:p>
    <w:p>
      <w:pPr>
        <w:rPr>
          <w:lang w:eastAsia="zh-CN"/>
        </w:rPr>
      </w:pPr>
      <w:r>
        <w:rPr>
          <w:lang w:eastAsia="zh-CN"/>
        </w:rPr>
        <w:t>发展，已开始向外地如佛山、江门等轻工业区方面建立工</w:t>
      </w:r>
    </w:p>
    <w:p>
      <w:pPr>
        <w:rPr>
          <w:lang w:eastAsia="zh-CN"/>
        </w:rPr>
      </w:pPr>
      <w:r>
        <w:rPr>
          <w:lang w:eastAsia="zh-CN"/>
        </w:rPr>
        <w:t>作，这些趋势是很重要的，今后应特别注意这一些方面。</w:t>
      </w:r>
    </w:p>
    <w:p>
      <w:pPr>
        <w:rPr>
          <w:lang w:eastAsia="zh-CN"/>
        </w:rPr>
      </w:pPr>
      <w:r>
        <w:rPr>
          <w:color w:val="0000E1"/>
          <w:lang w:eastAsia="zh-CN"/>
        </w:rPr>
        <w:t>三</w:t>
      </w:r>
      <w:r>
        <w:rPr>
          <w:lang w:eastAsia="zh-CN"/>
        </w:rPr>
        <w:t>、党在群众运动中的策略与群众工作</w:t>
      </w:r>
    </w:p>
    <w:p>
      <w:pPr>
        <w:rPr>
          <w:lang w:eastAsia="zh-CN"/>
        </w:rPr>
      </w:pPr>
      <w:r>
        <w:rPr>
          <w:color w:val="0000E1"/>
          <w:lang w:eastAsia="zh-CN"/>
        </w:rPr>
        <w:t>（</w:t>
      </w:r>
      <w:r>
        <w:rPr>
          <w:color w:val="808080"/>
          <w:lang w:eastAsia="zh-CN"/>
        </w:rPr>
        <w:t>一</w:t>
      </w:r>
      <w:r>
        <w:rPr>
          <w:lang w:eastAsia="zh-CN"/>
        </w:rPr>
        <w:t>）党的工作的总策略。估计到广东所处的特殊条件</w:t>
      </w:r>
    </w:p>
    <w:p>
      <w:pPr>
        <w:rPr>
          <w:lang w:eastAsia="zh-CN"/>
        </w:rPr>
      </w:pPr>
      <w:r>
        <w:rPr>
          <w:lang w:eastAsia="zh-CN"/>
        </w:rPr>
        <w:t>与地位及自己力量的薄弱，我们的任务不是要也不能急于在</w:t>
      </w:r>
    </w:p>
    <w:p>
      <w:pPr>
        <w:rPr>
          <w:lang w:eastAsia="zh-CN"/>
        </w:rPr>
      </w:pPr>
      <w:r>
        <w:rPr>
          <w:lang w:eastAsia="zh-CN"/>
        </w:rPr>
        <w:t>广东做出轰烈的事迹，而是要在抗战的过程中埋头苦</w:t>
      </w:r>
      <w:r>
        <w:rPr>
          <w:color w:val="808080"/>
          <w:lang w:eastAsia="zh-CN"/>
        </w:rPr>
        <w:t>干</w:t>
      </w:r>
      <w:r>
        <w:rPr>
          <w:lang w:eastAsia="zh-CN"/>
        </w:rPr>
        <w:t>，切</w:t>
      </w:r>
    </w:p>
    <w:p>
      <w:pPr>
        <w:rPr>
          <w:lang w:eastAsia="zh-CN"/>
        </w:rPr>
      </w:pPr>
      <w:r>
        <w:rPr>
          <w:lang w:eastAsia="zh-CN"/>
        </w:rPr>
        <w:t>实积聚力量，确切的建立强的群众的实力，以准备着敌人最</w:t>
      </w:r>
    </w:p>
    <w:p>
      <w:pPr>
        <w:rPr>
          <w:lang w:eastAsia="zh-CN"/>
        </w:rPr>
      </w:pPr>
      <w:r>
        <w:rPr>
          <w:lang w:eastAsia="zh-CN"/>
        </w:rPr>
        <w:t>后进攻华南与持久战到最后阶段时，广东党能有力量以积极</w:t>
      </w:r>
    </w:p>
    <w:p>
      <w:pPr>
        <w:rPr>
          <w:lang w:eastAsia="zh-CN"/>
        </w:rPr>
      </w:pPr>
      <w:r>
        <w:rPr>
          <w:lang w:eastAsia="zh-CN"/>
        </w:rPr>
        <w:t>参加保卫华南的战争，支持持久战，并准备以自己力量在国</w:t>
      </w:r>
    </w:p>
    <w:p>
      <w:pPr>
        <w:rPr>
          <w:lang w:eastAsia="zh-CN"/>
        </w:rPr>
      </w:pPr>
      <w:r>
        <w:rPr>
          <w:lang w:eastAsia="zh-CN"/>
        </w:rPr>
        <w:t>民党统治较强大的区域内负保障统一战线最后巩固坚持的责</w:t>
      </w:r>
    </w:p>
    <w:p>
      <w:pPr>
        <w:rPr>
          <w:lang w:eastAsia="zh-CN"/>
        </w:rPr>
      </w:pPr>
      <w:r>
        <w:rPr>
          <w:lang w:eastAsia="zh-CN"/>
        </w:rPr>
        <w:t>任。因此，党的工作总方针是:</w:t>
      </w:r>
    </w:p>
    <w:p>
      <w:pPr>
        <w:rPr>
          <w:lang w:eastAsia="zh-CN"/>
        </w:rPr>
      </w:pPr>
      <w:r>
        <w:rPr>
          <w:lang w:eastAsia="zh-CN"/>
        </w:rPr>
        <w:t>1.切实做建立党的基础的工作，由点到线到面，使广</w:t>
      </w:r>
    </w:p>
    <w:p>
      <w:pPr>
        <w:rPr>
          <w:lang w:eastAsia="zh-CN"/>
        </w:rPr>
      </w:pPr>
      <w:r>
        <w:rPr>
          <w:lang w:eastAsia="zh-CN"/>
        </w:rPr>
        <w:t>东现在党的组织成为群众的党，一切以建立党的组织为中</w:t>
      </w:r>
    </w:p>
    <w:p>
      <w:pPr>
        <w:rPr>
          <w:lang w:eastAsia="zh-CN"/>
        </w:rPr>
      </w:pPr>
      <w:r>
        <w:rPr>
          <w:lang w:eastAsia="zh-CN"/>
        </w:rPr>
        <w:t>心，一切工作以收组织结果为目的。但是开展群众运动，正</w:t>
      </w:r>
    </w:p>
    <w:p>
      <w:pPr>
        <w:rPr>
          <w:lang w:eastAsia="zh-CN"/>
        </w:rPr>
      </w:pPr>
      <w:r>
        <w:rPr>
          <w:lang w:eastAsia="zh-CN"/>
        </w:rPr>
        <w:t>是与建立扩大党的基础不可分离的，党是潜入到一切群众组</w:t>
      </w:r>
    </w:p>
    <w:p>
      <w:pPr>
        <w:rPr>
          <w:lang w:eastAsia="zh-CN"/>
        </w:rPr>
      </w:pPr>
      <w:r>
        <w:rPr>
          <w:lang w:eastAsia="zh-CN"/>
        </w:rPr>
        <w:t>织与工作中去，才能更好的隐蔽的发展。</w:t>
      </w:r>
    </w:p>
    <w:p>
      <w:pPr>
        <w:rPr>
          <w:lang w:eastAsia="zh-CN"/>
        </w:rPr>
      </w:pPr>
      <w:r>
        <w:rPr>
          <w:lang w:eastAsia="zh-CN"/>
        </w:rPr>
        <w:t>2.群众运动以积极参加当局所号召领导的团体及运动</w:t>
      </w:r>
    </w:p>
    <w:p>
      <w:pPr>
        <w:rPr>
          <w:lang w:eastAsia="zh-CN"/>
        </w:rPr>
      </w:pPr>
      <w:r>
        <w:rPr>
          <w:lang w:eastAsia="zh-CN"/>
        </w:rPr>
        <w:t>为主，而不尚单独的群众组织与独立召集群众运动，工作的</w:t>
      </w:r>
    </w:p>
    <w:p>
      <w:pPr>
        <w:rPr>
          <w:lang w:eastAsia="zh-CN"/>
        </w:rPr>
      </w:pPr>
      <w:r>
        <w:rPr>
          <w:lang w:eastAsia="zh-CN"/>
        </w:rPr>
        <w:t>方式完全采用隐蔽的活动。我们的政治的群众工作的意见均</w:t>
      </w:r>
    </w:p>
    <w:p>
      <w:pPr>
        <w:rPr>
          <w:lang w:eastAsia="zh-CN"/>
        </w:rPr>
      </w:pPr>
      <w:r>
        <w:rPr>
          <w:lang w:eastAsia="zh-CN"/>
        </w:rPr>
        <w:t>经过统一战线，经过与当局的商量取得合法地位进行，主要</w:t>
      </w:r>
    </w:p>
    <w:p>
      <w:pPr>
        <w:rPr>
          <w:lang w:eastAsia="zh-CN"/>
        </w:rPr>
      </w:pPr>
      <w:r>
        <w:rPr>
          <w:lang w:eastAsia="zh-CN"/>
        </w:rPr>
        <w:t>不在争取地方党的政治号召而在争取顺利的工作条件，便于</w:t>
      </w:r>
    </w:p>
    <w:p>
      <w:pPr>
        <w:rPr>
          <w:lang w:eastAsia="zh-CN"/>
        </w:rPr>
      </w:pPr>
      <w:r>
        <w:rPr>
          <w:lang w:eastAsia="zh-CN"/>
        </w:rPr>
        <w:t>218</w:t>
      </w:r>
    </w:p>
    <w:p>
      <w:pPr>
        <w:rPr>
          <w:lang w:eastAsia="zh-CN"/>
        </w:rPr>
      </w:pPr>
      <w:r>
        <w:rPr>
          <w:lang w:eastAsia="zh-CN"/>
        </w:rPr>
        <w:t>隐蔽的组织活动。但是有许多事情所必要的磨擦与必要的群</w:t>
      </w:r>
    </w:p>
    <w:p>
      <w:pPr>
        <w:rPr>
          <w:lang w:eastAsia="zh-CN"/>
        </w:rPr>
      </w:pPr>
      <w:r>
        <w:rPr>
          <w:lang w:eastAsia="zh-CN"/>
        </w:rPr>
        <w:t>众利益，都不能因为国民党顽固分子的控制反对消极所阻止</w:t>
      </w:r>
    </w:p>
    <w:p>
      <w:pPr>
        <w:rPr>
          <w:lang w:eastAsia="zh-CN"/>
        </w:rPr>
      </w:pPr>
      <w:r>
        <w:rPr>
          <w:lang w:eastAsia="zh-CN"/>
        </w:rPr>
        <w:t>破坏，因此坚定的立场与独立的工作仍要设法进行。</w:t>
      </w:r>
    </w:p>
    <w:p>
      <w:pPr>
        <w:rPr>
          <w:lang w:eastAsia="zh-CN"/>
        </w:rPr>
      </w:pPr>
      <w:r>
        <w:rPr>
          <w:lang w:eastAsia="zh-CN"/>
        </w:rPr>
        <w:t>3.广东工作有较好的环境利用，策略上可以与较开明</w:t>
      </w:r>
    </w:p>
    <w:p>
      <w:pPr>
        <w:rPr>
          <w:lang w:eastAsia="zh-CN"/>
        </w:rPr>
      </w:pPr>
      <w:r>
        <w:rPr>
          <w:lang w:eastAsia="zh-CN"/>
        </w:rPr>
        <w:t>的余、谌（小岑）、左、钟①等靠</w:t>
      </w:r>
      <w:r>
        <w:rPr>
          <w:color w:val="808080"/>
          <w:lang w:eastAsia="zh-CN"/>
        </w:rPr>
        <w:t>拢</w:t>
      </w:r>
      <w:r>
        <w:rPr>
          <w:lang w:eastAsia="zh-CN"/>
        </w:rPr>
        <w:t>。</w:t>
      </w:r>
    </w:p>
    <w:p>
      <w:pPr>
        <w:rPr>
          <w:lang w:eastAsia="zh-CN"/>
        </w:rPr>
      </w:pPr>
      <w:r>
        <w:rPr>
          <w:lang w:eastAsia="zh-CN"/>
        </w:rPr>
        <w:t>（二）根据以上的策略方针，我们曾进行过以下的和个</w:t>
      </w:r>
    </w:p>
    <w:p>
      <w:pPr>
        <w:rPr>
          <w:lang w:eastAsia="zh-CN"/>
        </w:rPr>
      </w:pPr>
      <w:r>
        <w:rPr>
          <w:lang w:eastAsia="zh-CN"/>
        </w:rPr>
        <w:t>别群众工作，兹略述于后。</w:t>
      </w:r>
    </w:p>
    <w:p>
      <w:pPr>
        <w:rPr>
          <w:lang w:eastAsia="zh-CN"/>
        </w:rPr>
      </w:pPr>
      <w:r>
        <w:rPr>
          <w:lang w:eastAsia="zh-CN"/>
        </w:rPr>
        <w:t>1.在一般群众运动上有:</w:t>
      </w:r>
    </w:p>
    <w:p>
      <w:pPr>
        <w:rPr>
          <w:lang w:eastAsia="zh-CN"/>
        </w:rPr>
      </w:pPr>
      <w:r>
        <w:rPr>
          <w:lang w:eastAsia="zh-CN"/>
        </w:rPr>
        <w:t>（1）五月的几个纪念。“五</w:t>
      </w:r>
      <w:r>
        <w:rPr>
          <w:color w:val="008000"/>
          <w:lang w:eastAsia="zh-CN"/>
        </w:rPr>
        <w:t>.</w:t>
      </w:r>
      <w:r>
        <w:rPr>
          <w:color w:val="0000E1"/>
          <w:lang w:eastAsia="zh-CN"/>
        </w:rPr>
        <w:t>一</w:t>
      </w:r>
      <w:r>
        <w:rPr>
          <w:lang w:eastAsia="zh-CN"/>
        </w:rPr>
        <w:t>”、“五</w:t>
      </w:r>
      <w:r>
        <w:rPr>
          <w:color w:val="FF0000"/>
          <w:lang w:eastAsia="zh-CN"/>
        </w:rPr>
        <w:t>。</w:t>
      </w:r>
      <w:r>
        <w:rPr>
          <w:lang w:eastAsia="zh-CN"/>
        </w:rPr>
        <w:t>四”这些纪念，</w:t>
      </w:r>
    </w:p>
    <w:p>
      <w:pPr>
        <w:rPr>
          <w:lang w:eastAsia="zh-CN"/>
        </w:rPr>
      </w:pPr>
      <w:r>
        <w:rPr>
          <w:lang w:eastAsia="zh-CN"/>
        </w:rPr>
        <w:t>国民党完全不想做，我们曾经过青年与文化界的发动及工人</w:t>
      </w:r>
    </w:p>
    <w:p>
      <w:pPr>
        <w:rPr>
          <w:lang w:eastAsia="zh-CN"/>
        </w:rPr>
      </w:pPr>
      <w:r>
        <w:rPr>
          <w:lang w:eastAsia="zh-CN"/>
        </w:rPr>
        <w:t>团体的活动，毕竟举行了分头集会的“五</w:t>
      </w:r>
      <w:r>
        <w:rPr>
          <w:color w:val="0000E1"/>
          <w:lang w:eastAsia="zh-CN"/>
        </w:rPr>
        <w:t>.</w:t>
      </w:r>
      <w:r>
        <w:rPr>
          <w:color w:val="FF0000"/>
          <w:lang w:eastAsia="zh-CN"/>
        </w:rPr>
        <w:t>一</w:t>
      </w:r>
      <w:r>
        <w:rPr>
          <w:lang w:eastAsia="zh-CN"/>
        </w:rPr>
        <w:t>”工人纪念，</w:t>
      </w:r>
    </w:p>
    <w:p>
      <w:pPr>
        <w:rPr>
          <w:lang w:eastAsia="zh-CN"/>
        </w:rPr>
      </w:pPr>
      <w:r>
        <w:rPr>
          <w:lang w:eastAsia="zh-CN"/>
        </w:rPr>
        <w:t>纪念时旧的工会领袖与工人有些磨擦，我们的干部调解后更</w:t>
      </w:r>
    </w:p>
    <w:p>
      <w:pPr>
        <w:rPr>
          <w:lang w:eastAsia="zh-CN"/>
        </w:rPr>
      </w:pPr>
      <w:r>
        <w:rPr>
          <w:lang w:eastAsia="zh-CN"/>
        </w:rPr>
        <w:t>团结</w:t>
      </w:r>
      <w:r>
        <w:rPr>
          <w:color w:val="0000E1"/>
          <w:lang w:eastAsia="zh-CN"/>
        </w:rPr>
        <w:t>了</w:t>
      </w:r>
      <w:r>
        <w:rPr>
          <w:lang w:eastAsia="zh-CN"/>
        </w:rPr>
        <w:t>工人。“五</w:t>
      </w:r>
      <w:r>
        <w:rPr>
          <w:color w:val="FF0000"/>
          <w:lang w:eastAsia="zh-CN"/>
        </w:rPr>
        <w:t>。</w:t>
      </w:r>
      <w:r>
        <w:rPr>
          <w:lang w:eastAsia="zh-CN"/>
        </w:rPr>
        <w:t>四”纪念在学生中有了比较大的动员，经</w:t>
      </w:r>
    </w:p>
    <w:p>
      <w:pPr>
        <w:rPr>
          <w:lang w:eastAsia="zh-CN"/>
        </w:rPr>
      </w:pPr>
      <w:r>
        <w:rPr>
          <w:lang w:eastAsia="zh-CN"/>
        </w:rPr>
        <w:t>过一周的宣传与中上层的活动，取得了党部的同意领导，在</w:t>
      </w:r>
    </w:p>
    <w:p>
      <w:pPr>
        <w:rPr>
          <w:lang w:eastAsia="zh-CN"/>
        </w:rPr>
      </w:pPr>
      <w:r>
        <w:rPr>
          <w:lang w:eastAsia="zh-CN"/>
        </w:rPr>
        <w:t>二千多人的纪念会中，曾养甫来演说，但他的演说中多打击</w:t>
      </w:r>
    </w:p>
    <w:p>
      <w:pPr>
        <w:rPr>
          <w:lang w:eastAsia="zh-CN"/>
        </w:rPr>
      </w:pPr>
      <w:r>
        <w:rPr>
          <w:lang w:eastAsia="zh-CN"/>
        </w:rPr>
        <w:t>共产主义思想的。由“五</w:t>
      </w:r>
      <w:r>
        <w:rPr>
          <w:color w:val="FF0000"/>
          <w:lang w:eastAsia="zh-CN"/>
        </w:rPr>
        <w:t>.</w:t>
      </w:r>
      <w:r>
        <w:rPr>
          <w:lang w:eastAsia="zh-CN"/>
        </w:rPr>
        <w:t>”到“五</w:t>
      </w:r>
      <w:r>
        <w:rPr>
          <w:color w:val="FF0000"/>
          <w:lang w:eastAsia="zh-CN"/>
        </w:rPr>
        <w:t>。</w:t>
      </w:r>
      <w:r>
        <w:rPr>
          <w:lang w:eastAsia="zh-CN"/>
        </w:rPr>
        <w:t>四”的兵役宣传几乎</w:t>
      </w:r>
    </w:p>
    <w:p>
      <w:pPr>
        <w:rPr>
          <w:lang w:eastAsia="zh-CN"/>
        </w:rPr>
      </w:pPr>
      <w:r>
        <w:rPr>
          <w:lang w:eastAsia="zh-CN"/>
        </w:rPr>
        <w:t>大半由于我们的积极活动，才推动了整个的进行。</w:t>
      </w:r>
    </w:p>
    <w:p>
      <w:pPr>
        <w:rPr>
          <w:lang w:eastAsia="zh-CN"/>
        </w:rPr>
      </w:pPr>
      <w:r>
        <w:rPr>
          <w:lang w:eastAsia="zh-CN"/>
        </w:rPr>
        <w:t>（2）献金运动。在献金运动中党员的模范作用是起得很</w:t>
      </w:r>
    </w:p>
    <w:p>
      <w:pPr>
        <w:rPr>
          <w:lang w:eastAsia="zh-CN"/>
        </w:rPr>
      </w:pPr>
      <w:r>
        <w:rPr>
          <w:lang w:eastAsia="zh-CN"/>
        </w:rPr>
        <w:t>好影响的，无论香港广州外县，无论工人学生，最积极的</w:t>
      </w:r>
    </w:p>
    <w:p>
      <w:pPr>
        <w:rPr>
          <w:lang w:eastAsia="zh-CN"/>
        </w:rPr>
      </w:pPr>
      <w:r>
        <w:rPr>
          <w:lang w:eastAsia="zh-CN"/>
        </w:rPr>
        <w:t>【是】我们的党员。在香港二个胶厂中只因积极号召献金，</w:t>
      </w:r>
    </w:p>
    <w:p>
      <w:pPr>
        <w:rPr>
          <w:lang w:eastAsia="zh-CN"/>
        </w:rPr>
      </w:pPr>
      <w:r>
        <w:rPr>
          <w:lang w:eastAsia="zh-CN"/>
        </w:rPr>
        <w:t>我们的同志成为全厂拥护的领袖，甚至资本家也请他（她）</w:t>
      </w:r>
    </w:p>
    <w:p>
      <w:pPr>
        <w:rPr>
          <w:lang w:eastAsia="zh-CN"/>
        </w:rPr>
      </w:pPr>
      <w:r>
        <w:rPr>
          <w:lang w:eastAsia="zh-CN"/>
        </w:rPr>
        <w:t>喝酒。香港因为党的推动，由工会与小贩的零星发动，为避</w:t>
      </w:r>
    </w:p>
    <w:p>
      <w:pPr>
        <w:rPr>
          <w:lang w:eastAsia="zh-CN"/>
        </w:rPr>
      </w:pPr>
      <w:r>
        <w:rPr>
          <w:lang w:eastAsia="zh-CN"/>
        </w:rPr>
        <w:t>免港政府发觉组织的活动，由党组织最强的地区做起，逐渐</w:t>
      </w:r>
    </w:p>
    <w:p>
      <w:pPr>
        <w:rPr>
          <w:lang w:eastAsia="zh-CN"/>
        </w:rPr>
      </w:pPr>
      <w:r>
        <w:rPr>
          <w:lang w:eastAsia="zh-CN"/>
        </w:rPr>
        <w:t>做到成为全港轰动中外的大运动，做成百万巨大成绩，公开</w:t>
      </w:r>
    </w:p>
    <w:p>
      <w:pPr>
        <w:rPr>
          <w:lang w:eastAsia="zh-CN"/>
        </w:rPr>
      </w:pPr>
      <w:r>
        <w:rPr>
          <w:lang w:eastAsia="zh-CN"/>
        </w:rPr>
        <w:t>①余，即余森文；左，即左恭；钟，即钟天心。</w:t>
      </w:r>
    </w:p>
    <w:p>
      <w:pPr>
        <w:rPr>
          <w:lang w:eastAsia="zh-CN"/>
        </w:rPr>
      </w:pPr>
      <w:r>
        <w:rPr>
          <w:lang w:eastAsia="zh-CN"/>
        </w:rPr>
        <w:t>219</w:t>
      </w:r>
    </w:p>
    <w:p>
      <w:pPr>
        <w:rPr>
          <w:lang w:eastAsia="zh-CN"/>
        </w:rPr>
      </w:pPr>
      <w:r>
        <w:rPr>
          <w:lang w:eastAsia="zh-CN"/>
        </w:rPr>
        <w:t>得到“无产阶级领导富人献金救国”的好评。在中山县个别</w:t>
      </w:r>
    </w:p>
    <w:p>
      <w:pPr>
        <w:rPr>
          <w:lang w:eastAsia="zh-CN"/>
        </w:rPr>
      </w:pPr>
      <w:r>
        <w:rPr>
          <w:lang w:eastAsia="zh-CN"/>
        </w:rPr>
        <w:t>党员的献金在一切人的【之】上。紫金、开平、增城许多县</w:t>
      </w:r>
    </w:p>
    <w:p>
      <w:pPr>
        <w:rPr>
          <w:lang w:eastAsia="zh-CN"/>
        </w:rPr>
      </w:pPr>
      <w:r>
        <w:rPr>
          <w:lang w:eastAsia="zh-CN"/>
        </w:rPr>
        <w:t>的献金运动几完全为我党与左翼分子在积极做。在广州，因</w:t>
      </w:r>
    </w:p>
    <w:p>
      <w:pPr>
        <w:rPr>
          <w:lang w:eastAsia="zh-CN"/>
        </w:rPr>
      </w:pPr>
      <w:r>
        <w:rPr>
          <w:lang w:eastAsia="zh-CN"/>
        </w:rPr>
        <w:t>为八路军通讯处与新华日报分馆的联合献金，党不仅从党员</w:t>
      </w:r>
    </w:p>
    <w:p>
      <w:pPr>
        <w:rPr>
          <w:lang w:eastAsia="zh-CN"/>
        </w:rPr>
      </w:pPr>
      <w:r>
        <w:rPr>
          <w:lang w:eastAsia="zh-CN"/>
        </w:rPr>
        <w:t>的捐款上补充大半数目（二百元），而且动员了二千以上群</w:t>
      </w:r>
    </w:p>
    <w:p>
      <w:pPr>
        <w:rPr>
          <w:lang w:eastAsia="zh-CN"/>
        </w:rPr>
      </w:pPr>
      <w:r>
        <w:rPr>
          <w:lang w:eastAsia="zh-CN"/>
        </w:rPr>
        <w:t>众参加八路军的献金会，群众中公开喊出</w:t>
      </w:r>
      <w:r>
        <w:rPr>
          <w:color w:val="008000"/>
          <w:lang w:eastAsia="zh-CN"/>
        </w:rPr>
        <w:t>了</w:t>
      </w:r>
      <w:r>
        <w:rPr>
          <w:lang w:eastAsia="zh-CN"/>
        </w:rPr>
        <w:t>“中国共产党万</w:t>
      </w:r>
    </w:p>
    <w:p>
      <w:pPr>
        <w:rPr>
          <w:lang w:eastAsia="zh-CN"/>
        </w:rPr>
      </w:pPr>
      <w:r>
        <w:rPr>
          <w:lang w:eastAsia="zh-CN"/>
        </w:rPr>
        <w:t>岁”</w:t>
      </w:r>
      <w:r>
        <w:rPr>
          <w:color w:val="808080"/>
          <w:lang w:eastAsia="zh-CN"/>
        </w:rPr>
        <w:t>、</w:t>
      </w:r>
      <w:r>
        <w:rPr>
          <w:lang w:eastAsia="zh-CN"/>
        </w:rPr>
        <w:t>“国共合作万</w:t>
      </w:r>
      <w:r>
        <w:rPr>
          <w:color w:val="008000"/>
          <w:lang w:eastAsia="zh-CN"/>
        </w:rPr>
        <w:t>岁</w:t>
      </w:r>
      <w:r>
        <w:rPr>
          <w:lang w:eastAsia="zh-CN"/>
        </w:rPr>
        <w:t>”的口号，成为比任何</w:t>
      </w:r>
      <w:r>
        <w:rPr>
          <w:color w:val="0000E1"/>
          <w:lang w:eastAsia="zh-CN"/>
        </w:rPr>
        <w:t>一</w:t>
      </w:r>
      <w:r>
        <w:rPr>
          <w:lang w:eastAsia="zh-CN"/>
        </w:rPr>
        <w:t>部分献金时都</w:t>
      </w:r>
    </w:p>
    <w:p>
      <w:pPr>
        <w:rPr>
          <w:lang w:eastAsia="zh-CN"/>
        </w:rPr>
      </w:pPr>
      <w:r>
        <w:rPr>
          <w:lang w:eastAsia="zh-CN"/>
        </w:rPr>
        <w:t>热烈的场面，大大提高了党的信仰与群众的情绪。新华日报</w:t>
      </w:r>
    </w:p>
    <w:p>
      <w:pPr>
        <w:rPr>
          <w:lang w:eastAsia="zh-CN"/>
        </w:rPr>
      </w:pPr>
      <w:r>
        <w:rPr>
          <w:lang w:eastAsia="zh-CN"/>
        </w:rPr>
        <w:t>工人代表的演说更兴奋了工人群众，引动许多工人的二三次</w:t>
      </w:r>
    </w:p>
    <w:p>
      <w:pPr>
        <w:rPr>
          <w:lang w:eastAsia="zh-CN"/>
        </w:rPr>
      </w:pPr>
      <w:r>
        <w:rPr>
          <w:lang w:eastAsia="zh-CN"/>
        </w:rPr>
        <w:t>再献金，并利用献金号召工人组织与武装起来，为保卫广东</w:t>
      </w:r>
    </w:p>
    <w:p>
      <w:pPr>
        <w:rPr>
          <w:lang w:eastAsia="zh-CN"/>
        </w:rPr>
      </w:pPr>
      <w:r>
        <w:rPr>
          <w:lang w:eastAsia="zh-CN"/>
        </w:rPr>
        <w:t>而战，可惜这</w:t>
      </w:r>
      <w:r>
        <w:rPr>
          <w:rFonts w:hint="eastAsia"/>
          <w:lang w:eastAsia="zh-CN"/>
        </w:rPr>
        <w:t>一</w:t>
      </w:r>
      <w:r>
        <w:rPr>
          <w:lang w:eastAsia="zh-CN"/>
        </w:rPr>
        <w:t>运动后仍未能收到很好的组织结果，只组织</w:t>
      </w:r>
    </w:p>
    <w:p>
      <w:pPr>
        <w:rPr>
          <w:lang w:eastAsia="zh-CN"/>
        </w:rPr>
      </w:pPr>
      <w:r>
        <w:rPr>
          <w:lang w:eastAsia="zh-CN"/>
        </w:rPr>
        <w:t>了三四个厂的献金队，以后转为经常的节约的工作队，主要</w:t>
      </w:r>
    </w:p>
    <w:p>
      <w:pPr>
        <w:rPr>
          <w:lang w:eastAsia="zh-CN"/>
        </w:rPr>
      </w:pPr>
      <w:r>
        <w:rPr>
          <w:lang w:eastAsia="zh-CN"/>
        </w:rPr>
        <w:t>原因是注意力的不够和以后迅速的转到别的斗争上去了</w:t>
      </w:r>
    </w:p>
    <w:p>
      <w:pPr>
        <w:rPr>
          <w:lang w:eastAsia="zh-CN"/>
        </w:rPr>
      </w:pPr>
      <w:r>
        <w:rPr>
          <w:lang w:eastAsia="zh-CN"/>
        </w:rPr>
        <w:t>（《新华日报》停刊事）。</w:t>
      </w:r>
    </w:p>
    <w:p>
      <w:pPr>
        <w:rPr>
          <w:lang w:eastAsia="zh-CN"/>
        </w:rPr>
      </w:pPr>
      <w:r>
        <w:rPr>
          <w:lang w:eastAsia="zh-CN"/>
        </w:rPr>
        <w:t>（3）欢迎、欢送世界学联代表的工作，当局的办法是不</w:t>
      </w:r>
    </w:p>
    <w:p>
      <w:pPr>
        <w:rPr>
          <w:lang w:eastAsia="zh-CN"/>
        </w:rPr>
      </w:pPr>
      <w:r>
        <w:rPr>
          <w:lang w:eastAsia="zh-CN"/>
        </w:rPr>
        <w:t>让群众与代表接近，但经过我们群众的动员联系，终于做到</w:t>
      </w:r>
    </w:p>
    <w:p>
      <w:pPr>
        <w:rPr>
          <w:lang w:eastAsia="zh-CN"/>
        </w:rPr>
      </w:pPr>
      <w:r>
        <w:rPr>
          <w:lang w:eastAsia="zh-CN"/>
        </w:rPr>
        <w:t>了热烈的上千数人的欢迎与欢送，并在这【工作】中培植了</w:t>
      </w:r>
    </w:p>
    <w:p>
      <w:pPr>
        <w:rPr>
          <w:lang w:eastAsia="zh-CN"/>
        </w:rPr>
      </w:pPr>
      <w:r>
        <w:rPr>
          <w:lang w:eastAsia="zh-CN"/>
        </w:rPr>
        <w:t>我们的群众干部，取得了国民党控制的壮</w:t>
      </w:r>
      <w:del w:id="134" w:author="林 清" w:date="2018-10-08T17:19:00Z">
        <w:r>
          <w:rPr>
            <w:color w:val="0000E1"/>
            <w:lang w:eastAsia="zh-CN"/>
          </w:rPr>
          <w:delText>J</w:delText>
        </w:r>
      </w:del>
      <w:ins w:id="135" w:author="林 清" w:date="2018-10-08T17:19:00Z">
        <w:r>
          <w:rPr>
            <w:rFonts w:hint="eastAsia"/>
            <w:color w:val="0000E1"/>
            <w:lang w:eastAsia="zh-CN"/>
          </w:rPr>
          <w:t>丁</w:t>
        </w:r>
      </w:ins>
      <w:r>
        <w:rPr>
          <w:lang w:eastAsia="zh-CN"/>
        </w:rPr>
        <w:t>队的同情响应，</w:t>
      </w:r>
    </w:p>
    <w:p>
      <w:pPr>
        <w:rPr>
          <w:lang w:eastAsia="zh-CN"/>
        </w:rPr>
      </w:pPr>
      <w:r>
        <w:rPr>
          <w:lang w:eastAsia="zh-CN"/>
        </w:rPr>
        <w:t>同样的弱点也是未能乘这运动收到各校与各种青年的组织结</w:t>
      </w:r>
    </w:p>
    <w:p>
      <w:pPr>
        <w:rPr>
          <w:lang w:eastAsia="zh-CN"/>
        </w:rPr>
      </w:pPr>
      <w:r>
        <w:rPr>
          <w:lang w:eastAsia="zh-CN"/>
        </w:rPr>
        <w:t>果。</w:t>
      </w:r>
    </w:p>
    <w:p>
      <w:pPr>
        <w:rPr>
          <w:lang w:eastAsia="zh-CN"/>
        </w:rPr>
      </w:pPr>
      <w:r>
        <w:rPr>
          <w:lang w:eastAsia="zh-CN"/>
        </w:rPr>
        <w:t>（4）暑期工作布置与大轰炸下的工作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这一工作首先</w:t>
      </w:r>
    </w:p>
    <w:p>
      <w:pPr>
        <w:rPr>
          <w:lang w:eastAsia="zh-CN"/>
        </w:rPr>
      </w:pPr>
      <w:r>
        <w:rPr>
          <w:lang w:eastAsia="zh-CN"/>
        </w:rPr>
        <w:t>只准备暑期工作，号召学生组织回乡工作队，以便开展外县</w:t>
      </w:r>
    </w:p>
    <w:p>
      <w:pPr>
        <w:rPr>
          <w:lang w:eastAsia="zh-CN"/>
        </w:rPr>
      </w:pPr>
      <w:r>
        <w:rPr>
          <w:lang w:eastAsia="zh-CN"/>
        </w:rPr>
        <w:t>工作，但正在布置时大轰炸来了，学校放假学生逃难，使我</w:t>
      </w:r>
    </w:p>
    <w:p>
      <w:pPr>
        <w:rPr>
          <w:lang w:eastAsia="zh-CN"/>
        </w:rPr>
      </w:pPr>
      <w:r>
        <w:rPr>
          <w:lang w:eastAsia="zh-CN"/>
        </w:rPr>
        <w:t>们受影响很大。幸省委立即转为轰炸下的工作布置，仍以执</w:t>
      </w:r>
    </w:p>
    <w:p>
      <w:pPr>
        <w:rPr>
          <w:lang w:eastAsia="zh-CN"/>
        </w:rPr>
      </w:pPr>
      <w:r>
        <w:rPr>
          <w:lang w:eastAsia="zh-CN"/>
        </w:rPr>
        <w:t>行回乡工作为主，提出正确疏散办法，反对逃跑主义，并</w:t>
      </w:r>
      <w:del w:id="136" w:author="林 清" w:date="2018-10-08T17:20:00Z">
        <w:r>
          <w:rPr>
            <w:color w:val="FF0000"/>
            <w:lang w:eastAsia="zh-CN"/>
          </w:rPr>
          <w:delText>央</w:delText>
        </w:r>
      </w:del>
      <w:ins w:id="137" w:author="林 清" w:date="2018-10-08T17:20:00Z">
        <w:r>
          <w:rPr>
            <w:rFonts w:hint="eastAsia"/>
            <w:color w:val="FF0000"/>
            <w:lang w:eastAsia="zh-CN"/>
          </w:rPr>
          <w:t>决</w:t>
        </w:r>
      </w:ins>
    </w:p>
    <w:p>
      <w:pPr>
        <w:rPr>
          <w:lang w:eastAsia="zh-CN"/>
        </w:rPr>
      </w:pPr>
      <w:r>
        <w:rPr>
          <w:lang w:eastAsia="zh-CN"/>
        </w:rPr>
        <w:t>定留省工作者和指导在轰炸【中】工作的方针与办法（主要</w:t>
      </w:r>
    </w:p>
    <w:p>
      <w:pPr>
        <w:rPr>
          <w:lang w:eastAsia="zh-CN"/>
        </w:rPr>
      </w:pPr>
      <w:r>
        <w:rPr>
          <w:lang w:eastAsia="zh-CN"/>
        </w:rPr>
        <w:t>220</w:t>
      </w:r>
    </w:p>
    <w:p>
      <w:pPr>
        <w:rPr>
          <w:lang w:eastAsia="zh-CN"/>
        </w:rPr>
      </w:pPr>
      <w:r>
        <w:rPr>
          <w:lang w:eastAsia="zh-CN"/>
        </w:rPr>
        <w:t>是如何避飞机，防空与如何利用时机工作），指出轰炸中工</w:t>
      </w:r>
    </w:p>
    <w:p>
      <w:pPr>
        <w:rPr>
          <w:lang w:eastAsia="zh-CN"/>
        </w:rPr>
      </w:pPr>
      <w:r>
        <w:rPr>
          <w:lang w:eastAsia="zh-CN"/>
        </w:rPr>
        <w:t>作的中心是救护、慰问与捉汉奸，及指导疏散和防空。因为</w:t>
      </w:r>
    </w:p>
    <w:p>
      <w:pPr>
        <w:rPr>
          <w:lang w:eastAsia="zh-CN"/>
        </w:rPr>
      </w:pPr>
      <w:r>
        <w:rPr>
          <w:lang w:eastAsia="zh-CN"/>
        </w:rPr>
        <w:t>各机关的逃跑迁移，留下者只是我们党员与左翼积极分子，</w:t>
      </w:r>
    </w:p>
    <w:p>
      <w:pPr>
        <w:rPr>
          <w:lang w:eastAsia="zh-CN"/>
        </w:rPr>
      </w:pPr>
      <w:r>
        <w:rPr>
          <w:lang w:eastAsia="zh-CN"/>
        </w:rPr>
        <w:t>故在群众中的影响很好，和取得了更好工作的地位。以后乘</w:t>
      </w:r>
    </w:p>
    <w:p>
      <w:pPr>
        <w:rPr>
          <w:lang w:eastAsia="zh-CN"/>
        </w:rPr>
      </w:pPr>
      <w:r>
        <w:rPr>
          <w:lang w:eastAsia="zh-CN"/>
        </w:rPr>
        <w:t>时建立了青年的、文化的、妇女的战时服务，战时工作协</w:t>
      </w:r>
    </w:p>
    <w:p>
      <w:pPr>
        <w:rPr>
          <w:lang w:eastAsia="zh-CN"/>
        </w:rPr>
      </w:pPr>
      <w:r>
        <w:rPr>
          <w:lang w:eastAsia="zh-CN"/>
        </w:rPr>
        <w:t>会，战时工作联席会等初步的统一战线的领导工作机关，许</w:t>
      </w:r>
    </w:p>
    <w:p>
      <w:pPr>
        <w:rPr>
          <w:lang w:eastAsia="zh-CN"/>
        </w:rPr>
      </w:pPr>
      <w:r>
        <w:rPr>
          <w:lang w:eastAsia="zh-CN"/>
        </w:rPr>
        <w:t>多在国民党控制下的团体转人我们领导下，而他无法【话】</w:t>
      </w:r>
    </w:p>
    <w:p>
      <w:pPr>
        <w:rPr>
          <w:lang w:eastAsia="zh-CN"/>
        </w:rPr>
      </w:pPr>
      <w:r>
        <w:rPr>
          <w:lang w:eastAsia="zh-CN"/>
        </w:rPr>
        <w:t>可说，到七月份仍有一部分为国民党再抢回去的。同时外县</w:t>
      </w:r>
    </w:p>
    <w:p>
      <w:pPr>
        <w:rPr>
          <w:lang w:eastAsia="zh-CN"/>
        </w:rPr>
      </w:pPr>
      <w:r>
        <w:rPr>
          <w:lang w:eastAsia="zh-CN"/>
        </w:rPr>
        <w:t>工作也得了很大发展，总共组织了三十二个工作队下乡，有</w:t>
      </w:r>
    </w:p>
    <w:p>
      <w:pPr>
        <w:rPr>
          <w:lang w:eastAsia="zh-CN"/>
        </w:rPr>
      </w:pPr>
      <w:r>
        <w:rPr>
          <w:lang w:eastAsia="zh-CN"/>
        </w:rPr>
        <w:t>的一个党员团结七八十人，有的一个党员领导一个工作队，</w:t>
      </w:r>
    </w:p>
    <w:p>
      <w:pPr>
        <w:rPr>
          <w:lang w:eastAsia="zh-CN"/>
        </w:rPr>
      </w:pPr>
      <w:r>
        <w:rPr>
          <w:lang w:eastAsia="zh-CN"/>
        </w:rPr>
        <w:t>虽然许多无党员领导（分配不好），但一般都能接受党的指</w:t>
      </w:r>
    </w:p>
    <w:p>
      <w:pPr>
        <w:rPr>
          <w:lang w:eastAsia="zh-CN"/>
        </w:rPr>
      </w:pPr>
      <w:r>
        <w:rPr>
          <w:lang w:eastAsia="zh-CN"/>
        </w:rPr>
        <w:t>示工作。以后七、八两月各县党组织的建立，得这一次工作</w:t>
      </w:r>
    </w:p>
    <w:p>
      <w:pPr>
        <w:rPr>
          <w:lang w:eastAsia="zh-CN"/>
        </w:rPr>
      </w:pPr>
      <w:r>
        <w:rPr>
          <w:lang w:eastAsia="zh-CN"/>
        </w:rPr>
        <w:t>的收效不少。这次工作基本上的成功与收效及对地方党干部</w:t>
      </w:r>
    </w:p>
    <w:p>
      <w:pPr>
        <w:rPr>
          <w:lang w:eastAsia="zh-CN"/>
        </w:rPr>
      </w:pPr>
      <w:r>
        <w:rPr>
          <w:lang w:eastAsia="zh-CN"/>
        </w:rPr>
        <w:t>战斗的锻炼都很大，但仍未能取得更好更多的成绩，即是说</w:t>
      </w:r>
    </w:p>
    <w:p>
      <w:pPr>
        <w:rPr>
          <w:lang w:eastAsia="zh-CN"/>
        </w:rPr>
      </w:pPr>
      <w:r>
        <w:rPr>
          <w:lang w:eastAsia="zh-CN"/>
        </w:rPr>
        <w:t>未能在原无组织的群众中去以战时工作队或救护队名义组织</w:t>
      </w:r>
    </w:p>
    <w:p>
      <w:pPr>
        <w:rPr>
          <w:lang w:eastAsia="zh-CN"/>
        </w:rPr>
      </w:pPr>
      <w:r>
        <w:rPr>
          <w:lang w:eastAsia="zh-CN"/>
        </w:rPr>
        <w:t>他们，未能将下乡的学生大部组织起来，甚至一部分党员都</w:t>
      </w:r>
    </w:p>
    <w:p>
      <w:pPr>
        <w:rPr>
          <w:lang w:eastAsia="zh-CN"/>
        </w:rPr>
      </w:pPr>
      <w:r>
        <w:rPr>
          <w:lang w:eastAsia="zh-CN"/>
        </w:rPr>
        <w:t>未能组织在工作队中和很好的分配在各工作队中，这主要的</w:t>
      </w:r>
    </w:p>
    <w:p>
      <w:pPr>
        <w:rPr>
          <w:lang w:eastAsia="zh-CN"/>
        </w:rPr>
      </w:pPr>
      <w:r>
        <w:rPr>
          <w:lang w:eastAsia="zh-CN"/>
        </w:rPr>
        <w:t>原因是大轰炸来的第一二天，尚未警惕到大轰炸的严重性更</w:t>
      </w:r>
    </w:p>
    <w:p>
      <w:pPr>
        <w:rPr>
          <w:lang w:eastAsia="zh-CN"/>
        </w:rPr>
      </w:pPr>
      <w:r>
        <w:rPr>
          <w:lang w:eastAsia="zh-CN"/>
        </w:rPr>
        <w:t>及时布置，到四五天后才布置下去。其次是没有很好运用公</w:t>
      </w:r>
    </w:p>
    <w:p>
      <w:pPr>
        <w:rPr>
          <w:lang w:eastAsia="zh-CN"/>
        </w:rPr>
      </w:pPr>
      <w:r>
        <w:rPr>
          <w:lang w:eastAsia="zh-CN"/>
        </w:rPr>
        <w:t>开的干部公开号召与组织。（中略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编者）</w:t>
      </w:r>
    </w:p>
    <w:p>
      <w:pPr>
        <w:rPr>
          <w:lang w:eastAsia="zh-CN"/>
        </w:rPr>
      </w:pPr>
      <w:r>
        <w:rPr>
          <w:lang w:eastAsia="zh-CN"/>
        </w:rPr>
        <w:t>（5）自卫团运动，在今年三、四月曾根据</w:t>
      </w:r>
      <w:r>
        <w:rPr>
          <w:color w:val="808080"/>
          <w:lang w:eastAsia="zh-CN"/>
        </w:rPr>
        <w:t>余</w:t>
      </w:r>
      <w:r>
        <w:rPr>
          <w:lang w:eastAsia="zh-CN"/>
        </w:rPr>
        <w:t>①关于号</w:t>
      </w:r>
    </w:p>
    <w:p>
      <w:pPr>
        <w:rPr>
          <w:lang w:eastAsia="zh-CN"/>
        </w:rPr>
      </w:pPr>
      <w:r>
        <w:rPr>
          <w:lang w:eastAsia="zh-CN"/>
        </w:rPr>
        <w:t>召人民武装的四个保证条件，适应抗战需要，在各县发动了</w:t>
      </w:r>
    </w:p>
    <w:p>
      <w:pPr>
        <w:rPr>
          <w:lang w:eastAsia="zh-CN"/>
        </w:rPr>
      </w:pPr>
      <w:r>
        <w:rPr>
          <w:lang w:eastAsia="zh-CN"/>
        </w:rPr>
        <w:t>很广大的建立自卫团的运动周，各县党并以建立自卫团为其</w:t>
      </w:r>
    </w:p>
    <w:p>
      <w:pPr>
        <w:rPr>
          <w:lang w:eastAsia="zh-CN"/>
        </w:rPr>
      </w:pPr>
      <w:r>
        <w:rPr>
          <w:lang w:eastAsia="zh-CN"/>
        </w:rPr>
        <w:t>经常中心工作，大部分的县特别是中山、东莞、开平、合浦</w:t>
      </w:r>
    </w:p>
    <w:p>
      <w:pPr>
        <w:rPr>
          <w:lang w:eastAsia="zh-CN"/>
        </w:rPr>
      </w:pPr>
      <w:r>
        <w:rPr>
          <w:lang w:eastAsia="zh-CN"/>
        </w:rPr>
        <w:t>①即余汉谋。</w:t>
      </w:r>
    </w:p>
    <w:p>
      <w:pPr>
        <w:rPr>
          <w:lang w:eastAsia="zh-CN"/>
        </w:rPr>
      </w:pPr>
      <w:r>
        <w:rPr>
          <w:lang w:eastAsia="zh-CN"/>
        </w:rPr>
        <w:t>221</w:t>
      </w:r>
    </w:p>
    <w:p>
      <w:pPr>
        <w:rPr>
          <w:lang w:eastAsia="zh-CN"/>
        </w:rPr>
      </w:pPr>
      <w:r>
        <w:rPr>
          <w:lang w:eastAsia="zh-CN"/>
        </w:rPr>
        <w:t>等县做得最好，改变了他们对我们与左翼的疑虑。第一，经</w:t>
      </w:r>
    </w:p>
    <w:p>
      <w:pPr>
        <w:rPr>
          <w:lang w:eastAsia="zh-CN"/>
        </w:rPr>
      </w:pPr>
      <w:r>
        <w:rPr>
          <w:lang w:eastAsia="zh-CN"/>
        </w:rPr>
        <w:t>此取得了各地军政以至党的同情援助，取得了接近完成各县</w:t>
      </w:r>
    </w:p>
    <w:p>
      <w:pPr>
        <w:rPr>
          <w:lang w:eastAsia="zh-CN"/>
        </w:rPr>
      </w:pPr>
      <w:r>
        <w:rPr>
          <w:lang w:eastAsia="zh-CN"/>
        </w:rPr>
        <w:t>上层统一战线工作，四、五个县的干部建立了在上层（县</w:t>
      </w:r>
    </w:p>
    <w:p>
      <w:pPr>
        <w:rPr>
          <w:lang w:eastAsia="zh-CN"/>
        </w:rPr>
      </w:pPr>
      <w:r>
        <w:rPr>
          <w:lang w:eastAsia="zh-CN"/>
        </w:rPr>
        <w:t>长）信任；第二，相当发动了群众加人自卫团，并从这当中</w:t>
      </w:r>
    </w:p>
    <w:p>
      <w:pPr>
        <w:rPr>
          <w:lang w:eastAsia="zh-CN"/>
        </w:rPr>
      </w:pPr>
      <w:r>
        <w:rPr>
          <w:lang w:eastAsia="zh-CN"/>
        </w:rPr>
        <w:t>取得一部分自卫团的领导地位（如中队长，大队政治指导员</w:t>
      </w:r>
    </w:p>
    <w:p>
      <w:pPr>
        <w:rPr>
          <w:lang w:eastAsia="zh-CN"/>
        </w:rPr>
      </w:pPr>
      <w:r>
        <w:rPr>
          <w:lang w:eastAsia="zh-CN"/>
        </w:rPr>
        <w:t>或教官等）；第三，因为这运动的成绩更推动了党内克服左</w:t>
      </w:r>
    </w:p>
    <w:p>
      <w:pPr>
        <w:rPr>
          <w:lang w:eastAsia="zh-CN"/>
        </w:rPr>
      </w:pPr>
      <w:r>
        <w:rPr>
          <w:lang w:eastAsia="zh-CN"/>
        </w:rPr>
        <w:t>倾关门主义与不相信当局的过左作风，使干部更了解省委群</w:t>
      </w:r>
    </w:p>
    <w:p>
      <w:pPr>
        <w:rPr>
          <w:lang w:eastAsia="zh-CN"/>
        </w:rPr>
      </w:pPr>
      <w:r>
        <w:rPr>
          <w:lang w:eastAsia="zh-CN"/>
        </w:rPr>
        <w:t>众运动方针的正确。但这一运动并未普遍至以我们所有组织</w:t>
      </w:r>
    </w:p>
    <w:p>
      <w:pPr>
        <w:rPr>
          <w:lang w:eastAsia="zh-CN"/>
        </w:rPr>
      </w:pPr>
      <w:r>
        <w:rPr>
          <w:lang w:eastAsia="zh-CN"/>
        </w:rPr>
        <w:t>中去执行和乘这运动收到更大组织上的结果。在中山、惠阳</w:t>
      </w:r>
    </w:p>
    <w:p>
      <w:pPr>
        <w:rPr>
          <w:lang w:eastAsia="zh-CN"/>
        </w:rPr>
      </w:pPr>
      <w:r>
        <w:rPr>
          <w:lang w:eastAsia="zh-CN"/>
        </w:rPr>
        <w:t>等县，上层联系有了收获，又放弃了党的下层组织工作，</w:t>
      </w:r>
      <w:r>
        <w:rPr>
          <w:color w:val="808080"/>
          <w:lang w:eastAsia="zh-CN"/>
        </w:rPr>
        <w:t>一</w:t>
      </w:r>
    </w:p>
    <w:p>
      <w:pPr>
        <w:rPr>
          <w:lang w:eastAsia="zh-CN"/>
        </w:rPr>
      </w:pPr>
      <w:r>
        <w:rPr>
          <w:lang w:eastAsia="zh-CN"/>
        </w:rPr>
        <w:t>般的只在运动周中热烈的进行，未把这一运动继续抓紧，成</w:t>
      </w:r>
    </w:p>
    <w:p>
      <w:pPr>
        <w:rPr>
          <w:lang w:eastAsia="zh-CN"/>
        </w:rPr>
      </w:pPr>
      <w:r>
        <w:rPr>
          <w:lang w:eastAsia="zh-CN"/>
        </w:rPr>
        <w:t>为经常的中心工作，因此目前为止，自卫团武装中我们的工</w:t>
      </w:r>
    </w:p>
    <w:p>
      <w:pPr>
        <w:rPr>
          <w:lang w:eastAsia="zh-CN"/>
        </w:rPr>
      </w:pPr>
      <w:r>
        <w:rPr>
          <w:lang w:eastAsia="zh-CN"/>
        </w:rPr>
        <w:t>作仍是最薄弱的一环。</w:t>
      </w:r>
    </w:p>
    <w:p>
      <w:pPr>
        <w:rPr>
          <w:lang w:eastAsia="zh-CN"/>
        </w:rPr>
      </w:pPr>
      <w:r>
        <w:rPr>
          <w:lang w:eastAsia="zh-CN"/>
        </w:rPr>
        <w:t>（6）参政会期前后的工作，根据党报的指示，首先发动</w:t>
      </w:r>
    </w:p>
    <w:p>
      <w:pPr>
        <w:rPr>
          <w:lang w:eastAsia="zh-CN"/>
        </w:rPr>
      </w:pPr>
      <w:r>
        <w:rPr>
          <w:lang w:eastAsia="zh-CN"/>
        </w:rPr>
        <w:t>在党内讨论与研究参政会议的意义及如何推动建设的意见，</w:t>
      </w:r>
    </w:p>
    <w:p>
      <w:pPr>
        <w:rPr>
          <w:lang w:eastAsia="zh-CN"/>
        </w:rPr>
      </w:pPr>
      <w:r>
        <w:rPr>
          <w:lang w:eastAsia="zh-CN"/>
        </w:rPr>
        <w:t>这一讨论便相当提起党内对政权的注意。以后群众中的发动</w:t>
      </w:r>
    </w:p>
    <w:p>
      <w:pPr>
        <w:rPr>
          <w:lang w:eastAsia="zh-CN"/>
        </w:rPr>
      </w:pPr>
      <w:r>
        <w:rPr>
          <w:lang w:eastAsia="zh-CN"/>
        </w:rPr>
        <w:t>是首先从中大发动学生的座谈会，接着是中大教职员学生工</w:t>
      </w:r>
    </w:p>
    <w:p>
      <w:pPr>
        <w:rPr>
          <w:lang w:eastAsia="zh-CN"/>
        </w:rPr>
      </w:pPr>
      <w:r>
        <w:rPr>
          <w:lang w:eastAsia="zh-CN"/>
        </w:rPr>
        <w:t>人的欢送参政员大会与上意见书，以后是由抗先发动的青年</w:t>
      </w:r>
    </w:p>
    <w:p>
      <w:pPr>
        <w:rPr>
          <w:lang w:eastAsia="zh-CN"/>
        </w:rPr>
      </w:pPr>
      <w:r>
        <w:rPr>
          <w:lang w:eastAsia="zh-CN"/>
        </w:rPr>
        <w:t>团体中的座谈会与【上】意见书，最后是妇女方面的各团体</w:t>
      </w:r>
    </w:p>
    <w:p>
      <w:pPr>
        <w:rPr>
          <w:lang w:eastAsia="zh-CN"/>
        </w:rPr>
      </w:pPr>
      <w:r>
        <w:rPr>
          <w:lang w:eastAsia="zh-CN"/>
        </w:rPr>
        <w:t>会议与上意见书，并有榨油工人、女车衣工会、印刷工会及</w:t>
      </w:r>
    </w:p>
    <w:p>
      <w:pPr>
        <w:rPr>
          <w:lang w:eastAsia="zh-CN"/>
        </w:rPr>
      </w:pPr>
      <w:r>
        <w:rPr>
          <w:lang w:eastAsia="zh-CN"/>
        </w:rPr>
        <w:t>几个胶厂中都有分头的会议及个别的意见书。只有文化界这</w:t>
      </w:r>
    </w:p>
    <w:p>
      <w:pPr>
        <w:rPr>
          <w:lang w:eastAsia="zh-CN"/>
        </w:rPr>
      </w:pPr>
      <w:r>
        <w:rPr>
          <w:lang w:eastAsia="zh-CN"/>
        </w:rPr>
        <w:t>次未能积极进行这一工作，以后才补上意见书。意见书都经</w:t>
      </w:r>
    </w:p>
    <w:p>
      <w:pPr>
        <w:rPr>
          <w:lang w:eastAsia="zh-CN"/>
        </w:rPr>
      </w:pPr>
      <w:r>
        <w:rPr>
          <w:lang w:eastAsia="zh-CN"/>
        </w:rPr>
        <w:t>省市委干部看过，再给国民党部看，我取得同意再在报上发</w:t>
      </w:r>
    </w:p>
    <w:p>
      <w:pPr>
        <w:rPr>
          <w:lang w:eastAsia="zh-CN"/>
        </w:rPr>
      </w:pPr>
      <w:r>
        <w:rPr>
          <w:lang w:eastAsia="zh-CN"/>
        </w:rPr>
        <w:t>表与寄送，及直接交与参政员，参政员回后又进行了欢迎请</w:t>
      </w:r>
    </w:p>
    <w:p>
      <w:pPr>
        <w:rPr>
          <w:lang w:eastAsia="zh-CN"/>
        </w:rPr>
      </w:pPr>
      <w:r>
        <w:rPr>
          <w:lang w:eastAsia="zh-CN"/>
        </w:rPr>
        <w:t>作报告等工作，这样相当的反映了一些意见给参政员。但他</w:t>
      </w:r>
    </w:p>
    <w:p>
      <w:pPr>
        <w:rPr>
          <w:lang w:eastAsia="zh-CN"/>
        </w:rPr>
      </w:pPr>
      <w:r>
        <w:rPr>
          <w:lang w:eastAsia="zh-CN"/>
        </w:rPr>
        <w:t>们提出的只是保卫大武汉与广东的提案，其他如彻底开放民</w:t>
      </w:r>
    </w:p>
    <w:p>
      <w:pPr>
        <w:rPr>
          <w:lang w:eastAsia="zh-CN"/>
        </w:rPr>
      </w:pPr>
      <w:r>
        <w:rPr>
          <w:lang w:eastAsia="zh-CN"/>
        </w:rPr>
        <w:t>222</w:t>
      </w:r>
    </w:p>
    <w:p>
      <w:pPr>
        <w:rPr>
          <w:lang w:eastAsia="zh-CN"/>
        </w:rPr>
      </w:pPr>
      <w:r>
        <w:rPr>
          <w:lang w:eastAsia="zh-CN"/>
        </w:rPr>
        <w:t>运，释放政治犯，改善乡村行政机构，实行民主政治改善国</w:t>
      </w:r>
    </w:p>
    <w:p>
      <w:pPr>
        <w:rPr>
          <w:lang w:eastAsia="zh-CN"/>
        </w:rPr>
      </w:pPr>
      <w:r>
        <w:rPr>
          <w:lang w:eastAsia="zh-CN"/>
        </w:rPr>
        <w:t>共关系，实行战时教育等。这一运动除相当提高群众参政积</w:t>
      </w:r>
    </w:p>
    <w:p>
      <w:pPr>
        <w:rPr>
          <w:lang w:eastAsia="zh-CN"/>
        </w:rPr>
      </w:pPr>
      <w:r>
        <w:rPr>
          <w:lang w:eastAsia="zh-CN"/>
        </w:rPr>
        <w:t>极性外，并相当取得参政员的满意，特别中大工作的便利开</w:t>
      </w:r>
    </w:p>
    <w:p>
      <w:pPr>
        <w:rPr>
          <w:lang w:eastAsia="zh-CN"/>
        </w:rPr>
      </w:pPr>
      <w:r>
        <w:rPr>
          <w:lang w:eastAsia="zh-CN"/>
        </w:rPr>
        <w:t>展的条件。但我们未能更当【好】做群众运动开展，只限在</w:t>
      </w:r>
    </w:p>
    <w:p>
      <w:pPr>
        <w:rPr>
          <w:lang w:eastAsia="zh-CN"/>
        </w:rPr>
      </w:pPr>
      <w:r>
        <w:rPr>
          <w:lang w:eastAsia="zh-CN"/>
        </w:rPr>
        <w:t>上意见书，只在广州、香港，未能在外县（香港也差）开展</w:t>
      </w:r>
    </w:p>
    <w:p>
      <w:pPr>
        <w:rPr>
          <w:lang w:eastAsia="zh-CN"/>
        </w:rPr>
      </w:pPr>
      <w:r>
        <w:rPr>
          <w:lang w:eastAsia="zh-CN"/>
        </w:rPr>
        <w:t>起来，未能将参政会中每一议案在群众中宣传解释，会后的</w:t>
      </w:r>
    </w:p>
    <w:p>
      <w:pPr>
        <w:rPr>
          <w:lang w:eastAsia="zh-CN"/>
        </w:rPr>
      </w:pPr>
      <w:r>
        <w:rPr>
          <w:lang w:eastAsia="zh-CN"/>
        </w:rPr>
        <w:t>工作只缩小在一个欢迎会上等。特别是未能提出如何实际执</w:t>
      </w:r>
    </w:p>
    <w:p>
      <w:pPr>
        <w:rPr>
          <w:lang w:eastAsia="zh-CN"/>
        </w:rPr>
      </w:pPr>
      <w:r>
        <w:rPr>
          <w:lang w:eastAsia="zh-CN"/>
        </w:rPr>
        <w:t>行各种建议与各种议案的意见，及在运动中达到组织群众的</w:t>
      </w:r>
    </w:p>
    <w:p>
      <w:pPr>
        <w:rPr>
          <w:lang w:eastAsia="zh-CN"/>
        </w:rPr>
      </w:pPr>
      <w:r>
        <w:rPr>
          <w:lang w:eastAsia="zh-CN"/>
        </w:rPr>
        <w:t>目的，和与参政员参政会建立经常的联系通讯等工作（有讨</w:t>
      </w:r>
    </w:p>
    <w:p>
      <w:pPr>
        <w:rPr>
          <w:lang w:eastAsia="zh-CN"/>
        </w:rPr>
      </w:pPr>
      <w:r>
        <w:rPr>
          <w:lang w:eastAsia="zh-CN"/>
        </w:rPr>
        <w:t>论决定无实行），和未能发动环绕在党报周围的上意见书，</w:t>
      </w:r>
    </w:p>
    <w:p>
      <w:pPr>
        <w:rPr>
          <w:lang w:eastAsia="zh-CN"/>
        </w:rPr>
      </w:pPr>
      <w:r>
        <w:rPr>
          <w:lang w:eastAsia="zh-CN"/>
        </w:rPr>
        <w:t>未能有计划的使干部多发表政治意见以培养干部在群众的威</w:t>
      </w:r>
    </w:p>
    <w:p>
      <w:pPr>
        <w:rPr>
          <w:lang w:eastAsia="zh-CN"/>
        </w:rPr>
      </w:pPr>
      <w:r>
        <w:rPr>
          <w:lang w:eastAsia="zh-CN"/>
        </w:rPr>
        <w:t>信等。</w:t>
      </w:r>
    </w:p>
    <w:p>
      <w:pPr>
        <w:rPr>
          <w:lang w:eastAsia="zh-CN"/>
        </w:rPr>
      </w:pPr>
      <w:r>
        <w:rPr>
          <w:lang w:eastAsia="zh-CN"/>
        </w:rPr>
        <w:t>2.属于政治斗争的有:</w:t>
      </w:r>
    </w:p>
    <w:p>
      <w:pPr>
        <w:rPr>
          <w:lang w:eastAsia="zh-CN"/>
        </w:rPr>
      </w:pPr>
      <w:r>
        <w:rPr>
          <w:lang w:eastAsia="zh-CN"/>
        </w:rPr>
        <w:t>（1）抗议与慰问</w:t>
      </w:r>
      <w:r>
        <w:rPr>
          <w:color w:val="FF0000"/>
          <w:lang w:eastAsia="zh-CN"/>
        </w:rPr>
        <w:t>《</w:t>
      </w:r>
      <w:r>
        <w:rPr>
          <w:lang w:eastAsia="zh-CN"/>
        </w:rPr>
        <w:t>新华日报》及解散三团体事，这一消</w:t>
      </w:r>
    </w:p>
    <w:p>
      <w:pPr>
        <w:rPr>
          <w:lang w:eastAsia="zh-CN"/>
        </w:rPr>
      </w:pPr>
      <w:r>
        <w:rPr>
          <w:lang w:eastAsia="zh-CN"/>
        </w:rPr>
        <w:t>息传到广州就有几种舆论出来:①说国共磨擦很厉害，有分</w:t>
      </w:r>
    </w:p>
    <w:p>
      <w:pPr>
        <w:rPr>
          <w:lang w:eastAsia="zh-CN"/>
        </w:rPr>
      </w:pPr>
      <w:r>
        <w:rPr>
          <w:lang w:eastAsia="zh-CN"/>
        </w:rPr>
        <w:t>裂的征兆；②国民党岂有此理更反动了；③共产党前一向批</w:t>
      </w:r>
    </w:p>
    <w:p>
      <w:pPr>
        <w:rPr>
          <w:lang w:eastAsia="zh-CN"/>
        </w:rPr>
      </w:pPr>
      <w:r>
        <w:rPr>
          <w:lang w:eastAsia="zh-CN"/>
        </w:rPr>
        <w:t>评政府大【太】过严峻（指7月30日的社论及对三团体问</w:t>
      </w:r>
    </w:p>
    <w:p>
      <w:pPr>
        <w:rPr>
          <w:lang w:eastAsia="zh-CN"/>
        </w:rPr>
      </w:pPr>
      <w:r>
        <w:rPr>
          <w:lang w:eastAsia="zh-CN"/>
        </w:rPr>
        <w:t>题），共产党在乘机破坏政府威信；④许多左翼青年都认为，</w:t>
      </w:r>
    </w:p>
    <w:p>
      <w:pPr>
        <w:rPr>
          <w:lang w:eastAsia="zh-CN"/>
        </w:rPr>
      </w:pPr>
      <w:r>
        <w:rPr>
          <w:lang w:eastAsia="zh-CN"/>
        </w:rPr>
        <w:t>如果各地不再发动抗议，国民党会更反动，会影响到广州局</w:t>
      </w:r>
    </w:p>
    <w:p>
      <w:pPr>
        <w:rPr>
          <w:lang w:eastAsia="zh-CN"/>
        </w:rPr>
      </w:pPr>
      <w:r>
        <w:rPr>
          <w:lang w:eastAsia="zh-CN"/>
        </w:rPr>
        <w:t>势上来，特别是民先代表于光远等被捕事件传出更使人心惶</w:t>
      </w:r>
    </w:p>
    <w:p>
      <w:pPr>
        <w:rPr>
          <w:lang w:eastAsia="zh-CN"/>
        </w:rPr>
      </w:pPr>
      <w:r>
        <w:rPr>
          <w:lang w:eastAsia="zh-CN"/>
        </w:rPr>
        <w:t>惶。省委当时亦觉得发动群众公开表示的必要，准备是:①</w:t>
      </w:r>
    </w:p>
    <w:p>
      <w:pPr>
        <w:rPr>
          <w:lang w:eastAsia="zh-CN"/>
        </w:rPr>
      </w:pPr>
      <w:r>
        <w:rPr>
          <w:lang w:eastAsia="zh-CN"/>
        </w:rPr>
        <w:t>正确说明国共合作不会分裂，这事只是少数顽固分子挑拨</w:t>
      </w:r>
      <w:del w:id="138" w:author="林 清" w:date="2018-10-08T17:22:00Z">
        <w:r>
          <w:rPr>
            <w:color w:val="0000E1"/>
            <w:lang w:eastAsia="zh-CN"/>
          </w:rPr>
          <w:delText>千</w:delText>
        </w:r>
      </w:del>
      <w:ins w:id="139" w:author="林 清" w:date="2018-10-08T17:22:00Z">
        <w:r>
          <w:rPr>
            <w:rFonts w:hint="eastAsia"/>
            <w:color w:val="0000E1"/>
            <w:lang w:eastAsia="zh-CN"/>
          </w:rPr>
          <w:t>干</w:t>
        </w:r>
      </w:ins>
    </w:p>
    <w:p>
      <w:pPr>
        <w:rPr>
          <w:lang w:eastAsia="zh-CN"/>
        </w:rPr>
      </w:pPr>
      <w:r>
        <w:rPr>
          <w:lang w:eastAsia="zh-CN"/>
        </w:rPr>
        <w:t>的；</w:t>
      </w:r>
      <w:r>
        <w:rPr>
          <w:color w:val="808080"/>
          <w:lang w:eastAsia="zh-CN"/>
        </w:rPr>
        <w:t>②</w:t>
      </w:r>
      <w:r>
        <w:rPr>
          <w:lang w:eastAsia="zh-CN"/>
        </w:rPr>
        <w:t>正确与诚恳的解释</w:t>
      </w:r>
      <w:r>
        <w:rPr>
          <w:color w:val="FF0000"/>
          <w:lang w:eastAsia="zh-CN"/>
        </w:rPr>
        <w:t>《</w:t>
      </w:r>
      <w:r>
        <w:rPr>
          <w:lang w:eastAsia="zh-CN"/>
        </w:rPr>
        <w:t>新华日报》素来立论的正确与对</w:t>
      </w:r>
    </w:p>
    <w:p>
      <w:pPr>
        <w:rPr>
          <w:lang w:eastAsia="zh-CN"/>
        </w:rPr>
      </w:pPr>
      <w:r>
        <w:rPr>
          <w:lang w:eastAsia="zh-CN"/>
        </w:rPr>
        <w:t>抗战对统一战线的贡献；③动员群众慰问（不用抗议字样）</w:t>
      </w:r>
    </w:p>
    <w:p>
      <w:pPr>
        <w:rPr>
          <w:lang w:eastAsia="zh-CN"/>
        </w:rPr>
      </w:pPr>
      <w:r>
        <w:rPr>
          <w:color w:val="FF0000"/>
          <w:lang w:eastAsia="zh-CN"/>
        </w:rPr>
        <w:t>《</w:t>
      </w:r>
      <w:r>
        <w:rPr>
          <w:lang w:eastAsia="zh-CN"/>
        </w:rPr>
        <w:t>新华日报》及三团体，表示文化与青年及一切群众的关怀</w:t>
      </w:r>
    </w:p>
    <w:p>
      <w:pPr>
        <w:rPr>
          <w:lang w:eastAsia="zh-CN"/>
        </w:rPr>
      </w:pPr>
      <w:r>
        <w:rPr>
          <w:lang w:eastAsia="zh-CN"/>
        </w:rPr>
        <w:t>和不满意这些不幸事件，并请政府收回成命；④先避免本地</w:t>
      </w:r>
    </w:p>
    <w:p>
      <w:pPr>
        <w:rPr>
          <w:lang w:eastAsia="zh-CN"/>
        </w:rPr>
      </w:pPr>
      <w:r>
        <w:rPr>
          <w:lang w:eastAsia="zh-CN"/>
        </w:rPr>
        <w:t>223</w:t>
      </w:r>
    </w:p>
    <w:p>
      <w:pPr>
        <w:rPr>
          <w:lang w:eastAsia="zh-CN"/>
        </w:rPr>
      </w:pPr>
      <w:r>
        <w:rPr>
          <w:lang w:eastAsia="zh-CN"/>
        </w:rPr>
        <w:t>当局的直接磨擦，暂不宣传于光远等被捕事，拟先经廖①</w:t>
      </w:r>
    </w:p>
    <w:p>
      <w:pPr>
        <w:rPr>
          <w:lang w:eastAsia="zh-CN"/>
        </w:rPr>
      </w:pPr>
      <w:r>
        <w:rPr>
          <w:lang w:eastAsia="zh-CN"/>
        </w:rPr>
        <w:t>的上层谈判和这一抗议与慰问的座谈会表示了群众力量，以</w:t>
      </w:r>
    </w:p>
    <w:p>
      <w:pPr>
        <w:rPr>
          <w:lang w:eastAsia="zh-CN"/>
        </w:rPr>
      </w:pPr>
      <w:r>
        <w:rPr>
          <w:lang w:eastAsia="zh-CN"/>
        </w:rPr>
        <w:t>后再行第二步的公布消息，发动营救等工作；⑤号召全党动</w:t>
      </w:r>
    </w:p>
    <w:p>
      <w:pPr>
        <w:rPr>
          <w:lang w:eastAsia="zh-CN"/>
        </w:rPr>
      </w:pPr>
      <w:r>
        <w:rPr>
          <w:lang w:eastAsia="zh-CN"/>
        </w:rPr>
        <w:t>员，到各团体发动讨论宣传及更推销党报；⑥要在这</w:t>
      </w:r>
      <w:r>
        <w:rPr>
          <w:color w:val="0000E1"/>
          <w:lang w:eastAsia="zh-CN"/>
        </w:rPr>
        <w:t>一</w:t>
      </w:r>
      <w:r>
        <w:rPr>
          <w:color w:val="FF0000"/>
          <w:lang w:eastAsia="zh-CN"/>
        </w:rPr>
        <w:t>-</w:t>
      </w:r>
      <w:r>
        <w:rPr>
          <w:lang w:eastAsia="zh-CN"/>
        </w:rPr>
        <w:t>运动</w:t>
      </w:r>
    </w:p>
    <w:p>
      <w:pPr>
        <w:rPr>
          <w:lang w:eastAsia="zh-CN"/>
        </w:rPr>
      </w:pPr>
      <w:r>
        <w:rPr>
          <w:lang w:eastAsia="zh-CN"/>
        </w:rPr>
        <w:t>中更锻炼幼年的广东党的战斗力与党员的政治斗争力，并估</w:t>
      </w:r>
    </w:p>
    <w:p>
      <w:pPr>
        <w:rPr>
          <w:lang w:eastAsia="zh-CN"/>
        </w:rPr>
      </w:pPr>
      <w:r>
        <w:rPr>
          <w:lang w:eastAsia="zh-CN"/>
        </w:rPr>
        <w:t>计到可能到来的捣乱行为和更严重的局势及如何应付等；⑦</w:t>
      </w:r>
    </w:p>
    <w:p>
      <w:pPr>
        <w:rPr>
          <w:lang w:eastAsia="zh-CN"/>
        </w:rPr>
      </w:pPr>
      <w:r>
        <w:rPr>
          <w:lang w:eastAsia="zh-CN"/>
        </w:rPr>
        <w:t>在分馆接到各方问询信后发出座谈会的通知并由小廖主持，</w:t>
      </w:r>
    </w:p>
    <w:p>
      <w:pPr>
        <w:rPr>
          <w:lang w:eastAsia="zh-CN"/>
        </w:rPr>
      </w:pPr>
      <w:r>
        <w:rPr>
          <w:lang w:eastAsia="zh-CN"/>
        </w:rPr>
        <w:t>预备二百名的会议，除请文化青年两种团体外，党部的亦请</w:t>
      </w:r>
    </w:p>
    <w:p>
      <w:pPr>
        <w:rPr>
          <w:lang w:eastAsia="zh-CN"/>
        </w:rPr>
      </w:pPr>
      <w:r>
        <w:rPr>
          <w:lang w:eastAsia="zh-CN"/>
        </w:rPr>
        <w:t>到，结果竟到了近八百人，挤满了哥仑布（茶楼）楼上楼</w:t>
      </w:r>
    </w:p>
    <w:p>
      <w:pPr>
        <w:rPr>
          <w:lang w:eastAsia="zh-CN"/>
        </w:rPr>
      </w:pPr>
      <w:r>
        <w:rPr>
          <w:lang w:eastAsia="zh-CN"/>
        </w:rPr>
        <w:t>下，党部也发员【动】了四、五十人，并有便衣及警察侦探</w:t>
      </w:r>
    </w:p>
    <w:p>
      <w:pPr>
        <w:rPr>
          <w:lang w:eastAsia="zh-CN"/>
        </w:rPr>
      </w:pPr>
      <w:r>
        <w:rPr>
          <w:lang w:eastAsia="zh-CN"/>
        </w:rPr>
        <w:t>到，许多未请的团体来了人，社会局职员许多机关的职员，</w:t>
      </w:r>
    </w:p>
    <w:p>
      <w:pPr>
        <w:rPr>
          <w:lang w:eastAsia="zh-CN"/>
        </w:rPr>
      </w:pPr>
      <w:r>
        <w:rPr>
          <w:lang w:eastAsia="zh-CN"/>
        </w:rPr>
        <w:t>救亡工作者未请都来了，近郊有农民干部也到了，情形非常</w:t>
      </w:r>
    </w:p>
    <w:p>
      <w:pPr>
        <w:rPr>
          <w:lang w:eastAsia="zh-CN"/>
        </w:rPr>
      </w:pPr>
      <w:r>
        <w:rPr>
          <w:lang w:eastAsia="zh-CN"/>
        </w:rPr>
        <w:t>紧张，与【真】出人意料之外。会议中毕竟发现了顽固分子</w:t>
      </w:r>
    </w:p>
    <w:p>
      <w:pPr>
        <w:rPr>
          <w:lang w:eastAsia="zh-CN"/>
        </w:rPr>
      </w:pPr>
      <w:r>
        <w:rPr>
          <w:lang w:eastAsia="zh-CN"/>
        </w:rPr>
        <w:t>的挑拨言论，省党部总务科长说“《新华日报》少做些破坏</w:t>
      </w:r>
    </w:p>
    <w:p>
      <w:pPr>
        <w:rPr>
          <w:lang w:eastAsia="zh-CN"/>
        </w:rPr>
      </w:pPr>
      <w:r>
        <w:rPr>
          <w:lang w:eastAsia="zh-CN"/>
        </w:rPr>
        <w:t>统一战线工作”，社训队自称千方百计跑出来的人说社训如</w:t>
      </w:r>
    </w:p>
    <w:p>
      <w:pPr>
        <w:rPr>
          <w:lang w:eastAsia="zh-CN"/>
        </w:rPr>
      </w:pPr>
      <w:r>
        <w:rPr>
          <w:lang w:eastAsia="zh-CN"/>
        </w:rPr>
        <w:t>何不对，如何压迫人</w:t>
      </w:r>
      <w:r>
        <w:rPr>
          <w:color w:val="FF0000"/>
          <w:lang w:eastAsia="zh-CN"/>
        </w:rPr>
        <w:t>，</w:t>
      </w:r>
      <w:r>
        <w:rPr>
          <w:lang w:eastAsia="zh-CN"/>
        </w:rPr>
        <w:t>请新华日报援救，等等。幸事先我们</w:t>
      </w:r>
    </w:p>
    <w:p>
      <w:pPr>
        <w:rPr>
          <w:lang w:eastAsia="zh-CN"/>
        </w:rPr>
      </w:pPr>
      <w:r>
        <w:rPr>
          <w:lang w:eastAsia="zh-CN"/>
        </w:rPr>
        <w:t>有估计有教育，群情愤慨质问，但尚无意气表示，小廖亦颇</w:t>
      </w:r>
    </w:p>
    <w:p>
      <w:pPr>
        <w:rPr>
          <w:lang w:eastAsia="zh-CN"/>
        </w:rPr>
      </w:pPr>
      <w:r>
        <w:rPr>
          <w:lang w:eastAsia="zh-CN"/>
        </w:rPr>
        <w:t>能灵活警惕与公正答复，使得顽固分子毫无办法施技，面红</w:t>
      </w:r>
    </w:p>
    <w:p>
      <w:pPr>
        <w:rPr>
          <w:lang w:eastAsia="zh-CN"/>
        </w:rPr>
      </w:pPr>
      <w:r>
        <w:rPr>
          <w:lang w:eastAsia="zh-CN"/>
        </w:rPr>
        <w:t>耳赤无法应付，最后全体</w:t>
      </w:r>
      <w:r>
        <w:rPr>
          <w:color w:val="FF0000"/>
          <w:lang w:eastAsia="zh-CN"/>
        </w:rPr>
        <w:t>（</w:t>
      </w:r>
      <w:r>
        <w:rPr>
          <w:lang w:eastAsia="zh-CN"/>
        </w:rPr>
        <w:t>连便衣侦探、政府人员）都一致</w:t>
      </w:r>
    </w:p>
    <w:p>
      <w:pPr>
        <w:rPr>
          <w:lang w:eastAsia="zh-CN"/>
        </w:rPr>
      </w:pPr>
      <w:r>
        <w:rPr>
          <w:lang w:eastAsia="zh-CN"/>
        </w:rPr>
        <w:t>拥护</w:t>
      </w:r>
      <w:r>
        <w:rPr>
          <w:color w:val="FF0000"/>
          <w:lang w:eastAsia="zh-CN"/>
        </w:rPr>
        <w:t>《</w:t>
      </w:r>
      <w:r>
        <w:rPr>
          <w:lang w:eastAsia="zh-CN"/>
        </w:rPr>
        <w:t>新华日报》是巩固扩大统一战线的，一致通过慰问新</w:t>
      </w:r>
    </w:p>
    <w:p>
      <w:pPr>
        <w:rPr>
          <w:lang w:eastAsia="zh-CN"/>
        </w:rPr>
      </w:pPr>
      <w:r>
        <w:rPr>
          <w:lang w:eastAsia="zh-CN"/>
        </w:rPr>
        <w:t>华报馆同人，勉【励】继续为国工作，最后高呼口号、高唱</w:t>
      </w:r>
    </w:p>
    <w:p>
      <w:pPr>
        <w:rPr>
          <w:lang w:eastAsia="zh-CN"/>
        </w:rPr>
      </w:pPr>
      <w:r>
        <w:rPr>
          <w:lang w:eastAsia="zh-CN"/>
        </w:rPr>
        <w:t>三民主义国歌与救亡进行曲而散。会后群众说“胜读三年统</w:t>
      </w:r>
    </w:p>
    <w:p>
      <w:pPr>
        <w:rPr>
          <w:lang w:eastAsia="zh-CN"/>
        </w:rPr>
      </w:pPr>
      <w:r>
        <w:rPr>
          <w:lang w:eastAsia="zh-CN"/>
        </w:rPr>
        <w:t>一战线书”，国民党员也不能不说“小廖有能力，C.P会说</w:t>
      </w:r>
    </w:p>
    <w:p>
      <w:pPr>
        <w:rPr>
          <w:lang w:eastAsia="zh-CN"/>
        </w:rPr>
      </w:pPr>
      <w:r>
        <w:rPr>
          <w:lang w:eastAsia="zh-CN"/>
        </w:rPr>
        <w:t>话”，“C.P真光明磊落，国民党太倒霉”，“C.P统一战线是</w:t>
      </w:r>
    </w:p>
    <w:p>
      <w:r>
        <w:t>①本文的“廖”、“小廖”均指廖承志。</w:t>
      </w:r>
    </w:p>
    <w:p>
      <w:pPr>
        <w:rPr>
          <w:lang w:eastAsia="zh-CN"/>
        </w:rPr>
      </w:pPr>
      <w:r>
        <w:rPr>
          <w:lang w:eastAsia="zh-CN"/>
        </w:rPr>
        <w:t>224</w:t>
      </w:r>
    </w:p>
    <w:p>
      <w:pPr>
        <w:rPr>
          <w:lang w:eastAsia="zh-CN"/>
        </w:rPr>
      </w:pPr>
      <w:r>
        <w:rPr>
          <w:lang w:eastAsia="zh-CN"/>
        </w:rPr>
        <w:t>正确的真诚的</w:t>
      </w:r>
      <w:r>
        <w:rPr>
          <w:color w:val="808080"/>
          <w:lang w:eastAsia="zh-CN"/>
        </w:rPr>
        <w:t>”</w:t>
      </w:r>
      <w:r>
        <w:rPr>
          <w:lang w:eastAsia="zh-CN"/>
        </w:rPr>
        <w:t>，“停新华报刊只是国民党少数人，我们大多</w:t>
      </w:r>
    </w:p>
    <w:p>
      <w:pPr>
        <w:rPr>
          <w:lang w:eastAsia="zh-CN"/>
        </w:rPr>
      </w:pPr>
      <w:r>
        <w:rPr>
          <w:lang w:eastAsia="zh-CN"/>
        </w:rPr>
        <w:t>数不赞成的”，有马上要订阅《新华日报》的，有要求人党</w:t>
      </w:r>
    </w:p>
    <w:p>
      <w:pPr>
        <w:rPr>
          <w:lang w:eastAsia="zh-CN"/>
        </w:rPr>
      </w:pPr>
      <w:r>
        <w:rPr>
          <w:lang w:eastAsia="zh-CN"/>
        </w:rPr>
        <w:t>的，有称赞广州党大进步有战斗力了</w:t>
      </w:r>
      <w:r>
        <w:rPr>
          <w:color w:val="808080"/>
          <w:lang w:eastAsia="zh-CN"/>
        </w:rPr>
        <w:t>的</w:t>
      </w:r>
      <w:r>
        <w:rPr>
          <w:lang w:eastAsia="zh-CN"/>
        </w:rPr>
        <w:t>...</w:t>
      </w:r>
      <w:r>
        <w:rPr>
          <w:color w:val="FF0000"/>
          <w:lang w:eastAsia="zh-CN"/>
        </w:rPr>
        <w:t>.</w:t>
      </w:r>
      <w:r>
        <w:rPr>
          <w:lang w:eastAsia="zh-CN"/>
        </w:rPr>
        <w:t>但也另外得到</w:t>
      </w:r>
    </w:p>
    <w:p>
      <w:pPr>
        <w:rPr>
          <w:lang w:eastAsia="zh-CN"/>
        </w:rPr>
      </w:pPr>
      <w:r>
        <w:rPr>
          <w:lang w:eastAsia="zh-CN"/>
        </w:rPr>
        <w:t>与产【生】了两种不良影响:①是国民党省市政府、四路军</w:t>
      </w:r>
    </w:p>
    <w:p>
      <w:pPr>
        <w:rPr>
          <w:lang w:eastAsia="zh-CN"/>
        </w:rPr>
      </w:pPr>
      <w:r>
        <w:rPr>
          <w:lang w:eastAsia="zh-CN"/>
        </w:rPr>
        <w:t>当晚紧急开会，顽固分子造谣说广州C.P大肆活动了，要</w:t>
      </w:r>
    </w:p>
    <w:p>
      <w:pPr>
        <w:rPr>
          <w:lang w:eastAsia="zh-CN"/>
        </w:rPr>
      </w:pPr>
      <w:r>
        <w:rPr>
          <w:lang w:eastAsia="zh-CN"/>
        </w:rPr>
        <w:t>向国民党进攻了，献金是第一炮，这是第二炮，必有第三炮</w:t>
      </w:r>
    </w:p>
    <w:p>
      <w:pPr>
        <w:rPr>
          <w:lang w:eastAsia="zh-CN"/>
        </w:rPr>
      </w:pPr>
      <w:r>
        <w:rPr>
          <w:lang w:eastAsia="zh-CN"/>
        </w:rPr>
        <w:t>来，引起了当局的不安害怕，要清查各团体的C.P分子</w:t>
      </w:r>
    </w:p>
    <w:p>
      <w:pPr>
        <w:rPr>
          <w:lang w:eastAsia="zh-CN"/>
        </w:rPr>
      </w:pPr>
      <w:r>
        <w:rPr>
          <w:lang w:eastAsia="zh-CN"/>
        </w:rPr>
        <w:t>（抗先与青年中部分党员暴露面目，有人提倡解散），并警告</w:t>
      </w:r>
    </w:p>
    <w:p>
      <w:pPr>
        <w:rPr>
          <w:lang w:eastAsia="zh-CN"/>
        </w:rPr>
      </w:pPr>
      <w:r>
        <w:rPr>
          <w:color w:val="FF0000"/>
          <w:lang w:eastAsia="zh-CN"/>
        </w:rPr>
        <w:t>〈</w:t>
      </w:r>
      <w:r>
        <w:rPr>
          <w:lang w:eastAsia="zh-CN"/>
        </w:rPr>
        <w:t>救亡日报</w:t>
      </w:r>
      <w:r>
        <w:rPr>
          <w:color w:val="008000"/>
          <w:lang w:eastAsia="zh-CN"/>
        </w:rPr>
        <w:t>》</w:t>
      </w:r>
      <w:r>
        <w:rPr>
          <w:lang w:eastAsia="zh-CN"/>
        </w:rPr>
        <w:t>以后定须经过党部审查等等。②是少数党员看</w:t>
      </w:r>
    </w:p>
    <w:p>
      <w:pPr>
        <w:rPr>
          <w:lang w:eastAsia="zh-CN"/>
        </w:rPr>
      </w:pPr>
      <w:r>
        <w:rPr>
          <w:lang w:eastAsia="zh-CN"/>
        </w:rPr>
        <w:t>到了这种现象而害怕，说这一座谈会弄糟了，不能活动了，</w:t>
      </w:r>
    </w:p>
    <w:p>
      <w:pPr>
        <w:rPr>
          <w:lang w:eastAsia="zh-CN"/>
        </w:rPr>
      </w:pPr>
      <w:r>
        <w:rPr>
          <w:lang w:eastAsia="zh-CN"/>
        </w:rPr>
        <w:t>会遭受大的打击等等。省委于是又进行紧急集议，提出这会</w:t>
      </w:r>
    </w:p>
    <w:p>
      <w:pPr>
        <w:rPr>
          <w:lang w:eastAsia="zh-CN"/>
        </w:rPr>
      </w:pPr>
      <w:r>
        <w:rPr>
          <w:lang w:eastAsia="zh-CN"/>
        </w:rPr>
        <w:t>是成功的胜利的，弱点是部分党员活动方式不妥，露了行</w:t>
      </w:r>
    </w:p>
    <w:p>
      <w:pPr>
        <w:rPr>
          <w:lang w:eastAsia="zh-CN"/>
        </w:rPr>
      </w:pPr>
      <w:r>
        <w:rPr>
          <w:lang w:eastAsia="zh-CN"/>
        </w:rPr>
        <w:t>迹；其次是到的人太无限制（也有些无法限制），因为会议</w:t>
      </w:r>
    </w:p>
    <w:p>
      <w:pPr>
        <w:rPr>
          <w:lang w:eastAsia="zh-CN"/>
        </w:rPr>
      </w:pPr>
      <w:r>
        <w:rPr>
          <w:lang w:eastAsia="zh-CN"/>
        </w:rPr>
        <w:t>中的正确多半无弱点为人所察及，表示了群众的力量，在现</w:t>
      </w:r>
    </w:p>
    <w:p>
      <w:pPr>
        <w:rPr>
          <w:lang w:eastAsia="zh-CN"/>
        </w:rPr>
      </w:pPr>
      <w:r>
        <w:rPr>
          <w:lang w:eastAsia="zh-CN"/>
        </w:rPr>
        <w:t>时政府决不能违反国民党做出更坏事出来</w:t>
      </w:r>
      <w:r>
        <w:rPr>
          <w:color w:val="FF0000"/>
          <w:lang w:eastAsia="zh-CN"/>
        </w:rPr>
        <w:t>,</w:t>
      </w:r>
      <w:del w:id="140" w:author="林 清" w:date="2018-10-08T17:27:00Z">
        <w:r>
          <w:rPr>
            <w:color w:val="FF0000"/>
            <w:lang w:eastAsia="zh-CN"/>
          </w:rPr>
          <w:delText>D</w:delText>
        </w:r>
      </w:del>
      <w:ins w:id="141" w:author="林 清" w:date="2018-10-08T17:27:00Z">
        <w:r>
          <w:rPr>
            <w:color w:val="FF0000"/>
            <w:lang w:eastAsia="zh-CN"/>
          </w:rPr>
          <w:t>①</w:t>
        </w:r>
      </w:ins>
      <w:r>
        <w:rPr>
          <w:lang w:eastAsia="zh-CN"/>
        </w:rPr>
        <w:t>但必须分头作</w:t>
      </w:r>
    </w:p>
    <w:p>
      <w:pPr>
        <w:rPr>
          <w:lang w:eastAsia="zh-CN"/>
        </w:rPr>
      </w:pPr>
      <w:r>
        <w:rPr>
          <w:lang w:eastAsia="zh-CN"/>
        </w:rPr>
        <w:t>解释的工作，特别是廖、云广英应向各方解释，和抗先青年</w:t>
      </w:r>
    </w:p>
    <w:p>
      <w:pPr>
        <w:rPr>
          <w:lang w:eastAsia="zh-CN"/>
        </w:rPr>
      </w:pPr>
      <w:r>
        <w:rPr>
          <w:lang w:eastAsia="zh-CN"/>
        </w:rPr>
        <w:t>群社等干部表示“只是因欲了解真相而去站了统一战线与青</w:t>
      </w:r>
    </w:p>
    <w:p>
      <w:pPr>
        <w:rPr>
          <w:lang w:eastAsia="zh-CN"/>
        </w:rPr>
      </w:pPr>
      <w:r>
        <w:rPr>
          <w:lang w:eastAsia="zh-CN"/>
        </w:rPr>
        <w:t>年立场而发言”。同时省委也认为前进的步骤到此时应是暂</w:t>
      </w:r>
    </w:p>
    <w:p>
      <w:pPr>
        <w:rPr>
          <w:lang w:eastAsia="zh-CN"/>
        </w:rPr>
      </w:pPr>
      <w:r>
        <w:rPr>
          <w:lang w:eastAsia="zh-CN"/>
        </w:rPr>
        <w:t>缓，巩固已得到胜利，埋头做组织工作，准备个别的挑拨者</w:t>
      </w:r>
    </w:p>
    <w:p>
      <w:pPr>
        <w:rPr>
          <w:lang w:eastAsia="zh-CN"/>
        </w:rPr>
      </w:pPr>
      <w:r>
        <w:rPr>
          <w:lang w:eastAsia="zh-CN"/>
        </w:rPr>
        <w:t>的应付和研究教训，教育党员准备新的斗争，至于营救于②</w:t>
      </w:r>
    </w:p>
    <w:p>
      <w:pPr>
        <w:rPr>
          <w:lang w:eastAsia="zh-CN"/>
        </w:rPr>
      </w:pPr>
      <w:r>
        <w:rPr>
          <w:lang w:eastAsia="zh-CN"/>
        </w:rPr>
        <w:t>的事情决仍暂用上层谈判，和每日个别探监慰问，只表示群</w:t>
      </w:r>
    </w:p>
    <w:p>
      <w:pPr>
        <w:rPr>
          <w:lang w:eastAsia="zh-CN"/>
        </w:rPr>
      </w:pPr>
      <w:r>
        <w:rPr>
          <w:lang w:eastAsia="zh-CN"/>
        </w:rPr>
        <w:t>众团体的营救与关心，而不大作群众运动。结果，当时鉴于</w:t>
      </w:r>
    </w:p>
    <w:p>
      <w:pPr>
        <w:rPr>
          <w:lang w:eastAsia="zh-CN"/>
        </w:rPr>
      </w:pPr>
      <w:r>
        <w:rPr>
          <w:lang w:eastAsia="zh-CN"/>
        </w:rPr>
        <w:t>不宜扩大，于</w:t>
      </w:r>
      <w:r>
        <w:rPr>
          <w:color w:val="FF0000"/>
          <w:lang w:eastAsia="zh-CN"/>
        </w:rPr>
        <w:t>”</w:t>
      </w:r>
      <w:r>
        <w:rPr>
          <w:lang w:eastAsia="zh-CN"/>
        </w:rPr>
        <w:t>等允许释放，后由云④保释，抗先等团体再</w:t>
      </w:r>
    </w:p>
    <w:p>
      <w:pPr>
        <w:rPr>
          <w:lang w:eastAsia="zh-CN"/>
        </w:rPr>
      </w:pPr>
      <w:r>
        <w:rPr>
          <w:lang w:eastAsia="zh-CN"/>
        </w:rPr>
        <w:t>原文如此。此两句不通顺，可能有错漏。</w:t>
      </w:r>
    </w:p>
    <w:p>
      <w:pPr>
        <w:rPr>
          <w:lang w:eastAsia="zh-CN"/>
        </w:rPr>
      </w:pPr>
      <w:r>
        <w:rPr>
          <w:lang w:eastAsia="zh-CN"/>
        </w:rPr>
        <w:t>③指于光远同志。</w:t>
      </w:r>
    </w:p>
    <w:p>
      <w:pPr>
        <w:rPr>
          <w:lang w:eastAsia="zh-CN"/>
        </w:rPr>
      </w:pPr>
      <w:r>
        <w:rPr>
          <w:lang w:eastAsia="zh-CN"/>
        </w:rPr>
        <w:t>④本文的“云”均指云广英同志。</w:t>
      </w:r>
    </w:p>
    <w:p>
      <w:pPr>
        <w:rPr>
          <w:lang w:eastAsia="zh-CN"/>
        </w:rPr>
      </w:pPr>
      <w:r>
        <w:rPr>
          <w:lang w:eastAsia="zh-CN"/>
        </w:rPr>
        <w:t>225</w:t>
      </w:r>
    </w:p>
    <w:p>
      <w:pPr>
        <w:rPr>
          <w:lang w:eastAsia="zh-CN"/>
        </w:rPr>
      </w:pPr>
      <w:r>
        <w:rPr>
          <w:lang w:eastAsia="zh-CN"/>
        </w:rPr>
        <w:t>经过上层疏通与本身的团结仍继续支持下去了。</w:t>
      </w:r>
    </w:p>
    <w:p>
      <w:pPr>
        <w:rPr>
          <w:lang w:eastAsia="zh-CN"/>
        </w:rPr>
      </w:pPr>
      <w:r>
        <w:rPr>
          <w:lang w:eastAsia="zh-CN"/>
        </w:rPr>
        <w:t>（2）反对查禁抗战书报问题，曾在七月份亦发动过一个</w:t>
      </w:r>
    </w:p>
    <w:p>
      <w:pPr>
        <w:rPr>
          <w:lang w:eastAsia="zh-CN"/>
        </w:rPr>
      </w:pPr>
      <w:r>
        <w:rPr>
          <w:lang w:eastAsia="zh-CN"/>
        </w:rPr>
        <w:t>斗争，这是用合法的群众力量进行的，先经过书店店员与老</w:t>
      </w:r>
    </w:p>
    <w:p>
      <w:pPr>
        <w:rPr>
          <w:lang w:eastAsia="zh-CN"/>
        </w:rPr>
      </w:pPr>
      <w:r>
        <w:rPr>
          <w:lang w:eastAsia="zh-CN"/>
        </w:rPr>
        <w:t>板分头的商议，后文化界的座谈及报纸上论文响应，最后由</w:t>
      </w:r>
    </w:p>
    <w:p>
      <w:pPr>
        <w:rPr>
          <w:lang w:eastAsia="zh-CN"/>
        </w:rPr>
      </w:pPr>
      <w:r>
        <w:rPr>
          <w:lang w:eastAsia="zh-CN"/>
        </w:rPr>
        <w:t>书店印刷业、文化界联名而以书店商为主，向政府交涉，理</w:t>
      </w:r>
    </w:p>
    <w:p>
      <w:pPr>
        <w:rPr>
          <w:lang w:eastAsia="zh-CN"/>
        </w:rPr>
      </w:pPr>
      <w:r>
        <w:rPr>
          <w:lang w:eastAsia="zh-CN"/>
        </w:rPr>
        <w:t>由:①所有书籍于抗战有益，查禁是不妥当的；②已经印好</w:t>
      </w:r>
    </w:p>
    <w:p>
      <w:pPr>
        <w:rPr>
          <w:lang w:eastAsia="zh-CN"/>
        </w:rPr>
      </w:pPr>
      <w:r>
        <w:rPr>
          <w:lang w:eastAsia="zh-CN"/>
        </w:rPr>
        <w:t>不售是无谓损失；③香港英政府统治下尚可贩卖，本国内不</w:t>
      </w:r>
    </w:p>
    <w:p>
      <w:pPr>
        <w:rPr>
          <w:lang w:eastAsia="zh-CN"/>
        </w:rPr>
      </w:pPr>
      <w:r>
        <w:rPr>
          <w:lang w:eastAsia="zh-CN"/>
        </w:rPr>
        <w:t>能于国际影响也不好，事实上香港能卖，禁也禁不了，如果</w:t>
      </w:r>
    </w:p>
    <w:p>
      <w:pPr>
        <w:rPr>
          <w:lang w:eastAsia="zh-CN"/>
        </w:rPr>
      </w:pPr>
      <w:r>
        <w:rPr>
          <w:lang w:eastAsia="zh-CN"/>
        </w:rPr>
        <w:t>真禁，</w:t>
      </w:r>
      <w:r>
        <w:rPr>
          <w:color w:val="FF0000"/>
          <w:lang w:eastAsia="zh-CN"/>
        </w:rPr>
        <w:t>书</w:t>
      </w:r>
      <w:r>
        <w:rPr>
          <w:lang w:eastAsia="zh-CN"/>
        </w:rPr>
        <w:t>店只有搬去香港，因卖这些书真能赚钱，书店不是</w:t>
      </w:r>
    </w:p>
    <w:p>
      <w:pPr>
        <w:rPr>
          <w:lang w:eastAsia="zh-CN"/>
        </w:rPr>
      </w:pPr>
      <w:r>
        <w:rPr>
          <w:lang w:eastAsia="zh-CN"/>
        </w:rPr>
        <w:t>为党派是为营业</w:t>
      </w:r>
      <w:r>
        <w:rPr>
          <w:color w:val="FF0000"/>
          <w:lang w:eastAsia="zh-CN"/>
        </w:rPr>
        <w:t>，</w:t>
      </w:r>
      <w:r>
        <w:rPr>
          <w:lang w:eastAsia="zh-CN"/>
        </w:rPr>
        <w:t>尤其是广州一切不合理事件随时影响国</w:t>
      </w:r>
    </w:p>
    <w:p>
      <w:pPr>
        <w:rPr>
          <w:lang w:eastAsia="zh-CN"/>
        </w:rPr>
      </w:pPr>
      <w:r>
        <w:rPr>
          <w:lang w:eastAsia="zh-CN"/>
        </w:rPr>
        <w:t>际，请当局注意。结果完全胜利。</w:t>
      </w:r>
    </w:p>
    <w:p>
      <w:pPr>
        <w:rPr>
          <w:lang w:eastAsia="zh-CN"/>
        </w:rPr>
      </w:pPr>
      <w:r>
        <w:rPr>
          <w:lang w:eastAsia="zh-CN"/>
        </w:rPr>
        <w:t>3.属于人民生活方面的有:</w:t>
      </w:r>
    </w:p>
    <w:p>
      <w:pPr>
        <w:rPr>
          <w:lang w:eastAsia="zh-CN"/>
        </w:rPr>
      </w:pPr>
      <w:r>
        <w:rPr>
          <w:lang w:eastAsia="zh-CN"/>
        </w:rPr>
        <w:t>（1）广州榨油工人的斗争。还在去年十二月与今年一月，</w:t>
      </w:r>
    </w:p>
    <w:p>
      <w:pPr>
        <w:rPr>
          <w:lang w:eastAsia="zh-CN"/>
        </w:rPr>
      </w:pPr>
      <w:r>
        <w:rPr>
          <w:lang w:eastAsia="zh-CN"/>
        </w:rPr>
        <w:t>榨油工人参加了当局所号召的两次救亡工作</w:t>
      </w:r>
      <w:r>
        <w:rPr>
          <w:color w:val="008000"/>
          <w:lang w:eastAsia="zh-CN"/>
        </w:rPr>
        <w:t>,</w:t>
      </w:r>
      <w:r>
        <w:rPr>
          <w:lang w:eastAsia="zh-CN"/>
        </w:rPr>
        <w:t>竟为厂主扣除</w:t>
      </w:r>
    </w:p>
    <w:p>
      <w:pPr>
        <w:rPr>
          <w:lang w:eastAsia="zh-CN"/>
        </w:rPr>
      </w:pPr>
      <w:r>
        <w:rPr>
          <w:lang w:eastAsia="zh-CN"/>
        </w:rPr>
        <w:t>工资。为反对扣资</w:t>
      </w:r>
      <w:r>
        <w:rPr>
          <w:color w:val="0000E1"/>
          <w:lang w:eastAsia="zh-CN"/>
        </w:rPr>
        <w:t>,</w:t>
      </w:r>
      <w:r>
        <w:rPr>
          <w:lang w:eastAsia="zh-CN"/>
        </w:rPr>
        <w:t>保障救亡工人的生活</w:t>
      </w:r>
      <w:r>
        <w:rPr>
          <w:color w:val="008000"/>
          <w:lang w:eastAsia="zh-CN"/>
        </w:rPr>
        <w:t>，</w:t>
      </w:r>
      <w:r>
        <w:rPr>
          <w:lang w:eastAsia="zh-CN"/>
        </w:rPr>
        <w:t>于是发动了斗争，</w:t>
      </w:r>
    </w:p>
    <w:p>
      <w:pPr>
        <w:rPr>
          <w:lang w:eastAsia="zh-CN"/>
        </w:rPr>
      </w:pPr>
      <w:r>
        <w:rPr>
          <w:lang w:eastAsia="zh-CN"/>
        </w:rPr>
        <w:t>曾罢工了七天</w:t>
      </w:r>
      <w:r>
        <w:rPr>
          <w:color w:val="FF0000"/>
          <w:lang w:eastAsia="zh-CN"/>
        </w:rPr>
        <w:t>，</w:t>
      </w:r>
      <w:r>
        <w:rPr>
          <w:lang w:eastAsia="zh-CN"/>
        </w:rPr>
        <w:t>省市党部也相当同情援助,经调解上工</w:t>
      </w:r>
      <w:r>
        <w:rPr>
          <w:color w:val="0000E1"/>
          <w:lang w:eastAsia="zh-CN"/>
        </w:rPr>
        <w:t>，</w:t>
      </w:r>
      <w:r>
        <w:rPr>
          <w:lang w:eastAsia="zh-CN"/>
        </w:rPr>
        <w:t>然而</w:t>
      </w:r>
    </w:p>
    <w:p>
      <w:pPr>
        <w:rPr>
          <w:lang w:eastAsia="zh-CN"/>
        </w:rPr>
      </w:pPr>
      <w:r>
        <w:rPr>
          <w:lang w:eastAsia="zh-CN"/>
        </w:rPr>
        <w:t>工资则到几个月后才发给。这次斗争</w:t>
      </w:r>
      <w:r>
        <w:rPr>
          <w:color w:val="808080"/>
          <w:lang w:eastAsia="zh-CN"/>
        </w:rPr>
        <w:t>，</w:t>
      </w:r>
      <w:r>
        <w:rPr>
          <w:lang w:eastAsia="zh-CN"/>
        </w:rPr>
        <w:t>工人的利益保障与团</w:t>
      </w:r>
    </w:p>
    <w:p>
      <w:pPr>
        <w:rPr>
          <w:lang w:eastAsia="zh-CN"/>
        </w:rPr>
      </w:pPr>
      <w:r>
        <w:rPr>
          <w:lang w:eastAsia="zh-CN"/>
        </w:rPr>
        <w:t>结情绪的提高</w:t>
      </w:r>
      <w:r>
        <w:rPr>
          <w:color w:val="008000"/>
          <w:lang w:eastAsia="zh-CN"/>
        </w:rPr>
        <w:t>，</w:t>
      </w:r>
      <w:r>
        <w:rPr>
          <w:lang w:eastAsia="zh-CN"/>
        </w:rPr>
        <w:t>对工会的信仰等是有成绩的</w:t>
      </w:r>
      <w:r>
        <w:rPr>
          <w:color w:val="808080"/>
          <w:lang w:eastAsia="zh-CN"/>
        </w:rPr>
        <w:t>,</w:t>
      </w:r>
      <w:r>
        <w:rPr>
          <w:lang w:eastAsia="zh-CN"/>
        </w:rPr>
        <w:t>但因罢工手段来</w:t>
      </w:r>
    </w:p>
    <w:p>
      <w:pPr>
        <w:rPr>
          <w:lang w:eastAsia="zh-CN"/>
        </w:rPr>
      </w:pPr>
      <w:r>
        <w:rPr>
          <w:lang w:eastAsia="zh-CN"/>
        </w:rPr>
        <w:t>得太早</w:t>
      </w:r>
      <w:r>
        <w:rPr>
          <w:color w:val="808080"/>
          <w:lang w:eastAsia="zh-CN"/>
        </w:rPr>
        <w:t>,</w:t>
      </w:r>
      <w:r>
        <w:rPr>
          <w:lang w:eastAsia="zh-CN"/>
        </w:rPr>
        <w:t>引起了资本家们与当局一些害怕</w:t>
      </w:r>
      <w:r>
        <w:rPr>
          <w:color w:val="0000E1"/>
          <w:lang w:eastAsia="zh-CN"/>
        </w:rPr>
        <w:t>,</w:t>
      </w:r>
      <w:r>
        <w:rPr>
          <w:lang w:eastAsia="zh-CN"/>
        </w:rPr>
        <w:t>则是损失与弱点。</w:t>
      </w:r>
    </w:p>
    <w:p>
      <w:pPr>
        <w:rPr>
          <w:lang w:eastAsia="zh-CN"/>
        </w:rPr>
      </w:pPr>
      <w:r>
        <w:rPr>
          <w:color w:val="FF0000"/>
          <w:lang w:eastAsia="zh-CN"/>
        </w:rPr>
        <w:t>（</w:t>
      </w:r>
      <w:r>
        <w:rPr>
          <w:lang w:eastAsia="zh-CN"/>
        </w:rPr>
        <w:t>2）省港海员的斗争。香港海员救亡情绪高涨，捐款救</w:t>
      </w:r>
    </w:p>
    <w:p>
      <w:pPr>
        <w:rPr>
          <w:lang w:eastAsia="zh-CN"/>
        </w:rPr>
      </w:pPr>
      <w:r>
        <w:rPr>
          <w:lang w:eastAsia="zh-CN"/>
        </w:rPr>
        <w:t>国很热烈，从不后人，一面反对运货去日本，一面要求相当</w:t>
      </w:r>
    </w:p>
    <w:p>
      <w:pPr>
        <w:rPr>
          <w:lang w:eastAsia="zh-CN"/>
        </w:rPr>
      </w:pPr>
      <w:r>
        <w:rPr>
          <w:lang w:eastAsia="zh-CN"/>
        </w:rPr>
        <w:t>增加工资（因抗战后物价贵，捐款多生活困难），曾引起过</w:t>
      </w:r>
    </w:p>
    <w:p>
      <w:pPr>
        <w:rPr>
          <w:lang w:eastAsia="zh-CN"/>
        </w:rPr>
      </w:pPr>
      <w:r>
        <w:rPr>
          <w:lang w:eastAsia="zh-CN"/>
        </w:rPr>
        <w:t>几次船员的罢工与被迫解雇。到十二月时斗争日益尖锐，于</w:t>
      </w:r>
    </w:p>
    <w:p>
      <w:pPr>
        <w:rPr>
          <w:lang w:eastAsia="zh-CN"/>
        </w:rPr>
      </w:pPr>
      <w:r>
        <w:rPr>
          <w:lang w:eastAsia="zh-CN"/>
        </w:rPr>
        <w:t>是要求团结扩大力量更迫切，到今年一月拟扩大工会，但这</w:t>
      </w:r>
    </w:p>
    <w:p>
      <w:pPr>
        <w:rPr>
          <w:lang w:eastAsia="zh-CN"/>
        </w:rPr>
      </w:pPr>
      <w:r>
        <w:rPr>
          <w:lang w:eastAsia="zh-CN"/>
        </w:rPr>
        <w:t>时正是日寇南进政策加紧威吓英国，英国动摇不定之时，这</w:t>
      </w:r>
    </w:p>
    <w:p>
      <w:pPr>
        <w:rPr>
          <w:lang w:eastAsia="zh-CN"/>
        </w:rPr>
      </w:pPr>
      <w:r>
        <w:rPr>
          <w:lang w:eastAsia="zh-CN"/>
        </w:rPr>
        <w:t>一扩大的空气与罢工的斗争威吓英政府，【于是】下令解散</w:t>
      </w:r>
    </w:p>
    <w:p>
      <w:pPr>
        <w:rPr>
          <w:lang w:eastAsia="zh-CN"/>
        </w:rPr>
      </w:pPr>
      <w:r>
        <w:rPr>
          <w:lang w:eastAsia="zh-CN"/>
        </w:rPr>
        <w:t>226</w:t>
      </w:r>
    </w:p>
    <w:p>
      <w:pPr>
        <w:rPr>
          <w:lang w:eastAsia="zh-CN"/>
        </w:rPr>
      </w:pPr>
      <w:r>
        <w:rPr>
          <w:lang w:eastAsia="zh-CN"/>
        </w:rPr>
        <w:t>了工会，宣布了战时紧急法令，严禁党的活动。我们一面转</w:t>
      </w:r>
    </w:p>
    <w:p>
      <w:pPr>
        <w:rPr>
          <w:lang w:eastAsia="zh-CN"/>
        </w:rPr>
      </w:pPr>
      <w:r>
        <w:rPr>
          <w:lang w:eastAsia="zh-CN"/>
        </w:rPr>
        <w:t>变海员工作方针，一面“南委”迁移广州，香港整个工作方</w:t>
      </w:r>
    </w:p>
    <w:p>
      <w:pPr>
        <w:rPr>
          <w:lang w:eastAsia="zh-CN"/>
        </w:rPr>
      </w:pPr>
      <w:r>
        <w:rPr>
          <w:lang w:eastAsia="zh-CN"/>
        </w:rPr>
        <w:t>针亦有新的转变。这一斗争是失败的，但他给予我们以很好</w:t>
      </w:r>
    </w:p>
    <w:p>
      <w:pPr>
        <w:rPr>
          <w:lang w:eastAsia="zh-CN"/>
        </w:rPr>
      </w:pPr>
      <w:r>
        <w:rPr>
          <w:lang w:eastAsia="zh-CN"/>
        </w:rPr>
        <w:t>的教训是:①香港是英国的殖民地，英的现行政策是动摇右</w:t>
      </w:r>
    </w:p>
    <w:p>
      <w:pPr>
        <w:rPr>
          <w:lang w:eastAsia="zh-CN"/>
        </w:rPr>
      </w:pPr>
      <w:r>
        <w:rPr>
          <w:lang w:eastAsia="zh-CN"/>
        </w:rPr>
        <w:t>倾，中国是要争取英国的同情援助，不能给以不安与威吓。</w:t>
      </w:r>
    </w:p>
    <w:p>
      <w:pPr>
        <w:rPr>
          <w:lang w:eastAsia="zh-CN"/>
        </w:rPr>
      </w:pPr>
      <w:r>
        <w:rPr>
          <w:lang w:eastAsia="zh-CN"/>
        </w:rPr>
        <w:t>香港的群众运动必须认识这一特点，不能因小失大，我们需</w:t>
      </w:r>
    </w:p>
    <w:p>
      <w:pPr>
        <w:rPr>
          <w:lang w:eastAsia="zh-CN"/>
        </w:rPr>
      </w:pPr>
      <w:r>
        <w:rPr>
          <w:lang w:eastAsia="zh-CN"/>
        </w:rPr>
        <w:t>要有计划的自觉的对英让步，不在香港进行大的群众运</w:t>
      </w:r>
      <w:r>
        <w:rPr>
          <w:color w:val="008000"/>
          <w:lang w:eastAsia="zh-CN"/>
        </w:rPr>
        <w:t>动</w:t>
      </w:r>
      <w:r>
        <w:rPr>
          <w:lang w:eastAsia="zh-CN"/>
        </w:rPr>
        <w:t>足</w:t>
      </w:r>
    </w:p>
    <w:p>
      <w:pPr>
        <w:rPr>
          <w:lang w:eastAsia="zh-CN"/>
        </w:rPr>
      </w:pPr>
      <w:r>
        <w:rPr>
          <w:lang w:eastAsia="zh-CN"/>
        </w:rPr>
        <w:t>以使其不安的事件，海员工会的被解散是由于未能把握这一</w:t>
      </w:r>
    </w:p>
    <w:p>
      <w:pPr>
        <w:rPr>
          <w:lang w:eastAsia="zh-CN"/>
        </w:rPr>
      </w:pPr>
      <w:r>
        <w:rPr>
          <w:lang w:eastAsia="zh-CN"/>
        </w:rPr>
        <w:t>认识与方针。②海员反对运输军火到日本或完全不去日本这</w:t>
      </w:r>
    </w:p>
    <w:p>
      <w:pPr>
        <w:rPr>
          <w:lang w:eastAsia="zh-CN"/>
        </w:rPr>
      </w:pPr>
      <w:r>
        <w:rPr>
          <w:lang w:eastAsia="zh-CN"/>
        </w:rPr>
        <w:t>自然是对的，但这种斗争的直接对象并不是日本而是各船主</w:t>
      </w:r>
    </w:p>
    <w:p>
      <w:pPr>
        <w:rPr>
          <w:lang w:eastAsia="zh-CN"/>
        </w:rPr>
      </w:pPr>
      <w:r>
        <w:rPr>
          <w:lang w:eastAsia="zh-CN"/>
        </w:rPr>
        <w:t>与公司，这样既错</w:t>
      </w:r>
      <w:r>
        <w:rPr>
          <w:color w:val="808080"/>
          <w:lang w:eastAsia="zh-CN"/>
        </w:rPr>
        <w:t>乱</w:t>
      </w:r>
      <w:r>
        <w:rPr>
          <w:lang w:eastAsia="zh-CN"/>
        </w:rPr>
        <w:t>了斗争的直接目标，而又不能很适当步</w:t>
      </w:r>
    </w:p>
    <w:p>
      <w:pPr>
        <w:rPr>
          <w:lang w:eastAsia="zh-CN"/>
        </w:rPr>
      </w:pPr>
      <w:r>
        <w:rPr>
          <w:lang w:eastAsia="zh-CN"/>
        </w:rPr>
        <w:t>聚的引起西洋的海员同情，自然不能胜利，结果解雇以致工</w:t>
      </w:r>
    </w:p>
    <w:p>
      <w:pPr>
        <w:rPr>
          <w:lang w:eastAsia="zh-CN"/>
        </w:rPr>
      </w:pPr>
      <w:r>
        <w:rPr>
          <w:lang w:eastAsia="zh-CN"/>
        </w:rPr>
        <w:t>会被解散都是损失。③海员对于救亡的任务应不近视在这些</w:t>
      </w:r>
    </w:p>
    <w:p>
      <w:pPr>
        <w:rPr>
          <w:lang w:eastAsia="zh-CN"/>
        </w:rPr>
      </w:pPr>
      <w:r>
        <w:rPr>
          <w:lang w:eastAsia="zh-CN"/>
        </w:rPr>
        <w:t>方面，而应是如何做国际</w:t>
      </w:r>
      <w:r>
        <w:rPr>
          <w:color w:val="808080"/>
          <w:lang w:eastAsia="zh-CN"/>
        </w:rPr>
        <w:t>宣</w:t>
      </w:r>
      <w:r>
        <w:rPr>
          <w:lang w:eastAsia="zh-CN"/>
        </w:rPr>
        <w:t>传争取国际人</w:t>
      </w:r>
      <w:r>
        <w:rPr>
          <w:color w:val="808080"/>
          <w:lang w:eastAsia="zh-CN"/>
        </w:rPr>
        <w:t>士</w:t>
      </w:r>
      <w:r>
        <w:rPr>
          <w:lang w:eastAsia="zh-CN"/>
        </w:rPr>
        <w:t>及外国海员的同</w:t>
      </w:r>
    </w:p>
    <w:p>
      <w:pPr>
        <w:rPr>
          <w:lang w:eastAsia="zh-CN"/>
        </w:rPr>
      </w:pPr>
      <w:r>
        <w:rPr>
          <w:lang w:eastAsia="zh-CN"/>
        </w:rPr>
        <w:t>情，援助中国；如何团结海员，教育海员，保障国际交通和</w:t>
      </w:r>
    </w:p>
    <w:p>
      <w:pPr>
        <w:rPr>
          <w:lang w:eastAsia="zh-CN"/>
        </w:rPr>
      </w:pPr>
      <w:r>
        <w:rPr>
          <w:lang w:eastAsia="zh-CN"/>
        </w:rPr>
        <w:t>准备力量在将来国际战争需用；募捐救国是很好的，【但】</w:t>
      </w:r>
    </w:p>
    <w:p>
      <w:pPr>
        <w:rPr>
          <w:lang w:eastAsia="zh-CN"/>
        </w:rPr>
      </w:pPr>
      <w:r>
        <w:rPr>
          <w:lang w:eastAsia="zh-CN"/>
        </w:rPr>
        <w:t>应顾及生活，并主要是去宣传向外人旅客募捐。这些教训对</w:t>
      </w:r>
    </w:p>
    <w:p>
      <w:pPr>
        <w:rPr>
          <w:lang w:eastAsia="zh-CN"/>
        </w:rPr>
      </w:pPr>
      <w:r>
        <w:rPr>
          <w:lang w:eastAsia="zh-CN"/>
        </w:rPr>
        <w:t>以后海员的转变发展与整个香港工作的转变巩固与发展都是</w:t>
      </w:r>
    </w:p>
    <w:p>
      <w:pPr>
        <w:rPr>
          <w:lang w:eastAsia="zh-CN"/>
        </w:rPr>
      </w:pPr>
      <w:r>
        <w:rPr>
          <w:lang w:eastAsia="zh-CN"/>
        </w:rPr>
        <w:t>有意</w:t>
      </w:r>
      <w:r>
        <w:rPr>
          <w:color w:val="0000E1"/>
          <w:lang w:eastAsia="zh-CN"/>
        </w:rPr>
        <w:t>义</w:t>
      </w:r>
      <w:r>
        <w:rPr>
          <w:lang w:eastAsia="zh-CN"/>
        </w:rPr>
        <w:t>的。</w:t>
      </w:r>
    </w:p>
    <w:p>
      <w:pPr>
        <w:rPr>
          <w:lang w:eastAsia="zh-CN"/>
        </w:rPr>
      </w:pPr>
      <w:r>
        <w:rPr>
          <w:lang w:eastAsia="zh-CN"/>
        </w:rPr>
        <w:t>（3）广州小学教师的斗争的调解。社会局解散小学，使</w:t>
      </w:r>
    </w:p>
    <w:p>
      <w:pPr>
        <w:rPr>
          <w:lang w:eastAsia="zh-CN"/>
        </w:rPr>
      </w:pPr>
      <w:r>
        <w:rPr>
          <w:lang w:eastAsia="zh-CN"/>
        </w:rPr>
        <w:t>教师很多失业，由左翼分子发动了很大一个</w:t>
      </w:r>
      <w:r>
        <w:rPr>
          <w:color w:val="808080"/>
          <w:lang w:eastAsia="zh-CN"/>
        </w:rPr>
        <w:t>斗</w:t>
      </w:r>
      <w:r>
        <w:rPr>
          <w:lang w:eastAsia="zh-CN"/>
        </w:rPr>
        <w:t>争，托派从中</w:t>
      </w:r>
    </w:p>
    <w:p>
      <w:pPr>
        <w:rPr>
          <w:lang w:eastAsia="zh-CN"/>
        </w:rPr>
      </w:pPr>
      <w:r>
        <w:rPr>
          <w:lang w:eastAsia="zh-CN"/>
        </w:rPr>
        <w:t>挑拨，形势日益严重，小学教师则假借八路军支持，硬要推</w:t>
      </w:r>
    </w:p>
    <w:p>
      <w:pPr>
        <w:rPr>
          <w:lang w:eastAsia="zh-CN"/>
        </w:rPr>
      </w:pPr>
      <w:r>
        <w:rPr>
          <w:lang w:eastAsia="zh-CN"/>
        </w:rPr>
        <w:t>翻刘石心的社会局长职，刘则硬要开除一批小学教师。我党</w:t>
      </w:r>
    </w:p>
    <w:p>
      <w:pPr>
        <w:rPr>
          <w:lang w:eastAsia="zh-CN"/>
        </w:rPr>
      </w:pPr>
      <w:r>
        <w:rPr>
          <w:lang w:eastAsia="zh-CN"/>
        </w:rPr>
        <w:t>则居调解地位，结果双方让步，除几个与托派有关分子跑了</w:t>
      </w:r>
    </w:p>
    <w:p>
      <w:pPr>
        <w:rPr>
          <w:lang w:eastAsia="zh-CN"/>
        </w:rPr>
      </w:pPr>
      <w:r>
        <w:rPr>
          <w:lang w:eastAsia="zh-CN"/>
        </w:rPr>
        <w:t>外，小学教师多仍复职工作。这一工作中的调解工作，使我</w:t>
      </w:r>
    </w:p>
    <w:p>
      <w:pPr>
        <w:rPr>
          <w:lang w:eastAsia="zh-CN"/>
        </w:rPr>
      </w:pPr>
      <w:r>
        <w:rPr>
          <w:lang w:eastAsia="zh-CN"/>
        </w:rPr>
        <w:t>们的组织进入了小学教师中，使党员锻炼了统一战线中的工</w:t>
      </w:r>
    </w:p>
    <w:p>
      <w:pPr>
        <w:rPr>
          <w:lang w:eastAsia="zh-CN"/>
        </w:rPr>
      </w:pPr>
      <w:r>
        <w:rPr>
          <w:lang w:eastAsia="zh-CN"/>
        </w:rPr>
        <w:t>227</w:t>
      </w:r>
    </w:p>
    <w:p>
      <w:pPr>
        <w:rPr>
          <w:lang w:eastAsia="zh-CN"/>
        </w:rPr>
      </w:pPr>
      <w:r>
        <w:rPr>
          <w:lang w:eastAsia="zh-CN"/>
        </w:rPr>
        <w:t>作方法与了解，使当局与群众了解我们的光明正大与统一战</w:t>
      </w:r>
    </w:p>
    <w:p>
      <w:pPr>
        <w:rPr>
          <w:lang w:eastAsia="zh-CN"/>
        </w:rPr>
      </w:pPr>
      <w:r>
        <w:rPr>
          <w:lang w:eastAsia="zh-CN"/>
        </w:rPr>
        <w:t>线政策，对党进一步的好影响是成功的，但弱点是对幼稚的</w:t>
      </w:r>
    </w:p>
    <w:p>
      <w:pPr>
        <w:rPr>
          <w:lang w:eastAsia="zh-CN"/>
        </w:rPr>
      </w:pPr>
      <w:r>
        <w:rPr>
          <w:lang w:eastAsia="zh-CN"/>
        </w:rPr>
        <w:t>左翼分子的说服与托派分子的打击还不够，稍失掉一部分左</w:t>
      </w:r>
    </w:p>
    <w:p>
      <w:pPr>
        <w:rPr>
          <w:lang w:eastAsia="zh-CN"/>
        </w:rPr>
      </w:pPr>
      <w:r>
        <w:rPr>
          <w:lang w:eastAsia="zh-CN"/>
        </w:rPr>
        <w:t>翼教师。</w:t>
      </w:r>
    </w:p>
    <w:p>
      <w:pPr>
        <w:rPr>
          <w:lang w:eastAsia="zh-CN"/>
        </w:rPr>
      </w:pPr>
      <w:r>
        <w:rPr>
          <w:lang w:eastAsia="zh-CN"/>
        </w:rPr>
        <w:t>（4）中华书局印刷工人的斗争。厂主无理违约解雇工人</w:t>
      </w:r>
    </w:p>
    <w:p>
      <w:pPr>
        <w:rPr>
          <w:lang w:eastAsia="zh-CN"/>
        </w:rPr>
      </w:pPr>
      <w:r>
        <w:rPr>
          <w:lang w:eastAsia="zh-CN"/>
        </w:rPr>
        <w:t>并减少解雇金，引起了罢工。当时厂方是一面挑拨广东工人</w:t>
      </w:r>
    </w:p>
    <w:p>
      <w:pPr>
        <w:rPr>
          <w:lang w:eastAsia="zh-CN"/>
        </w:rPr>
      </w:pPr>
      <w:r>
        <w:rPr>
          <w:lang w:eastAsia="zh-CN"/>
        </w:rPr>
        <w:t>与上海工人的地方矛盾对立破坏，一面是向港政府控告工人</w:t>
      </w:r>
    </w:p>
    <w:p>
      <w:pPr>
        <w:rPr>
          <w:lang w:eastAsia="zh-CN"/>
        </w:rPr>
      </w:pPr>
      <w:r>
        <w:rPr>
          <w:lang w:eastAsia="zh-CN"/>
        </w:rPr>
        <w:t>扰乱治安，一面是开除工人另雇，一面是收买领袖破坏。我</w:t>
      </w:r>
    </w:p>
    <w:p>
      <w:pPr>
        <w:rPr>
          <w:lang w:eastAsia="zh-CN"/>
        </w:rPr>
      </w:pPr>
      <w:r>
        <w:rPr>
          <w:lang w:eastAsia="zh-CN"/>
        </w:rPr>
        <w:t>们的方针是:同情工人的要求斗争，不同情其罢工方法，</w:t>
      </w:r>
      <w:r>
        <w:rPr>
          <w:color w:val="808080"/>
          <w:lang w:eastAsia="zh-CN"/>
        </w:rPr>
        <w:t>一</w:t>
      </w:r>
    </w:p>
    <w:p>
      <w:pPr>
        <w:rPr>
          <w:lang w:eastAsia="zh-CN"/>
        </w:rPr>
      </w:pPr>
      <w:r>
        <w:rPr>
          <w:lang w:eastAsia="zh-CN"/>
        </w:rPr>
        <w:t>面说服左翼工人采缓和手段合法斗争，一面团结工人勿引起</w:t>
      </w:r>
    </w:p>
    <w:p>
      <w:pPr>
        <w:rPr>
          <w:lang w:eastAsia="zh-CN"/>
        </w:rPr>
      </w:pPr>
      <w:r>
        <w:rPr>
          <w:lang w:eastAsia="zh-CN"/>
        </w:rPr>
        <w:t>地方对立与被收买（经过广东上海两方文化人活动）</w:t>
      </w:r>
      <w:r>
        <w:rPr>
          <w:color w:val="808080"/>
          <w:lang w:eastAsia="zh-CN"/>
        </w:rPr>
        <w:t>，</w:t>
      </w:r>
      <w:r>
        <w:rPr>
          <w:lang w:eastAsia="zh-CN"/>
        </w:rPr>
        <w:t>一面</w:t>
      </w:r>
    </w:p>
    <w:p>
      <w:pPr>
        <w:rPr>
          <w:lang w:eastAsia="zh-CN"/>
        </w:rPr>
      </w:pPr>
      <w:r>
        <w:rPr>
          <w:lang w:eastAsia="zh-CN"/>
        </w:rPr>
        <w:t>不要印刷工会支持罢工而去调解（后政府不准他调解），一</w:t>
      </w:r>
    </w:p>
    <w:p>
      <w:pPr>
        <w:rPr>
          <w:lang w:eastAsia="zh-CN"/>
        </w:rPr>
      </w:pPr>
      <w:r>
        <w:rPr>
          <w:lang w:eastAsia="zh-CN"/>
        </w:rPr>
        <w:t>面动员文化界及各救亡团体出任调解，援助工人反对厂方无</w:t>
      </w:r>
    </w:p>
    <w:p>
      <w:pPr>
        <w:rPr>
          <w:lang w:eastAsia="zh-CN"/>
        </w:rPr>
      </w:pPr>
      <w:r>
        <w:rPr>
          <w:lang w:eastAsia="zh-CN"/>
        </w:rPr>
        <w:t>理违约，并推动工人派代表向国内要求党政方面调解，经过</w:t>
      </w:r>
    </w:p>
    <w:p>
      <w:pPr>
        <w:rPr>
          <w:lang w:eastAsia="zh-CN"/>
        </w:rPr>
      </w:pPr>
      <w:r>
        <w:rPr>
          <w:lang w:eastAsia="zh-CN"/>
        </w:rPr>
        <w:t>一月多的相持，结果完全胜利。事前工人对党对印刷工会的</w:t>
      </w:r>
    </w:p>
    <w:p>
      <w:pPr>
        <w:rPr>
          <w:lang w:eastAsia="zh-CN"/>
        </w:rPr>
      </w:pPr>
      <w:r>
        <w:rPr>
          <w:lang w:eastAsia="zh-CN"/>
        </w:rPr>
        <w:t>态度都不能了解，事后完全了解，对党与工会信仰大增，印</w:t>
      </w:r>
    </w:p>
    <w:p>
      <w:pPr>
        <w:rPr>
          <w:lang w:eastAsia="zh-CN"/>
        </w:rPr>
      </w:pPr>
      <w:r>
        <w:rPr>
          <w:lang w:eastAsia="zh-CN"/>
        </w:rPr>
        <w:t>刷工会并接济了工人罢工的经费与提拔了罢工领导者到工会</w:t>
      </w:r>
    </w:p>
    <w:p>
      <w:pPr>
        <w:rPr>
          <w:lang w:eastAsia="zh-CN"/>
        </w:rPr>
      </w:pPr>
      <w:r>
        <w:rPr>
          <w:lang w:eastAsia="zh-CN"/>
        </w:rPr>
        <w:t>工作，克服了如小学教师斗争调解中的缺点。</w:t>
      </w:r>
    </w:p>
    <w:p>
      <w:pPr>
        <w:rPr>
          <w:lang w:eastAsia="zh-CN"/>
        </w:rPr>
      </w:pPr>
      <w:r>
        <w:rPr>
          <w:lang w:eastAsia="zh-CN"/>
        </w:rPr>
        <w:t>（5）其他还有一些斗争如估票员反对减薪的斗争，印刷</w:t>
      </w:r>
    </w:p>
    <w:p>
      <w:pPr>
        <w:rPr>
          <w:lang w:eastAsia="zh-CN"/>
        </w:rPr>
      </w:pPr>
      <w:r>
        <w:rPr>
          <w:lang w:eastAsia="zh-CN"/>
        </w:rPr>
        <w:t>工人的反对减薪斗争都收到部分的成功，表示了党能坚决的</w:t>
      </w:r>
    </w:p>
    <w:p>
      <w:pPr>
        <w:rPr>
          <w:lang w:eastAsia="zh-CN"/>
        </w:rPr>
      </w:pPr>
      <w:r>
        <w:rPr>
          <w:lang w:eastAsia="zh-CN"/>
        </w:rPr>
        <w:t>站在统一战线与工人利益上去正确领导，虽然其中也有个别</w:t>
      </w:r>
    </w:p>
    <w:p>
      <w:pPr>
        <w:rPr>
          <w:lang w:eastAsia="zh-CN"/>
        </w:rPr>
      </w:pPr>
      <w:r>
        <w:rPr>
          <w:lang w:eastAsia="zh-CN"/>
        </w:rPr>
        <w:t>地方做得不够，和部分党员不能坚定立场，以及许多地方是</w:t>
      </w:r>
    </w:p>
    <w:p>
      <w:pPr>
        <w:rPr>
          <w:lang w:eastAsia="zh-CN"/>
        </w:rPr>
      </w:pPr>
      <w:r>
        <w:rPr>
          <w:lang w:eastAsia="zh-CN"/>
        </w:rPr>
        <w:t>由于客观条件的顺利，但党的领导作用仍是有决定意义的。</w:t>
      </w:r>
    </w:p>
    <w:p>
      <w:pPr>
        <w:rPr>
          <w:lang w:eastAsia="zh-CN"/>
        </w:rPr>
      </w:pPr>
      <w:r>
        <w:rPr>
          <w:lang w:eastAsia="zh-CN"/>
        </w:rPr>
        <w:t>4.其他还有几个大群众运动如庆祝国民党临全大会与</w:t>
      </w:r>
    </w:p>
    <w:p>
      <w:pPr>
        <w:rPr>
          <w:lang w:eastAsia="zh-CN"/>
        </w:rPr>
      </w:pPr>
      <w:r>
        <w:rPr>
          <w:lang w:eastAsia="zh-CN"/>
        </w:rPr>
        <w:t>台儿庄胜利的大会，及慰劳空军、虎门炮台、收回南澳岛的</w:t>
      </w:r>
    </w:p>
    <w:p>
      <w:pPr>
        <w:rPr>
          <w:lang w:eastAsia="zh-CN"/>
        </w:rPr>
      </w:pPr>
      <w:r>
        <w:rPr>
          <w:lang w:eastAsia="zh-CN"/>
        </w:rPr>
        <w:t>游击队等，及推销公债工作中，党都是最积极的去领导与执</w:t>
      </w:r>
    </w:p>
    <w:p>
      <w:pPr>
        <w:rPr>
          <w:lang w:eastAsia="zh-CN"/>
        </w:rPr>
      </w:pPr>
      <w:r>
        <w:rPr>
          <w:lang w:eastAsia="zh-CN"/>
        </w:rPr>
        <w:t>228</w:t>
      </w:r>
    </w:p>
    <w:p>
      <w:pPr>
        <w:rPr>
          <w:lang w:eastAsia="zh-CN"/>
        </w:rPr>
      </w:pPr>
      <w:r>
        <w:rPr>
          <w:lang w:eastAsia="zh-CN"/>
        </w:rPr>
        <w:t>行。这些行动中都能巩固党员在群众中的信仰，取得在国民</w:t>
      </w:r>
    </w:p>
    <w:p>
      <w:pPr>
        <w:rPr>
          <w:lang w:eastAsia="zh-CN"/>
        </w:rPr>
      </w:pPr>
      <w:r>
        <w:rPr>
          <w:lang w:eastAsia="zh-CN"/>
        </w:rPr>
        <w:t>党员、政府、学校当局的信任，使自己接近广大群众的，且</w:t>
      </w:r>
    </w:p>
    <w:p>
      <w:pPr>
        <w:rPr>
          <w:lang w:eastAsia="zh-CN"/>
        </w:rPr>
      </w:pPr>
      <w:r>
        <w:rPr>
          <w:lang w:eastAsia="zh-CN"/>
        </w:rPr>
        <w:t>在工作中创造新的方法与新的成绩，如曾为了捐款援助八路</w:t>
      </w:r>
    </w:p>
    <w:p>
      <w:pPr>
        <w:rPr>
          <w:lang w:eastAsia="zh-CN"/>
        </w:rPr>
      </w:pPr>
      <w:r>
        <w:rPr>
          <w:lang w:eastAsia="zh-CN"/>
        </w:rPr>
        <w:t>军，【却】因为党员都首先积极参加与号召推销公债及慰劳</w:t>
      </w:r>
    </w:p>
    <w:p>
      <w:pPr>
        <w:rPr>
          <w:lang w:eastAsia="zh-CN"/>
        </w:rPr>
      </w:pPr>
      <w:r>
        <w:rPr>
          <w:lang w:eastAsia="zh-CN"/>
        </w:rPr>
        <w:t>空军、四路军伤兵，然后积极号召与参加捐款八路军，使顽</w:t>
      </w:r>
    </w:p>
    <w:p>
      <w:pPr>
        <w:rPr>
          <w:lang w:eastAsia="zh-CN"/>
        </w:rPr>
      </w:pPr>
      <w:r>
        <w:rPr>
          <w:lang w:eastAsia="zh-CN"/>
        </w:rPr>
        <w:t>固分子无话可说。又如慰劳伤兵的办法是给伤兵送救亡书</w:t>
      </w:r>
    </w:p>
    <w:p>
      <w:pPr>
        <w:rPr>
          <w:lang w:eastAsia="zh-CN"/>
        </w:rPr>
      </w:pPr>
      <w:r>
        <w:rPr>
          <w:lang w:eastAsia="zh-CN"/>
        </w:rPr>
        <w:t>籍、教唱歌和赠送相片等方法是。</w:t>
      </w:r>
    </w:p>
    <w:p>
      <w:pPr>
        <w:rPr>
          <w:lang w:eastAsia="zh-CN"/>
        </w:rPr>
      </w:pPr>
      <w:r>
        <w:rPr>
          <w:lang w:eastAsia="zh-CN"/>
        </w:rPr>
        <w:t>5.几个青年团体的支持巩固与工作的斗争。</w:t>
      </w:r>
    </w:p>
    <w:p>
      <w:pPr>
        <w:rPr>
          <w:lang w:eastAsia="zh-CN"/>
        </w:rPr>
      </w:pPr>
      <w:r>
        <w:rPr>
          <w:lang w:eastAsia="zh-CN"/>
        </w:rPr>
        <w:t>（1）抗先。因为抗先实际上在我们领导下工作，国民党</w:t>
      </w:r>
    </w:p>
    <w:p>
      <w:pPr>
        <w:rPr>
          <w:lang w:eastAsia="zh-CN"/>
        </w:rPr>
      </w:pPr>
      <w:r>
        <w:rPr>
          <w:lang w:eastAsia="zh-CN"/>
        </w:rPr>
        <w:t>控制不下，顽固分子几次想解散他，但始终未能解散，而且</w:t>
      </w:r>
    </w:p>
    <w:p>
      <w:pPr>
        <w:rPr>
          <w:lang w:eastAsia="zh-CN"/>
        </w:rPr>
      </w:pPr>
      <w:r>
        <w:rPr>
          <w:lang w:eastAsia="zh-CN"/>
        </w:rPr>
        <w:t>还继续供给经费，这是什么原因呢?第一是我们始终拥护国</w:t>
      </w:r>
    </w:p>
    <w:p>
      <w:pPr>
        <w:rPr>
          <w:lang w:eastAsia="zh-CN"/>
        </w:rPr>
      </w:pPr>
      <w:r>
        <w:rPr>
          <w:lang w:eastAsia="zh-CN"/>
        </w:rPr>
        <w:t>民党省党部谌小岑的领导，每到他有动摇时便动员抗先分子</w:t>
      </w:r>
    </w:p>
    <w:p>
      <w:pPr>
        <w:rPr>
          <w:lang w:eastAsia="zh-CN"/>
        </w:rPr>
      </w:pPr>
      <w:r>
        <w:rPr>
          <w:lang w:eastAsia="zh-CN"/>
        </w:rPr>
        <w:t>各方去向他解释，要求他的继续领导支持；第二是利用了国</w:t>
      </w:r>
    </w:p>
    <w:p>
      <w:pPr>
        <w:rPr>
          <w:lang w:eastAsia="zh-CN"/>
        </w:rPr>
      </w:pPr>
      <w:r>
        <w:rPr>
          <w:lang w:eastAsia="zh-CN"/>
        </w:rPr>
        <w:t>民党内部的矛盾，知道谌如放弃这批青年便无什【么】群</w:t>
      </w:r>
    </w:p>
    <w:p>
      <w:pPr>
        <w:rPr>
          <w:lang w:eastAsia="zh-CN"/>
        </w:rPr>
      </w:pPr>
      <w:r>
        <w:rPr>
          <w:lang w:eastAsia="zh-CN"/>
        </w:rPr>
        <w:t>众，同时四路军与钟天心正欲争取青年群众，我们一面继续</w:t>
      </w:r>
    </w:p>
    <w:p>
      <w:pPr>
        <w:rPr>
          <w:lang w:eastAsia="zh-CN"/>
        </w:rPr>
      </w:pPr>
      <w:r>
        <w:rPr>
          <w:lang w:eastAsia="zh-CN"/>
        </w:rPr>
        <w:t>接受谌的领导，一面建立了同四路军李煦寰与左恭（钟天心</w:t>
      </w:r>
    </w:p>
    <w:p>
      <w:pPr>
        <w:rPr>
          <w:lang w:eastAsia="zh-CN"/>
        </w:rPr>
      </w:pPr>
      <w:r>
        <w:rPr>
          <w:lang w:eastAsia="zh-CN"/>
        </w:rPr>
        <w:t>系）的关系</w:t>
      </w:r>
      <w:r>
        <w:rPr>
          <w:color w:val="008000"/>
          <w:lang w:eastAsia="zh-CN"/>
        </w:rPr>
        <w:t>，</w:t>
      </w:r>
      <w:r>
        <w:rPr>
          <w:lang w:eastAsia="zh-CN"/>
        </w:rPr>
        <w:t>使谌不敢丢；第三是教育与说服抗先分子克服</w:t>
      </w:r>
    </w:p>
    <w:p>
      <w:pPr>
        <w:rPr>
          <w:lang w:eastAsia="zh-CN"/>
        </w:rPr>
      </w:pPr>
      <w:r>
        <w:rPr>
          <w:lang w:eastAsia="zh-CN"/>
        </w:rPr>
        <w:t>过左的情绪，而忠实的做成一个左翼青年，并且一部是谌的</w:t>
      </w:r>
    </w:p>
    <w:p>
      <w:pPr>
        <w:rPr>
          <w:lang w:eastAsia="zh-CN"/>
        </w:rPr>
      </w:pPr>
      <w:r>
        <w:rPr>
          <w:lang w:eastAsia="zh-CN"/>
        </w:rPr>
        <w:t>忠实干部，一部</w:t>
      </w:r>
      <w:r>
        <w:rPr>
          <w:color w:val="0000E1"/>
          <w:lang w:eastAsia="zh-CN"/>
        </w:rPr>
        <w:t>分</w:t>
      </w:r>
      <w:r>
        <w:rPr>
          <w:lang w:eastAsia="zh-CN"/>
        </w:rPr>
        <w:t>作成钟天心的干部，大部是无党派关系的</w:t>
      </w:r>
    </w:p>
    <w:p>
      <w:pPr>
        <w:rPr>
          <w:lang w:eastAsia="zh-CN"/>
        </w:rPr>
      </w:pPr>
      <w:r>
        <w:rPr>
          <w:lang w:eastAsia="zh-CN"/>
        </w:rPr>
        <w:t>青年，积极参加国民党号召的工作，也积极参加C.P所号</w:t>
      </w:r>
    </w:p>
    <w:p>
      <w:pPr>
        <w:rPr>
          <w:lang w:eastAsia="zh-CN"/>
        </w:rPr>
      </w:pPr>
      <w:r>
        <w:rPr>
          <w:lang w:eastAsia="zh-CN"/>
        </w:rPr>
        <w:t>召的工作，拥【护】国共两党的领导，在群众中反对破坏国</w:t>
      </w:r>
    </w:p>
    <w:p>
      <w:pPr>
        <w:rPr>
          <w:lang w:eastAsia="zh-CN"/>
        </w:rPr>
      </w:pPr>
      <w:r>
        <w:rPr>
          <w:lang w:eastAsia="zh-CN"/>
        </w:rPr>
        <w:t>民党与共产党的信仰，不做任何与国共与政府对立的工作；</w:t>
      </w:r>
    </w:p>
    <w:p>
      <w:pPr>
        <w:rPr>
          <w:lang w:eastAsia="zh-CN"/>
        </w:rPr>
      </w:pPr>
      <w:r>
        <w:rPr>
          <w:lang w:eastAsia="zh-CN"/>
        </w:rPr>
        <w:t>第四是健全抗先中的党的力量，并加强抗先的本身团结与工</w:t>
      </w:r>
    </w:p>
    <w:p>
      <w:pPr>
        <w:rPr>
          <w:lang w:eastAsia="zh-CN"/>
        </w:rPr>
      </w:pPr>
      <w:r>
        <w:rPr>
          <w:lang w:eastAsia="zh-CN"/>
        </w:rPr>
        <w:t>作，表现强大的力量，并准备国民党不支持时独立的存在，</w:t>
      </w:r>
    </w:p>
    <w:p>
      <w:pPr>
        <w:rPr>
          <w:lang w:eastAsia="zh-CN"/>
        </w:rPr>
      </w:pPr>
      <w:r>
        <w:rPr>
          <w:lang w:eastAsia="zh-CN"/>
        </w:rPr>
        <w:t>并培养出了强健的有信仰的领导干部，使国民党也佩服而无</w:t>
      </w:r>
    </w:p>
    <w:p>
      <w:pPr>
        <w:rPr>
          <w:lang w:eastAsia="zh-CN"/>
        </w:rPr>
      </w:pPr>
      <w:r>
        <w:rPr>
          <w:lang w:eastAsia="zh-CN"/>
        </w:rPr>
        <w:t>法打击。但弱点仍是有的，主要是:①群众基础太弱，原有</w:t>
      </w:r>
    </w:p>
    <w:p>
      <w:pPr>
        <w:rPr>
          <w:lang w:eastAsia="zh-CN"/>
        </w:rPr>
      </w:pPr>
      <w:r>
        <w:rPr>
          <w:lang w:eastAsia="zh-CN"/>
        </w:rPr>
        <w:t>229</w:t>
      </w:r>
    </w:p>
    <w:p>
      <w:pPr>
        <w:rPr>
          <w:lang w:eastAsia="zh-CN"/>
        </w:rPr>
      </w:pPr>
      <w:r>
        <w:rPr>
          <w:lang w:eastAsia="zh-CN"/>
        </w:rPr>
        <w:t>队员大多数无组织生活；②作风还有过左的残余，个别地方</w:t>
      </w:r>
    </w:p>
    <w:p>
      <w:pPr>
        <w:rPr>
          <w:lang w:eastAsia="zh-CN"/>
        </w:rPr>
      </w:pPr>
      <w:r>
        <w:rPr>
          <w:lang w:eastAsia="zh-CN"/>
        </w:rPr>
        <w:t>的不能坚定也有；③未能把国民党派去的实际工作的干部</w:t>
      </w:r>
    </w:p>
    <w:p>
      <w:pPr>
        <w:rPr>
          <w:lang w:eastAsia="zh-CN"/>
        </w:rPr>
      </w:pPr>
      <w:r>
        <w:rPr>
          <w:lang w:eastAsia="zh-CN"/>
        </w:rPr>
        <w:t>（是党员）的威信提高，未能更大的发挥他的作用，这是很</w:t>
      </w:r>
    </w:p>
    <w:p>
      <w:pPr>
        <w:rPr>
          <w:lang w:eastAsia="zh-CN"/>
        </w:rPr>
      </w:pPr>
      <w:r>
        <w:rPr>
          <w:lang w:eastAsia="zh-CN"/>
        </w:rPr>
        <w:t>值得重视的；④抗先同其他青年团体的联系与统一战线工作</w:t>
      </w:r>
    </w:p>
    <w:p>
      <w:pPr>
        <w:rPr>
          <w:lang w:eastAsia="zh-CN"/>
        </w:rPr>
      </w:pPr>
      <w:r>
        <w:rPr>
          <w:lang w:eastAsia="zh-CN"/>
        </w:rPr>
        <w:t>还做得不够；⑤党员的隐蔽组织面目还很差。这个团体的巩</w:t>
      </w:r>
    </w:p>
    <w:p>
      <w:pPr>
        <w:rPr>
          <w:lang w:eastAsia="zh-CN"/>
        </w:rPr>
      </w:pPr>
      <w:r>
        <w:rPr>
          <w:lang w:eastAsia="zh-CN"/>
        </w:rPr>
        <w:t>固扩大对广东青年与群众工作都有很重要的意义，国民党中</w:t>
      </w:r>
    </w:p>
    <w:p>
      <w:pPr>
        <w:rPr>
          <w:lang w:eastAsia="zh-CN"/>
        </w:rPr>
      </w:pPr>
      <w:r>
        <w:rPr>
          <w:lang w:eastAsia="zh-CN"/>
        </w:rPr>
        <w:t>至今还有些分子想解散他，对里【面】有信仰的党员领导</w:t>
      </w:r>
      <w:r>
        <w:rPr>
          <w:color w:val="008000"/>
          <w:lang w:eastAsia="zh-CN"/>
        </w:rPr>
        <w:t>干</w:t>
      </w:r>
    </w:p>
    <w:p>
      <w:pPr>
        <w:rPr>
          <w:lang w:eastAsia="zh-CN"/>
        </w:rPr>
      </w:pPr>
      <w:r>
        <w:rPr>
          <w:lang w:eastAsia="zh-CN"/>
        </w:rPr>
        <w:t>部，国民党还很想打击他，今后我们的克服弱点【和】发挥</w:t>
      </w:r>
    </w:p>
    <w:p>
      <w:pPr>
        <w:rPr>
          <w:lang w:eastAsia="zh-CN"/>
        </w:rPr>
      </w:pPr>
      <w:r>
        <w:rPr>
          <w:lang w:eastAsia="zh-CN"/>
        </w:rPr>
        <w:t>原有优点是值得努力的，以目前趋势看是很可以的。</w:t>
      </w:r>
    </w:p>
    <w:p>
      <w:pPr>
        <w:rPr>
          <w:lang w:eastAsia="zh-CN"/>
        </w:rPr>
      </w:pPr>
      <w:r>
        <w:rPr>
          <w:lang w:eastAsia="zh-CN"/>
        </w:rPr>
        <w:t>（2）青年群社。这个团体是国民党特派员余俊贤领</w:t>
      </w:r>
      <w:r>
        <w:rPr>
          <w:color w:val="FF0000"/>
          <w:lang w:eastAsia="zh-CN"/>
        </w:rPr>
        <w:t>导</w:t>
      </w:r>
    </w:p>
    <w:p>
      <w:pPr>
        <w:rPr>
          <w:lang w:eastAsia="zh-CN"/>
        </w:rPr>
      </w:pPr>
      <w:r>
        <w:rPr>
          <w:lang w:eastAsia="zh-CN"/>
        </w:rPr>
        <w:t>的，大部分是无党派的青年，工作的</w:t>
      </w:r>
      <w:del w:id="142" w:author="林 清" w:date="2018-10-08T17:28:00Z">
        <w:r>
          <w:rPr>
            <w:color w:val="0000E1"/>
            <w:lang w:eastAsia="zh-CN"/>
          </w:rPr>
          <w:delText>千</w:delText>
        </w:r>
      </w:del>
      <w:ins w:id="143" w:author="林 清" w:date="2018-10-08T17:29:00Z">
        <w:r>
          <w:rPr>
            <w:rFonts w:hint="eastAsia"/>
            <w:color w:val="0000E1"/>
            <w:lang w:eastAsia="zh-CN"/>
          </w:rPr>
          <w:t>干</w:t>
        </w:r>
      </w:ins>
      <w:r>
        <w:rPr>
          <w:lang w:eastAsia="zh-CN"/>
        </w:rPr>
        <w:t>部有一半数是我们的</w:t>
      </w:r>
    </w:p>
    <w:p>
      <w:pPr>
        <w:rPr>
          <w:lang w:eastAsia="zh-CN"/>
        </w:rPr>
      </w:pPr>
      <w:r>
        <w:rPr>
          <w:lang w:eastAsia="zh-CN"/>
        </w:rPr>
        <w:t>党员，原来CC是把他们当做自己可靠的外围组织，但近来</w:t>
      </w:r>
    </w:p>
    <w:p>
      <w:pPr>
        <w:rPr>
          <w:lang w:eastAsia="zh-CN"/>
        </w:rPr>
      </w:pPr>
      <w:r>
        <w:rPr>
          <w:lang w:eastAsia="zh-CN"/>
        </w:rPr>
        <w:t>也有些怀疑了。他们一面利用有托派嫌疑的分子从中破坏打</w:t>
      </w:r>
    </w:p>
    <w:p>
      <w:pPr>
        <w:rPr>
          <w:lang w:eastAsia="zh-CN"/>
        </w:rPr>
      </w:pPr>
      <w:r>
        <w:rPr>
          <w:lang w:eastAsia="zh-CN"/>
        </w:rPr>
        <w:t>击左翼分子，</w:t>
      </w:r>
      <w:r>
        <w:rPr>
          <w:color w:val="FF0000"/>
          <w:lang w:eastAsia="zh-CN"/>
        </w:rPr>
        <w:t>一</w:t>
      </w:r>
      <w:r>
        <w:rPr>
          <w:lang w:eastAsia="zh-CN"/>
        </w:rPr>
        <w:t>面积极号召加</w:t>
      </w:r>
      <w:del w:id="144" w:author="林 清" w:date="2018-10-08T17:29:00Z">
        <w:r>
          <w:rPr>
            <w:color w:val="0000E1"/>
            <w:lang w:eastAsia="zh-CN"/>
          </w:rPr>
          <w:delText>人</w:delText>
        </w:r>
      </w:del>
      <w:ins w:id="145" w:author="林 清" w:date="2018-10-08T17:29:00Z">
        <w:r>
          <w:rPr>
            <w:rFonts w:hint="eastAsia"/>
            <w:color w:val="0000E1"/>
            <w:lang w:eastAsia="zh-CN"/>
          </w:rPr>
          <w:t>入</w:t>
        </w:r>
      </w:ins>
      <w:r>
        <w:rPr>
          <w:lang w:eastAsia="zh-CN"/>
        </w:rPr>
        <w:t>国民党与三民主义青年团，</w:t>
      </w:r>
    </w:p>
    <w:p>
      <w:pPr>
        <w:rPr>
          <w:lang w:eastAsia="zh-CN"/>
        </w:rPr>
      </w:pPr>
      <w:r>
        <w:rPr>
          <w:lang w:eastAsia="zh-CN"/>
        </w:rPr>
        <w:t>一面对其中分子加紧思想教育，严防C.P活动，但他们又</w:t>
      </w:r>
    </w:p>
    <w:p>
      <w:pPr>
        <w:rPr>
          <w:lang w:eastAsia="zh-CN"/>
        </w:rPr>
      </w:pPr>
      <w:r>
        <w:rPr>
          <w:lang w:eastAsia="zh-CN"/>
        </w:rPr>
        <w:t>不敢公开表露恐吓跑了青年。我们的方针是这样，一面</w:t>
      </w:r>
    </w:p>
    <w:p>
      <w:pPr>
        <w:rPr>
          <w:lang w:eastAsia="zh-CN"/>
        </w:rPr>
      </w:pPr>
      <w:r>
        <w:rPr>
          <w:lang w:eastAsia="zh-CN"/>
        </w:rPr>
        <w:t>【使】青年群的分子团结一致，不准任何人破坏青年群的团</w:t>
      </w:r>
    </w:p>
    <w:p>
      <w:pPr>
        <w:rPr>
          <w:lang w:eastAsia="zh-CN"/>
        </w:rPr>
      </w:pPr>
      <w:r>
        <w:rPr>
          <w:lang w:eastAsia="zh-CN"/>
        </w:rPr>
        <w:t>结，并提出尊重老干部的口号，表扬老干部艰苦建立与支持</w:t>
      </w:r>
    </w:p>
    <w:p>
      <w:pPr>
        <w:rPr>
          <w:lang w:eastAsia="zh-CN"/>
        </w:rPr>
      </w:pPr>
      <w:r>
        <w:rPr>
          <w:lang w:eastAsia="zh-CN"/>
        </w:rPr>
        <w:t>青年群的功绩（我们党员多是老干部），一面表示努力研</w:t>
      </w:r>
      <w:r>
        <w:rPr>
          <w:color w:val="0000E1"/>
          <w:lang w:eastAsia="zh-CN"/>
        </w:rPr>
        <w:t>究</w:t>
      </w:r>
    </w:p>
    <w:p>
      <w:pPr>
        <w:rPr>
          <w:lang w:eastAsia="zh-CN"/>
        </w:rPr>
      </w:pPr>
      <w:r>
        <w:rPr>
          <w:lang w:eastAsia="zh-CN"/>
        </w:rPr>
        <w:t>学习三民主义与一般政治而不积极要求加</w:t>
      </w:r>
      <w:r>
        <w:rPr>
          <w:color w:val="FF0000"/>
          <w:lang w:eastAsia="zh-CN"/>
        </w:rPr>
        <w:t>入</w:t>
      </w:r>
      <w:r>
        <w:rPr>
          <w:lang w:eastAsia="zh-CN"/>
        </w:rPr>
        <w:t>党派，恐易引起</w:t>
      </w:r>
    </w:p>
    <w:p>
      <w:pPr>
        <w:rPr>
          <w:lang w:eastAsia="zh-CN"/>
        </w:rPr>
      </w:pPr>
      <w:r>
        <w:rPr>
          <w:lang w:eastAsia="zh-CN"/>
        </w:rPr>
        <w:t>磨擦，但愿在余的领导下的青年群组织内积极工作，一面布</w:t>
      </w:r>
    </w:p>
    <w:p>
      <w:pPr>
        <w:rPr>
          <w:lang w:eastAsia="zh-CN"/>
        </w:rPr>
      </w:pPr>
      <w:r>
        <w:rPr>
          <w:lang w:eastAsia="zh-CN"/>
        </w:rPr>
        <w:t>置一部分人准备加</w:t>
      </w:r>
      <w:del w:id="146" w:author="林 清" w:date="2018-10-08T17:29:00Z">
        <w:r>
          <w:rPr>
            <w:lang w:eastAsia="zh-CN"/>
          </w:rPr>
          <w:delText>人</w:delText>
        </w:r>
      </w:del>
      <w:ins w:id="147" w:author="林 清" w:date="2018-10-08T17:29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国民党与三民主义青年团，同时注意隐</w:t>
      </w:r>
    </w:p>
    <w:p>
      <w:pPr>
        <w:rPr>
          <w:lang w:eastAsia="zh-CN"/>
        </w:rPr>
      </w:pPr>
      <w:r>
        <w:rPr>
          <w:lang w:eastAsia="zh-CN"/>
        </w:rPr>
        <w:t>蔽自己的组织活动，严紧党团的工作。</w:t>
      </w:r>
    </w:p>
    <w:p>
      <w:pPr>
        <w:rPr>
          <w:lang w:eastAsia="zh-CN"/>
        </w:rPr>
      </w:pPr>
      <w:r>
        <w:rPr>
          <w:lang w:eastAsia="zh-CN"/>
        </w:rPr>
        <w:t>（3）市学联（市学抗）。这在秘密与半秘密时完全在我</w:t>
      </w:r>
    </w:p>
    <w:p>
      <w:pPr>
        <w:rPr>
          <w:lang w:eastAsia="zh-CN"/>
        </w:rPr>
      </w:pPr>
      <w:r>
        <w:rPr>
          <w:lang w:eastAsia="zh-CN"/>
        </w:rPr>
        <w:t>领导下，但</w:t>
      </w:r>
      <w:r>
        <w:rPr>
          <w:color w:val="0000E1"/>
          <w:lang w:eastAsia="zh-CN"/>
        </w:rPr>
        <w:t>以</w:t>
      </w:r>
      <w:r>
        <w:rPr>
          <w:lang w:eastAsia="zh-CN"/>
        </w:rPr>
        <w:t>后公开正式建立时，因党员误解“不争领导</w:t>
      </w:r>
    </w:p>
    <w:p>
      <w:pPr>
        <w:rPr>
          <w:lang w:eastAsia="zh-CN"/>
        </w:rPr>
      </w:pPr>
      <w:r>
        <w:rPr>
          <w:lang w:eastAsia="zh-CN"/>
        </w:rPr>
        <w:t>权”和对国民党包办控制不满，缺乏耐心的斗争而轻易放弃</w:t>
      </w:r>
    </w:p>
    <w:p>
      <w:pPr>
        <w:rPr>
          <w:lang w:eastAsia="zh-CN"/>
        </w:rPr>
      </w:pPr>
      <w:r>
        <w:rPr>
          <w:lang w:eastAsia="zh-CN"/>
        </w:rPr>
        <w:t>230</w:t>
      </w:r>
    </w:p>
    <w:p>
      <w:pPr>
        <w:rPr>
          <w:lang w:eastAsia="zh-CN"/>
        </w:rPr>
      </w:pPr>
      <w:r>
        <w:rPr>
          <w:lang w:eastAsia="zh-CN"/>
        </w:rPr>
        <w:t>已取得的领导地位，以致常委的领导权落在国民党手中去</w:t>
      </w:r>
    </w:p>
    <w:p>
      <w:pPr>
        <w:rPr>
          <w:lang w:eastAsia="zh-CN"/>
        </w:rPr>
      </w:pPr>
      <w:r>
        <w:rPr>
          <w:lang w:eastAsia="zh-CN"/>
        </w:rPr>
        <w:t>了，后经过再行争取又已能起相当作用。现在准备是:①继</w:t>
      </w:r>
    </w:p>
    <w:p>
      <w:pPr>
        <w:rPr>
          <w:lang w:eastAsia="zh-CN"/>
        </w:rPr>
      </w:pPr>
      <w:r>
        <w:rPr>
          <w:lang w:eastAsia="zh-CN"/>
        </w:rPr>
        <w:t>续向现常委中的中立分子争取；②加紧扩大各校基础的工</w:t>
      </w:r>
    </w:p>
    <w:p>
      <w:pPr>
        <w:rPr>
          <w:lang w:eastAsia="zh-CN"/>
        </w:rPr>
      </w:pPr>
      <w:r>
        <w:rPr>
          <w:lang w:eastAsia="zh-CN"/>
        </w:rPr>
        <w:t>作，准备改组，重要增加我们领导的成份；③发展内部民主</w:t>
      </w:r>
    </w:p>
    <w:p>
      <w:pPr>
        <w:rPr>
          <w:lang w:eastAsia="zh-CN"/>
        </w:rPr>
      </w:pPr>
      <w:r>
        <w:rPr>
          <w:lang w:eastAsia="zh-CN"/>
        </w:rPr>
        <w:t>工作作风以击破包办。</w:t>
      </w:r>
    </w:p>
    <w:p>
      <w:pPr>
        <w:rPr>
          <w:lang w:eastAsia="zh-CN"/>
        </w:rPr>
      </w:pPr>
      <w:r>
        <w:rPr>
          <w:lang w:eastAsia="zh-CN"/>
        </w:rPr>
        <w:t>（4）香港学生赈【济】会。原来也完全在我领导下，但</w:t>
      </w:r>
    </w:p>
    <w:p>
      <w:pPr>
        <w:rPr>
          <w:lang w:eastAsia="zh-CN"/>
        </w:rPr>
      </w:pPr>
      <w:r>
        <w:rPr>
          <w:lang w:eastAsia="zh-CN"/>
        </w:rPr>
        <w:t>因为他力量的强大（包括三百多校），作用很大，能大量募</w:t>
      </w:r>
    </w:p>
    <w:p>
      <w:pPr>
        <w:rPr>
          <w:lang w:eastAsia="zh-CN"/>
        </w:rPr>
      </w:pPr>
      <w:r>
        <w:rPr>
          <w:lang w:eastAsia="zh-CN"/>
        </w:rPr>
        <w:t>捐，有很好的国际影响，于是在世联代表来后，国民党注意</w:t>
      </w:r>
    </w:p>
    <w:p>
      <w:pPr>
        <w:rPr>
          <w:lang w:eastAsia="zh-CN"/>
        </w:rPr>
      </w:pPr>
      <w:r>
        <w:rPr>
          <w:lang w:eastAsia="zh-CN"/>
        </w:rPr>
        <w:t>要夺取了。初香港市委未能重视省委的警惕指示，轻视国民</w:t>
      </w:r>
    </w:p>
    <w:p>
      <w:pPr>
        <w:rPr>
          <w:lang w:eastAsia="zh-CN"/>
        </w:rPr>
      </w:pPr>
      <w:r>
        <w:rPr>
          <w:lang w:eastAsia="zh-CN"/>
        </w:rPr>
        <w:t>党的力量，不加警惕，到改组选举出席世联代表时，国民党</w:t>
      </w:r>
    </w:p>
    <w:p>
      <w:pPr>
        <w:rPr>
          <w:lang w:eastAsia="zh-CN"/>
        </w:rPr>
      </w:pPr>
      <w:r>
        <w:rPr>
          <w:lang w:eastAsia="zh-CN"/>
        </w:rPr>
        <w:t>已布置了一个圈套，一面有组织的动员十个学校，指定代表</w:t>
      </w:r>
    </w:p>
    <w:p>
      <w:pPr>
        <w:rPr>
          <w:lang w:eastAsia="zh-CN"/>
        </w:rPr>
      </w:pPr>
      <w:r>
        <w:rPr>
          <w:lang w:eastAsia="zh-CN"/>
        </w:rPr>
        <w:t>召集了一个二十人的代表会【非法，不到法令【定】人数）</w:t>
      </w:r>
      <w:r>
        <w:rPr>
          <w:color w:val="808080"/>
          <w:lang w:eastAsia="zh-CN"/>
        </w:rPr>
        <w:t>，</w:t>
      </w:r>
    </w:p>
    <w:p>
      <w:pPr>
        <w:rPr>
          <w:lang w:eastAsia="zh-CN"/>
        </w:rPr>
      </w:pPr>
      <w:r>
        <w:rPr>
          <w:lang w:eastAsia="zh-CN"/>
        </w:rPr>
        <w:t>一面利用我们在群众中有信仰的</w:t>
      </w:r>
      <w:del w:id="148" w:author="林 清" w:date="2018-10-08T17:30:00Z">
        <w:r>
          <w:rPr>
            <w:color w:val="FF0000"/>
            <w:lang w:eastAsia="zh-CN"/>
          </w:rPr>
          <w:delText>千</w:delText>
        </w:r>
      </w:del>
      <w:ins w:id="149" w:author="林 清" w:date="2018-10-08T17:30:00Z">
        <w:r>
          <w:rPr>
            <w:rFonts w:hint="eastAsia"/>
            <w:color w:val="FF0000"/>
            <w:lang w:eastAsia="zh-CN"/>
          </w:rPr>
          <w:t>干</w:t>
        </w:r>
      </w:ins>
      <w:r>
        <w:rPr>
          <w:lang w:eastAsia="zh-CN"/>
        </w:rPr>
        <w:t>部管理金钱的不清的弱</w:t>
      </w:r>
    </w:p>
    <w:p>
      <w:pPr>
        <w:rPr>
          <w:lang w:eastAsia="zh-CN"/>
        </w:rPr>
      </w:pPr>
      <w:r>
        <w:rPr>
          <w:lang w:eastAsia="zh-CN"/>
        </w:rPr>
        <w:t>点，并造谣他贪污和枉加事实打击之，一面又收买学赈会中</w:t>
      </w:r>
    </w:p>
    <w:p>
      <w:pPr>
        <w:rPr>
          <w:lang w:eastAsia="zh-CN"/>
        </w:rPr>
      </w:pPr>
      <w:r>
        <w:rPr>
          <w:lang w:eastAsia="zh-CN"/>
        </w:rPr>
        <w:t>个别</w:t>
      </w:r>
      <w:r>
        <w:rPr>
          <w:color w:val="FF0000"/>
          <w:lang w:eastAsia="zh-CN"/>
        </w:rPr>
        <w:t>干</w:t>
      </w:r>
      <w:r>
        <w:rPr>
          <w:lang w:eastAsia="zh-CN"/>
        </w:rPr>
        <w:t>部（亦是党员，第二个有信仰的群众干部），利用其</w:t>
      </w:r>
    </w:p>
    <w:p>
      <w:pPr>
        <w:rPr>
          <w:lang w:eastAsia="zh-CN"/>
        </w:rPr>
      </w:pPr>
      <w:r>
        <w:rPr>
          <w:lang w:eastAsia="zh-CN"/>
        </w:rPr>
        <w:t>争领导欲出来攻击之，结果竟在会议中我们党员束手无策选</w:t>
      </w:r>
    </w:p>
    <w:p>
      <w:pPr>
        <w:rPr>
          <w:lang w:eastAsia="zh-CN"/>
        </w:rPr>
      </w:pPr>
      <w:r>
        <w:rPr>
          <w:lang w:eastAsia="zh-CN"/>
        </w:rPr>
        <w:t>举失败。虽然目前学赈会一般还能在我们领导下工作，但已</w:t>
      </w:r>
    </w:p>
    <w:p>
      <w:pPr>
        <w:rPr>
          <w:lang w:eastAsia="zh-CN"/>
        </w:rPr>
      </w:pPr>
      <w:r>
        <w:rPr>
          <w:lang w:eastAsia="zh-CN"/>
        </w:rPr>
        <w:t>受相当损失了。现在我们的办法是:①算清×所管的钱数，</w:t>
      </w:r>
    </w:p>
    <w:p>
      <w:pPr>
        <w:rPr>
          <w:lang w:eastAsia="zh-CN"/>
        </w:rPr>
      </w:pPr>
      <w:r>
        <w:rPr>
          <w:lang w:eastAsia="zh-CN"/>
        </w:rPr>
        <w:t>个人赔偿欠数，否认贪污（事实上还不是贪污）；②从继续</w:t>
      </w:r>
    </w:p>
    <w:p>
      <w:pPr>
        <w:rPr>
          <w:lang w:eastAsia="zh-CN"/>
        </w:rPr>
      </w:pPr>
      <w:r>
        <w:rPr>
          <w:lang w:eastAsia="zh-CN"/>
        </w:rPr>
        <w:t>的积极艰苦工作中巩固信仰；③加强学赈党团工作，争取中</w:t>
      </w:r>
    </w:p>
    <w:p>
      <w:pPr>
        <w:rPr>
          <w:lang w:eastAsia="zh-CN"/>
        </w:rPr>
      </w:pPr>
      <w:r>
        <w:rPr>
          <w:lang w:eastAsia="zh-CN"/>
        </w:rPr>
        <w:t>立分子；④扩大各校基础，准备增加新的力量，扩大领导成</w:t>
      </w:r>
    </w:p>
    <w:p>
      <w:pPr>
        <w:rPr>
          <w:lang w:eastAsia="zh-CN"/>
        </w:rPr>
      </w:pPr>
      <w:r>
        <w:rPr>
          <w:lang w:eastAsia="zh-CN"/>
        </w:rPr>
        <w:t>份；⑤赞助被选的代表出席世联，但声明不民主。这样做以</w:t>
      </w:r>
    </w:p>
    <w:p>
      <w:pPr>
        <w:rPr>
          <w:lang w:eastAsia="zh-CN"/>
        </w:rPr>
      </w:pPr>
      <w:r>
        <w:rPr>
          <w:lang w:eastAsia="zh-CN"/>
        </w:rPr>
        <w:t>后又相当巩固我们的力量，同时这里有几个教训:①力量发</w:t>
      </w:r>
    </w:p>
    <w:p>
      <w:pPr>
        <w:rPr>
          <w:lang w:eastAsia="zh-CN"/>
        </w:rPr>
      </w:pPr>
      <w:r>
        <w:rPr>
          <w:lang w:eastAsia="zh-CN"/>
        </w:rPr>
        <w:t>展时警惕敌人的进攻；②群众</w:t>
      </w:r>
      <w:r>
        <w:rPr>
          <w:color w:val="808080"/>
          <w:lang w:eastAsia="zh-CN"/>
        </w:rPr>
        <w:t>干</w:t>
      </w:r>
      <w:r>
        <w:rPr>
          <w:lang w:eastAsia="zh-CN"/>
        </w:rPr>
        <w:t>部勿①管小生活，做模范；</w:t>
      </w:r>
    </w:p>
    <w:p>
      <w:pPr>
        <w:rPr>
          <w:lang w:eastAsia="zh-CN"/>
        </w:rPr>
      </w:pPr>
      <w:r>
        <w:rPr>
          <w:lang w:eastAsia="zh-CN"/>
        </w:rPr>
        <w:t>原文如此。</w:t>
      </w:r>
    </w:p>
    <w:p>
      <w:pPr>
        <w:rPr>
          <w:lang w:eastAsia="zh-CN"/>
        </w:rPr>
      </w:pPr>
      <w:r>
        <w:rPr>
          <w:lang w:eastAsia="zh-CN"/>
        </w:rPr>
        <w:t>231</w:t>
      </w:r>
    </w:p>
    <w:p>
      <w:pPr>
        <w:rPr>
          <w:lang w:eastAsia="zh-CN"/>
        </w:rPr>
      </w:pPr>
      <w:r>
        <w:rPr>
          <w:lang w:eastAsia="zh-CN"/>
        </w:rPr>
        <w:t>③学习民主政治常识；④随时</w:t>
      </w:r>
      <w:r>
        <w:rPr>
          <w:color w:val="FF0000"/>
          <w:lang w:eastAsia="zh-CN"/>
        </w:rPr>
        <w:t>警</w:t>
      </w:r>
      <w:r>
        <w:rPr>
          <w:lang w:eastAsia="zh-CN"/>
        </w:rPr>
        <w:t>惕自己队伍中的动摇背叛分</w:t>
      </w:r>
    </w:p>
    <w:p>
      <w:pPr>
        <w:rPr>
          <w:lang w:eastAsia="zh-CN"/>
        </w:rPr>
      </w:pPr>
      <w:r>
        <w:rPr>
          <w:lang w:eastAsia="zh-CN"/>
        </w:rPr>
        <w:t>子的活动与产生，及时除去之（学赈中另一</w:t>
      </w:r>
      <w:r>
        <w:rPr>
          <w:color w:val="0000E1"/>
          <w:lang w:eastAsia="zh-CN"/>
        </w:rPr>
        <w:t>干</w:t>
      </w:r>
      <w:r>
        <w:rPr>
          <w:lang w:eastAsia="zh-CN"/>
        </w:rPr>
        <w:t>部之被收买，</w:t>
      </w:r>
    </w:p>
    <w:p>
      <w:pPr>
        <w:rPr>
          <w:lang w:eastAsia="zh-CN"/>
        </w:rPr>
      </w:pPr>
      <w:r>
        <w:rPr>
          <w:lang w:eastAsia="zh-CN"/>
        </w:rPr>
        <w:t>港市委事后才发觉）。</w:t>
      </w:r>
    </w:p>
    <w:p>
      <w:pPr>
        <w:rPr>
          <w:lang w:eastAsia="zh-CN"/>
        </w:rPr>
      </w:pPr>
      <w:r>
        <w:rPr>
          <w:lang w:eastAsia="zh-CN"/>
        </w:rPr>
        <w:t>（三）根据以上各次运动与斗争中的重要经验教训:</w:t>
      </w:r>
    </w:p>
    <w:p>
      <w:pPr>
        <w:rPr>
          <w:lang w:eastAsia="zh-CN"/>
        </w:rPr>
      </w:pPr>
      <w:r>
        <w:rPr>
          <w:lang w:eastAsia="zh-CN"/>
        </w:rPr>
        <w:t>1.证明广东党的群众运动方针基本上是正确的，即适</w:t>
      </w:r>
    </w:p>
    <w:p>
      <w:pPr>
        <w:rPr>
          <w:lang w:eastAsia="zh-CN"/>
        </w:rPr>
      </w:pPr>
      <w:r>
        <w:rPr>
          <w:lang w:eastAsia="zh-CN"/>
        </w:rPr>
        <w:t>应特殊情况不尚独立的号召与运动，而多多积极参加当局所</w:t>
      </w:r>
    </w:p>
    <w:p>
      <w:pPr>
        <w:rPr>
          <w:lang w:eastAsia="zh-CN"/>
        </w:rPr>
      </w:pPr>
      <w:r>
        <w:rPr>
          <w:lang w:eastAsia="zh-CN"/>
        </w:rPr>
        <w:t>号召的群众运动与一般的救亡工作，不以争取地方党政令的</w:t>
      </w:r>
    </w:p>
    <w:p>
      <w:pPr>
        <w:rPr>
          <w:lang w:eastAsia="zh-CN"/>
        </w:rPr>
      </w:pPr>
      <w:r>
        <w:rPr>
          <w:lang w:eastAsia="zh-CN"/>
        </w:rPr>
        <w:t>号召为主，而以争取党员的顺利工作条件为主。一年来工作</w:t>
      </w:r>
    </w:p>
    <w:p>
      <w:pPr>
        <w:rPr>
          <w:lang w:eastAsia="zh-CN"/>
        </w:rPr>
      </w:pPr>
      <w:r>
        <w:rPr>
          <w:lang w:eastAsia="zh-CN"/>
        </w:rPr>
        <w:t>中证明这样是使我们收到成绩的，特别是如象自卫团运动、</w:t>
      </w:r>
    </w:p>
    <w:p>
      <w:pPr>
        <w:rPr>
          <w:lang w:eastAsia="zh-CN"/>
        </w:rPr>
      </w:pPr>
      <w:r>
        <w:rPr>
          <w:lang w:eastAsia="zh-CN"/>
        </w:rPr>
        <w:t>兵役运动、献金运动中的收获是。曾经部分地方未把握住这</w:t>
      </w:r>
    </w:p>
    <w:p>
      <w:pPr>
        <w:rPr>
          <w:lang w:eastAsia="zh-CN"/>
        </w:rPr>
      </w:pPr>
      <w:r>
        <w:rPr>
          <w:lang w:eastAsia="zh-CN"/>
        </w:rPr>
        <w:t>个，便相当吃亏。如海员工会的被解散时【是】，又不建立</w:t>
      </w:r>
    </w:p>
    <w:p>
      <w:pPr>
        <w:rPr>
          <w:lang w:eastAsia="zh-CN"/>
        </w:rPr>
      </w:pPr>
      <w:r>
        <w:rPr>
          <w:lang w:eastAsia="zh-CN"/>
        </w:rPr>
        <w:t>独立领导的团体，而积极潜入到人家的团体中去工作，使得</w:t>
      </w:r>
    </w:p>
    <w:p>
      <w:pPr>
        <w:rPr>
          <w:lang w:eastAsia="zh-CN"/>
        </w:rPr>
      </w:pPr>
      <w:r>
        <w:rPr>
          <w:lang w:eastAsia="zh-CN"/>
        </w:rPr>
        <w:t>无形中各种团体掌握在我们手中，而又避免正面的磨擦。一</w:t>
      </w:r>
    </w:p>
    <w:p>
      <w:pPr>
        <w:rPr>
          <w:lang w:eastAsia="zh-CN"/>
        </w:rPr>
      </w:pPr>
      <w:r>
        <w:rPr>
          <w:lang w:eastAsia="zh-CN"/>
        </w:rPr>
        <w:t>年来各种群众团体建立与巩固扩大中都是证明了的，甚至象</w:t>
      </w:r>
    </w:p>
    <w:p>
      <w:pPr>
        <w:rPr>
          <w:lang w:eastAsia="zh-CN"/>
        </w:rPr>
      </w:pPr>
      <w:r>
        <w:rPr>
          <w:lang w:eastAsia="zh-CN"/>
        </w:rPr>
        <w:t>抗先这种团体都能存在而受到</w:t>
      </w:r>
      <w:r>
        <w:rPr>
          <w:color w:val="808080"/>
          <w:lang w:eastAsia="zh-CN"/>
        </w:rPr>
        <w:t>津</w:t>
      </w:r>
      <w:r>
        <w:rPr>
          <w:lang w:eastAsia="zh-CN"/>
        </w:rPr>
        <w:t>贴，</w:t>
      </w:r>
    </w:p>
    <w:p>
      <w:pPr>
        <w:rPr>
          <w:lang w:eastAsia="zh-CN"/>
        </w:rPr>
      </w:pPr>
      <w:r>
        <w:rPr>
          <w:lang w:eastAsia="zh-CN"/>
        </w:rPr>
        <w:t>2.斗争中工作中力量发挥胜利中绝对不要忽视敌人的</w:t>
      </w:r>
    </w:p>
    <w:p>
      <w:pPr>
        <w:rPr>
          <w:lang w:eastAsia="zh-CN"/>
        </w:rPr>
      </w:pPr>
      <w:r>
        <w:rPr>
          <w:lang w:eastAsia="zh-CN"/>
        </w:rPr>
        <w:t>进攻，并要估计到敌人可能利用一切弱点，采用最恶劣卑污</w:t>
      </w:r>
    </w:p>
    <w:p>
      <w:pPr>
        <w:rPr>
          <w:lang w:eastAsia="zh-CN"/>
        </w:rPr>
      </w:pPr>
      <w:r>
        <w:rPr>
          <w:lang w:eastAsia="zh-CN"/>
        </w:rPr>
        <w:t>的手段，如港学赈会中与新华日报分馆座谈会中之事是，并</w:t>
      </w:r>
    </w:p>
    <w:p>
      <w:pPr>
        <w:rPr>
          <w:lang w:eastAsia="zh-CN"/>
        </w:rPr>
      </w:pPr>
      <w:r>
        <w:rPr>
          <w:lang w:eastAsia="zh-CN"/>
        </w:rPr>
        <w:t>应事先有很好应付的布置。同时在斗争尖锐可能磨擦时，不</w:t>
      </w:r>
    </w:p>
    <w:p>
      <w:pPr>
        <w:rPr>
          <w:lang w:eastAsia="zh-CN"/>
        </w:rPr>
      </w:pPr>
      <w:r>
        <w:rPr>
          <w:lang w:eastAsia="zh-CN"/>
        </w:rPr>
        <w:t>能避免必要的磨擦，不能无原则的退让，不能放弃重要而有</w:t>
      </w:r>
    </w:p>
    <w:p>
      <w:pPr>
        <w:rPr>
          <w:lang w:eastAsia="zh-CN"/>
        </w:rPr>
      </w:pPr>
      <w:r>
        <w:rPr>
          <w:lang w:eastAsia="zh-CN"/>
        </w:rPr>
        <w:t>可能取得领导地位的权力，不然以后很多工作不能顺利开</w:t>
      </w:r>
    </w:p>
    <w:p>
      <w:pPr>
        <w:rPr>
          <w:lang w:eastAsia="zh-CN"/>
        </w:rPr>
      </w:pPr>
      <w:r>
        <w:rPr>
          <w:lang w:eastAsia="zh-CN"/>
        </w:rPr>
        <w:t>展，如广州市学联以后的每每阻碍工作进行等是。</w:t>
      </w:r>
    </w:p>
    <w:p>
      <w:pPr>
        <w:rPr>
          <w:lang w:eastAsia="zh-CN"/>
        </w:rPr>
      </w:pPr>
      <w:r>
        <w:rPr>
          <w:lang w:eastAsia="zh-CN"/>
        </w:rPr>
        <w:t>3.虽然广东的特殊环境，但只要策略运用正确，仍必</w:t>
      </w:r>
    </w:p>
    <w:p>
      <w:pPr>
        <w:rPr>
          <w:lang w:eastAsia="zh-CN"/>
        </w:rPr>
      </w:pPr>
      <w:r>
        <w:rPr>
          <w:lang w:eastAsia="zh-CN"/>
        </w:rPr>
        <w:t>须而且可以进行保障民主自由与民生利益的斗争，抗议</w:t>
      </w:r>
      <w:r>
        <w:rPr>
          <w:color w:val="0000E1"/>
          <w:lang w:eastAsia="zh-CN"/>
        </w:rPr>
        <w:t>〈</w:t>
      </w:r>
      <w:r>
        <w:rPr>
          <w:lang w:eastAsia="zh-CN"/>
        </w:rPr>
        <w:t>新</w:t>
      </w:r>
    </w:p>
    <w:p>
      <w:pPr>
        <w:rPr>
          <w:lang w:eastAsia="zh-CN"/>
        </w:rPr>
      </w:pPr>
      <w:r>
        <w:rPr>
          <w:lang w:eastAsia="zh-CN"/>
        </w:rPr>
        <w:t>华日报》事及反对查禁抗日书籍事、中华书局反</w:t>
      </w:r>
      <w:r>
        <w:rPr>
          <w:color w:val="FF0000"/>
          <w:lang w:eastAsia="zh-CN"/>
        </w:rPr>
        <w:t>对</w:t>
      </w:r>
      <w:r>
        <w:rPr>
          <w:lang w:eastAsia="zh-CN"/>
        </w:rPr>
        <w:t>顾主违约</w:t>
      </w:r>
    </w:p>
    <w:p>
      <w:pPr>
        <w:rPr>
          <w:lang w:eastAsia="zh-CN"/>
        </w:rPr>
      </w:pPr>
      <w:r>
        <w:rPr>
          <w:lang w:eastAsia="zh-CN"/>
        </w:rPr>
        <w:t>事、榨油工人斗争事等都是。</w:t>
      </w:r>
    </w:p>
    <w:p>
      <w:pPr>
        <w:rPr>
          <w:lang w:eastAsia="zh-CN"/>
        </w:rPr>
      </w:pPr>
      <w:r>
        <w:rPr>
          <w:lang w:eastAsia="zh-CN"/>
        </w:rPr>
        <w:t>232</w:t>
      </w:r>
    </w:p>
    <w:p>
      <w:pPr>
        <w:rPr>
          <w:lang w:eastAsia="zh-CN"/>
        </w:rPr>
      </w:pPr>
      <w:r>
        <w:rPr>
          <w:lang w:eastAsia="zh-CN"/>
        </w:rPr>
        <w:t>4.在统一战线中遇事与国民党干部商量，并多多经过</w:t>
      </w:r>
    </w:p>
    <w:p>
      <w:pPr>
        <w:rPr>
          <w:lang w:eastAsia="zh-CN"/>
        </w:rPr>
      </w:pPr>
      <w:r>
        <w:rPr>
          <w:lang w:eastAsia="zh-CN"/>
        </w:rPr>
        <w:t>他们的干部，先同他们的</w:t>
      </w:r>
      <w:del w:id="150" w:author="林 清" w:date="2018-10-08T17:31:00Z">
        <w:r>
          <w:rPr>
            <w:color w:val="FF0000"/>
            <w:lang w:eastAsia="zh-CN"/>
          </w:rPr>
          <w:delText>千</w:delText>
        </w:r>
      </w:del>
      <w:ins w:id="151" w:author="林 清" w:date="2018-10-08T17:31:00Z">
        <w:r>
          <w:rPr>
            <w:rFonts w:hint="eastAsia"/>
            <w:color w:val="FF0000"/>
            <w:lang w:eastAsia="zh-CN"/>
          </w:rPr>
          <w:t>干</w:t>
        </w:r>
      </w:ins>
      <w:r>
        <w:rPr>
          <w:lang w:eastAsia="zh-CN"/>
        </w:rPr>
        <w:t>部弄好，由他的</w:t>
      </w:r>
      <w:r>
        <w:rPr>
          <w:color w:val="008000"/>
          <w:lang w:eastAsia="zh-CN"/>
        </w:rPr>
        <w:t>千</w:t>
      </w:r>
      <w:r>
        <w:rPr>
          <w:lang w:eastAsia="zh-CN"/>
        </w:rPr>
        <w:t>部去包围他推</w:t>
      </w:r>
    </w:p>
    <w:p>
      <w:pPr>
        <w:rPr>
          <w:lang w:eastAsia="zh-CN"/>
        </w:rPr>
      </w:pPr>
      <w:r>
        <w:rPr>
          <w:lang w:eastAsia="zh-CN"/>
        </w:rPr>
        <w:t>动他是最重要的。同时我们的</w:t>
      </w:r>
      <w:r>
        <w:rPr>
          <w:color w:val="FF0000"/>
          <w:lang w:eastAsia="zh-CN"/>
        </w:rPr>
        <w:t>干</w:t>
      </w:r>
      <w:r>
        <w:rPr>
          <w:lang w:eastAsia="zh-CN"/>
        </w:rPr>
        <w:t>部党员，有计划的分配潜藏</w:t>
      </w:r>
    </w:p>
    <w:p>
      <w:pPr>
        <w:rPr>
          <w:lang w:eastAsia="zh-CN"/>
        </w:rPr>
      </w:pPr>
      <w:r>
        <w:rPr>
          <w:lang w:eastAsia="zh-CN"/>
        </w:rPr>
        <w:t>在各党派中，去做他们的</w:t>
      </w:r>
      <w:del w:id="152" w:author="林 清" w:date="2018-10-08T17:31:00Z">
        <w:r>
          <w:rPr>
            <w:color w:val="008000"/>
            <w:lang w:eastAsia="zh-CN"/>
          </w:rPr>
          <w:delText>千</w:delText>
        </w:r>
      </w:del>
      <w:ins w:id="153" w:author="林 清" w:date="2018-10-08T17:31:00Z">
        <w:r>
          <w:rPr>
            <w:rFonts w:hint="eastAsia"/>
            <w:color w:val="008000"/>
            <w:lang w:eastAsia="zh-CN"/>
          </w:rPr>
          <w:t>干</w:t>
        </w:r>
      </w:ins>
      <w:r>
        <w:rPr>
          <w:lang w:eastAsia="zh-CN"/>
        </w:rPr>
        <w:t>部以取得信仰，有时还同时注意</w:t>
      </w:r>
    </w:p>
    <w:p>
      <w:pPr>
        <w:rPr>
          <w:lang w:eastAsia="zh-CN"/>
        </w:rPr>
      </w:pPr>
      <w:r>
        <w:rPr>
          <w:lang w:eastAsia="zh-CN"/>
        </w:rPr>
        <w:t>二个派别的左翼关系，以便适当运用巩固自己地位，这也是</w:t>
      </w:r>
    </w:p>
    <w:p>
      <w:pPr>
        <w:rPr>
          <w:lang w:eastAsia="zh-CN"/>
        </w:rPr>
      </w:pPr>
      <w:r>
        <w:rPr>
          <w:lang w:eastAsia="zh-CN"/>
        </w:rPr>
        <w:t>非常重要的。</w:t>
      </w:r>
    </w:p>
    <w:p>
      <w:pPr>
        <w:rPr>
          <w:lang w:eastAsia="zh-CN"/>
        </w:rPr>
      </w:pPr>
      <w:r>
        <w:rPr>
          <w:lang w:eastAsia="zh-CN"/>
        </w:rPr>
        <w:t>5.依照党的政策多用实际行动表现我们的精诚团结精</w:t>
      </w:r>
    </w:p>
    <w:p>
      <w:pPr>
        <w:rPr>
          <w:lang w:eastAsia="zh-CN"/>
        </w:rPr>
      </w:pPr>
      <w:r>
        <w:rPr>
          <w:lang w:eastAsia="zh-CN"/>
        </w:rPr>
        <w:t>神，尤其是多做调解的工作最能便利统</w:t>
      </w:r>
      <w:r>
        <w:rPr>
          <w:color w:val="FF0000"/>
          <w:lang w:eastAsia="zh-CN"/>
        </w:rPr>
        <w:t>一</w:t>
      </w:r>
      <w:r>
        <w:rPr>
          <w:lang w:eastAsia="zh-CN"/>
        </w:rPr>
        <w:t>战线的开展与群众</w:t>
      </w:r>
    </w:p>
    <w:p>
      <w:pPr>
        <w:rPr>
          <w:lang w:eastAsia="zh-CN"/>
        </w:rPr>
      </w:pPr>
      <w:r>
        <w:rPr>
          <w:lang w:eastAsia="zh-CN"/>
        </w:rPr>
        <w:t>运动的开展，如小学教师斗争与中华书局工人斗争等是。</w:t>
      </w:r>
    </w:p>
    <w:p>
      <w:pPr>
        <w:rPr>
          <w:lang w:eastAsia="zh-CN"/>
        </w:rPr>
      </w:pPr>
      <w:r>
        <w:rPr>
          <w:lang w:eastAsia="zh-CN"/>
        </w:rPr>
        <w:t>6.愈是战斗环境，愈是困难时候，愈是严重情况，群</w:t>
      </w:r>
    </w:p>
    <w:p>
      <w:pPr>
        <w:rPr>
          <w:lang w:eastAsia="zh-CN"/>
        </w:rPr>
      </w:pPr>
      <w:r>
        <w:rPr>
          <w:lang w:eastAsia="zh-CN"/>
        </w:rPr>
        <w:t>众愈要人领导，当局愈不能控制，愈是要有切实的布置工</w:t>
      </w:r>
    </w:p>
    <w:p>
      <w:pPr>
        <w:rPr>
          <w:lang w:eastAsia="zh-CN"/>
        </w:rPr>
      </w:pPr>
      <w:r>
        <w:rPr>
          <w:lang w:eastAsia="zh-CN"/>
        </w:rPr>
        <w:t>作，如大轰炸的工作布置是。</w:t>
      </w:r>
    </w:p>
    <w:p>
      <w:pPr>
        <w:rPr>
          <w:lang w:eastAsia="zh-CN"/>
        </w:rPr>
      </w:pPr>
      <w:r>
        <w:rPr>
          <w:lang w:eastAsia="zh-CN"/>
        </w:rPr>
        <w:t>7.很好运用学生与教员开到【展】城市与各县的工作。</w:t>
      </w:r>
    </w:p>
    <w:p>
      <w:pPr>
        <w:rPr>
          <w:lang w:eastAsia="zh-CN"/>
        </w:rPr>
      </w:pPr>
      <w:r>
        <w:rPr>
          <w:lang w:eastAsia="zh-CN"/>
        </w:rPr>
        <w:t>在读书期中是开展本市工作的时候，和扩大组织积极准备力</w:t>
      </w:r>
    </w:p>
    <w:p>
      <w:pPr>
        <w:rPr>
          <w:lang w:eastAsia="zh-CN"/>
        </w:rPr>
      </w:pPr>
      <w:r>
        <w:rPr>
          <w:lang w:eastAsia="zh-CN"/>
        </w:rPr>
        <w:t>量的时候，到寒、暑假则是利用学生教员开创外县各乡村工</w:t>
      </w:r>
    </w:p>
    <w:p>
      <w:pPr>
        <w:rPr>
          <w:lang w:eastAsia="zh-CN"/>
        </w:rPr>
      </w:pPr>
      <w:r>
        <w:rPr>
          <w:lang w:eastAsia="zh-CN"/>
        </w:rPr>
        <w:t>作的时候，便要有计划的组织回乡工作队去进行。</w:t>
      </w:r>
    </w:p>
    <w:p>
      <w:pPr>
        <w:rPr>
          <w:lang w:eastAsia="zh-CN"/>
        </w:rPr>
      </w:pPr>
      <w:r>
        <w:rPr>
          <w:lang w:eastAsia="zh-CN"/>
        </w:rPr>
        <w:t>8.每一个群众运动的</w:t>
      </w:r>
      <w:r>
        <w:rPr>
          <w:color w:val="808080"/>
          <w:lang w:eastAsia="zh-CN"/>
        </w:rPr>
        <w:t>准</w:t>
      </w:r>
      <w:r>
        <w:rPr>
          <w:lang w:eastAsia="zh-CN"/>
        </w:rPr>
        <w:t>备时间要较长久有计划，每个</w:t>
      </w:r>
    </w:p>
    <w:p>
      <w:pPr>
        <w:rPr>
          <w:lang w:eastAsia="zh-CN"/>
        </w:rPr>
      </w:pPr>
      <w:r>
        <w:rPr>
          <w:lang w:eastAsia="zh-CN"/>
        </w:rPr>
        <w:t>运动的结束也必须要再等若</w:t>
      </w:r>
      <w:r>
        <w:rPr>
          <w:color w:val="808080"/>
          <w:lang w:eastAsia="zh-CN"/>
        </w:rPr>
        <w:t>干</w:t>
      </w:r>
      <w:r>
        <w:rPr>
          <w:lang w:eastAsia="zh-CN"/>
        </w:rPr>
        <w:t>时间才进行第二个运动，在二</w:t>
      </w:r>
    </w:p>
    <w:p>
      <w:pPr>
        <w:rPr>
          <w:lang w:eastAsia="zh-CN"/>
        </w:rPr>
      </w:pPr>
      <w:r>
        <w:rPr>
          <w:lang w:eastAsia="zh-CN"/>
        </w:rPr>
        <w:t>者之间必须特别注意组织的收获与组织的巩固扩大训练，这</w:t>
      </w:r>
    </w:p>
    <w:p>
      <w:pPr>
        <w:rPr>
          <w:lang w:eastAsia="zh-CN"/>
        </w:rPr>
      </w:pPr>
      <w:r>
        <w:rPr>
          <w:lang w:eastAsia="zh-CN"/>
        </w:rPr>
        <w:t>是非常重要的。</w:t>
      </w:r>
    </w:p>
    <w:p>
      <w:pPr>
        <w:rPr>
          <w:lang w:eastAsia="zh-CN"/>
        </w:rPr>
      </w:pPr>
      <w:r>
        <w:rPr>
          <w:lang w:eastAsia="zh-CN"/>
        </w:rPr>
        <w:t>9.在广州尤其是香港这样地方的环境里工作，要善于</w:t>
      </w:r>
    </w:p>
    <w:p>
      <w:pPr>
        <w:rPr>
          <w:lang w:eastAsia="zh-CN"/>
        </w:rPr>
      </w:pPr>
      <w:r>
        <w:rPr>
          <w:lang w:eastAsia="zh-CN"/>
        </w:rPr>
        <w:t>隐蔽组织，善于暗地准备，一切善【于】缓和的前进，使敌</w:t>
      </w:r>
    </w:p>
    <w:p>
      <w:pPr>
        <w:rPr>
          <w:lang w:eastAsia="zh-CN"/>
        </w:rPr>
      </w:pPr>
      <w:r>
        <w:rPr>
          <w:lang w:eastAsia="zh-CN"/>
        </w:rPr>
        <w:t>人麻木。要善于以游击战争的方式，以零星发动零星出现的</w:t>
      </w:r>
    </w:p>
    <w:p>
      <w:pPr>
        <w:rPr>
          <w:lang w:eastAsia="zh-CN"/>
        </w:rPr>
      </w:pPr>
      <w:r>
        <w:rPr>
          <w:lang w:eastAsia="zh-CN"/>
        </w:rPr>
        <w:t>方式去进行，不可一切都表示有组织的有连贯的进行。</w:t>
      </w:r>
    </w:p>
    <w:p>
      <w:pPr>
        <w:rPr>
          <w:lang w:eastAsia="zh-CN"/>
        </w:rPr>
      </w:pPr>
      <w:r>
        <w:rPr>
          <w:lang w:eastAsia="zh-CN"/>
        </w:rPr>
        <w:t>10.我们这样潜伏在他们领导下工作，统一战线的联系</w:t>
      </w:r>
    </w:p>
    <w:p>
      <w:pPr>
        <w:rPr>
          <w:lang w:eastAsia="zh-CN"/>
        </w:rPr>
      </w:pPr>
      <w:r>
        <w:rPr>
          <w:lang w:eastAsia="zh-CN"/>
        </w:rPr>
        <w:t>多依靠左翼分子，与非正式公开的正式党员而又在群众中较</w:t>
      </w:r>
    </w:p>
    <w:p>
      <w:pPr>
        <w:rPr>
          <w:lang w:eastAsia="zh-CN"/>
        </w:rPr>
      </w:pPr>
      <w:r>
        <w:rPr>
          <w:lang w:eastAsia="zh-CN"/>
        </w:rPr>
        <w:t>233</w:t>
      </w:r>
    </w:p>
    <w:p>
      <w:pPr>
        <w:rPr>
          <w:lang w:eastAsia="zh-CN"/>
        </w:rPr>
      </w:pPr>
      <w:r>
        <w:rPr>
          <w:lang w:eastAsia="zh-CN"/>
        </w:rPr>
        <w:t>有地位的同志去进行。这在统一战线的开始初步与没有公开</w:t>
      </w:r>
    </w:p>
    <w:p>
      <w:pPr>
        <w:rPr>
          <w:lang w:eastAsia="zh-CN"/>
        </w:rPr>
      </w:pPr>
      <w:r>
        <w:rPr>
          <w:lang w:eastAsia="zh-CN"/>
        </w:rPr>
        <w:t>代表地方是很可以运用的，而统一战线的组织形式，不一定</w:t>
      </w:r>
    </w:p>
    <w:p>
      <w:pPr>
        <w:rPr>
          <w:lang w:eastAsia="zh-CN"/>
        </w:rPr>
      </w:pPr>
      <w:r>
        <w:rPr>
          <w:lang w:eastAsia="zh-CN"/>
        </w:rPr>
        <w:t>要是明确的组织与统一，而可以经过各种各样的方式如心照</w:t>
      </w:r>
    </w:p>
    <w:p>
      <w:pPr>
        <w:rPr>
          <w:lang w:eastAsia="zh-CN"/>
        </w:rPr>
      </w:pPr>
      <w:r>
        <w:rPr>
          <w:lang w:eastAsia="zh-CN"/>
        </w:rPr>
        <w:t>不宣的各党派较接受分子的中心座谈会，或某一行动中的座</w:t>
      </w:r>
    </w:p>
    <w:p>
      <w:pPr>
        <w:rPr>
          <w:lang w:eastAsia="zh-CN"/>
        </w:rPr>
      </w:pPr>
      <w:r>
        <w:rPr>
          <w:lang w:eastAsia="zh-CN"/>
        </w:rPr>
        <w:t>谈会，或某一行动中的联合办事处，经过几次行动的联合与</w:t>
      </w:r>
    </w:p>
    <w:p>
      <w:pPr>
        <w:rPr>
          <w:lang w:eastAsia="zh-CN"/>
        </w:rPr>
      </w:pPr>
      <w:r>
        <w:rPr>
          <w:lang w:eastAsia="zh-CN"/>
        </w:rPr>
        <w:t>此种组织形式，便可逐渐发展到正式的明显公开的统一战线</w:t>
      </w:r>
    </w:p>
    <w:p>
      <w:pPr>
        <w:rPr>
          <w:lang w:eastAsia="zh-CN"/>
        </w:rPr>
      </w:pPr>
      <w:r>
        <w:rPr>
          <w:lang w:eastAsia="zh-CN"/>
        </w:rPr>
        <w:t>与此种组织。对于全省性的组织，也是不急求建立的，而须</w:t>
      </w:r>
    </w:p>
    <w:p>
      <w:pPr>
        <w:rPr>
          <w:lang w:eastAsia="zh-CN"/>
        </w:rPr>
      </w:pPr>
      <w:r>
        <w:rPr>
          <w:lang w:eastAsia="zh-CN"/>
        </w:rPr>
        <w:t>由当局实际的自下而上的有基础的由局部由本地方逐渐发展</w:t>
      </w:r>
    </w:p>
    <w:p>
      <w:pPr>
        <w:rPr>
          <w:lang w:eastAsia="zh-CN"/>
        </w:rPr>
      </w:pPr>
      <w:r>
        <w:rPr>
          <w:lang w:eastAsia="zh-CN"/>
        </w:rPr>
        <w:t>到省的总的领导的建立，以免国民党控制，发展青年工作协</w:t>
      </w:r>
    </w:p>
    <w:p>
      <w:pPr>
        <w:rPr>
          <w:lang w:eastAsia="zh-CN"/>
        </w:rPr>
      </w:pPr>
      <w:r>
        <w:rPr>
          <w:lang w:eastAsia="zh-CN"/>
        </w:rPr>
        <w:t>会建立的过程是。</w:t>
      </w:r>
    </w:p>
    <w:p>
      <w:pPr>
        <w:rPr>
          <w:lang w:eastAsia="zh-CN"/>
        </w:rPr>
      </w:pPr>
      <w:r>
        <w:rPr>
          <w:lang w:eastAsia="zh-CN"/>
        </w:rPr>
        <w:t>11.基督教青年会有很多工作方式值得灵活采用，如夏</w:t>
      </w:r>
    </w:p>
    <w:p>
      <w:pPr>
        <w:rPr>
          <w:lang w:eastAsia="zh-CN"/>
        </w:rPr>
      </w:pPr>
      <w:r>
        <w:rPr>
          <w:lang w:eastAsia="zh-CN"/>
        </w:rPr>
        <w:t>令会夏令营是，很多娱乐歌唱的方式是最易团结群众而不易</w:t>
      </w:r>
    </w:p>
    <w:p>
      <w:pPr>
        <w:rPr>
          <w:lang w:eastAsia="zh-CN"/>
        </w:rPr>
      </w:pPr>
      <w:r>
        <w:rPr>
          <w:lang w:eastAsia="zh-CN"/>
        </w:rPr>
        <w:t>生磨擦，又慈善机关是在困难环境下最好保持合法地位的组</w:t>
      </w:r>
    </w:p>
    <w:p>
      <w:pPr>
        <w:rPr>
          <w:lang w:eastAsia="zh-CN"/>
        </w:rPr>
      </w:pPr>
      <w:r>
        <w:rPr>
          <w:lang w:eastAsia="zh-CN"/>
        </w:rPr>
        <w:t>织形式，如香港的余闲乐社是。</w:t>
      </w:r>
    </w:p>
    <w:p>
      <w:pPr>
        <w:rPr>
          <w:lang w:eastAsia="zh-CN"/>
        </w:rPr>
      </w:pPr>
      <w:r>
        <w:rPr>
          <w:lang w:eastAsia="zh-CN"/>
        </w:rPr>
        <w:t>12.在统一战线中对于被顽固分子打击一时没有地位的</w:t>
      </w:r>
    </w:p>
    <w:p>
      <w:pPr>
        <w:rPr>
          <w:lang w:eastAsia="zh-CN"/>
        </w:rPr>
      </w:pPr>
      <w:r>
        <w:rPr>
          <w:lang w:eastAsia="zh-CN"/>
        </w:rPr>
        <w:t>分子，必须重视与他的关系，不要因此忽视甚至丢掉。我们</w:t>
      </w:r>
    </w:p>
    <w:p>
      <w:pPr>
        <w:rPr>
          <w:lang w:eastAsia="zh-CN"/>
        </w:rPr>
      </w:pPr>
      <w:r>
        <w:rPr>
          <w:lang w:eastAsia="zh-CN"/>
        </w:rPr>
        <w:t>过去常有要时接近，不要时远离的现象，最引人不满。广东</w:t>
      </w:r>
    </w:p>
    <w:p>
      <w:pPr>
        <w:rPr>
          <w:lang w:eastAsia="zh-CN"/>
        </w:rPr>
      </w:pPr>
      <w:r>
        <w:rPr>
          <w:lang w:eastAsia="zh-CN"/>
        </w:rPr>
        <w:t>抗先的能为谌小岑尽力支持，也因为谌被捕后回到广东时，</w:t>
      </w:r>
    </w:p>
    <w:p>
      <w:pPr>
        <w:rPr>
          <w:lang w:eastAsia="zh-CN"/>
        </w:rPr>
      </w:pPr>
      <w:r>
        <w:rPr>
          <w:lang w:eastAsia="zh-CN"/>
        </w:rPr>
        <w:t>抗先分子比国民党员还积极的去慰问欢迎他所致。</w:t>
      </w:r>
    </w:p>
    <w:p>
      <w:pPr>
        <w:rPr>
          <w:lang w:eastAsia="zh-CN"/>
        </w:rPr>
      </w:pPr>
      <w:r>
        <w:rPr>
          <w:lang w:eastAsia="zh-CN"/>
        </w:rPr>
        <w:t>13.广东因为没本地的出名的左翼领袖及党的文化人足</w:t>
      </w:r>
    </w:p>
    <w:p>
      <w:pPr>
        <w:rPr>
          <w:lang w:eastAsia="zh-CN"/>
        </w:rPr>
      </w:pPr>
      <w:r>
        <w:rPr>
          <w:lang w:eastAsia="zh-CN"/>
        </w:rPr>
        <w:t>为</w:t>
      </w:r>
      <w:r>
        <w:rPr>
          <w:color w:val="0000E1"/>
          <w:lang w:eastAsia="zh-CN"/>
        </w:rPr>
        <w:t>号</w:t>
      </w:r>
      <w:r>
        <w:rPr>
          <w:lang w:eastAsia="zh-CN"/>
        </w:rPr>
        <w:t>召，使我们对于工作的发动不得【不】依靠青年人，并</w:t>
      </w:r>
    </w:p>
    <w:p>
      <w:pPr>
        <w:rPr>
          <w:lang w:eastAsia="zh-CN"/>
        </w:rPr>
      </w:pPr>
      <w:r>
        <w:rPr>
          <w:lang w:eastAsia="zh-CN"/>
        </w:rPr>
        <w:t>每一发动都用群众性的发动，因此便选择抗先为中心，而最</w:t>
      </w:r>
    </w:p>
    <w:p>
      <w:pPr>
        <w:rPr>
          <w:lang w:eastAsia="zh-CN"/>
        </w:rPr>
      </w:pPr>
      <w:r>
        <w:rPr>
          <w:lang w:eastAsia="zh-CN"/>
        </w:rPr>
        <w:t>中心基础还在中大及各战时服务团。许多运动都经中大与战</w:t>
      </w:r>
    </w:p>
    <w:p>
      <w:pPr>
        <w:rPr>
          <w:lang w:eastAsia="zh-CN"/>
        </w:rPr>
      </w:pPr>
      <w:r>
        <w:rPr>
          <w:lang w:eastAsia="zh-CN"/>
        </w:rPr>
        <w:t>时服务团发动而扩大到抗先，扩大到各校各团体。广东最高</w:t>
      </w:r>
    </w:p>
    <w:p>
      <w:pPr>
        <w:rPr>
          <w:lang w:eastAsia="zh-CN"/>
        </w:rPr>
      </w:pPr>
      <w:r>
        <w:rPr>
          <w:lang w:eastAsia="zh-CN"/>
        </w:rPr>
        <w:t>学府的中大是我们的中心堡垒，因此群众工作选择中心堡垒</w:t>
      </w:r>
    </w:p>
    <w:p>
      <w:pPr>
        <w:rPr>
          <w:lang w:eastAsia="zh-CN"/>
        </w:rPr>
      </w:pPr>
      <w:r>
        <w:rPr>
          <w:lang w:eastAsia="zh-CN"/>
        </w:rPr>
        <w:t>是非常重【要】的。但同时这种由下而上的力量总始终有</w:t>
      </w:r>
    </w:p>
    <w:p>
      <w:pPr>
        <w:rPr>
          <w:lang w:eastAsia="zh-CN"/>
        </w:rPr>
      </w:pPr>
      <w:r>
        <w:rPr>
          <w:lang w:eastAsia="zh-CN"/>
        </w:rPr>
        <w:t>234</w:t>
      </w:r>
    </w:p>
    <w:p>
      <w:pPr>
        <w:rPr>
          <w:lang w:eastAsia="zh-CN"/>
        </w:rPr>
      </w:pPr>
      <w:r>
        <w:rPr>
          <w:lang w:eastAsia="zh-CN"/>
        </w:rPr>
        <w:t>限，必须有上层的强力配合，甚至许多地方表示上层力量与</w:t>
      </w:r>
    </w:p>
    <w:p>
      <w:pPr>
        <w:rPr>
          <w:lang w:eastAsia="zh-CN"/>
        </w:rPr>
      </w:pPr>
      <w:r>
        <w:rPr>
          <w:lang w:eastAsia="zh-CN"/>
        </w:rPr>
        <w:t>号召作【用】更大，因此在广东培养上层的群众干部，推崇</w:t>
      </w:r>
    </w:p>
    <w:p>
      <w:pPr>
        <w:rPr>
          <w:lang w:eastAsia="zh-CN"/>
        </w:rPr>
      </w:pPr>
      <w:r>
        <w:rPr>
          <w:lang w:eastAsia="zh-CN"/>
        </w:rPr>
        <w:t>与培养左翼的上层领袖，这是一个非常重要而不易完成的任</w:t>
      </w:r>
    </w:p>
    <w:p>
      <w:pPr>
        <w:rPr>
          <w:lang w:eastAsia="zh-CN"/>
        </w:rPr>
      </w:pPr>
      <w:r>
        <w:rPr>
          <w:lang w:eastAsia="zh-CN"/>
        </w:rPr>
        <w:t>务。</w:t>
      </w:r>
    </w:p>
    <w:p>
      <w:pPr>
        <w:rPr>
          <w:lang w:eastAsia="zh-CN"/>
        </w:rPr>
      </w:pPr>
      <w:r>
        <w:rPr>
          <w:lang w:eastAsia="zh-CN"/>
        </w:rPr>
        <w:t>14.广东群众运动中主要的工作应该是:（1）征兵与自</w:t>
      </w:r>
    </w:p>
    <w:p>
      <w:pPr>
        <w:rPr>
          <w:lang w:eastAsia="zh-CN"/>
        </w:rPr>
      </w:pPr>
      <w:r>
        <w:rPr>
          <w:lang w:eastAsia="zh-CN"/>
        </w:rPr>
        <w:t>卫团壮丁训练，这是最重要最为当局欢迎而又是我们最应建</w:t>
      </w:r>
    </w:p>
    <w:p>
      <w:pPr>
        <w:rPr>
          <w:lang w:eastAsia="zh-CN"/>
        </w:rPr>
      </w:pPr>
      <w:r>
        <w:rPr>
          <w:lang w:eastAsia="zh-CN"/>
        </w:rPr>
        <w:t>立基础的地方。一年来工作中我们对于自卫团的注意比对征</w:t>
      </w:r>
    </w:p>
    <w:p>
      <w:pPr>
        <w:rPr>
          <w:lang w:eastAsia="zh-CN"/>
        </w:rPr>
      </w:pPr>
      <w:r>
        <w:rPr>
          <w:lang w:eastAsia="zh-CN"/>
        </w:rPr>
        <w:t>兵与抓壮丁训练都较有成绩些，壮丁训练近来也较注意了。</w:t>
      </w:r>
    </w:p>
    <w:p>
      <w:pPr>
        <w:rPr>
          <w:lang w:eastAsia="zh-CN"/>
        </w:rPr>
      </w:pPr>
      <w:r>
        <w:rPr>
          <w:lang w:eastAsia="zh-CN"/>
        </w:rPr>
        <w:t>（2）慰劳与募捐的，因为广州香港都是较富足的地方，又是</w:t>
      </w:r>
    </w:p>
    <w:p>
      <w:pPr>
        <w:rPr>
          <w:lang w:eastAsia="zh-CN"/>
        </w:rPr>
      </w:pPr>
      <w:r>
        <w:rPr>
          <w:lang w:eastAsia="zh-CN"/>
        </w:rPr>
        <w:t>带后方性的区域，这种工作为当局与人民所积极与可能进行</w:t>
      </w:r>
    </w:p>
    <w:p>
      <w:pPr>
        <w:rPr>
          <w:lang w:eastAsia="zh-CN"/>
        </w:rPr>
      </w:pPr>
      <w:r>
        <w:rPr>
          <w:lang w:eastAsia="zh-CN"/>
        </w:rPr>
        <w:t>的，也最能深入群众。这种工作一年来的工作成绩也是不</w:t>
      </w:r>
    </w:p>
    <w:p>
      <w:pPr>
        <w:rPr>
          <w:lang w:eastAsia="zh-CN"/>
        </w:rPr>
      </w:pPr>
      <w:r>
        <w:rPr>
          <w:lang w:eastAsia="zh-CN"/>
        </w:rPr>
        <w:t>少，最重要的是慰劳四路军、虎门炮台、空军将士与捐款八</w:t>
      </w:r>
    </w:p>
    <w:p>
      <w:pPr>
        <w:rPr>
          <w:lang w:eastAsia="zh-CN"/>
        </w:rPr>
      </w:pPr>
      <w:r>
        <w:rPr>
          <w:lang w:eastAsia="zh-CN"/>
        </w:rPr>
        <w:t>路军等。（3）献金销债，这一工作在广州与香港的成绩都不</w:t>
      </w:r>
    </w:p>
    <w:p>
      <w:pPr>
        <w:rPr>
          <w:lang w:eastAsia="zh-CN"/>
        </w:rPr>
      </w:pPr>
      <w:r>
        <w:rPr>
          <w:lang w:eastAsia="zh-CN"/>
        </w:rPr>
        <w:t>亚于武汉，而且我党的推动作用很大</w:t>
      </w:r>
      <w:r>
        <w:rPr>
          <w:color w:val="008000"/>
          <w:lang w:eastAsia="zh-CN"/>
        </w:rPr>
        <w:t>。</w:t>
      </w:r>
      <w:r>
        <w:rPr>
          <w:lang w:eastAsia="zh-CN"/>
        </w:rPr>
        <w:t>（4）本身训练培养工</w:t>
      </w:r>
    </w:p>
    <w:p>
      <w:pPr>
        <w:rPr>
          <w:lang w:eastAsia="zh-CN"/>
        </w:rPr>
      </w:pPr>
      <w:r>
        <w:rPr>
          <w:lang w:eastAsia="zh-CN"/>
        </w:rPr>
        <w:t>作干部，这因</w:t>
      </w:r>
      <w:r>
        <w:rPr>
          <w:color w:val="FF0000"/>
          <w:lang w:eastAsia="zh-CN"/>
        </w:rPr>
        <w:t>为</w:t>
      </w:r>
      <w:r>
        <w:rPr>
          <w:lang w:eastAsia="zh-CN"/>
        </w:rPr>
        <w:t>广东过去不象北平、上海的文化发展与救亡</w:t>
      </w:r>
    </w:p>
    <w:p>
      <w:pPr>
        <w:rPr>
          <w:lang w:eastAsia="zh-CN"/>
        </w:rPr>
      </w:pPr>
      <w:r>
        <w:rPr>
          <w:lang w:eastAsia="zh-CN"/>
        </w:rPr>
        <w:t>发展，故干部的培养上很不够，而目前环境下尤其香港，只</w:t>
      </w:r>
    </w:p>
    <w:p>
      <w:pPr>
        <w:rPr>
          <w:lang w:eastAsia="zh-CN"/>
        </w:rPr>
      </w:pPr>
      <w:r>
        <w:rPr>
          <w:lang w:eastAsia="zh-CN"/>
        </w:rPr>
        <w:t>有利用现有时间加紧训练群众干部，准备有直接战争环境到</w:t>
      </w:r>
    </w:p>
    <w:p>
      <w:pPr>
        <w:rPr>
          <w:lang w:eastAsia="zh-CN"/>
        </w:rPr>
      </w:pPr>
      <w:r>
        <w:rPr>
          <w:lang w:eastAsia="zh-CN"/>
        </w:rPr>
        <w:t>来时大规模的领导干部与工作者。这一方面做得很不够，但</w:t>
      </w:r>
    </w:p>
    <w:p>
      <w:pPr>
        <w:rPr>
          <w:lang w:eastAsia="zh-CN"/>
        </w:rPr>
      </w:pPr>
      <w:r>
        <w:rPr>
          <w:lang w:eastAsia="zh-CN"/>
        </w:rPr>
        <w:t>也有一些成绩，在香港有慰劳会所办的公开群众干部训练</w:t>
      </w:r>
    </w:p>
    <w:p>
      <w:pPr>
        <w:rPr>
          <w:lang w:eastAsia="zh-CN"/>
        </w:rPr>
      </w:pPr>
      <w:r>
        <w:rPr>
          <w:lang w:eastAsia="zh-CN"/>
        </w:rPr>
        <w:t>班，艺协有训练班，已（办）二期，每期三十人，印刷工会</w:t>
      </w:r>
    </w:p>
    <w:p>
      <w:pPr>
        <w:rPr>
          <w:lang w:eastAsia="zh-CN"/>
        </w:rPr>
      </w:pPr>
      <w:r>
        <w:rPr>
          <w:lang w:eastAsia="zh-CN"/>
        </w:rPr>
        <w:t>五十人，余闲乐社都有。惠阳青年会、西江七县同乡会都曾</w:t>
      </w:r>
    </w:p>
    <w:p>
      <w:pPr>
        <w:rPr>
          <w:lang w:eastAsia="zh-CN"/>
        </w:rPr>
      </w:pPr>
      <w:r>
        <w:rPr>
          <w:lang w:eastAsia="zh-CN"/>
        </w:rPr>
        <w:t>训练</w:t>
      </w:r>
      <w:r>
        <w:rPr>
          <w:color w:val="808080"/>
          <w:lang w:eastAsia="zh-CN"/>
        </w:rPr>
        <w:t>干</w:t>
      </w:r>
      <w:r>
        <w:rPr>
          <w:lang w:eastAsia="zh-CN"/>
        </w:rPr>
        <w:t>【部】一批。在广州经过抗教社训练二百多，经过文</w:t>
      </w:r>
    </w:p>
    <w:p>
      <w:pPr>
        <w:rPr>
          <w:lang w:eastAsia="zh-CN"/>
        </w:rPr>
      </w:pPr>
      <w:r>
        <w:rPr>
          <w:lang w:eastAsia="zh-CN"/>
        </w:rPr>
        <w:t>协训练过三十多人，经过抗先训练过八十多人，但都因时间</w:t>
      </w:r>
    </w:p>
    <w:p>
      <w:pPr>
        <w:rPr>
          <w:lang w:eastAsia="zh-CN"/>
        </w:rPr>
      </w:pPr>
      <w:r>
        <w:rPr>
          <w:lang w:eastAsia="zh-CN"/>
        </w:rPr>
        <w:t>不长（只抗教社的较长）成绩还不大，以后还应特别抓紧这</w:t>
      </w:r>
    </w:p>
    <w:p>
      <w:pPr>
        <w:rPr>
          <w:lang w:eastAsia="zh-CN"/>
        </w:rPr>
      </w:pPr>
      <w:r>
        <w:rPr>
          <w:lang w:eastAsia="zh-CN"/>
        </w:rPr>
        <w:t>一着。（5）改善生活的工作在【有】正确策略，是完全应该</w:t>
      </w:r>
    </w:p>
    <w:p>
      <w:pPr>
        <w:rPr>
          <w:lang w:eastAsia="zh-CN"/>
        </w:rPr>
      </w:pPr>
      <w:r>
        <w:rPr>
          <w:lang w:eastAsia="zh-CN"/>
        </w:rPr>
        <w:t>与可能做的，如“3”项意见。</w:t>
      </w:r>
    </w:p>
    <w:p>
      <w:pPr>
        <w:rPr>
          <w:lang w:eastAsia="zh-CN"/>
        </w:rPr>
      </w:pPr>
      <w:r>
        <w:rPr>
          <w:lang w:eastAsia="zh-CN"/>
        </w:rPr>
        <w:t>235</w:t>
      </w:r>
    </w:p>
    <w:p>
      <w:pPr>
        <w:rPr>
          <w:lang w:eastAsia="zh-CN"/>
        </w:rPr>
      </w:pPr>
      <w:r>
        <w:rPr>
          <w:lang w:eastAsia="zh-CN"/>
        </w:rPr>
        <w:t>15.群众团体中的党团问题，象在广东香港这样地方，</w:t>
      </w:r>
    </w:p>
    <w:p>
      <w:pPr>
        <w:rPr>
          <w:lang w:eastAsia="zh-CN"/>
        </w:rPr>
      </w:pPr>
      <w:r>
        <w:rPr>
          <w:lang w:eastAsia="zh-CN"/>
        </w:rPr>
        <w:t>我以为未到适当时，未到有相当力量，未到斗争有相当重要</w:t>
      </w:r>
    </w:p>
    <w:p>
      <w:pPr>
        <w:rPr>
          <w:lang w:eastAsia="zh-CN"/>
        </w:rPr>
      </w:pPr>
      <w:r>
        <w:rPr>
          <w:lang w:eastAsia="zh-CN"/>
        </w:rPr>
        <w:t>而我们必须达到【非】起一种作用不可时，</w:t>
      </w:r>
      <w:r>
        <w:rPr>
          <w:color w:val="808080"/>
          <w:lang w:eastAsia="zh-CN"/>
        </w:rPr>
        <w:t>决</w:t>
      </w:r>
      <w:r>
        <w:rPr>
          <w:lang w:eastAsia="zh-CN"/>
        </w:rPr>
        <w:t>不轻易组织党</w:t>
      </w:r>
    </w:p>
    <w:p>
      <w:pPr>
        <w:rPr>
          <w:lang w:eastAsia="zh-CN"/>
        </w:rPr>
      </w:pPr>
      <w:r>
        <w:rPr>
          <w:lang w:eastAsia="zh-CN"/>
        </w:rPr>
        <w:t>团，只给一个任务靠着一个左翼的派别分头取得信仰，站稳</w:t>
      </w:r>
    </w:p>
    <w:p>
      <w:pPr>
        <w:rPr>
          <w:lang w:eastAsia="zh-CN"/>
        </w:rPr>
      </w:pPr>
      <w:r>
        <w:rPr>
          <w:lang w:eastAsia="zh-CN"/>
        </w:rPr>
        <w:t>脚根，这样隐蔽目标与力量，等得各方面的输送干部工作相</w:t>
      </w:r>
    </w:p>
    <w:p>
      <w:pPr>
        <w:rPr>
          <w:lang w:eastAsia="zh-CN"/>
        </w:rPr>
      </w:pPr>
      <w:r>
        <w:rPr>
          <w:lang w:eastAsia="zh-CN"/>
        </w:rPr>
        <w:t>当程度与斗争的确实必要时再行组织党团，给以新的任务，</w:t>
      </w:r>
    </w:p>
    <w:p>
      <w:pPr>
        <w:rPr>
          <w:lang w:eastAsia="zh-CN"/>
        </w:rPr>
      </w:pPr>
      <w:r>
        <w:rPr>
          <w:lang w:eastAsia="zh-CN"/>
        </w:rPr>
        <w:t>文协中、抗先中与几个妇女团体中以前我们都是运用这一步</w:t>
      </w:r>
    </w:p>
    <w:p>
      <w:pPr>
        <w:rPr>
          <w:lang w:eastAsia="zh-CN"/>
        </w:rPr>
      </w:pPr>
      <w:r>
        <w:rPr>
          <w:lang w:eastAsia="zh-CN"/>
        </w:rPr>
        <w:t>骤的，因此等到组织党团活动时（二个月以前）我们的力量</w:t>
      </w:r>
    </w:p>
    <w:p>
      <w:pPr>
        <w:rPr>
          <w:lang w:eastAsia="zh-CN"/>
        </w:rPr>
      </w:pPr>
      <w:r>
        <w:rPr>
          <w:lang w:eastAsia="zh-CN"/>
        </w:rPr>
        <w:t>已经形成，国民党顽固者欲打击已有些不敢轻率了。</w:t>
      </w:r>
    </w:p>
    <w:p>
      <w:pPr>
        <w:rPr>
          <w:lang w:eastAsia="zh-CN"/>
        </w:rPr>
      </w:pPr>
      <w:r>
        <w:rPr>
          <w:lang w:eastAsia="zh-CN"/>
        </w:rPr>
        <w:t>丙、武装问题</w:t>
      </w:r>
    </w:p>
    <w:p>
      <w:pPr>
        <w:rPr>
          <w:lang w:eastAsia="zh-CN"/>
        </w:rPr>
      </w:pPr>
      <w:r>
        <w:rPr>
          <w:color w:val="008000"/>
          <w:lang w:eastAsia="zh-CN"/>
        </w:rPr>
        <w:t>一</w:t>
      </w:r>
      <w:r>
        <w:rPr>
          <w:lang w:eastAsia="zh-CN"/>
        </w:rPr>
        <w:t>、</w:t>
      </w:r>
    </w:p>
    <w:p>
      <w:pPr>
        <w:rPr>
          <w:lang w:eastAsia="zh-CN"/>
        </w:rPr>
      </w:pPr>
      <w:r>
        <w:rPr>
          <w:lang w:eastAsia="zh-CN"/>
        </w:rPr>
        <w:t>广东民众武装的一般现象</w:t>
      </w:r>
    </w:p>
    <w:p>
      <w:pPr>
        <w:rPr>
          <w:lang w:eastAsia="zh-CN"/>
        </w:rPr>
      </w:pPr>
      <w:r>
        <w:rPr>
          <w:lang w:eastAsia="zh-CN"/>
        </w:rPr>
        <w:t>广东民间散枪特别多，至少四十万，有的说有七十万以</w:t>
      </w:r>
    </w:p>
    <w:p>
      <w:pPr>
        <w:rPr>
          <w:lang w:eastAsia="zh-CN"/>
        </w:rPr>
      </w:pPr>
      <w:r>
        <w:rPr>
          <w:lang w:eastAsia="zh-CN"/>
        </w:rPr>
        <w:t>上到百万，不仅有步枪，而且有新式机关枪、迫击炮等，不</w:t>
      </w:r>
    </w:p>
    <w:p>
      <w:pPr>
        <w:rPr>
          <w:lang w:eastAsia="zh-CN"/>
        </w:rPr>
      </w:pPr>
      <w:r>
        <w:rPr>
          <w:lang w:eastAsia="zh-CN"/>
        </w:rPr>
        <w:t>仅是散的，而且有许多早是有组织的或者为土匪、哥老会系</w:t>
      </w:r>
    </w:p>
    <w:p>
      <w:pPr>
        <w:rPr>
          <w:lang w:eastAsia="zh-CN"/>
        </w:rPr>
      </w:pPr>
      <w:r>
        <w:rPr>
          <w:lang w:eastAsia="zh-CN"/>
        </w:rPr>
        <w:t>统，或者为原十九路军与李福林系统的。当局因抗战以来广</w:t>
      </w:r>
    </w:p>
    <w:p>
      <w:pPr>
        <w:rPr>
          <w:lang w:eastAsia="zh-CN"/>
        </w:rPr>
      </w:pPr>
      <w:r>
        <w:rPr>
          <w:lang w:eastAsia="zh-CN"/>
        </w:rPr>
        <w:t>东军不断被抽调到华中作战，而且日寇南进日迫，故对收集</w:t>
      </w:r>
    </w:p>
    <w:p>
      <w:pPr>
        <w:rPr>
          <w:lang w:eastAsia="zh-CN"/>
        </w:rPr>
      </w:pPr>
      <w:r>
        <w:rPr>
          <w:lang w:eastAsia="zh-CN"/>
        </w:rPr>
        <w:t>散枪</w:t>
      </w:r>
      <w:r>
        <w:rPr>
          <w:color w:val="808080"/>
          <w:lang w:eastAsia="zh-CN"/>
        </w:rPr>
        <w:t>，</w:t>
      </w:r>
      <w:r>
        <w:rPr>
          <w:lang w:eastAsia="zh-CN"/>
        </w:rPr>
        <w:t>编为自卫团保卫乡</w:t>
      </w:r>
      <w:r>
        <w:rPr>
          <w:color w:val="808080"/>
          <w:lang w:eastAsia="zh-CN"/>
        </w:rPr>
        <w:t>土</w:t>
      </w:r>
      <w:r>
        <w:rPr>
          <w:lang w:eastAsia="zh-CN"/>
        </w:rPr>
        <w:t>，维持后方，而以原来各县之保</w:t>
      </w:r>
    </w:p>
    <w:p>
      <w:pPr>
        <w:rPr>
          <w:lang w:eastAsia="zh-CN"/>
        </w:rPr>
      </w:pPr>
      <w:r>
        <w:rPr>
          <w:lang w:eastAsia="zh-CN"/>
        </w:rPr>
        <w:t>安队集中，逐渐转编为正规军。故自去年十二月以后，余汉</w:t>
      </w:r>
    </w:p>
    <w:p>
      <w:pPr>
        <w:rPr>
          <w:lang w:eastAsia="zh-CN"/>
        </w:rPr>
      </w:pPr>
      <w:r>
        <w:rPr>
          <w:lang w:eastAsia="zh-CN"/>
        </w:rPr>
        <w:t>谋即与十九路军等将领协商普遍编练自卫团，并提出了四个</w:t>
      </w:r>
    </w:p>
    <w:p>
      <w:pPr>
        <w:rPr>
          <w:lang w:eastAsia="zh-CN"/>
        </w:rPr>
      </w:pPr>
      <w:r>
        <w:rPr>
          <w:lang w:eastAsia="zh-CN"/>
        </w:rPr>
        <w:t>保证条件，原十九路军将领亦欲乘机重建武装，故亦积极负</w:t>
      </w:r>
    </w:p>
    <w:p>
      <w:pPr>
        <w:rPr>
          <w:lang w:eastAsia="zh-CN"/>
        </w:rPr>
      </w:pPr>
      <w:r>
        <w:rPr>
          <w:lang w:eastAsia="zh-CN"/>
        </w:rPr>
        <w:t>责，于是建立各级自卫团统率委员会，分全省为十二区，而</w:t>
      </w:r>
    </w:p>
    <w:p>
      <w:pPr>
        <w:rPr>
          <w:lang w:eastAsia="zh-CN"/>
        </w:rPr>
      </w:pPr>
      <w:r>
        <w:rPr>
          <w:lang w:eastAsia="zh-CN"/>
        </w:rPr>
        <w:t>以蒋光鼐、张炎、翁照垣、徐景唐、谭启秀、邓定远</w:t>
      </w:r>
      <w:r>
        <w:rPr>
          <w:color w:val="808080"/>
          <w:lang w:eastAsia="zh-CN"/>
        </w:rPr>
        <w:t>（</w:t>
      </w:r>
      <w:r>
        <w:rPr>
          <w:lang w:eastAsia="zh-CN"/>
        </w:rPr>
        <w:t>在琼</w:t>
      </w:r>
    </w:p>
    <w:p>
      <w:pPr>
        <w:rPr>
          <w:lang w:eastAsia="zh-CN"/>
        </w:rPr>
      </w:pPr>
      <w:r>
        <w:rPr>
          <w:lang w:eastAsia="zh-CN"/>
        </w:rPr>
        <w:t>崖）等分任各区统委主任。各区县统委委员多为当地豪绅，</w:t>
      </w:r>
    </w:p>
    <w:p>
      <w:pPr>
        <w:rPr>
          <w:lang w:eastAsia="zh-CN"/>
        </w:rPr>
      </w:pPr>
      <w:r>
        <w:rPr>
          <w:lang w:eastAsia="zh-CN"/>
        </w:rPr>
        <w:t>同时这些主任们又都只是作上层拉拢，毫无实际工作，农民</w:t>
      </w:r>
    </w:p>
    <w:p>
      <w:pPr>
        <w:rPr>
          <w:lang w:eastAsia="zh-CN"/>
        </w:rPr>
      </w:pPr>
      <w:r>
        <w:rPr>
          <w:lang w:eastAsia="zh-CN"/>
        </w:rPr>
        <w:t>236</w:t>
      </w:r>
    </w:p>
    <w:p>
      <w:pPr>
        <w:rPr>
          <w:lang w:eastAsia="zh-CN"/>
        </w:rPr>
      </w:pPr>
      <w:r>
        <w:rPr>
          <w:lang w:eastAsia="zh-CN"/>
        </w:rPr>
        <w:t>多不信任。尤其因为大革命失败的情绪使群众中多不肯自动</w:t>
      </w:r>
    </w:p>
    <w:p>
      <w:pPr>
        <w:rPr>
          <w:lang w:eastAsia="zh-CN"/>
        </w:rPr>
      </w:pPr>
      <w:r>
        <w:rPr>
          <w:lang w:eastAsia="zh-CN"/>
        </w:rPr>
        <w:t>拿枪出来，地主们怕枪编给调出抗日去不能保家，农民们怕</w:t>
      </w:r>
    </w:p>
    <w:p>
      <w:pPr>
        <w:rPr>
          <w:lang w:eastAsia="zh-CN"/>
        </w:rPr>
      </w:pPr>
      <w:r>
        <w:rPr>
          <w:lang w:eastAsia="zh-CN"/>
        </w:rPr>
        <w:t>枪编在地主手上将来又对付农民。同时因为余①的保证不</w:t>
      </w:r>
    </w:p>
    <w:p>
      <w:pPr>
        <w:rPr>
          <w:lang w:eastAsia="zh-CN"/>
        </w:rPr>
      </w:pPr>
      <w:r>
        <w:rPr>
          <w:lang w:eastAsia="zh-CN"/>
        </w:rPr>
        <w:t>调出去，使蒋光鼐等重建自己武装的念头不能实现也就消极</w:t>
      </w:r>
    </w:p>
    <w:p>
      <w:pPr>
        <w:rPr>
          <w:lang w:eastAsia="zh-CN"/>
        </w:rPr>
      </w:pPr>
      <w:r>
        <w:rPr>
          <w:lang w:eastAsia="zh-CN"/>
        </w:rPr>
        <w:t>起来。因此直到今年二、三月还无多大成绩，比较有成绩的</w:t>
      </w:r>
    </w:p>
    <w:p>
      <w:pPr>
        <w:rPr>
          <w:lang w:eastAsia="zh-CN"/>
        </w:rPr>
      </w:pPr>
      <w:r>
        <w:rPr>
          <w:lang w:eastAsia="zh-CN"/>
        </w:rPr>
        <w:t>是有些党的工作群众运动比较开放些的地方，如潮汕之翁照</w:t>
      </w:r>
    </w:p>
    <w:p>
      <w:pPr>
        <w:rPr>
          <w:lang w:eastAsia="zh-CN"/>
        </w:rPr>
      </w:pPr>
      <w:r>
        <w:rPr>
          <w:lang w:eastAsia="zh-CN"/>
        </w:rPr>
        <w:t>垣区，如南路合浦</w:t>
      </w:r>
      <w:r>
        <w:rPr>
          <w:color w:val="008000"/>
          <w:lang w:eastAsia="zh-CN"/>
        </w:rPr>
        <w:t>、</w:t>
      </w:r>
      <w:r>
        <w:rPr>
          <w:lang w:eastAsia="zh-CN"/>
        </w:rPr>
        <w:t>高州一带的张炎处，如东莞、宝安、增</w:t>
      </w:r>
    </w:p>
    <w:p>
      <w:pPr>
        <w:rPr>
          <w:lang w:eastAsia="zh-CN"/>
        </w:rPr>
      </w:pPr>
      <w:r>
        <w:rPr>
          <w:lang w:eastAsia="zh-CN"/>
        </w:rPr>
        <w:t>城等的蒋光鼐区和博罗、惠阳等区，及南、番、顺等地徐景</w:t>
      </w:r>
    </w:p>
    <w:p>
      <w:pPr>
        <w:rPr>
          <w:lang w:eastAsia="zh-CN"/>
        </w:rPr>
      </w:pPr>
      <w:r>
        <w:rPr>
          <w:lang w:eastAsia="zh-CN"/>
        </w:rPr>
        <w:t>唐区才较好些。经四、五月间我们会同统委会进行自卫团运</w:t>
      </w:r>
    </w:p>
    <w:p>
      <w:pPr>
        <w:rPr>
          <w:lang w:eastAsia="zh-CN"/>
        </w:rPr>
      </w:pPr>
      <w:r>
        <w:rPr>
          <w:lang w:eastAsia="zh-CN"/>
        </w:rPr>
        <w:t>动，并在每区运动中得到当局支持开放群众运动，大规模的</w:t>
      </w:r>
    </w:p>
    <w:p>
      <w:pPr>
        <w:rPr>
          <w:lang w:eastAsia="zh-CN"/>
        </w:rPr>
      </w:pPr>
      <w:r>
        <w:rPr>
          <w:lang w:eastAsia="zh-CN"/>
        </w:rPr>
        <w:t>说服以后才有比较好成绩。现在一般的各县，每区有一中队</w:t>
      </w:r>
    </w:p>
    <w:p>
      <w:pPr>
        <w:rPr>
          <w:lang w:eastAsia="zh-CN"/>
        </w:rPr>
      </w:pPr>
      <w:r>
        <w:rPr>
          <w:lang w:eastAsia="zh-CN"/>
        </w:rPr>
        <w:t>或二中队，每一县有一大队或二、三大队，每大队有五百人</w:t>
      </w:r>
    </w:p>
    <w:p>
      <w:pPr>
        <w:rPr>
          <w:lang w:eastAsia="zh-CN"/>
        </w:rPr>
      </w:pPr>
      <w:r>
        <w:rPr>
          <w:lang w:eastAsia="zh-CN"/>
        </w:rPr>
        <w:t>枪的，有一千左右的。据宣布，已组织有三十万以上，但实</w:t>
      </w:r>
    </w:p>
    <w:p>
      <w:pPr>
        <w:rPr>
          <w:lang w:eastAsia="zh-CN"/>
        </w:rPr>
      </w:pPr>
      <w:r>
        <w:rPr>
          <w:lang w:eastAsia="zh-CN"/>
        </w:rPr>
        <w:t>际上恐不超过十万，现已有许多正在集中训练。</w:t>
      </w:r>
    </w:p>
    <w:p>
      <w:pPr>
        <w:rPr>
          <w:lang w:eastAsia="zh-CN"/>
        </w:rPr>
      </w:pPr>
      <w:r>
        <w:rPr>
          <w:lang w:eastAsia="zh-CN"/>
        </w:rPr>
        <w:t>二、党在武装部队中的工作与组织</w:t>
      </w:r>
    </w:p>
    <w:p>
      <w:pPr>
        <w:rPr>
          <w:lang w:eastAsia="zh-CN"/>
        </w:rPr>
      </w:pPr>
      <w:r>
        <w:rPr>
          <w:lang w:eastAsia="zh-CN"/>
        </w:rPr>
        <w:t>一般说党在建立省委（四月）以前，对于武装中的工作</w:t>
      </w:r>
    </w:p>
    <w:p>
      <w:pPr>
        <w:rPr>
          <w:lang w:eastAsia="zh-CN"/>
        </w:rPr>
      </w:pPr>
      <w:r>
        <w:rPr>
          <w:lang w:eastAsia="zh-CN"/>
        </w:rPr>
        <w:t>是忽视的，以前的南委时期虽也有一些工作，然而工作路线</w:t>
      </w:r>
    </w:p>
    <w:p>
      <w:pPr>
        <w:rPr>
          <w:lang w:eastAsia="zh-CN"/>
        </w:rPr>
      </w:pPr>
      <w:r>
        <w:rPr>
          <w:lang w:eastAsia="zh-CN"/>
        </w:rPr>
        <w:t>的错误（与做一般民众运动相同，一样提出民主民生的斗争</w:t>
      </w:r>
    </w:p>
    <w:p>
      <w:pPr>
        <w:rPr>
          <w:lang w:eastAsia="zh-CN"/>
        </w:rPr>
      </w:pPr>
      <w:r>
        <w:rPr>
          <w:lang w:eastAsia="zh-CN"/>
        </w:rPr>
        <w:t>问题）与过左的作风，暴露目标损失很大。在建立省委的扩</w:t>
      </w:r>
    </w:p>
    <w:p>
      <w:pPr>
        <w:rPr>
          <w:lang w:eastAsia="zh-CN"/>
        </w:rPr>
      </w:pPr>
      <w:r>
        <w:rPr>
          <w:lang w:eastAsia="zh-CN"/>
        </w:rPr>
        <w:t>大会上遵照长江局的指示，专门讨论了武装工作问题，</w:t>
      </w:r>
      <w:r>
        <w:rPr>
          <w:color w:val="808080"/>
          <w:lang w:eastAsia="zh-CN"/>
        </w:rPr>
        <w:t>决</w:t>
      </w:r>
      <w:r>
        <w:rPr>
          <w:lang w:eastAsia="zh-CN"/>
        </w:rPr>
        <w:t>定</w:t>
      </w:r>
    </w:p>
    <w:p>
      <w:pPr>
        <w:rPr>
          <w:lang w:eastAsia="zh-CN"/>
        </w:rPr>
      </w:pPr>
      <w:r>
        <w:rPr>
          <w:lang w:eastAsia="zh-CN"/>
        </w:rPr>
        <w:t>各地党以建立自卫团中的工作与组织为中心任务，而且转变</w:t>
      </w:r>
    </w:p>
    <w:p>
      <w:pPr>
        <w:rPr>
          <w:lang w:eastAsia="zh-CN"/>
        </w:rPr>
      </w:pPr>
      <w:r>
        <w:rPr>
          <w:lang w:eastAsia="zh-CN"/>
        </w:rPr>
        <w:t>一切武装部队中的工作路线，在民众武装中仍相当采用一般</w:t>
      </w:r>
    </w:p>
    <w:p>
      <w:pPr>
        <w:rPr>
          <w:lang w:eastAsia="zh-CN"/>
        </w:rPr>
      </w:pPr>
      <w:r>
        <w:rPr>
          <w:lang w:eastAsia="zh-CN"/>
        </w:rPr>
        <w:t>武装部队中工作方针，这才把武装中的工作开展起来。</w:t>
      </w:r>
    </w:p>
    <w:p>
      <w:pPr>
        <w:rPr>
          <w:lang w:eastAsia="zh-CN"/>
        </w:rPr>
      </w:pPr>
      <w:r>
        <w:rPr>
          <w:lang w:eastAsia="zh-CN"/>
        </w:rPr>
        <w:t>①即余汉谋。</w:t>
      </w:r>
    </w:p>
    <w:p>
      <w:pPr>
        <w:rPr>
          <w:lang w:eastAsia="zh-CN"/>
        </w:rPr>
      </w:pPr>
      <w:r>
        <w:rPr>
          <w:lang w:eastAsia="zh-CN"/>
        </w:rPr>
        <w:t>237</w:t>
      </w:r>
    </w:p>
    <w:p>
      <w:pPr>
        <w:rPr>
          <w:lang w:eastAsia="zh-CN"/>
        </w:rPr>
      </w:pPr>
      <w:r>
        <w:rPr>
          <w:lang w:eastAsia="zh-CN"/>
        </w:rPr>
        <w:t>（</w:t>
      </w:r>
      <w:r>
        <w:rPr>
          <w:color w:val="008000"/>
          <w:lang w:eastAsia="zh-CN"/>
        </w:rPr>
        <w:t>一</w:t>
      </w:r>
      <w:r>
        <w:rPr>
          <w:lang w:eastAsia="zh-CN"/>
        </w:rPr>
        <w:t>）首先说在正式军队中，原来剩下的数目已只有×</w:t>
      </w:r>
    </w:p>
    <w:p>
      <w:pPr>
        <w:rPr>
          <w:lang w:eastAsia="zh-CN"/>
        </w:rPr>
      </w:pPr>
      <w:r>
        <w:rPr>
          <w:lang w:eastAsia="zh-CN"/>
        </w:rPr>
        <w:t>×人，省委建立后经地方党输送到军队中去的党员已扩大到</w:t>
      </w:r>
    </w:p>
    <w:p>
      <w:pPr>
        <w:rPr>
          <w:lang w:eastAsia="zh-CN"/>
        </w:rPr>
      </w:pPr>
      <w:r>
        <w:rPr>
          <w:color w:val="808080"/>
          <w:lang w:eastAsia="zh-CN"/>
        </w:rPr>
        <w:t>×</w:t>
      </w:r>
      <w:r>
        <w:rPr>
          <w:lang w:eastAsia="zh-CN"/>
        </w:rPr>
        <w:t>××人，成份则以军校政训班中的学员为最多，约占百分</w:t>
      </w:r>
    </w:p>
    <w:p>
      <w:pPr>
        <w:rPr>
          <w:lang w:eastAsia="zh-CN"/>
        </w:rPr>
      </w:pPr>
      <w:r>
        <w:rPr>
          <w:lang w:eastAsia="zh-CN"/>
        </w:rPr>
        <w:t>之三十，次为随军服务之学生，约占百分之三十，其次为士</w:t>
      </w:r>
    </w:p>
    <w:p>
      <w:pPr>
        <w:rPr>
          <w:lang w:eastAsia="zh-CN"/>
        </w:rPr>
      </w:pPr>
      <w:r>
        <w:rPr>
          <w:lang w:eastAsia="zh-CN"/>
        </w:rPr>
        <w:t>兵约【占】百分之二十，再则为在职之连排长、营长阶级的</w:t>
      </w:r>
    </w:p>
    <w:p>
      <w:pPr>
        <w:rPr>
          <w:lang w:eastAsia="zh-CN"/>
        </w:rPr>
      </w:pPr>
      <w:r>
        <w:rPr>
          <w:lang w:eastAsia="zh-CN"/>
        </w:rPr>
        <w:t>只占二、三名。因以上的只有同情者的关系，分布的兵种最</w:t>
      </w:r>
    </w:p>
    <w:p>
      <w:pPr>
        <w:rPr>
          <w:lang w:eastAsia="zh-CN"/>
        </w:rPr>
      </w:pPr>
      <w:r>
        <w:rPr>
          <w:lang w:eastAsia="zh-CN"/>
        </w:rPr>
        <w:t>大部为【在】步兵中，在机械化部队中亦有百分之五，在海</w:t>
      </w:r>
    </w:p>
    <w:p>
      <w:pPr>
        <w:rPr>
          <w:lang w:eastAsia="zh-CN"/>
        </w:rPr>
      </w:pPr>
      <w:r>
        <w:rPr>
          <w:lang w:eastAsia="zh-CN"/>
        </w:rPr>
        <w:t>军中亦有关系。工作开展的方针是着重:1.输送学生投考</w:t>
      </w:r>
    </w:p>
    <w:p>
      <w:pPr>
        <w:rPr>
          <w:lang w:eastAsia="zh-CN"/>
        </w:rPr>
      </w:pPr>
      <w:r>
        <w:rPr>
          <w:lang w:eastAsia="zh-CN"/>
        </w:rPr>
        <w:t>军校训练班等；2.组织随军服务队作为桥梁进</w:t>
      </w:r>
      <w:r>
        <w:rPr>
          <w:color w:val="0000E1"/>
          <w:lang w:eastAsia="zh-CN"/>
        </w:rPr>
        <w:t>入</w:t>
      </w:r>
      <w:r>
        <w:rPr>
          <w:lang w:eastAsia="zh-CN"/>
        </w:rPr>
        <w:t>军队组织</w:t>
      </w:r>
    </w:p>
    <w:p>
      <w:pPr>
        <w:rPr>
          <w:lang w:eastAsia="zh-CN"/>
        </w:rPr>
      </w:pPr>
      <w:r>
        <w:rPr>
          <w:lang w:eastAsia="zh-CN"/>
        </w:rPr>
        <w:t>（已有四个师的随军服务队）；3.以战区政治部第三组及其</w:t>
      </w:r>
    </w:p>
    <w:p>
      <w:pPr>
        <w:rPr>
          <w:lang w:eastAsia="zh-CN"/>
        </w:rPr>
      </w:pPr>
      <w:r>
        <w:rPr>
          <w:lang w:eastAsia="zh-CN"/>
        </w:rPr>
        <w:t>小战报为中心，经过宣传过程去接近</w:t>
      </w:r>
      <w:r>
        <w:rPr>
          <w:color w:val="808080"/>
          <w:lang w:eastAsia="zh-CN"/>
        </w:rPr>
        <w:t>干</w:t>
      </w:r>
      <w:r>
        <w:rPr>
          <w:lang w:eastAsia="zh-CN"/>
        </w:rPr>
        <w:t>部并收组织结果（目</w:t>
      </w:r>
    </w:p>
    <w:p>
      <w:pPr>
        <w:rPr>
          <w:lang w:eastAsia="zh-CN"/>
        </w:rPr>
      </w:pPr>
      <w:r>
        <w:rPr>
          <w:lang w:eastAsia="zh-CN"/>
        </w:rPr>
        <w:t>前则还在开始建立信仰，巩固地位阶段）；4.经过同情者关</w:t>
      </w:r>
    </w:p>
    <w:p>
      <w:pPr>
        <w:rPr>
          <w:lang w:eastAsia="zh-CN"/>
        </w:rPr>
      </w:pPr>
      <w:r>
        <w:rPr>
          <w:lang w:eastAsia="zh-CN"/>
        </w:rPr>
        <w:t>系介绍进去。现在所执行的是“1”</w:t>
      </w:r>
      <w:r>
        <w:rPr>
          <w:color w:val="FF0000"/>
          <w:lang w:eastAsia="zh-CN"/>
        </w:rPr>
        <w:t>、</w:t>
      </w:r>
      <w:r>
        <w:rPr>
          <w:lang w:eastAsia="zh-CN"/>
        </w:rPr>
        <w:t>“2</w:t>
      </w:r>
      <w:r>
        <w:rPr>
          <w:color w:val="808080"/>
          <w:lang w:eastAsia="zh-CN"/>
        </w:rPr>
        <w:t>”</w:t>
      </w:r>
      <w:r>
        <w:rPr>
          <w:lang w:eastAsia="zh-CN"/>
        </w:rPr>
        <w:t>两种为主，“4”为</w:t>
      </w:r>
    </w:p>
    <w:p>
      <w:pPr>
        <w:rPr>
          <w:lang w:eastAsia="zh-CN"/>
        </w:rPr>
      </w:pPr>
      <w:r>
        <w:rPr>
          <w:lang w:eastAsia="zh-CN"/>
        </w:rPr>
        <w:t>次，“3”才开始。</w:t>
      </w:r>
    </w:p>
    <w:p>
      <w:pPr>
        <w:rPr>
          <w:lang w:eastAsia="zh-CN"/>
        </w:rPr>
      </w:pPr>
      <w:r>
        <w:rPr>
          <w:lang w:eastAsia="zh-CN"/>
        </w:rPr>
        <w:t>（二）省委已有武装部的建立，（中略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编者）各县委</w:t>
      </w:r>
    </w:p>
    <w:p>
      <w:pPr>
        <w:rPr>
          <w:lang w:eastAsia="zh-CN"/>
        </w:rPr>
      </w:pPr>
      <w:r>
        <w:rPr>
          <w:lang w:eastAsia="zh-CN"/>
        </w:rPr>
        <w:t>武装部多未建立好，或是由各县委书记兼任，到八月组织联</w:t>
      </w:r>
    </w:p>
    <w:p>
      <w:pPr>
        <w:rPr>
          <w:lang w:eastAsia="zh-CN"/>
        </w:rPr>
      </w:pPr>
      <w:r>
        <w:rPr>
          <w:lang w:eastAsia="zh-CN"/>
        </w:rPr>
        <w:t>会才督促几个中心县委开始建立，可是这种</w:t>
      </w:r>
      <w:r>
        <w:rPr>
          <w:color w:val="0000E1"/>
          <w:lang w:eastAsia="zh-CN"/>
        </w:rPr>
        <w:t>干</w:t>
      </w:r>
      <w:r>
        <w:rPr>
          <w:lang w:eastAsia="zh-CN"/>
        </w:rPr>
        <w:t>部仍大成问</w:t>
      </w:r>
    </w:p>
    <w:p>
      <w:pPr>
        <w:rPr>
          <w:lang w:eastAsia="zh-CN"/>
        </w:rPr>
      </w:pPr>
      <w:r>
        <w:rPr>
          <w:lang w:eastAsia="zh-CN"/>
        </w:rPr>
        <w:t>题，至于实际领导游击战争的</w:t>
      </w:r>
      <w:del w:id="154" w:author="林 清" w:date="2018-10-09T09:05:00Z">
        <w:r>
          <w:rPr>
            <w:color w:val="FF0000"/>
            <w:lang w:eastAsia="zh-CN"/>
          </w:rPr>
          <w:delText>千</w:delText>
        </w:r>
      </w:del>
      <w:ins w:id="155" w:author="林 清" w:date="2018-10-09T09:05:00Z">
        <w:r>
          <w:rPr>
            <w:rFonts w:hint="eastAsia"/>
            <w:color w:val="FF0000"/>
            <w:lang w:eastAsia="zh-CN"/>
          </w:rPr>
          <w:t>干</w:t>
        </w:r>
      </w:ins>
      <w:r>
        <w:rPr>
          <w:lang w:eastAsia="zh-CN"/>
        </w:rPr>
        <w:t>部尚未开始准备，这是以后</w:t>
      </w:r>
    </w:p>
    <w:p>
      <w:pPr>
        <w:rPr>
          <w:lang w:eastAsia="zh-CN"/>
        </w:rPr>
      </w:pPr>
      <w:r>
        <w:rPr>
          <w:lang w:eastAsia="zh-CN"/>
        </w:rPr>
        <w:t>应特别注意的。</w:t>
      </w:r>
    </w:p>
    <w:p>
      <w:pPr>
        <w:rPr>
          <w:lang w:eastAsia="zh-CN"/>
        </w:rPr>
      </w:pPr>
      <w:r>
        <w:rPr>
          <w:lang w:eastAsia="zh-CN"/>
        </w:rPr>
        <w:t>（三）地方自卫团中的工作与组织有一部分县中是有相</w:t>
      </w:r>
    </w:p>
    <w:p>
      <w:pPr>
        <w:rPr>
          <w:lang w:eastAsia="zh-CN"/>
        </w:rPr>
      </w:pPr>
      <w:r>
        <w:rPr>
          <w:lang w:eastAsia="zh-CN"/>
        </w:rPr>
        <w:t>当基础了，如珠江中山县有两区可掌握五百枪，还有一、二</w:t>
      </w:r>
    </w:p>
    <w:p>
      <w:pPr>
        <w:rPr>
          <w:lang w:eastAsia="zh-CN"/>
        </w:rPr>
      </w:pPr>
      <w:r>
        <w:rPr>
          <w:lang w:eastAsia="zh-CN"/>
        </w:rPr>
        <w:t>个独立的游击队，共约三百枪，多是学生，隐蔽存在。在东</w:t>
      </w:r>
    </w:p>
    <w:p>
      <w:pPr>
        <w:rPr>
          <w:lang w:eastAsia="zh-CN"/>
        </w:rPr>
      </w:pPr>
      <w:r>
        <w:rPr>
          <w:lang w:eastAsia="zh-CN"/>
        </w:rPr>
        <w:t>莞县的自卫团干部训练班，学生选送权已在我们手里，而大</w:t>
      </w:r>
    </w:p>
    <w:p>
      <w:pPr>
        <w:rPr>
          <w:lang w:eastAsia="zh-CN"/>
        </w:rPr>
      </w:pPr>
      <w:r>
        <w:rPr>
          <w:lang w:eastAsia="zh-CN"/>
        </w:rPr>
        <w:t>多</w:t>
      </w:r>
      <w:r>
        <w:rPr>
          <w:color w:val="0000E1"/>
          <w:lang w:eastAsia="zh-CN"/>
        </w:rPr>
        <w:t>数</w:t>
      </w:r>
      <w:r>
        <w:rPr>
          <w:lang w:eastAsia="zh-CN"/>
        </w:rPr>
        <w:t>学生是党员与同情者。东莞的下层自卫团我们已可掌握</w:t>
      </w:r>
    </w:p>
    <w:p>
      <w:pPr>
        <w:rPr>
          <w:lang w:eastAsia="zh-CN"/>
        </w:rPr>
      </w:pPr>
      <w:r>
        <w:rPr>
          <w:lang w:eastAsia="zh-CN"/>
        </w:rPr>
        <w:t>二个中队约二百枪。南路高州县全县自卫团训练与选送学生</w:t>
      </w:r>
    </w:p>
    <w:p>
      <w:pPr>
        <w:rPr>
          <w:lang w:eastAsia="zh-CN"/>
        </w:rPr>
      </w:pPr>
      <w:r>
        <w:rPr>
          <w:lang w:eastAsia="zh-CN"/>
        </w:rPr>
        <w:t>权，实际上亦在我们手里，但可惜这还只是上层关系，这里</w:t>
      </w:r>
    </w:p>
    <w:p>
      <w:pPr>
        <w:rPr>
          <w:lang w:eastAsia="zh-CN"/>
        </w:rPr>
      </w:pPr>
      <w:r>
        <w:rPr>
          <w:lang w:eastAsia="zh-CN"/>
        </w:rPr>
        <w:t>238</w:t>
      </w:r>
    </w:p>
    <w:p>
      <w:pPr>
        <w:rPr>
          <w:lang w:eastAsia="zh-CN"/>
        </w:rPr>
      </w:pPr>
      <w:r>
        <w:rPr>
          <w:lang w:eastAsia="zh-CN"/>
        </w:rPr>
        <w:t>党的基础还弱，下层基础没有什么。有重要意义的开平县有</w:t>
      </w:r>
    </w:p>
    <w:p>
      <w:pPr>
        <w:rPr>
          <w:lang w:eastAsia="zh-CN"/>
        </w:rPr>
      </w:pPr>
      <w:r>
        <w:rPr>
          <w:lang w:eastAsia="zh-CN"/>
        </w:rPr>
        <w:t>一个区自卫团在我们手中，枪数不详。东江惠阳县有一个区</w:t>
      </w:r>
    </w:p>
    <w:p>
      <w:pPr>
        <w:rPr>
          <w:lang w:eastAsia="zh-CN"/>
        </w:rPr>
      </w:pPr>
      <w:r>
        <w:rPr>
          <w:lang w:eastAsia="zh-CN"/>
        </w:rPr>
        <w:t>在我们手里，增城全县的自卫团干部训练班亦已在我们手</w:t>
      </w:r>
    </w:p>
    <w:p>
      <w:pPr>
        <w:rPr>
          <w:lang w:eastAsia="zh-CN"/>
        </w:rPr>
      </w:pPr>
      <w:r>
        <w:rPr>
          <w:lang w:eastAsia="zh-CN"/>
        </w:rPr>
        <w:t>里，但下层基础薄弱。东江与江西交界处的和平县，有一区</w:t>
      </w:r>
    </w:p>
    <w:p>
      <w:pPr>
        <w:rPr>
          <w:lang w:eastAsia="zh-CN"/>
        </w:rPr>
      </w:pPr>
      <w:r>
        <w:rPr>
          <w:lang w:eastAsia="zh-CN"/>
        </w:rPr>
        <w:t>已有五百枪组织起来，不单领导权在我们手里，而且下层</w:t>
      </w:r>
      <w:r>
        <w:rPr>
          <w:color w:val="808080"/>
          <w:lang w:eastAsia="zh-CN"/>
        </w:rPr>
        <w:t>干</w:t>
      </w:r>
    </w:p>
    <w:p>
      <w:pPr>
        <w:rPr>
          <w:lang w:eastAsia="zh-CN"/>
        </w:rPr>
      </w:pPr>
      <w:r>
        <w:rPr>
          <w:lang w:eastAsia="zh-CN"/>
        </w:rPr>
        <w:t>部组织力量亦很强固，如果战争起来，这一区可能立即组织</w:t>
      </w:r>
    </w:p>
    <w:p>
      <w:pPr>
        <w:rPr>
          <w:lang w:eastAsia="zh-CN"/>
        </w:rPr>
      </w:pPr>
      <w:r>
        <w:rPr>
          <w:lang w:eastAsia="zh-CN"/>
        </w:rPr>
        <w:t>起一千枪的自卫团来。北江的英德县、翁源县自卫团组织不</w:t>
      </w:r>
    </w:p>
    <w:p>
      <w:pPr>
        <w:rPr>
          <w:lang w:eastAsia="zh-CN"/>
        </w:rPr>
      </w:pPr>
      <w:r>
        <w:rPr>
          <w:lang w:eastAsia="zh-CN"/>
        </w:rPr>
        <w:t>成，农民说八路军来了再出来，或者日本打来再出来，后经</w:t>
      </w:r>
    </w:p>
    <w:p>
      <w:pPr>
        <w:rPr>
          <w:lang w:eastAsia="zh-CN"/>
        </w:rPr>
      </w:pPr>
      <w:r>
        <w:rPr>
          <w:lang w:eastAsia="zh-CN"/>
        </w:rPr>
        <w:t>解释才有一部分出来的，这些地方已有党的组织。</w:t>
      </w:r>
    </w:p>
    <w:p>
      <w:pPr>
        <w:rPr>
          <w:lang w:eastAsia="zh-CN"/>
        </w:rPr>
      </w:pPr>
      <w:r>
        <w:rPr>
          <w:lang w:eastAsia="zh-CN"/>
        </w:rPr>
        <w:t>其余在惠阳有个别</w:t>
      </w:r>
      <w:r>
        <w:rPr>
          <w:color w:val="808080"/>
          <w:lang w:eastAsia="zh-CN"/>
        </w:rPr>
        <w:t>土</w:t>
      </w:r>
      <w:r>
        <w:rPr>
          <w:lang w:eastAsia="zh-CN"/>
        </w:rPr>
        <w:t>匪关系，要求我们领导，已开始派</w:t>
      </w:r>
    </w:p>
    <w:p>
      <w:pPr>
        <w:rPr>
          <w:lang w:eastAsia="zh-CN"/>
        </w:rPr>
      </w:pPr>
      <w:r>
        <w:rPr>
          <w:lang w:eastAsia="zh-CN"/>
        </w:rPr>
        <w:t>遣个别干部联系，逐渐求得打人进去，但复兴社及四路军都</w:t>
      </w:r>
    </w:p>
    <w:p>
      <w:pPr>
        <w:rPr>
          <w:lang w:eastAsia="zh-CN"/>
        </w:rPr>
      </w:pPr>
      <w:r>
        <w:rPr>
          <w:lang w:eastAsia="zh-CN"/>
        </w:rPr>
        <w:t>在争取他，此外个别关系还有一些。然而以整个广东民枪四</w:t>
      </w:r>
    </w:p>
    <w:p>
      <w:pPr>
        <w:rPr>
          <w:lang w:eastAsia="zh-CN"/>
        </w:rPr>
      </w:pPr>
      <w:r>
        <w:rPr>
          <w:lang w:eastAsia="zh-CN"/>
        </w:rPr>
        <w:t>十万以上，已组织的自卫团十万以上来说，我们这样的组织</w:t>
      </w:r>
    </w:p>
    <w:p>
      <w:pPr>
        <w:rPr>
          <w:lang w:eastAsia="zh-CN"/>
        </w:rPr>
      </w:pPr>
      <w:r>
        <w:rPr>
          <w:lang w:eastAsia="zh-CN"/>
        </w:rPr>
        <w:t>数目是很薄弱的，而且多只有几个中级干部，依靠统一战线</w:t>
      </w:r>
    </w:p>
    <w:p>
      <w:pPr>
        <w:rPr>
          <w:lang w:eastAsia="zh-CN"/>
        </w:rPr>
      </w:pPr>
      <w:r>
        <w:rPr>
          <w:lang w:eastAsia="zh-CN"/>
        </w:rPr>
        <w:t>工作掌握，尚未能做到</w:t>
      </w:r>
      <w:r>
        <w:rPr>
          <w:color w:val="FF0000"/>
          <w:lang w:eastAsia="zh-CN"/>
        </w:rPr>
        <w:t>下</w:t>
      </w:r>
      <w:r>
        <w:rPr>
          <w:lang w:eastAsia="zh-CN"/>
        </w:rPr>
        <w:t>层组织基础的建立与巩固扩大，各</w:t>
      </w:r>
    </w:p>
    <w:p>
      <w:pPr>
        <w:rPr>
          <w:lang w:eastAsia="zh-CN"/>
        </w:rPr>
      </w:pPr>
      <w:r>
        <w:rPr>
          <w:lang w:eastAsia="zh-CN"/>
        </w:rPr>
        <w:t>级党尚未能实际上以自卫团为中心工作，这是很大的弱点。</w:t>
      </w:r>
    </w:p>
    <w:p>
      <w:pPr>
        <w:rPr>
          <w:lang w:eastAsia="zh-CN"/>
        </w:rPr>
      </w:pPr>
      <w:r>
        <w:rPr>
          <w:lang w:eastAsia="zh-CN"/>
        </w:rPr>
        <w:t>然而只要党能极大注意，多输送好的</w:t>
      </w:r>
      <w:del w:id="156" w:author="林 清" w:date="2018-10-09T09:05:00Z">
        <w:r>
          <w:rPr>
            <w:color w:val="0000E1"/>
            <w:lang w:eastAsia="zh-CN"/>
          </w:rPr>
          <w:delText>千</w:delText>
        </w:r>
      </w:del>
      <w:ins w:id="157" w:author="林 清" w:date="2018-10-09T09:05:00Z">
        <w:r>
          <w:rPr>
            <w:rFonts w:hint="eastAsia"/>
            <w:color w:val="0000E1"/>
            <w:lang w:eastAsia="zh-CN"/>
          </w:rPr>
          <w:t>干</w:t>
        </w:r>
      </w:ins>
      <w:r>
        <w:rPr>
          <w:lang w:eastAsia="zh-CN"/>
        </w:rPr>
        <w:t>部进去掌握及组织，</w:t>
      </w:r>
    </w:p>
    <w:p>
      <w:pPr>
        <w:rPr>
          <w:lang w:eastAsia="zh-CN"/>
        </w:rPr>
      </w:pPr>
      <w:r>
        <w:rPr>
          <w:lang w:eastAsia="zh-CN"/>
        </w:rPr>
        <w:t>隐蔽得好是有办法的。</w:t>
      </w:r>
    </w:p>
    <w:p>
      <w:pPr>
        <w:rPr>
          <w:lang w:eastAsia="zh-CN"/>
        </w:rPr>
      </w:pPr>
      <w:r>
        <w:rPr>
          <w:lang w:eastAsia="zh-CN"/>
        </w:rPr>
        <w:t>三、对于将来游击战争的准备</w:t>
      </w:r>
    </w:p>
    <w:p>
      <w:pPr>
        <w:rPr>
          <w:lang w:eastAsia="zh-CN"/>
        </w:rPr>
      </w:pPr>
      <w:r>
        <w:rPr>
          <w:lang w:eastAsia="zh-CN"/>
        </w:rPr>
        <w:t>这个问题是与整个广东党的组织建立和发【展】方向上</w:t>
      </w:r>
    </w:p>
    <w:p>
      <w:pPr>
        <w:rPr>
          <w:lang w:eastAsia="zh-CN"/>
        </w:rPr>
      </w:pPr>
      <w:r>
        <w:rPr>
          <w:lang w:eastAsia="zh-CN"/>
        </w:rPr>
        <w:t>有密切连系的。在去年十二月敌占南京后扩大向华南扰</w:t>
      </w:r>
      <w:r>
        <w:rPr>
          <w:color w:val="FF0000"/>
          <w:lang w:eastAsia="zh-CN"/>
        </w:rPr>
        <w:t>乱</w:t>
      </w:r>
    </w:p>
    <w:p>
      <w:pPr>
        <w:rPr>
          <w:lang w:eastAsia="zh-CN"/>
        </w:rPr>
      </w:pPr>
      <w:r>
        <w:rPr>
          <w:lang w:eastAsia="zh-CN"/>
        </w:rPr>
        <w:t>时，我们即有一战时工作布置的初步计划和紧急的指示，提</w:t>
      </w:r>
    </w:p>
    <w:p>
      <w:pPr>
        <w:rPr>
          <w:lang w:eastAsia="zh-CN"/>
        </w:rPr>
      </w:pPr>
      <w:r>
        <w:rPr>
          <w:lang w:eastAsia="zh-CN"/>
        </w:rPr>
        <w:t>出各地党对于游击战争的准备和注意按这一准备方针去开创</w:t>
      </w:r>
    </w:p>
    <w:p>
      <w:pPr>
        <w:rPr>
          <w:lang w:eastAsia="zh-CN"/>
        </w:rPr>
      </w:pPr>
      <w:r>
        <w:rPr>
          <w:lang w:eastAsia="zh-CN"/>
        </w:rPr>
        <w:t>党的组织基础</w:t>
      </w:r>
      <w:r>
        <w:rPr>
          <w:color w:val="808080"/>
          <w:lang w:eastAsia="zh-CN"/>
        </w:rPr>
        <w:t>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一</w:t>
      </w:r>
      <w:r>
        <w:rPr>
          <w:lang w:eastAsia="zh-CN"/>
        </w:rPr>
        <w:t>般的着重沿海尤其是东江区，划出除潮汕梅区外，以</w:t>
      </w:r>
    </w:p>
    <w:p>
      <w:pPr>
        <w:rPr>
          <w:lang w:eastAsia="zh-CN"/>
        </w:rPr>
      </w:pPr>
      <w:r>
        <w:rPr>
          <w:lang w:eastAsia="zh-CN"/>
        </w:rPr>
        <w:t>239</w:t>
      </w:r>
    </w:p>
    <w:p>
      <w:pPr>
        <w:rPr>
          <w:lang w:eastAsia="zh-CN"/>
        </w:rPr>
      </w:pPr>
      <w:r>
        <w:rPr>
          <w:lang w:eastAsia="zh-CN"/>
        </w:rPr>
        <w:t>海陆丰、紫金为一区，而以紫金为后方根据，过去东江红军</w:t>
      </w:r>
    </w:p>
    <w:p>
      <w:pPr>
        <w:rPr>
          <w:lang w:eastAsia="zh-CN"/>
        </w:rPr>
      </w:pPr>
      <w:r>
        <w:rPr>
          <w:lang w:eastAsia="zh-CN"/>
        </w:rPr>
        <w:t>也曾如此，现在潮汕驻军也以此为后方。以东莞、宝安、惠</w:t>
      </w:r>
    </w:p>
    <w:p>
      <w:pPr>
        <w:rPr>
          <w:lang w:eastAsia="zh-CN"/>
        </w:rPr>
      </w:pPr>
      <w:r>
        <w:rPr>
          <w:lang w:eastAsia="zh-CN"/>
        </w:rPr>
        <w:t>阳、增城、博罗为一区，而以增城、龙门为后方根据。这两</w:t>
      </w:r>
    </w:p>
    <w:p>
      <w:pPr>
        <w:rPr>
          <w:lang w:eastAsia="zh-CN"/>
        </w:rPr>
      </w:pPr>
      <w:r>
        <w:rPr>
          <w:lang w:eastAsia="zh-CN"/>
        </w:rPr>
        <w:t>区连合都以和平、连平、龙川为总后方根据。汇会【合】潮</w:t>
      </w:r>
    </w:p>
    <w:p>
      <w:pPr>
        <w:rPr>
          <w:lang w:eastAsia="zh-CN"/>
        </w:rPr>
      </w:pPr>
      <w:r>
        <w:rPr>
          <w:lang w:eastAsia="zh-CN"/>
        </w:rPr>
        <w:t>梅以至闽</w:t>
      </w:r>
      <w:del w:id="158" w:author="林 清" w:date="2018-10-09T09:06:00Z">
        <w:r>
          <w:rPr>
            <w:color w:val="008000"/>
            <w:lang w:eastAsia="zh-CN"/>
          </w:rPr>
          <w:delText>粵</w:delText>
        </w:r>
      </w:del>
      <w:ins w:id="159" w:author="林 清" w:date="2018-10-09T09:06:00Z">
        <w:r>
          <w:rPr>
            <w:color w:val="008000"/>
            <w:lang w:eastAsia="zh-CN"/>
          </w:rPr>
          <w:t>粤</w:t>
        </w:r>
      </w:ins>
      <w:r>
        <w:rPr>
          <w:lang w:eastAsia="zh-CN"/>
        </w:rPr>
        <w:t>边共同进行游击战争，是个很大的回旋区。由广</w:t>
      </w:r>
    </w:p>
    <w:p>
      <w:pPr>
        <w:rPr>
          <w:lang w:eastAsia="zh-CN"/>
        </w:rPr>
      </w:pPr>
      <w:r>
        <w:rPr>
          <w:lang w:eastAsia="zh-CN"/>
        </w:rPr>
        <w:t>州西南去到南路，则中山、台山</w:t>
      </w:r>
      <w:r>
        <w:rPr>
          <w:color w:val="808080"/>
          <w:lang w:eastAsia="zh-CN"/>
        </w:rPr>
        <w:t>、</w:t>
      </w:r>
      <w:r>
        <w:rPr>
          <w:lang w:eastAsia="zh-CN"/>
        </w:rPr>
        <w:t>开平、恩平、新会等为一</w:t>
      </w:r>
    </w:p>
    <w:p>
      <w:pPr>
        <w:rPr>
          <w:lang w:eastAsia="zh-CN"/>
        </w:rPr>
      </w:pPr>
      <w:r>
        <w:rPr>
          <w:lang w:eastAsia="zh-CN"/>
        </w:rPr>
        <w:t>区，而以恩平、开平为根据。因此西南到阳江、阳春、梅</w:t>
      </w:r>
    </w:p>
    <w:p>
      <w:pPr>
        <w:rPr>
          <w:lang w:eastAsia="zh-CN"/>
        </w:rPr>
      </w:pPr>
      <w:del w:id="160" w:author="林 清" w:date="2018-10-09T09:08:00Z">
        <w:r>
          <w:rPr>
            <w:color w:val="0000E1"/>
            <w:lang w:eastAsia="zh-CN"/>
          </w:rPr>
          <w:delText>藁</w:delText>
        </w:r>
      </w:del>
      <w:ins w:id="161" w:author="林 清" w:date="2018-10-09T09:08:00Z">
        <w:r>
          <w:rPr>
            <w:rFonts w:hint="eastAsia"/>
            <w:color w:val="0000E1"/>
            <w:lang w:eastAsia="zh-CN"/>
          </w:rPr>
          <w:t>菉</w:t>
        </w:r>
      </w:ins>
      <w:r>
        <w:rPr>
          <w:lang w:eastAsia="zh-CN"/>
        </w:rPr>
        <w:t>等地则以高州为中心。北海、合浦一带则准备与广西之</w:t>
      </w:r>
    </w:p>
    <w:p>
      <w:pPr>
        <w:rPr>
          <w:lang w:eastAsia="zh-CN"/>
        </w:rPr>
      </w:pPr>
      <w:r>
        <w:rPr>
          <w:lang w:eastAsia="zh-CN"/>
        </w:rPr>
        <w:t>陆川县联系，而以陆川为后方。至于南番顺等处则向花县、</w:t>
      </w:r>
    </w:p>
    <w:p>
      <w:pPr>
        <w:rPr>
          <w:lang w:eastAsia="zh-CN"/>
        </w:rPr>
      </w:pPr>
      <w:r>
        <w:rPr>
          <w:lang w:eastAsia="zh-CN"/>
        </w:rPr>
        <w:t>增城北面靠，西江之罗定，西北间之广宁与连山、连城等地</w:t>
      </w:r>
    </w:p>
    <w:p>
      <w:pPr>
        <w:rPr>
          <w:lang w:eastAsia="zh-CN"/>
        </w:rPr>
      </w:pPr>
      <w:r>
        <w:rPr>
          <w:lang w:eastAsia="zh-CN"/>
        </w:rPr>
        <w:t>也都划好。这样的划出，自然还只是一个计划，空东西，然</w:t>
      </w:r>
    </w:p>
    <w:p>
      <w:pPr>
        <w:rPr>
          <w:lang w:eastAsia="zh-CN"/>
        </w:rPr>
      </w:pPr>
      <w:r>
        <w:rPr>
          <w:lang w:eastAsia="zh-CN"/>
        </w:rPr>
        <w:t>而这一指示却给了各地党发展与建立自卫团工作上起了方针</w:t>
      </w:r>
    </w:p>
    <w:p>
      <w:pPr>
        <w:rPr>
          <w:lang w:eastAsia="zh-CN"/>
        </w:rPr>
      </w:pPr>
      <w:r>
        <w:rPr>
          <w:lang w:eastAsia="zh-CN"/>
        </w:rPr>
        <w:t>的作用，也正因为有了这一注意，故以后党的建立与发展上</w:t>
      </w:r>
    </w:p>
    <w:p>
      <w:pPr>
        <w:rPr>
          <w:lang w:eastAsia="zh-CN"/>
        </w:rPr>
      </w:pPr>
      <w:r>
        <w:rPr>
          <w:lang w:eastAsia="zh-CN"/>
        </w:rPr>
        <w:t>特别是如增城、紫金、和平等地党的组织与自卫团工作上确</w:t>
      </w:r>
    </w:p>
    <w:p>
      <w:pPr>
        <w:rPr>
          <w:lang w:eastAsia="zh-CN"/>
        </w:rPr>
      </w:pPr>
      <w:r>
        <w:rPr>
          <w:lang w:eastAsia="zh-CN"/>
        </w:rPr>
        <w:t>是向着这一方向前进的。</w:t>
      </w:r>
    </w:p>
    <w:p>
      <w:pPr>
        <w:rPr>
          <w:lang w:eastAsia="zh-CN"/>
        </w:rPr>
      </w:pPr>
      <w:r>
        <w:rPr>
          <w:lang w:eastAsia="zh-CN"/>
        </w:rPr>
        <w:t>目前最严重的问题自然不是在有无计划和分区，而是在</w:t>
      </w:r>
    </w:p>
    <w:p>
      <w:pPr>
        <w:rPr>
          <w:lang w:eastAsia="zh-CN"/>
        </w:rPr>
      </w:pPr>
      <w:r>
        <w:rPr>
          <w:lang w:eastAsia="zh-CN"/>
        </w:rPr>
        <w:t>于真实掌握地方武装的组织基础，和实际领导游击战争干部</w:t>
      </w:r>
    </w:p>
    <w:p>
      <w:pPr>
        <w:rPr>
          <w:lang w:eastAsia="zh-CN"/>
        </w:rPr>
      </w:pPr>
      <w:r>
        <w:rPr>
          <w:lang w:eastAsia="zh-CN"/>
        </w:rPr>
        <w:t>的培养与安插，【但】还没有应有的注意和实际工作。全省</w:t>
      </w:r>
    </w:p>
    <w:p>
      <w:pPr>
        <w:rPr>
          <w:lang w:eastAsia="zh-CN"/>
        </w:rPr>
      </w:pPr>
      <w:r>
        <w:rPr>
          <w:lang w:eastAsia="zh-CN"/>
        </w:rPr>
        <w:t>保安团中自台山保安队支部破坏后，我们已毫无工作，更是</w:t>
      </w:r>
    </w:p>
    <w:p>
      <w:pPr>
        <w:rPr>
          <w:lang w:eastAsia="zh-CN"/>
        </w:rPr>
      </w:pPr>
      <w:r>
        <w:rPr>
          <w:lang w:eastAsia="zh-CN"/>
        </w:rPr>
        <w:t>一大弱点。</w:t>
      </w:r>
    </w:p>
    <w:p>
      <w:pPr>
        <w:rPr>
          <w:lang w:eastAsia="zh-CN"/>
        </w:rPr>
      </w:pPr>
      <w:r>
        <w:rPr>
          <w:lang w:eastAsia="zh-CN"/>
        </w:rPr>
        <w:t>四、武装工作中的经验教训</w:t>
      </w:r>
    </w:p>
    <w:p>
      <w:pPr>
        <w:rPr>
          <w:lang w:eastAsia="zh-CN"/>
        </w:rPr>
      </w:pPr>
      <w:r>
        <w:rPr>
          <w:lang w:eastAsia="zh-CN"/>
        </w:rPr>
        <w:t>（</w:t>
      </w:r>
      <w:r>
        <w:rPr>
          <w:color w:val="008000"/>
          <w:lang w:eastAsia="zh-CN"/>
        </w:rPr>
        <w:t>一</w:t>
      </w:r>
      <w:r>
        <w:rPr>
          <w:lang w:eastAsia="zh-CN"/>
        </w:rPr>
        <w:t>）在国民党军队中发展组织是最易暴露目标最易引</w:t>
      </w:r>
    </w:p>
    <w:p>
      <w:pPr>
        <w:rPr>
          <w:lang w:eastAsia="zh-CN"/>
        </w:rPr>
      </w:pPr>
      <w:r>
        <w:rPr>
          <w:lang w:eastAsia="zh-CN"/>
        </w:rPr>
        <w:t>人害怕最易遭受打击破坏，尤其是士兵支部，作用小吃亏</w:t>
      </w:r>
    </w:p>
    <w:p>
      <w:pPr>
        <w:rPr>
          <w:lang w:eastAsia="zh-CN"/>
        </w:rPr>
      </w:pPr>
      <w:r>
        <w:rPr>
          <w:lang w:eastAsia="zh-CN"/>
        </w:rPr>
        <w:t>大，我们已有两次被破坏的教训了。</w:t>
      </w:r>
    </w:p>
    <w:p>
      <w:pPr>
        <w:rPr>
          <w:lang w:eastAsia="zh-CN"/>
        </w:rPr>
      </w:pPr>
      <w:r>
        <w:rPr>
          <w:lang w:eastAsia="zh-CN"/>
        </w:rPr>
        <w:t>（二）国民党正规军中有不少的军官同情与欲加入党的，</w:t>
      </w:r>
    </w:p>
    <w:p>
      <w:pPr>
        <w:rPr>
          <w:lang w:eastAsia="zh-CN"/>
        </w:rPr>
      </w:pPr>
      <w:r>
        <w:rPr>
          <w:lang w:eastAsia="zh-CN"/>
        </w:rPr>
        <w:t>240</w:t>
      </w:r>
    </w:p>
    <w:p>
      <w:pPr>
        <w:rPr>
          <w:lang w:eastAsia="zh-CN"/>
        </w:rPr>
      </w:pPr>
      <w:r>
        <w:rPr>
          <w:lang w:eastAsia="zh-CN"/>
        </w:rPr>
        <w:t>除应争取同情者外，个别的军官党员还是应该要的，给以坚</w:t>
      </w:r>
    </w:p>
    <w:p>
      <w:pPr>
        <w:rPr>
          <w:lang w:eastAsia="zh-CN"/>
        </w:rPr>
      </w:pPr>
      <w:r>
        <w:rPr>
          <w:lang w:eastAsia="zh-CN"/>
        </w:rPr>
        <w:t>持抗战拥护领袖巩固统一战线的带好兵打好仗【的】所谓模</w:t>
      </w:r>
    </w:p>
    <w:p>
      <w:pPr>
        <w:rPr>
          <w:lang w:eastAsia="zh-CN"/>
        </w:rPr>
      </w:pPr>
      <w:r>
        <w:rPr>
          <w:lang w:eastAsia="zh-CN"/>
        </w:rPr>
        <w:t>范军人的任务是可以的，主要对象是营团长及以上。</w:t>
      </w:r>
    </w:p>
    <w:p>
      <w:pPr>
        <w:rPr>
          <w:lang w:eastAsia="zh-CN"/>
        </w:rPr>
      </w:pPr>
      <w:r>
        <w:rPr>
          <w:lang w:eastAsia="zh-CN"/>
        </w:rPr>
        <w:t>（三）送学生</w:t>
      </w:r>
      <w:del w:id="162" w:author="林 清" w:date="2018-10-09T09:08:00Z">
        <w:r>
          <w:rPr>
            <w:color w:val="0000E1"/>
            <w:lang w:eastAsia="zh-CN"/>
          </w:rPr>
          <w:delText>人</w:delText>
        </w:r>
      </w:del>
      <w:ins w:id="163" w:author="林 清" w:date="2018-10-09T09:08:00Z">
        <w:r>
          <w:rPr>
            <w:rFonts w:hint="eastAsia"/>
            <w:color w:val="0000E1"/>
            <w:lang w:eastAsia="zh-CN"/>
          </w:rPr>
          <w:t>入</w:t>
        </w:r>
      </w:ins>
      <w:r>
        <w:rPr>
          <w:lang w:eastAsia="zh-CN"/>
        </w:rPr>
        <w:t>军校受训不发展组织，但求毕业取得职</w:t>
      </w:r>
    </w:p>
    <w:p>
      <w:pPr>
        <w:rPr>
          <w:lang w:eastAsia="zh-CN"/>
        </w:rPr>
      </w:pPr>
      <w:r>
        <w:rPr>
          <w:lang w:eastAsia="zh-CN"/>
        </w:rPr>
        <w:t>位，最好多送同情者进去。</w:t>
      </w:r>
    </w:p>
    <w:p>
      <w:pPr>
        <w:rPr>
          <w:lang w:eastAsia="zh-CN"/>
        </w:rPr>
      </w:pPr>
      <w:r>
        <w:rPr>
          <w:lang w:eastAsia="zh-CN"/>
        </w:rPr>
        <w:t>（四）军队中党员关系很难联系（个别联系）</w:t>
      </w:r>
      <w:r>
        <w:rPr>
          <w:color w:val="808080"/>
          <w:lang w:eastAsia="zh-CN"/>
        </w:rPr>
        <w:t>，</w:t>
      </w:r>
      <w:r>
        <w:rPr>
          <w:lang w:eastAsia="zh-CN"/>
        </w:rPr>
        <w:t>过去有些</w:t>
      </w:r>
    </w:p>
    <w:p>
      <w:pPr>
        <w:rPr>
          <w:lang w:eastAsia="zh-CN"/>
        </w:rPr>
      </w:pPr>
      <w:r>
        <w:rPr>
          <w:lang w:eastAsia="zh-CN"/>
        </w:rPr>
        <w:t>我们是给以将来联系的办法，目前根本不相来往。</w:t>
      </w:r>
    </w:p>
    <w:p>
      <w:pPr>
        <w:rPr>
          <w:lang w:eastAsia="zh-CN"/>
        </w:rPr>
      </w:pPr>
      <w:r>
        <w:rPr>
          <w:lang w:eastAsia="zh-CN"/>
        </w:rPr>
        <w:t>（五）自卫团地方武装中的工作是地方党最中心的工作，</w:t>
      </w:r>
    </w:p>
    <w:p>
      <w:pPr>
        <w:rPr>
          <w:lang w:eastAsia="zh-CN"/>
        </w:rPr>
      </w:pPr>
      <w:r>
        <w:rPr>
          <w:lang w:eastAsia="zh-CN"/>
        </w:rPr>
        <w:t>这主要靠党员个人统一战线工作做好与区县长、统率委员会</w:t>
      </w:r>
    </w:p>
    <w:p>
      <w:pPr>
        <w:rPr>
          <w:lang w:eastAsia="zh-CN"/>
        </w:rPr>
      </w:pPr>
      <w:r>
        <w:rPr>
          <w:lang w:eastAsia="zh-CN"/>
        </w:rPr>
        <w:t>的人做好朋友，取得信仰，争取中、大队长地位，并建立连</w:t>
      </w:r>
    </w:p>
    <w:p>
      <w:pPr>
        <w:rPr>
          <w:lang w:eastAsia="zh-CN"/>
        </w:rPr>
      </w:pPr>
      <w:r>
        <w:rPr>
          <w:lang w:eastAsia="zh-CN"/>
        </w:rPr>
        <w:t>中的支部。这些支部不能如地方支部的宽大，不能如军队支</w:t>
      </w:r>
    </w:p>
    <w:p>
      <w:pPr>
        <w:rPr>
          <w:lang w:eastAsia="zh-CN"/>
        </w:rPr>
      </w:pPr>
      <w:r>
        <w:rPr>
          <w:lang w:eastAsia="zh-CN"/>
        </w:rPr>
        <w:t>部的完全无横关系，而允许小组中的横关系，并准备重要地</w:t>
      </w:r>
    </w:p>
    <w:p>
      <w:pPr>
        <w:rPr>
          <w:lang w:eastAsia="zh-CN"/>
        </w:rPr>
      </w:pPr>
      <w:r>
        <w:rPr>
          <w:lang w:eastAsia="zh-CN"/>
        </w:rPr>
        <w:t>区的中心的自卫团将来成为游击战争的支柱。</w:t>
      </w:r>
    </w:p>
    <w:p>
      <w:pPr>
        <w:rPr>
          <w:lang w:eastAsia="zh-CN"/>
        </w:rPr>
      </w:pPr>
      <w:r>
        <w:rPr>
          <w:lang w:eastAsia="zh-CN"/>
        </w:rPr>
        <w:t>（六）在广东估计将来形势应作两种准备，一种是在统</w:t>
      </w:r>
    </w:p>
    <w:p>
      <w:pPr>
        <w:rPr>
          <w:lang w:eastAsia="zh-CN"/>
        </w:rPr>
      </w:pPr>
      <w:r>
        <w:rPr>
          <w:lang w:eastAsia="zh-CN"/>
        </w:rPr>
        <w:t>一战线下组织非公开由我领导的地方民众武装与游击队</w:t>
      </w:r>
      <w:r>
        <w:rPr>
          <w:color w:val="808080"/>
          <w:lang w:eastAsia="zh-CN"/>
        </w:rPr>
        <w:t>，</w:t>
      </w:r>
      <w:r>
        <w:rPr>
          <w:lang w:eastAsia="zh-CN"/>
        </w:rPr>
        <w:t>这</w:t>
      </w:r>
    </w:p>
    <w:p>
      <w:pPr>
        <w:rPr>
          <w:lang w:eastAsia="zh-CN"/>
        </w:rPr>
      </w:pPr>
      <w:r>
        <w:rPr>
          <w:lang w:eastAsia="zh-CN"/>
        </w:rPr>
        <w:t>是主要的一面；另一方面也必须</w:t>
      </w:r>
      <w:r>
        <w:rPr>
          <w:color w:val="808080"/>
          <w:lang w:eastAsia="zh-CN"/>
        </w:rPr>
        <w:t>准</w:t>
      </w:r>
      <w:r>
        <w:rPr>
          <w:lang w:eastAsia="zh-CN"/>
        </w:rPr>
        <w:t>备将来独立在我们领导下</w:t>
      </w:r>
    </w:p>
    <w:p>
      <w:pPr>
        <w:rPr>
          <w:lang w:eastAsia="zh-CN"/>
        </w:rPr>
      </w:pPr>
      <w:r>
        <w:rPr>
          <w:lang w:eastAsia="zh-CN"/>
        </w:rPr>
        <w:t>的武装，这应使古大存部巩固扩大成为新四军的合法大队，</w:t>
      </w:r>
    </w:p>
    <w:p>
      <w:pPr>
        <w:rPr>
          <w:lang w:eastAsia="zh-CN"/>
        </w:rPr>
      </w:pPr>
      <w:r>
        <w:rPr>
          <w:lang w:eastAsia="zh-CN"/>
        </w:rPr>
        <w:t>将来游击战争即以此为中心扩大。同时准备现在隐蔽的独立</w:t>
      </w:r>
    </w:p>
    <w:p>
      <w:pPr>
        <w:rPr>
          <w:lang w:eastAsia="zh-CN"/>
        </w:rPr>
      </w:pPr>
      <w:r>
        <w:rPr>
          <w:lang w:eastAsia="zh-CN"/>
        </w:rPr>
        <w:t>领导的武装，准备到直接游击战争时再来公开加【</w:t>
      </w:r>
      <w:del w:id="164" w:author="林 清" w:date="2018-10-09T09:17:00Z">
        <w:r>
          <w:rPr>
            <w:lang w:eastAsia="zh-CN"/>
          </w:rPr>
          <w:delText>人</w:delText>
        </w:r>
      </w:del>
      <w:ins w:id="165" w:author="林 清" w:date="2018-10-09T09:17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】新四</w:t>
      </w:r>
    </w:p>
    <w:p>
      <w:pPr>
        <w:rPr>
          <w:lang w:eastAsia="zh-CN"/>
        </w:rPr>
      </w:pPr>
      <w:r>
        <w:rPr>
          <w:lang w:eastAsia="zh-CN"/>
        </w:rPr>
        <w:t>军，公开</w:t>
      </w:r>
      <w:r>
        <w:rPr>
          <w:color w:val="0000E1"/>
          <w:lang w:eastAsia="zh-CN"/>
        </w:rPr>
        <w:t>取</w:t>
      </w:r>
      <w:r>
        <w:rPr>
          <w:lang w:eastAsia="zh-CN"/>
        </w:rPr>
        <w:t>得党的公开领导，但这一方针还应是次要的。</w:t>
      </w:r>
    </w:p>
    <w:p>
      <w:pPr>
        <w:rPr>
          <w:lang w:eastAsia="zh-CN"/>
        </w:rPr>
      </w:pPr>
      <w:r>
        <w:rPr>
          <w:lang w:eastAsia="zh-CN"/>
        </w:rPr>
        <w:t>丁、反托派与反奸细的斗争。（下略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编者）</w:t>
      </w:r>
    </w:p>
    <w:p>
      <w:pPr>
        <w:rPr>
          <w:lang w:eastAsia="zh-CN"/>
        </w:rPr>
      </w:pPr>
      <w:r>
        <w:rPr>
          <w:lang w:eastAsia="zh-CN"/>
        </w:rPr>
        <w:t>241</w:t>
      </w:r>
    </w:p>
    <w:p>
      <w:pPr>
        <w:rPr>
          <w:lang w:eastAsia="zh-CN"/>
        </w:rPr>
      </w:pPr>
      <w:r>
        <w:rPr>
          <w:lang w:eastAsia="zh-CN"/>
        </w:rPr>
        <w:t>广东报告</w:t>
      </w:r>
    </w:p>
    <w:p>
      <w:pPr>
        <w:rPr>
          <w:lang w:eastAsia="zh-CN"/>
        </w:rPr>
      </w:pPr>
      <w:r>
        <w:rPr>
          <w:lang w:eastAsia="zh-CN"/>
        </w:rPr>
        <w:t>（1</w:t>
      </w:r>
      <w:r>
        <w:rPr>
          <w:color w:val="808080"/>
          <w:lang w:eastAsia="zh-CN"/>
        </w:rPr>
        <w:t>9</w:t>
      </w:r>
      <w:r>
        <w:rPr>
          <w:lang w:eastAsia="zh-CN"/>
        </w:rPr>
        <w:t>40年3月7日）</w:t>
      </w:r>
    </w:p>
    <w:p>
      <w:pPr>
        <w:rPr>
          <w:lang w:eastAsia="zh-CN"/>
        </w:rPr>
      </w:pPr>
      <w:r>
        <w:rPr>
          <w:lang w:eastAsia="zh-CN"/>
        </w:rPr>
        <w:t>一、一年来广东抗战的军事发展及党的军事工</w:t>
      </w:r>
    </w:p>
    <w:p>
      <w:pPr>
        <w:rPr>
          <w:lang w:eastAsia="zh-CN"/>
        </w:rPr>
      </w:pPr>
      <w:r>
        <w:rPr>
          <w:lang w:eastAsia="zh-CN"/>
        </w:rPr>
        <w:t>作</w:t>
      </w:r>
    </w:p>
    <w:p>
      <w:pPr>
        <w:rPr>
          <w:lang w:eastAsia="zh-CN"/>
        </w:rPr>
      </w:pPr>
      <w:r>
        <w:rPr>
          <w:lang w:eastAsia="zh-CN"/>
        </w:rPr>
        <w:t>甲、敌人的进攻</w:t>
      </w:r>
    </w:p>
    <w:p>
      <w:pPr>
        <w:rPr>
          <w:lang w:eastAsia="zh-CN"/>
        </w:rPr>
      </w:pPr>
      <w:r>
        <w:rPr>
          <w:lang w:eastAsia="zh-CN"/>
        </w:rPr>
        <w:t>广州、武汉失守后，整个抗战进</w:t>
      </w:r>
      <w:del w:id="166" w:author="林 清" w:date="2018-10-09T09:24:00Z">
        <w:r>
          <w:rPr>
            <w:color w:val="0000E1"/>
            <w:lang w:eastAsia="zh-CN"/>
          </w:rPr>
          <w:delText>人</w:delText>
        </w:r>
      </w:del>
      <w:ins w:id="167" w:author="林 清" w:date="2018-10-09T09:24:00Z">
        <w:r>
          <w:rPr>
            <w:rFonts w:hint="eastAsia"/>
            <w:color w:val="0000E1"/>
            <w:lang w:eastAsia="zh-CN"/>
          </w:rPr>
          <w:t>入</w:t>
        </w:r>
      </w:ins>
      <w:r>
        <w:rPr>
          <w:lang w:eastAsia="zh-CN"/>
        </w:rPr>
        <w:t>新的阶段。省委四次</w:t>
      </w:r>
    </w:p>
    <w:p>
      <w:pPr>
        <w:rPr>
          <w:lang w:eastAsia="zh-CN"/>
        </w:rPr>
      </w:pPr>
      <w:r>
        <w:rPr>
          <w:lang w:eastAsia="zh-CN"/>
        </w:rPr>
        <w:t>扩大会（1939年2月初开）估计敌必继续向我进攻，至少</w:t>
      </w:r>
    </w:p>
    <w:p>
      <w:pPr>
        <w:rPr>
          <w:lang w:eastAsia="zh-CN"/>
        </w:rPr>
      </w:pPr>
      <w:r>
        <w:rPr>
          <w:lang w:eastAsia="zh-CN"/>
        </w:rPr>
        <w:t>将有两个策略与两个方向:一为封锁边疆（主要是西北与西</w:t>
      </w:r>
    </w:p>
    <w:p>
      <w:pPr>
        <w:rPr>
          <w:lang w:eastAsia="zh-CN"/>
        </w:rPr>
      </w:pPr>
      <w:r>
        <w:rPr>
          <w:lang w:eastAsia="zh-CN"/>
        </w:rPr>
        <w:t>南），截断外援，占领广州即为此开始；一为巩固占领，分</w:t>
      </w:r>
    </w:p>
    <w:p>
      <w:pPr>
        <w:rPr>
          <w:lang w:eastAsia="zh-CN"/>
        </w:rPr>
      </w:pPr>
      <w:r>
        <w:rPr>
          <w:lang w:eastAsia="zh-CN"/>
        </w:rPr>
        <w:t>区扫荡（华北已经开始），并有打通粤汉【线】可能</w:t>
      </w:r>
      <w:r>
        <w:rPr>
          <w:color w:val="008000"/>
          <w:lang w:eastAsia="zh-CN"/>
        </w:rPr>
        <w:t>（</w:t>
      </w:r>
      <w:r>
        <w:rPr>
          <w:lang w:eastAsia="zh-CN"/>
        </w:rPr>
        <w:t>或在</w:t>
      </w:r>
    </w:p>
    <w:p>
      <w:pPr>
        <w:rPr>
          <w:lang w:eastAsia="zh-CN"/>
        </w:rPr>
      </w:pPr>
      <w:r>
        <w:rPr>
          <w:lang w:eastAsia="zh-CN"/>
        </w:rPr>
        <w:t>攻南宁封边后，或在前）。这样敌人无论执行哪一种策略，</w:t>
      </w:r>
    </w:p>
    <w:p>
      <w:pPr>
        <w:rPr>
          <w:lang w:eastAsia="zh-CN"/>
        </w:rPr>
      </w:pPr>
      <w:r>
        <w:rPr>
          <w:lang w:eastAsia="zh-CN"/>
        </w:rPr>
        <w:t>必然要巩固【对】广州【的】占领，在广州外围三角洲地带</w:t>
      </w:r>
    </w:p>
    <w:p>
      <w:pPr>
        <w:rPr>
          <w:lang w:eastAsia="zh-CN"/>
        </w:rPr>
      </w:pPr>
      <w:r>
        <w:rPr>
          <w:lang w:eastAsia="zh-CN"/>
        </w:rPr>
        <w:t>进行扫荡，和在沿海各地与西江的内地扩大战争可能，特别</w:t>
      </w:r>
    </w:p>
    <w:p>
      <w:pPr>
        <w:rPr>
          <w:lang w:eastAsia="zh-CN"/>
        </w:rPr>
      </w:pPr>
      <w:r>
        <w:t>是南路、西江，次北江。</w:t>
      </w:r>
      <w:r>
        <w:rPr>
          <w:lang w:eastAsia="zh-CN"/>
        </w:rPr>
        <w:t>同时认为，敌为了更顺利向我西南</w:t>
      </w:r>
    </w:p>
    <w:p>
      <w:pPr>
        <w:rPr>
          <w:lang w:eastAsia="zh-CN"/>
        </w:rPr>
      </w:pPr>
      <w:r>
        <w:rPr>
          <w:lang w:eastAsia="zh-CN"/>
        </w:rPr>
        <w:t>进攻与配合国际上的侵略战争，准备他将来在太平洋上的大</w:t>
      </w:r>
    </w:p>
    <w:p>
      <w:pPr>
        <w:rPr>
          <w:lang w:eastAsia="zh-CN"/>
        </w:rPr>
      </w:pPr>
      <w:r>
        <w:rPr>
          <w:lang w:eastAsia="zh-CN"/>
        </w:rPr>
        <w:t>战，必夺取琼崖。因此，省委认定“战争正在向全省范围扩</w:t>
      </w:r>
    </w:p>
    <w:p>
      <w:pPr>
        <w:rPr>
          <w:lang w:eastAsia="zh-CN"/>
        </w:rPr>
      </w:pPr>
      <w:r>
        <w:rPr>
          <w:lang w:eastAsia="zh-CN"/>
        </w:rPr>
        <w:t>大中”。</w:t>
      </w:r>
    </w:p>
    <w:p>
      <w:pPr>
        <w:rPr>
          <w:lang w:eastAsia="zh-CN"/>
        </w:rPr>
      </w:pPr>
      <w:r>
        <w:rPr>
          <w:lang w:eastAsia="zh-CN"/>
        </w:rPr>
        <w:t>事实是:敌人（1）从1938年11月后至1939年3、4月</w:t>
      </w:r>
    </w:p>
    <w:p>
      <w:pPr>
        <w:rPr>
          <w:lang w:eastAsia="zh-CN"/>
        </w:rPr>
      </w:pPr>
      <w:r>
        <w:rPr>
          <w:lang w:eastAsia="zh-CN"/>
        </w:rPr>
        <w:t>242</w:t>
      </w:r>
    </w:p>
    <w:p>
      <w:pPr>
        <w:rPr>
          <w:lang w:eastAsia="zh-CN"/>
        </w:rPr>
      </w:pPr>
      <w:r>
        <w:rPr>
          <w:lang w:eastAsia="zh-CN"/>
        </w:rPr>
        <w:t>前后，向广州外围进行了比较大的三次的扫荡，以后在7、</w:t>
      </w:r>
    </w:p>
    <w:p>
      <w:pPr>
        <w:rPr>
          <w:lang w:eastAsia="zh-CN"/>
        </w:rPr>
      </w:pPr>
      <w:r>
        <w:rPr>
          <w:lang w:eastAsia="zh-CN"/>
        </w:rPr>
        <w:t>8、9月也有过向中山三次的进攻；（2）2月10日以板田旅</w:t>
      </w:r>
    </w:p>
    <w:p>
      <w:pPr>
        <w:rPr>
          <w:lang w:eastAsia="zh-CN"/>
        </w:rPr>
      </w:pPr>
      <w:r>
        <w:rPr>
          <w:lang w:eastAsia="zh-CN"/>
        </w:rPr>
        <w:t>团在琼登陆，进占琼崖全岛各重要城镇；（3）3月29日向</w:t>
      </w:r>
    </w:p>
    <w:p>
      <w:pPr>
        <w:rPr>
          <w:lang w:eastAsia="zh-CN"/>
        </w:rPr>
      </w:pPr>
      <w:r>
        <w:rPr>
          <w:lang w:eastAsia="zh-CN"/>
        </w:rPr>
        <w:t>江门、新会进攻，占领江、会后，曾配合三水、四会方面进</w:t>
      </w:r>
    </w:p>
    <w:p>
      <w:pPr>
        <w:rPr>
          <w:lang w:eastAsia="zh-CN"/>
        </w:rPr>
      </w:pPr>
      <w:r>
        <w:rPr>
          <w:lang w:eastAsia="zh-CN"/>
        </w:rPr>
        <w:t>攻到鹤山县城和开平境，同时在南路沿海骚扰，企图登湛，</w:t>
      </w:r>
    </w:p>
    <w:p>
      <w:pPr>
        <w:rPr>
          <w:lang w:eastAsia="zh-CN"/>
        </w:rPr>
      </w:pPr>
      <w:r>
        <w:rPr>
          <w:lang w:eastAsia="zh-CN"/>
        </w:rPr>
        <w:t>向西江、南宁作进攻之试探与准备；（4）6月21日以两个</w:t>
      </w:r>
    </w:p>
    <w:p>
      <w:pPr>
        <w:rPr>
          <w:lang w:eastAsia="zh-CN"/>
        </w:rPr>
      </w:pPr>
      <w:r>
        <w:rPr>
          <w:lang w:eastAsia="zh-CN"/>
        </w:rPr>
        <w:t>旅团进攻潮汕而占领之；（5）7、8月向北江【之】增</w:t>
      </w:r>
    </w:p>
    <w:p>
      <w:pPr>
        <w:rPr>
          <w:lang w:eastAsia="zh-CN"/>
        </w:rPr>
      </w:pPr>
      <w:r>
        <w:rPr>
          <w:lang w:eastAsia="zh-CN"/>
        </w:rPr>
        <w:t>【城】、从【化】、清远一带之扰乱，牵制进攻，以图巩固潮</w:t>
      </w:r>
    </w:p>
    <w:p>
      <w:pPr>
        <w:rPr>
          <w:lang w:eastAsia="zh-CN"/>
        </w:rPr>
      </w:pPr>
      <w:r>
        <w:rPr>
          <w:lang w:eastAsia="zh-CN"/>
        </w:rPr>
        <w:t>汕；（6）11月10日在钦、廉的登陆与进攻南宁，以实行其</w:t>
      </w:r>
    </w:p>
    <w:p>
      <w:pPr>
        <w:rPr>
          <w:lang w:eastAsia="zh-CN"/>
        </w:rPr>
      </w:pPr>
      <w:r>
        <w:rPr>
          <w:lang w:eastAsia="zh-CN"/>
        </w:rPr>
        <w:t>久已确定的目的，即进一步截断西南国际交通和辅助其主要</w:t>
      </w:r>
    </w:p>
    <w:p>
      <w:pPr>
        <w:rPr>
          <w:lang w:eastAsia="zh-CN"/>
        </w:rPr>
      </w:pPr>
      <w:r>
        <w:rPr>
          <w:lang w:eastAsia="zh-CN"/>
        </w:rPr>
        <w:t>的政治阴谋，而在其政治阴谋成功或相当成功后作战略的再</w:t>
      </w:r>
    </w:p>
    <w:p>
      <w:pPr>
        <w:rPr>
          <w:lang w:eastAsia="zh-CN"/>
        </w:rPr>
      </w:pPr>
      <w:r>
        <w:rPr>
          <w:lang w:eastAsia="zh-CN"/>
        </w:rPr>
        <w:t>进攻准备（省委五次扩大会的估计）；（7）12月17日开始</w:t>
      </w:r>
    </w:p>
    <w:p>
      <w:pPr>
        <w:rPr>
          <w:lang w:eastAsia="zh-CN"/>
        </w:rPr>
      </w:pPr>
      <w:r>
        <w:rPr>
          <w:lang w:eastAsia="zh-CN"/>
        </w:rPr>
        <w:t>的以（据番号）三个半师团（据当局说实际只有二个半师</w:t>
      </w:r>
    </w:p>
    <w:p>
      <w:pPr>
        <w:rPr>
          <w:lang w:eastAsia="zh-CN"/>
        </w:rPr>
      </w:pPr>
      <w:r>
        <w:rPr>
          <w:lang w:eastAsia="zh-CN"/>
        </w:rPr>
        <w:t>团）约五万余人，向</w:t>
      </w:r>
      <w:del w:id="168" w:author="林 清" w:date="2018-10-09T09:06:00Z">
        <w:r>
          <w:rPr>
            <w:color w:val="0000E1"/>
            <w:lang w:eastAsia="zh-CN"/>
          </w:rPr>
          <w:delText>粵</w:delText>
        </w:r>
      </w:del>
      <w:ins w:id="169" w:author="林 清" w:date="2018-10-09T09:06:00Z">
        <w:r>
          <w:rPr>
            <w:color w:val="0000E1"/>
            <w:lang w:eastAsia="zh-CN"/>
          </w:rPr>
          <w:t>粤</w:t>
        </w:r>
      </w:ins>
      <w:r>
        <w:rPr>
          <w:lang w:eastAsia="zh-CN"/>
        </w:rPr>
        <w:t>北进攻，其目的:①企图歼灭十二集</w:t>
      </w:r>
    </w:p>
    <w:p>
      <w:pPr>
        <w:rPr>
          <w:lang w:eastAsia="zh-CN"/>
        </w:rPr>
      </w:pPr>
      <w:r>
        <w:rPr>
          <w:lang w:eastAsia="zh-CN"/>
        </w:rPr>
        <w:t>团军主力，进而占领曲江、南雄，完成打通粤汉线之第一</w:t>
      </w:r>
    </w:p>
    <w:p>
      <w:pPr>
        <w:rPr>
          <w:lang w:eastAsia="zh-CN"/>
        </w:rPr>
      </w:pPr>
      <w:r>
        <w:rPr>
          <w:lang w:eastAsia="zh-CN"/>
        </w:rPr>
        <w:t>步；②牵制我湘、桂主力，挽救南宁方面作战之不利形势，</w:t>
      </w:r>
    </w:p>
    <w:p>
      <w:pPr>
        <w:rPr>
          <w:lang w:eastAsia="zh-CN"/>
        </w:rPr>
      </w:pPr>
      <w:r>
        <w:rPr>
          <w:lang w:eastAsia="zh-CN"/>
        </w:rPr>
        <w:t>而达到巩固南宁目的；③深</w:t>
      </w:r>
      <w:del w:id="170" w:author="林 清" w:date="2018-10-09T09:28:00Z">
        <w:r>
          <w:rPr>
            <w:color w:val="0000E1"/>
            <w:lang w:eastAsia="zh-CN"/>
          </w:rPr>
          <w:delText>人</w:delText>
        </w:r>
      </w:del>
      <w:ins w:id="171" w:author="林 清" w:date="2018-10-09T09:28:00Z">
        <w:r>
          <w:rPr>
            <w:rFonts w:hint="eastAsia"/>
            <w:color w:val="0000E1"/>
            <w:lang w:eastAsia="zh-CN"/>
          </w:rPr>
          <w:t>入</w:t>
        </w:r>
      </w:ins>
      <w:r>
        <w:rPr>
          <w:lang w:eastAsia="zh-CN"/>
        </w:rPr>
        <w:t>内地，毁灭我北江主阵地的一</w:t>
      </w:r>
    </w:p>
    <w:p>
      <w:pPr>
        <w:rPr>
          <w:lang w:eastAsia="zh-CN"/>
        </w:rPr>
      </w:pPr>
      <w:r>
        <w:rPr>
          <w:lang w:eastAsia="zh-CN"/>
        </w:rPr>
        <w:t>带农村（据得敌文件内载，故此次烧杀比华南任何一次更厉</w:t>
      </w:r>
    </w:p>
    <w:p>
      <w:pPr>
        <w:rPr>
          <w:lang w:eastAsia="zh-CN"/>
        </w:rPr>
      </w:pPr>
      <w:r>
        <w:rPr>
          <w:lang w:eastAsia="zh-CN"/>
        </w:rPr>
        <w:t>害）；④扩大华南伪政权与辅助政治阴谋。</w:t>
      </w:r>
    </w:p>
    <w:p>
      <w:pPr>
        <w:rPr>
          <w:lang w:eastAsia="zh-CN"/>
        </w:rPr>
      </w:pPr>
      <w:r>
        <w:rPr>
          <w:lang w:eastAsia="zh-CN"/>
        </w:rPr>
        <w:t>总结以上即一年来敌在广东的进攻，目的均不外:1.</w:t>
      </w:r>
    </w:p>
    <w:p>
      <w:pPr>
        <w:rPr>
          <w:lang w:eastAsia="zh-CN"/>
        </w:rPr>
      </w:pPr>
      <w:r>
        <w:rPr>
          <w:lang w:eastAsia="zh-CN"/>
        </w:rPr>
        <w:t>巩固【对】广州及其三角洲地带之占领，北至增（城）、从</w:t>
      </w:r>
    </w:p>
    <w:p>
      <w:pPr>
        <w:rPr>
          <w:lang w:eastAsia="zh-CN"/>
        </w:rPr>
      </w:pPr>
      <w:r>
        <w:rPr>
          <w:lang w:eastAsia="zh-CN"/>
        </w:rPr>
        <w:t>（化）、花（县），南至三（水）、江</w:t>
      </w:r>
      <w:r>
        <w:rPr>
          <w:color w:val="FF0000"/>
          <w:lang w:eastAsia="zh-CN"/>
        </w:rPr>
        <w:t>（</w:t>
      </w:r>
      <w:r>
        <w:rPr>
          <w:lang w:eastAsia="zh-CN"/>
        </w:rPr>
        <w:t>门）、新（会），东至东</w:t>
      </w:r>
    </w:p>
    <w:p>
      <w:pPr>
        <w:rPr>
          <w:lang w:eastAsia="zh-CN"/>
        </w:rPr>
      </w:pPr>
      <w:r>
        <w:rPr>
          <w:lang w:eastAsia="zh-CN"/>
        </w:rPr>
        <w:t>（莞）、宝（安）；2.夺取新的有战略意义之据点（如海南</w:t>
      </w:r>
    </w:p>
    <w:p>
      <w:pPr>
        <w:rPr>
          <w:lang w:eastAsia="zh-CN"/>
        </w:rPr>
      </w:pPr>
      <w:r>
        <w:rPr>
          <w:lang w:eastAsia="zh-CN"/>
        </w:rPr>
        <w:t>岛、钦、廉、南宁）；3.截断对外交通与威胁英、美、法；</w:t>
      </w:r>
    </w:p>
    <w:p>
      <w:pPr>
        <w:rPr>
          <w:lang w:eastAsia="zh-CN"/>
        </w:rPr>
      </w:pPr>
      <w:r>
        <w:rPr>
          <w:lang w:eastAsia="zh-CN"/>
        </w:rPr>
        <w:t>4.促成汉奸更大活动（除在潮汕黄大伟，及十万大山，在</w:t>
      </w:r>
    </w:p>
    <w:p>
      <w:pPr>
        <w:rPr>
          <w:lang w:eastAsia="zh-CN"/>
        </w:rPr>
      </w:pPr>
      <w:r>
        <w:rPr>
          <w:lang w:eastAsia="zh-CN"/>
        </w:rPr>
        <w:t>广州外围组织一伪军等，</w:t>
      </w:r>
      <w:r>
        <w:rPr>
          <w:rFonts w:hint="eastAsia"/>
          <w:lang w:eastAsia="zh-CN"/>
        </w:rPr>
        <w:t>□□</w:t>
      </w:r>
      <w:r>
        <w:rPr>
          <w:lang w:eastAsia="zh-CN"/>
        </w:rPr>
        <w:t>在海陆丰，在阳江、阳春，在</w:t>
      </w:r>
    </w:p>
    <w:p>
      <w:pPr>
        <w:rPr>
          <w:lang w:eastAsia="zh-CN"/>
        </w:rPr>
      </w:pPr>
      <w:r>
        <w:rPr>
          <w:lang w:eastAsia="zh-CN"/>
        </w:rPr>
        <w:t>243</w:t>
      </w:r>
    </w:p>
    <w:p>
      <w:pPr>
        <w:rPr>
          <w:lang w:eastAsia="zh-CN"/>
        </w:rPr>
      </w:pPr>
      <w:r>
        <w:rPr>
          <w:lang w:eastAsia="zh-CN"/>
        </w:rPr>
        <w:t>新兴、罗定，在广宁都有其汉奸武装的准备，主要是利用陈</w:t>
      </w:r>
    </w:p>
    <w:p>
      <w:pPr>
        <w:rPr>
          <w:lang w:eastAsia="zh-CN"/>
        </w:rPr>
      </w:pPr>
      <w:r>
        <w:rPr>
          <w:lang w:eastAsia="zh-CN"/>
        </w:rPr>
        <w:t>炯明、陈济棠及温</w:t>
      </w:r>
      <w:r>
        <w:rPr>
          <w:color w:val="0000E1"/>
          <w:lang w:eastAsia="zh-CN"/>
        </w:rPr>
        <w:t>×</w:t>
      </w:r>
      <w:r>
        <w:rPr>
          <w:lang w:eastAsia="zh-CN"/>
        </w:rPr>
        <w:t>等旧军人、官僚关系，和当地地主武装</w:t>
      </w:r>
    </w:p>
    <w:p>
      <w:pPr>
        <w:rPr>
          <w:lang w:eastAsia="zh-CN"/>
        </w:rPr>
      </w:pPr>
      <w:r>
        <w:rPr>
          <w:lang w:eastAsia="zh-CN"/>
        </w:rPr>
        <w:t>勾结，及利用托派关系建立的）与政治阴谋；5.准备将来</w:t>
      </w:r>
    </w:p>
    <w:p>
      <w:pPr>
        <w:rPr>
          <w:lang w:eastAsia="zh-CN"/>
        </w:rPr>
      </w:pPr>
      <w:r>
        <w:rPr>
          <w:lang w:eastAsia="zh-CN"/>
        </w:rPr>
        <w:t>更大的进攻我西南与整个南进政策之执行。</w:t>
      </w:r>
    </w:p>
    <w:p>
      <w:pPr>
        <w:rPr>
          <w:lang w:eastAsia="zh-CN"/>
        </w:rPr>
      </w:pPr>
      <w:r>
        <w:rPr>
          <w:lang w:eastAsia="zh-CN"/>
        </w:rPr>
        <w:t>现敌在</w:t>
      </w:r>
      <w:del w:id="172" w:author="林 清" w:date="2018-10-09T09:06:00Z">
        <w:r>
          <w:rPr>
            <w:color w:val="FF0000"/>
            <w:lang w:eastAsia="zh-CN"/>
          </w:rPr>
          <w:delText>粵</w:delText>
        </w:r>
      </w:del>
      <w:ins w:id="173" w:author="林 清" w:date="2018-10-09T09:06:00Z">
        <w:r>
          <w:rPr>
            <w:color w:val="FF0000"/>
            <w:lang w:eastAsia="zh-CN"/>
          </w:rPr>
          <w:t>粤</w:t>
        </w:r>
      </w:ins>
      <w:r>
        <w:rPr>
          <w:lang w:eastAsia="zh-CN"/>
        </w:rPr>
        <w:t>境固守广州者为一八师团及</w:t>
      </w:r>
      <w:r>
        <w:rPr>
          <w:rFonts w:hint="eastAsia"/>
          <w:lang w:eastAsia="zh-CN"/>
        </w:rPr>
        <w:t>一〇</w:t>
      </w:r>
      <w:r>
        <w:rPr>
          <w:lang w:eastAsia="zh-CN"/>
        </w:rPr>
        <w:t>四师团之西山</w:t>
      </w:r>
    </w:p>
    <w:p>
      <w:pPr>
        <w:rPr>
          <w:lang w:eastAsia="zh-CN"/>
        </w:rPr>
      </w:pPr>
      <w:r>
        <w:rPr>
          <w:lang w:eastAsia="zh-CN"/>
        </w:rPr>
        <w:t>旅团，暨伪军一部分，共约4万人（这是去年12月的情报，</w:t>
      </w:r>
    </w:p>
    <w:p>
      <w:pPr>
        <w:rPr>
          <w:lang w:eastAsia="zh-CN"/>
        </w:rPr>
      </w:pPr>
      <w:r>
        <w:rPr>
          <w:lang w:eastAsia="zh-CN"/>
        </w:rPr>
        <w:t>现有无变动不知），固守潮汕是两个联队（近似有抽调消</w:t>
      </w:r>
    </w:p>
    <w:p>
      <w:pPr>
        <w:rPr>
          <w:lang w:eastAsia="zh-CN"/>
        </w:rPr>
      </w:pPr>
      <w:r>
        <w:rPr>
          <w:lang w:eastAsia="zh-CN"/>
        </w:rPr>
        <w:t>息），固守琼崖各地的，只一个联队，合伪军共约三千八百</w:t>
      </w:r>
    </w:p>
    <w:p>
      <w:pPr>
        <w:rPr>
          <w:lang w:eastAsia="zh-CN"/>
        </w:rPr>
      </w:pPr>
      <w:r>
        <w:rPr>
          <w:lang w:eastAsia="zh-CN"/>
        </w:rPr>
        <w:t>多人，固守钦、廉者不知。</w:t>
      </w:r>
    </w:p>
    <w:p>
      <w:pPr>
        <w:rPr>
          <w:lang w:eastAsia="zh-CN"/>
        </w:rPr>
      </w:pPr>
      <w:r>
        <w:rPr>
          <w:lang w:eastAsia="zh-CN"/>
        </w:rPr>
        <w:t>乙、当局处置与作战</w:t>
      </w:r>
    </w:p>
    <w:p>
      <w:pPr>
        <w:rPr>
          <w:lang w:eastAsia="zh-CN"/>
        </w:rPr>
      </w:pPr>
      <w:r>
        <w:rPr>
          <w:lang w:eastAsia="zh-CN"/>
        </w:rPr>
        <w:t>广东当局抗战以来一般都算坚决。广州失于仓促，同时</w:t>
      </w:r>
    </w:p>
    <w:p>
      <w:pPr>
        <w:rPr>
          <w:lang w:eastAsia="zh-CN"/>
        </w:rPr>
      </w:pPr>
      <w:r>
        <w:rPr>
          <w:lang w:eastAsia="zh-CN"/>
        </w:rPr>
        <w:t>内部素称分歧，故曾极紊乱。余汉谋退北江，曾养甫则率税</w:t>
      </w:r>
    </w:p>
    <w:p>
      <w:pPr>
        <w:rPr>
          <w:lang w:eastAsia="zh-CN"/>
        </w:rPr>
      </w:pPr>
      <w:r>
        <w:rPr>
          <w:lang w:eastAsia="zh-CN"/>
        </w:rPr>
        <w:t>警团退西江，自任游击总司令，吴铁城则退连县，准备</w:t>
      </w:r>
      <w:del w:id="174" w:author="林 清" w:date="2018-10-09T09:29:00Z">
        <w:r>
          <w:rPr>
            <w:lang w:eastAsia="zh-CN"/>
          </w:rPr>
          <w:delText>人</w:delText>
        </w:r>
      </w:del>
      <w:ins w:id="175" w:author="林 清" w:date="2018-10-09T09:29:00Z">
        <w:r>
          <w:rPr>
            <w:rFonts w:hint="eastAsia"/>
            <w:lang w:eastAsia="zh-CN"/>
          </w:rPr>
          <w:t>入</w:t>
        </w:r>
      </w:ins>
    </w:p>
    <w:p>
      <w:pPr>
        <w:rPr>
          <w:lang w:eastAsia="zh-CN"/>
        </w:rPr>
      </w:pPr>
      <w:r>
        <w:rPr>
          <w:lang w:eastAsia="zh-CN"/>
        </w:rPr>
        <w:t>湘、桂，各自为政，互相怨斥。后（1月）张发奎人</w:t>
      </w:r>
      <w:r>
        <w:rPr>
          <w:color w:val="808080"/>
          <w:lang w:eastAsia="zh-CN"/>
        </w:rPr>
        <w:t>粤</w:t>
      </w:r>
      <w:r>
        <w:rPr>
          <w:lang w:eastAsia="zh-CN"/>
        </w:rPr>
        <w:t>，省</w:t>
      </w:r>
    </w:p>
    <w:p>
      <w:pPr>
        <w:rPr>
          <w:lang w:eastAsia="zh-CN"/>
        </w:rPr>
      </w:pPr>
      <w:r>
        <w:rPr>
          <w:lang w:eastAsia="zh-CN"/>
        </w:rPr>
        <w:t>府改组，李汉魂上台，当局才算稳定下来。这时</w:t>
      </w:r>
      <w:r>
        <w:rPr>
          <w:color w:val="808080"/>
          <w:lang w:eastAsia="zh-CN"/>
        </w:rPr>
        <w:t>当</w:t>
      </w:r>
      <w:r>
        <w:rPr>
          <w:lang w:eastAsia="zh-CN"/>
        </w:rPr>
        <w:t>局军事部</w:t>
      </w:r>
    </w:p>
    <w:p>
      <w:pPr>
        <w:rPr>
          <w:lang w:eastAsia="zh-CN"/>
        </w:rPr>
      </w:pPr>
      <w:r>
        <w:rPr>
          <w:lang w:eastAsia="zh-CN"/>
        </w:rPr>
        <w:t>署是:主力控制于北江，余汉谋部在正面前线；吴奇伟部在</w:t>
      </w:r>
    </w:p>
    <w:p>
      <w:pPr>
        <w:rPr>
          <w:lang w:eastAsia="zh-CN"/>
        </w:rPr>
      </w:pPr>
      <w:r>
        <w:rPr>
          <w:lang w:eastAsia="zh-CN"/>
        </w:rPr>
        <w:t>赣南、南雄后方为战略预备队；李汉魂之邓龙光部在西江南</w:t>
      </w:r>
    </w:p>
    <w:p>
      <w:pPr>
        <w:rPr>
          <w:lang w:eastAsia="zh-CN"/>
        </w:rPr>
      </w:pPr>
      <w:r>
        <w:rPr>
          <w:lang w:eastAsia="zh-CN"/>
        </w:rPr>
        <w:t>岸；正面前线广西军夏威部在西江及南路；保安团除一部</w:t>
      </w:r>
    </w:p>
    <w:p>
      <w:pPr>
        <w:rPr>
          <w:lang w:eastAsia="zh-CN"/>
        </w:rPr>
      </w:pPr>
      <w:r>
        <w:rPr>
          <w:lang w:eastAsia="zh-CN"/>
        </w:rPr>
        <w:t>（约三个团）在潮汕外，一部调集在西江、中区一带约三个</w:t>
      </w:r>
    </w:p>
    <w:p>
      <w:pPr>
        <w:rPr>
          <w:lang w:eastAsia="zh-CN"/>
        </w:rPr>
      </w:pPr>
      <w:r>
        <w:rPr>
          <w:lang w:eastAsia="zh-CN"/>
        </w:rPr>
        <w:t>团，南路设特别守备区，以邓世增为司令，张炎副之，有保</w:t>
      </w:r>
    </w:p>
    <w:p>
      <w:pPr>
        <w:rPr>
          <w:lang w:eastAsia="zh-CN"/>
        </w:rPr>
      </w:pPr>
      <w:r>
        <w:rPr>
          <w:lang w:eastAsia="zh-CN"/>
        </w:rPr>
        <w:t>安团一个团；又香翰屏为游击总指挥，指挥所设惠阳，共分</w:t>
      </w:r>
    </w:p>
    <w:p>
      <w:pPr>
        <w:rPr>
          <w:lang w:eastAsia="zh-CN"/>
        </w:rPr>
      </w:pPr>
      <w:r>
        <w:rPr>
          <w:lang w:eastAsia="zh-CN"/>
        </w:rPr>
        <w:t>六个游击区。张、余、李在3月发布了</w:t>
      </w:r>
      <w:r>
        <w:rPr>
          <w:color w:val="0000E1"/>
          <w:lang w:eastAsia="zh-CN"/>
        </w:rPr>
        <w:t>《</w:t>
      </w:r>
      <w:r>
        <w:rPr>
          <w:lang w:eastAsia="zh-CN"/>
        </w:rPr>
        <w:t>为发展游击战争告</w:t>
      </w:r>
    </w:p>
    <w:p>
      <w:pPr>
        <w:rPr>
          <w:lang w:eastAsia="zh-CN"/>
        </w:rPr>
      </w:pPr>
      <w:r>
        <w:rPr>
          <w:lang w:eastAsia="zh-CN"/>
        </w:rPr>
        <w:t>民众书》。各游击区的游击队号称约3万，但因土匪及空头</w:t>
      </w:r>
    </w:p>
    <w:p>
      <w:pPr>
        <w:rPr>
          <w:lang w:eastAsia="zh-CN"/>
        </w:rPr>
      </w:pPr>
      <w:r>
        <w:rPr>
          <w:lang w:eastAsia="zh-CN"/>
        </w:rPr>
        <w:t>多，实际上不过五、六千至1万人左右。在琼崖则以王毅为</w:t>
      </w:r>
    </w:p>
    <w:p>
      <w:pPr>
        <w:rPr>
          <w:lang w:eastAsia="zh-CN"/>
        </w:rPr>
      </w:pPr>
      <w:r>
        <w:rPr>
          <w:lang w:eastAsia="zh-CN"/>
        </w:rPr>
        <w:t>守备司令，指挥保安团两个团（不足，共约1600人），另无</w:t>
      </w:r>
    </w:p>
    <w:p>
      <w:pPr>
        <w:rPr>
          <w:lang w:eastAsia="zh-CN"/>
        </w:rPr>
      </w:pPr>
      <w:r>
        <w:rPr>
          <w:lang w:eastAsia="zh-CN"/>
        </w:rPr>
        <w:t>正规军，近则编有游击队，号称1万，实亦不过四千人左</w:t>
      </w:r>
    </w:p>
    <w:p>
      <w:pPr>
        <w:rPr>
          <w:lang w:eastAsia="zh-CN"/>
        </w:rPr>
      </w:pPr>
      <w:r>
        <w:rPr>
          <w:lang w:eastAsia="zh-CN"/>
        </w:rPr>
        <w:t>244</w:t>
      </w:r>
    </w:p>
    <w:p>
      <w:pPr>
        <w:rPr>
          <w:lang w:eastAsia="zh-CN"/>
        </w:rPr>
      </w:pPr>
      <w:r>
        <w:rPr>
          <w:lang w:eastAsia="zh-CN"/>
        </w:rPr>
        <w:t>右，而战斗力很弱。至于作战，不仅是当初海口失守时毫无</w:t>
      </w:r>
    </w:p>
    <w:p>
      <w:pPr>
        <w:rPr>
          <w:lang w:eastAsia="zh-CN"/>
        </w:rPr>
      </w:pPr>
      <w:r>
        <w:rPr>
          <w:lang w:eastAsia="zh-CN"/>
        </w:rPr>
        <w:t>抵抗，即经整顿后，也无主动发动过抵抗与反攻的战斗。整</w:t>
      </w:r>
    </w:p>
    <w:p>
      <w:pPr>
        <w:rPr>
          <w:lang w:eastAsia="zh-CN"/>
        </w:rPr>
      </w:pPr>
      <w:r>
        <w:rPr>
          <w:lang w:eastAsia="zh-CN"/>
        </w:rPr>
        <w:t>个琼崖我国武装与敌作战约一百二十余次，而我冯白驹部便</w:t>
      </w:r>
    </w:p>
    <w:p>
      <w:pPr>
        <w:rPr>
          <w:lang w:eastAsia="zh-CN"/>
        </w:rPr>
      </w:pPr>
      <w:r>
        <w:rPr>
          <w:lang w:eastAsia="zh-CN"/>
        </w:rPr>
        <w:t>占七十余次，敌人在琼共死伤约一千五百左右，而由我冯部</w:t>
      </w:r>
    </w:p>
    <w:p>
      <w:pPr>
        <w:rPr>
          <w:lang w:eastAsia="zh-CN"/>
        </w:rPr>
      </w:pPr>
      <w:r>
        <w:rPr>
          <w:lang w:eastAsia="zh-CN"/>
        </w:rPr>
        <w:t>打者占八百</w:t>
      </w:r>
      <w:r>
        <w:rPr>
          <w:color w:val="FF0000"/>
          <w:lang w:eastAsia="zh-CN"/>
        </w:rPr>
        <w:t>以</w:t>
      </w:r>
      <w:r>
        <w:rPr>
          <w:lang w:eastAsia="zh-CN"/>
        </w:rPr>
        <w:t>上。余部各次作战损失多为初进攻时被打的，</w:t>
      </w:r>
    </w:p>
    <w:p>
      <w:pPr>
        <w:rPr>
          <w:lang w:eastAsia="zh-CN"/>
        </w:rPr>
      </w:pPr>
      <w:r>
        <w:rPr>
          <w:lang w:eastAsia="zh-CN"/>
        </w:rPr>
        <w:t>亦曾有过几次战役与战术上的反攻，但都因敌战术及指挥部</w:t>
      </w:r>
    </w:p>
    <w:p>
      <w:pPr>
        <w:rPr>
          <w:lang w:eastAsia="zh-CN"/>
        </w:rPr>
      </w:pPr>
      <w:r>
        <w:rPr>
          <w:lang w:eastAsia="zh-CN"/>
        </w:rPr>
        <w:t>队转移机动，我军指挥多只能有勇无谋，故受损失时多，得</w:t>
      </w:r>
    </w:p>
    <w:p>
      <w:pPr>
        <w:rPr>
          <w:lang w:eastAsia="zh-CN"/>
        </w:rPr>
      </w:pPr>
      <w:r>
        <w:rPr>
          <w:lang w:eastAsia="zh-CN"/>
        </w:rPr>
        <w:t>胜时少。</w:t>
      </w:r>
    </w:p>
    <w:p>
      <w:pPr>
        <w:rPr>
          <w:lang w:eastAsia="zh-CN"/>
        </w:rPr>
      </w:pPr>
      <w:r>
        <w:rPr>
          <w:lang w:eastAsia="zh-CN"/>
        </w:rPr>
        <w:t>余汉谋部由四路【军】改编为十二集团军，原辖八个师</w:t>
      </w:r>
    </w:p>
    <w:p>
      <w:pPr>
        <w:rPr>
          <w:lang w:eastAsia="zh-CN"/>
        </w:rPr>
      </w:pPr>
      <w:r>
        <w:rPr>
          <w:lang w:eastAsia="zh-CN"/>
        </w:rPr>
        <w:t>二个独立旅，前后两次拨出共四个师，首交吴奇伟指挥之缪</w:t>
      </w:r>
    </w:p>
    <w:p>
      <w:pPr>
        <w:rPr>
          <w:lang w:eastAsia="zh-CN"/>
        </w:rPr>
      </w:pPr>
      <w:r>
        <w:rPr>
          <w:lang w:eastAsia="zh-CN"/>
        </w:rPr>
        <w:t>培南军二师，后又拨出叶肇军二师</w:t>
      </w:r>
      <w:del w:id="176" w:author="林 清" w:date="2018-10-09T09:29:00Z">
        <w:r>
          <w:rPr>
            <w:color w:val="FF0000"/>
            <w:lang w:eastAsia="zh-CN"/>
          </w:rPr>
          <w:delText>人</w:delText>
        </w:r>
      </w:del>
      <w:ins w:id="177" w:author="林 清" w:date="2018-10-09T09:29:00Z">
        <w:r>
          <w:rPr>
            <w:rFonts w:hint="eastAsia"/>
            <w:color w:val="FF0000"/>
            <w:lang w:eastAsia="zh-CN"/>
          </w:rPr>
          <w:t>入</w:t>
        </w:r>
      </w:ins>
      <w:r>
        <w:rPr>
          <w:lang w:eastAsia="zh-CN"/>
        </w:rPr>
        <w:t>湘</w:t>
      </w:r>
      <w:del w:id="178" w:author="林 清" w:date="2018-10-09T09:29:00Z">
        <w:r>
          <w:rPr>
            <w:lang w:eastAsia="zh-CN"/>
          </w:rPr>
          <w:delText>人</w:delText>
        </w:r>
      </w:del>
      <w:ins w:id="179" w:author="林 清" w:date="2018-10-09T09:29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桂（此次在桂叶军</w:t>
      </w:r>
    </w:p>
    <w:p>
      <w:pPr>
        <w:rPr>
          <w:lang w:eastAsia="zh-CN"/>
        </w:rPr>
      </w:pPr>
      <w:r>
        <w:rPr>
          <w:lang w:eastAsia="zh-CN"/>
        </w:rPr>
        <w:t>消灭殆尽），而现在余所辖者仅四个师二个独立旅。年来在</w:t>
      </w:r>
    </w:p>
    <w:p>
      <w:pPr>
        <w:rPr>
          <w:lang w:eastAsia="zh-CN"/>
        </w:rPr>
      </w:pPr>
      <w:r>
        <w:rPr>
          <w:lang w:eastAsia="zh-CN"/>
        </w:rPr>
        <w:t>广东实际支持前线，而且始终坚持于主阵地者只是余部。故</w:t>
      </w:r>
    </w:p>
    <w:p>
      <w:pPr>
        <w:rPr>
          <w:lang w:eastAsia="zh-CN"/>
        </w:rPr>
      </w:pPr>
      <w:r>
        <w:rPr>
          <w:lang w:eastAsia="zh-CN"/>
        </w:rPr>
        <w:t>其部队之损失与疲劳都有相当严重，尤以此次粤北之战，一</w:t>
      </w:r>
    </w:p>
    <w:p>
      <w:pPr>
        <w:rPr>
          <w:lang w:eastAsia="zh-CN"/>
        </w:rPr>
      </w:pPr>
      <w:r>
        <w:rPr>
          <w:lang w:eastAsia="zh-CN"/>
        </w:rPr>
        <w:t>八六师与一五一师为最（损失过半）。又因李汉魂掌理管区</w:t>
      </w:r>
      <w:r>
        <w:rPr>
          <w:color w:val="808080"/>
          <w:lang w:eastAsia="zh-CN"/>
        </w:rPr>
        <w:t>，</w:t>
      </w:r>
    </w:p>
    <w:p>
      <w:pPr>
        <w:rPr>
          <w:lang w:eastAsia="zh-CN"/>
        </w:rPr>
      </w:pPr>
      <w:r>
        <w:rPr>
          <w:lang w:eastAsia="zh-CN"/>
        </w:rPr>
        <w:t>限制给余补充，故现余部实数仅4万余人。但因余自广州失</w:t>
      </w:r>
    </w:p>
    <w:p>
      <w:pPr>
        <w:rPr>
          <w:lang w:eastAsia="zh-CN"/>
        </w:rPr>
      </w:pPr>
      <w:r>
        <w:rPr>
          <w:lang w:eastAsia="zh-CN"/>
        </w:rPr>
        <w:t>后，为巩固实力与地位，为挽救信仰，故曾于广州失后，大</w:t>
      </w:r>
    </w:p>
    <w:p>
      <w:pPr>
        <w:rPr>
          <w:lang w:eastAsia="zh-CN"/>
        </w:rPr>
      </w:pPr>
      <w:r>
        <w:rPr>
          <w:lang w:eastAsia="zh-CN"/>
        </w:rPr>
        <w:t>倡“复兴四路军”、</w:t>
      </w:r>
      <w:r>
        <w:rPr>
          <w:color w:val="FF0000"/>
          <w:lang w:eastAsia="zh-CN"/>
        </w:rPr>
        <w:t>“</w:t>
      </w:r>
      <w:r>
        <w:rPr>
          <w:lang w:eastAsia="zh-CN"/>
        </w:rPr>
        <w:t>广州在广东军人手上失，应从【由】广</w:t>
      </w:r>
    </w:p>
    <w:p>
      <w:pPr>
        <w:rPr>
          <w:lang w:eastAsia="zh-CN"/>
        </w:rPr>
      </w:pPr>
      <w:r>
        <w:rPr>
          <w:lang w:eastAsia="zh-CN"/>
        </w:rPr>
        <w:t>东军人手上夺回”</w:t>
      </w:r>
      <w:r>
        <w:rPr>
          <w:color w:val="808080"/>
          <w:lang w:eastAsia="zh-CN"/>
        </w:rPr>
        <w:t>、</w:t>
      </w:r>
      <w:r>
        <w:rPr>
          <w:lang w:eastAsia="zh-CN"/>
        </w:rPr>
        <w:t>“广东人不做衰仔”，而大收青年学生，</w:t>
      </w:r>
    </w:p>
    <w:p>
      <w:pPr>
        <w:rPr>
          <w:lang w:eastAsia="zh-CN"/>
        </w:rPr>
      </w:pPr>
      <w:r>
        <w:rPr>
          <w:lang w:eastAsia="zh-CN"/>
        </w:rPr>
        <w:t>扩大政治工作，提高部队战斗力。年来这一方面有相当成</w:t>
      </w:r>
    </w:p>
    <w:p>
      <w:pPr>
        <w:rPr>
          <w:lang w:eastAsia="zh-CN"/>
        </w:rPr>
      </w:pPr>
      <w:r>
        <w:rPr>
          <w:lang w:eastAsia="zh-CN"/>
        </w:rPr>
        <w:t>绩，故其部队作战勇气与战斗能力尚能相当保障。如此次粤</w:t>
      </w:r>
    </w:p>
    <w:p>
      <w:pPr>
        <w:rPr>
          <w:lang w:eastAsia="zh-CN"/>
        </w:rPr>
      </w:pPr>
      <w:r>
        <w:rPr>
          <w:lang w:eastAsia="zh-CN"/>
        </w:rPr>
        <w:t>北之战，未因敌之猛进与损失重而瓦解，反而表现相当坚</w:t>
      </w:r>
    </w:p>
    <w:p>
      <w:pPr>
        <w:rPr>
          <w:lang w:eastAsia="zh-CN"/>
        </w:rPr>
      </w:pPr>
      <w:r>
        <w:rPr>
          <w:lang w:eastAsia="zh-CN"/>
        </w:rPr>
        <w:t>决，紊乱中尚能适时反攻（虽然主要是敌人自己撤退</w:t>
      </w:r>
      <w:r>
        <w:rPr>
          <w:color w:val="FF0000"/>
          <w:lang w:eastAsia="zh-CN"/>
        </w:rPr>
        <w:t>）。</w:t>
      </w:r>
    </w:p>
    <w:p>
      <w:pPr>
        <w:rPr>
          <w:lang w:eastAsia="zh-CN"/>
        </w:rPr>
      </w:pPr>
      <w:r>
        <w:rPr>
          <w:lang w:eastAsia="zh-CN"/>
        </w:rPr>
        <w:t>李汉魂本只有邓龙光一个军二个师，以后将保安团十个</w:t>
      </w:r>
    </w:p>
    <w:p>
      <w:pPr>
        <w:rPr>
          <w:lang w:eastAsia="zh-CN"/>
        </w:rPr>
      </w:pPr>
      <w:r>
        <w:rPr>
          <w:lang w:eastAsia="zh-CN"/>
        </w:rPr>
        <w:t>团，扩编成军（二个师），而成立三十五集团军，还在继续</w:t>
      </w:r>
    </w:p>
    <w:p>
      <w:pPr>
        <w:rPr>
          <w:lang w:eastAsia="zh-CN"/>
        </w:rPr>
      </w:pPr>
      <w:r>
        <w:rPr>
          <w:color w:val="008000"/>
          <w:lang w:eastAsia="zh-CN"/>
        </w:rPr>
        <w:t>扩</w:t>
      </w:r>
      <w:r>
        <w:rPr>
          <w:lang w:eastAsia="zh-CN"/>
        </w:rPr>
        <w:t>充。粤北战后，张发奎离韶，余代长官，李则夺游击指挥</w:t>
      </w:r>
    </w:p>
    <w:p>
      <w:pPr>
        <w:rPr>
          <w:lang w:eastAsia="zh-CN"/>
        </w:rPr>
      </w:pPr>
      <w:r>
        <w:rPr>
          <w:lang w:eastAsia="zh-CN"/>
        </w:rPr>
        <w:t>245</w:t>
      </w:r>
    </w:p>
    <w:p>
      <w:pPr>
        <w:rPr>
          <w:lang w:eastAsia="zh-CN"/>
        </w:rPr>
      </w:pPr>
      <w:r>
        <w:rPr>
          <w:lang w:eastAsia="zh-CN"/>
        </w:rPr>
        <w:t>权为</w:t>
      </w:r>
      <w:r>
        <w:rPr>
          <w:color w:val="808080"/>
          <w:lang w:eastAsia="zh-CN"/>
        </w:rPr>
        <w:t>已</w:t>
      </w:r>
      <w:r>
        <w:rPr>
          <w:lang w:eastAsia="zh-CN"/>
        </w:rPr>
        <w:t>有，而以邓为集团军总司令。邓龙光在新会、鹤山、</w:t>
      </w:r>
    </w:p>
    <w:p>
      <w:pPr>
        <w:rPr>
          <w:lang w:eastAsia="zh-CN"/>
        </w:rPr>
      </w:pPr>
      <w:r>
        <w:rPr>
          <w:lang w:eastAsia="zh-CN"/>
        </w:rPr>
        <w:t>高明一带曾稍作过战，但主要是保安团。在此次粤北战役</w:t>
      </w:r>
    </w:p>
    <w:p>
      <w:pPr>
        <w:rPr>
          <w:lang w:eastAsia="zh-CN"/>
        </w:rPr>
      </w:pPr>
      <w:r>
        <w:rPr>
          <w:lang w:eastAsia="zh-CN"/>
        </w:rPr>
        <w:t>中，整个李汉魂部只是在西江与北江西岸侧翼起牵制作用，</w:t>
      </w:r>
    </w:p>
    <w:p>
      <w:pPr>
        <w:rPr>
          <w:lang w:eastAsia="zh-CN"/>
        </w:rPr>
      </w:pPr>
      <w:r>
        <w:rPr>
          <w:lang w:eastAsia="zh-CN"/>
        </w:rPr>
        <w:t>亦未多作战与未作大战。保卫团团部在中区前线者亦只经常</w:t>
      </w:r>
    </w:p>
    <w:p>
      <w:pPr>
        <w:rPr>
          <w:lang w:eastAsia="zh-CN"/>
        </w:rPr>
      </w:pPr>
      <w:r>
        <w:rPr>
          <w:lang w:eastAsia="zh-CN"/>
        </w:rPr>
        <w:t>小接触，而一般的李汉魂部政治工作较差，领导者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李又</w:t>
      </w:r>
    </w:p>
    <w:p>
      <w:pPr>
        <w:rPr>
          <w:lang w:eastAsia="zh-CN"/>
        </w:rPr>
      </w:pPr>
      <w:r>
        <w:rPr>
          <w:lang w:eastAsia="zh-CN"/>
        </w:rPr>
        <w:t>如此顽固，而其实力又正日益扩大，在</w:t>
      </w:r>
      <w:r>
        <w:rPr>
          <w:color w:val="808080"/>
          <w:lang w:eastAsia="zh-CN"/>
        </w:rPr>
        <w:t>粤</w:t>
      </w:r>
      <w:r>
        <w:rPr>
          <w:lang w:eastAsia="zh-CN"/>
        </w:rPr>
        <w:t>北战后“争功”</w:t>
      </w:r>
    </w:p>
    <w:p>
      <w:pPr>
        <w:rPr>
          <w:lang w:eastAsia="zh-CN"/>
        </w:rPr>
      </w:pPr>
      <w:r>
        <w:rPr>
          <w:lang w:eastAsia="zh-CN"/>
        </w:rPr>
        <w:t>“争力”“争权”又很厉害，桂南战争中邓龙光又得嘉奖，这</w:t>
      </w:r>
    </w:p>
    <w:p>
      <w:pPr>
        <w:rPr>
          <w:lang w:eastAsia="zh-CN"/>
        </w:rPr>
      </w:pPr>
      <w:r>
        <w:rPr>
          <w:lang w:eastAsia="zh-CN"/>
        </w:rPr>
        <w:t>是大可注意的。</w:t>
      </w:r>
    </w:p>
    <w:p>
      <w:pPr>
        <w:rPr>
          <w:lang w:eastAsia="zh-CN"/>
        </w:rPr>
      </w:pPr>
      <w:r>
        <w:rPr>
          <w:lang w:eastAsia="zh-CN"/>
        </w:rPr>
        <w:t>在潮汕与东江则更有所谓挺进队，是由吴奇伟所组织</w:t>
      </w:r>
    </w:p>
    <w:p>
      <w:pPr>
        <w:rPr>
          <w:lang w:eastAsia="zh-CN"/>
        </w:rPr>
      </w:pPr>
      <w:r>
        <w:rPr>
          <w:lang w:eastAsia="zh-CN"/>
        </w:rPr>
        <w:t>的，多由土匪编成，共约五千人，在东江者归香指挥，部分</w:t>
      </w:r>
    </w:p>
    <w:p>
      <w:pPr>
        <w:rPr>
          <w:lang w:eastAsia="zh-CN"/>
        </w:rPr>
      </w:pPr>
      <w:r>
        <w:rPr>
          <w:lang w:eastAsia="zh-CN"/>
        </w:rPr>
        <w:t>在前进分子指导下的尚能作战。</w:t>
      </w:r>
    </w:p>
    <w:p>
      <w:pPr>
        <w:rPr>
          <w:lang w:eastAsia="zh-CN"/>
        </w:rPr>
      </w:pPr>
      <w:r>
        <w:rPr>
          <w:lang w:eastAsia="zh-CN"/>
        </w:rPr>
        <w:t>其余游击区中真能作战者很少，还是以东江曾生部较</w:t>
      </w:r>
    </w:p>
    <w:p>
      <w:pPr>
        <w:rPr>
          <w:lang w:eastAsia="zh-CN"/>
        </w:rPr>
      </w:pPr>
      <w:r>
        <w:rPr>
          <w:lang w:eastAsia="zh-CN"/>
        </w:rPr>
        <w:t>强。在东江另有一挺进队二千余人较强。在北江则有</w:t>
      </w:r>
      <w:r>
        <w:rPr>
          <w:color w:val="808080"/>
          <w:lang w:eastAsia="zh-CN"/>
        </w:rPr>
        <w:t>港</w:t>
      </w:r>
      <w:r>
        <w:rPr>
          <w:lang w:eastAsia="zh-CN"/>
        </w:rPr>
        <w:t>江民</w:t>
      </w:r>
    </w:p>
    <w:p>
      <w:pPr>
        <w:rPr>
          <w:lang w:eastAsia="zh-CN"/>
        </w:rPr>
      </w:pPr>
      <w:r>
        <w:rPr>
          <w:lang w:eastAsia="zh-CN"/>
        </w:rPr>
        <w:t>众武装三千人，战斗力几与正规军同。</w:t>
      </w:r>
    </w:p>
    <w:p>
      <w:pPr>
        <w:rPr>
          <w:lang w:eastAsia="zh-CN"/>
        </w:rPr>
      </w:pPr>
      <w:r>
        <w:rPr>
          <w:lang w:eastAsia="zh-CN"/>
        </w:rPr>
        <w:t>无论在哪里都有这一现象:正规军在后，保安团在前，</w:t>
      </w:r>
    </w:p>
    <w:p>
      <w:pPr>
        <w:rPr>
          <w:lang w:eastAsia="zh-CN"/>
        </w:rPr>
      </w:pPr>
      <w:r>
        <w:rPr>
          <w:lang w:eastAsia="zh-CN"/>
        </w:rPr>
        <w:t>游击队更在前；出力死打仗，第一，游击队、挺进队；第</w:t>
      </w:r>
    </w:p>
    <w:p>
      <w:pPr>
        <w:rPr>
          <w:lang w:eastAsia="zh-CN"/>
        </w:rPr>
      </w:pPr>
      <w:r>
        <w:rPr>
          <w:lang w:eastAsia="zh-CN"/>
        </w:rPr>
        <w:t>二，十二集团军之一部及保安团一部；争功正规军第一，保</w:t>
      </w:r>
    </w:p>
    <w:p>
      <w:pPr>
        <w:rPr>
          <w:lang w:eastAsia="zh-CN"/>
        </w:rPr>
      </w:pPr>
      <w:r>
        <w:rPr>
          <w:lang w:eastAsia="zh-CN"/>
        </w:rPr>
        <w:t>安团第二</w:t>
      </w:r>
      <w:r>
        <w:rPr>
          <w:color w:val="808080"/>
          <w:lang w:eastAsia="zh-CN"/>
        </w:rPr>
        <w:t>，</w:t>
      </w:r>
      <w:r>
        <w:rPr>
          <w:lang w:eastAsia="zh-CN"/>
        </w:rPr>
        <w:t>游击队无功，有也只是挂名的大老爷。故军队之</w:t>
      </w:r>
    </w:p>
    <w:p>
      <w:pPr>
        <w:rPr>
          <w:lang w:eastAsia="zh-CN"/>
        </w:rPr>
      </w:pPr>
      <w:r>
        <w:rPr>
          <w:lang w:eastAsia="zh-CN"/>
        </w:rPr>
        <w:t>中，军队与保安团之间、军队与游击队之间，磨擦都很利</w:t>
      </w:r>
    </w:p>
    <w:p>
      <w:pPr>
        <w:rPr>
          <w:lang w:eastAsia="zh-CN"/>
        </w:rPr>
      </w:pPr>
      <w:r>
        <w:rPr>
          <w:lang w:eastAsia="zh-CN"/>
        </w:rPr>
        <w:t>【厉】害。</w:t>
      </w:r>
    </w:p>
    <w:p>
      <w:pPr>
        <w:rPr>
          <w:lang w:eastAsia="zh-CN"/>
        </w:rPr>
      </w:pPr>
      <w:r>
        <w:rPr>
          <w:color w:val="808080"/>
          <w:lang w:eastAsia="zh-CN"/>
        </w:rPr>
        <w:t>粤</w:t>
      </w:r>
      <w:r>
        <w:rPr>
          <w:lang w:eastAsia="zh-CN"/>
        </w:rPr>
        <w:t>北战后，当局军事处置基本上仍无大变动:（1）十二</w:t>
      </w:r>
    </w:p>
    <w:p>
      <w:pPr>
        <w:rPr>
          <w:lang w:eastAsia="zh-CN"/>
        </w:rPr>
      </w:pPr>
      <w:r>
        <w:rPr>
          <w:lang w:eastAsia="zh-CN"/>
        </w:rPr>
        <w:t>集团军以一部在增、从前线保存必要抵抗阵地，主力控制于</w:t>
      </w:r>
    </w:p>
    <w:p>
      <w:pPr>
        <w:rPr>
          <w:lang w:eastAsia="zh-CN"/>
        </w:rPr>
      </w:pPr>
      <w:r>
        <w:rPr>
          <w:lang w:eastAsia="zh-CN"/>
        </w:rPr>
        <w:t>佛冈</w:t>
      </w:r>
      <w:r>
        <w:rPr>
          <w:color w:val="808080"/>
          <w:lang w:eastAsia="zh-CN"/>
        </w:rPr>
        <w:t>、</w:t>
      </w:r>
      <w:r>
        <w:rPr>
          <w:lang w:eastAsia="zh-CN"/>
        </w:rPr>
        <w:t>翁源一带，并努力整训。（2）三十五集团军主力位于</w:t>
      </w:r>
    </w:p>
    <w:p>
      <w:pPr>
        <w:rPr>
          <w:lang w:eastAsia="zh-CN"/>
        </w:rPr>
      </w:pPr>
      <w:r>
        <w:rPr>
          <w:lang w:eastAsia="zh-CN"/>
        </w:rPr>
        <w:t>西江高要一带，近来桂南反攻中似已调动若干。（3）潮汕方</w:t>
      </w:r>
    </w:p>
    <w:p>
      <w:pPr>
        <w:rPr>
          <w:lang w:eastAsia="zh-CN"/>
        </w:rPr>
      </w:pPr>
      <w:r>
        <w:rPr>
          <w:lang w:eastAsia="zh-CN"/>
        </w:rPr>
        <w:t>面不详。（4）近来各方面（连游击区在内）实际上都在停顿</w:t>
      </w:r>
    </w:p>
    <w:p>
      <w:pPr>
        <w:rPr>
          <w:lang w:eastAsia="zh-CN"/>
        </w:rPr>
      </w:pPr>
      <w:r>
        <w:rPr>
          <w:lang w:eastAsia="zh-CN"/>
        </w:rPr>
        <w:t>作战，偏重于内部整顿与训练和磨擦上。</w:t>
      </w:r>
    </w:p>
    <w:p>
      <w:pPr>
        <w:rPr>
          <w:lang w:eastAsia="zh-CN"/>
        </w:rPr>
      </w:pPr>
      <w:r>
        <w:rPr>
          <w:lang w:eastAsia="zh-CN"/>
        </w:rPr>
        <w:t>246</w:t>
      </w:r>
    </w:p>
    <w:p>
      <w:pPr>
        <w:rPr>
          <w:lang w:eastAsia="zh-CN"/>
        </w:rPr>
      </w:pPr>
      <w:r>
        <w:rPr>
          <w:lang w:eastAsia="zh-CN"/>
        </w:rPr>
        <w:t>丙、党的军事工作</w:t>
      </w:r>
    </w:p>
    <w:p>
      <w:pPr>
        <w:rPr>
          <w:lang w:eastAsia="zh-CN"/>
        </w:rPr>
      </w:pPr>
      <w:r>
        <w:rPr>
          <w:lang w:eastAsia="zh-CN"/>
        </w:rPr>
        <w:t>因为环境与我党在华南策略关系，我们目前在广东尚不</w:t>
      </w:r>
    </w:p>
    <w:p>
      <w:pPr>
        <w:rPr>
          <w:lang w:eastAsia="zh-CN"/>
        </w:rPr>
      </w:pPr>
      <w:r>
        <w:rPr>
          <w:lang w:eastAsia="zh-CN"/>
        </w:rPr>
        <w:t>是实际【行】“以军事工作为第</w:t>
      </w:r>
      <w:r>
        <w:rPr>
          <w:color w:val="FF0000"/>
          <w:lang w:eastAsia="zh-CN"/>
        </w:rPr>
        <w:t>一</w:t>
      </w:r>
      <w:r>
        <w:rPr>
          <w:lang w:eastAsia="zh-CN"/>
        </w:rPr>
        <w:t>”的时候。但因为广东战</w:t>
      </w:r>
    </w:p>
    <w:p>
      <w:pPr>
        <w:rPr>
          <w:lang w:eastAsia="zh-CN"/>
        </w:rPr>
      </w:pPr>
      <w:r>
        <w:rPr>
          <w:lang w:eastAsia="zh-CN"/>
        </w:rPr>
        <w:t>争正在向全</w:t>
      </w:r>
      <w:r>
        <w:rPr>
          <w:color w:val="0000E1"/>
          <w:lang w:eastAsia="zh-CN"/>
        </w:rPr>
        <w:t>省</w:t>
      </w:r>
      <w:r>
        <w:rPr>
          <w:lang w:eastAsia="zh-CN"/>
        </w:rPr>
        <w:t>范围发展，尤以琼岛有特殊的条件，在</w:t>
      </w:r>
      <w:del w:id="180" w:author="林 清" w:date="2018-10-09T09:35:00Z">
        <w:r>
          <w:rPr>
            <w:color w:val="008000"/>
            <w:lang w:eastAsia="zh-CN"/>
          </w:rPr>
          <w:delText>沧</w:delText>
        </w:r>
      </w:del>
      <w:ins w:id="181" w:author="林 清" w:date="2018-10-09T09:35:00Z">
        <w:r>
          <w:rPr>
            <w:rFonts w:hint="eastAsia"/>
            <w:color w:val="008000"/>
            <w:lang w:eastAsia="zh-CN"/>
          </w:rPr>
          <w:t>伦</w:t>
        </w:r>
      </w:ins>
      <w:r>
        <w:rPr>
          <w:lang w:eastAsia="zh-CN"/>
        </w:rPr>
        <w:t>陷区</w:t>
      </w:r>
    </w:p>
    <w:p>
      <w:pPr>
        <w:rPr>
          <w:lang w:eastAsia="zh-CN"/>
        </w:rPr>
      </w:pPr>
      <w:r>
        <w:rPr>
          <w:lang w:eastAsia="zh-CN"/>
        </w:rPr>
        <w:t>有特别重要的意义，故广东党对军事工作仍视为第一等重要</w:t>
      </w:r>
    </w:p>
    <w:p>
      <w:pPr>
        <w:rPr>
          <w:lang w:eastAsia="zh-CN"/>
        </w:rPr>
      </w:pPr>
      <w:r>
        <w:rPr>
          <w:lang w:eastAsia="zh-CN"/>
        </w:rPr>
        <w:t>工作之一。首先在“省四扩会”上是特别着重</w:t>
      </w:r>
      <w:r>
        <w:rPr>
          <w:color w:val="808080"/>
          <w:lang w:eastAsia="zh-CN"/>
        </w:rPr>
        <w:t>了</w:t>
      </w:r>
      <w:r>
        <w:rPr>
          <w:lang w:eastAsia="zh-CN"/>
        </w:rPr>
        <w:t>对于战争的</w:t>
      </w:r>
    </w:p>
    <w:p>
      <w:pPr>
        <w:rPr>
          <w:lang w:eastAsia="zh-CN"/>
        </w:rPr>
      </w:pPr>
      <w:r>
        <w:rPr>
          <w:lang w:eastAsia="zh-CN"/>
        </w:rPr>
        <w:t>分析与研究，提出发动与组织敌后及前线上广大群众游击战</w:t>
      </w:r>
    </w:p>
    <w:p>
      <w:pPr>
        <w:rPr>
          <w:lang w:eastAsia="zh-CN"/>
        </w:rPr>
      </w:pPr>
      <w:r>
        <w:rPr>
          <w:lang w:eastAsia="zh-CN"/>
        </w:rPr>
        <w:t>争，配合正规军作战，作为党的中心任务。其次提出各级党</w:t>
      </w:r>
    </w:p>
    <w:p>
      <w:pPr>
        <w:rPr>
          <w:lang w:eastAsia="zh-CN"/>
        </w:rPr>
      </w:pPr>
      <w:r>
        <w:rPr>
          <w:lang w:eastAsia="zh-CN"/>
        </w:rPr>
        <w:t>应学习锻炼，学习战争，学习领导战争，全党学习军事，党</w:t>
      </w:r>
    </w:p>
    <w:p>
      <w:pPr>
        <w:rPr>
          <w:lang w:eastAsia="zh-CN"/>
        </w:rPr>
      </w:pPr>
      <w:r>
        <w:rPr>
          <w:lang w:eastAsia="zh-CN"/>
        </w:rPr>
        <w:t>员军事化的口号，并具体的指示:（1）必须在每个战区与敌</w:t>
      </w:r>
    </w:p>
    <w:p>
      <w:pPr>
        <w:rPr>
          <w:lang w:eastAsia="zh-CN"/>
        </w:rPr>
      </w:pPr>
      <w:r>
        <w:rPr>
          <w:lang w:eastAsia="zh-CN"/>
        </w:rPr>
        <w:t>后方建立游击基</w:t>
      </w:r>
      <w:r>
        <w:rPr>
          <w:color w:val="808080"/>
          <w:lang w:eastAsia="zh-CN"/>
        </w:rPr>
        <w:t>干</w:t>
      </w:r>
      <w:r>
        <w:rPr>
          <w:lang w:eastAsia="zh-CN"/>
        </w:rPr>
        <w:t>队一个，在这基</w:t>
      </w:r>
      <w:r>
        <w:rPr>
          <w:color w:val="0000E1"/>
          <w:lang w:eastAsia="zh-CN"/>
        </w:rPr>
        <w:t>干</w:t>
      </w:r>
      <w:r>
        <w:rPr>
          <w:lang w:eastAsia="zh-CN"/>
        </w:rPr>
        <w:t>队中建立健全的政治工</w:t>
      </w:r>
    </w:p>
    <w:p>
      <w:pPr>
        <w:rPr>
          <w:lang w:eastAsia="zh-CN"/>
        </w:rPr>
      </w:pPr>
      <w:r>
        <w:rPr>
          <w:lang w:eastAsia="zh-CN"/>
        </w:rPr>
        <w:t>作与党的领导，并且须建立起游击的根据地；（2）指出游击</w:t>
      </w:r>
    </w:p>
    <w:p>
      <w:pPr>
        <w:rPr>
          <w:lang w:eastAsia="zh-CN"/>
        </w:rPr>
      </w:pPr>
      <w:r>
        <w:rPr>
          <w:lang w:eastAsia="zh-CN"/>
        </w:rPr>
        <w:t>队的形式都应是公开合法，与在当局领导和他们形式下；</w:t>
      </w:r>
    </w:p>
    <w:p>
      <w:pPr>
        <w:rPr>
          <w:lang w:eastAsia="zh-CN"/>
        </w:rPr>
      </w:pPr>
      <w:r>
        <w:rPr>
          <w:lang w:eastAsia="zh-CN"/>
        </w:rPr>
        <w:t>（3）在重心工作区域上是除琼岛外，以东江为第</w:t>
      </w:r>
      <w:r>
        <w:rPr>
          <w:color w:val="0000E1"/>
          <w:lang w:eastAsia="zh-CN"/>
        </w:rPr>
        <w:t>一</w:t>
      </w:r>
      <w:r>
        <w:rPr>
          <w:lang w:eastAsia="zh-CN"/>
        </w:rPr>
        <w:t>重要区，</w:t>
      </w:r>
    </w:p>
    <w:p>
      <w:pPr>
        <w:rPr>
          <w:lang w:eastAsia="zh-CN"/>
        </w:rPr>
      </w:pPr>
      <w:r>
        <w:rPr>
          <w:lang w:eastAsia="zh-CN"/>
        </w:rPr>
        <w:t>中区、南路次之。</w:t>
      </w:r>
    </w:p>
    <w:p>
      <w:pPr>
        <w:rPr>
          <w:lang w:eastAsia="zh-CN"/>
        </w:rPr>
      </w:pPr>
      <w:r>
        <w:rPr>
          <w:lang w:eastAsia="zh-CN"/>
        </w:rPr>
        <w:t>在实际工作的执行与成绩上，大概有以下各点:</w:t>
      </w:r>
    </w:p>
    <w:p>
      <w:pPr>
        <w:rPr>
          <w:lang w:eastAsia="zh-CN"/>
        </w:rPr>
      </w:pPr>
      <w:r>
        <w:rPr>
          <w:lang w:eastAsia="zh-CN"/>
        </w:rPr>
        <w:t>东江游击队。在广州失守后，由于香港组织的领导</w:t>
      </w:r>
    </w:p>
    <w:p>
      <w:pPr>
        <w:rPr>
          <w:lang w:eastAsia="zh-CN"/>
        </w:rPr>
      </w:pPr>
      <w:r>
        <w:rPr>
          <w:lang w:eastAsia="zh-CN"/>
        </w:rPr>
        <w:t>与帮助，及惠阳、东莞本地组织的努力，即曾建立起两个游</w:t>
      </w:r>
    </w:p>
    <w:p>
      <w:pPr>
        <w:rPr>
          <w:lang w:eastAsia="zh-CN"/>
        </w:rPr>
      </w:pPr>
      <w:r>
        <w:rPr>
          <w:lang w:eastAsia="zh-CN"/>
        </w:rPr>
        <w:t>击队（当时即已有四百人），后经省委派梁鸿钧、卢伟良等</w:t>
      </w:r>
    </w:p>
    <w:p>
      <w:pPr>
        <w:rPr>
          <w:lang w:eastAsia="zh-CN"/>
        </w:rPr>
      </w:pPr>
      <w:r>
        <w:rPr>
          <w:lang w:eastAsia="zh-CN"/>
        </w:rPr>
        <w:t>去加强领导，及由东南特委去整顿，克服部队中散漫、部分</w:t>
      </w:r>
    </w:p>
    <w:p>
      <w:pPr>
        <w:rPr>
          <w:lang w:eastAsia="zh-CN"/>
        </w:rPr>
      </w:pPr>
      <w:r>
        <w:rPr>
          <w:lang w:eastAsia="zh-CN"/>
        </w:rPr>
        <w:t>动摇逃跑现象，并动员在港侨工等扩大之。同时加紧统线工</w:t>
      </w:r>
    </w:p>
    <w:p>
      <w:pPr>
        <w:rPr>
          <w:lang w:eastAsia="zh-CN"/>
        </w:rPr>
      </w:pPr>
      <w:r>
        <w:rPr>
          <w:lang w:eastAsia="zh-CN"/>
        </w:rPr>
        <w:t>作。（略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编者）几经谈判才在5月得到香翰屏允许，编</w:t>
      </w:r>
    </w:p>
    <w:p>
      <w:pPr>
        <w:rPr>
          <w:lang w:eastAsia="zh-CN"/>
        </w:rPr>
      </w:pPr>
      <w:r>
        <w:rPr>
          <w:lang w:eastAsia="zh-CN"/>
        </w:rPr>
        <w:t>成为两个大队:东莞一个大队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二个中队，惠阳坪山一个</w:t>
      </w:r>
    </w:p>
    <w:p>
      <w:pPr>
        <w:rPr>
          <w:lang w:eastAsia="zh-CN"/>
        </w:rPr>
      </w:pPr>
      <w:r>
        <w:rPr>
          <w:lang w:eastAsia="zh-CN"/>
        </w:rPr>
        <w:t>大队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三个中队。然而，因为该两队均已相当暴露面目，</w:t>
      </w:r>
    </w:p>
    <w:p>
      <w:pPr>
        <w:rPr>
          <w:lang w:eastAsia="zh-CN"/>
        </w:rPr>
      </w:pPr>
      <w:r>
        <w:rPr>
          <w:lang w:eastAsia="zh-CN"/>
        </w:rPr>
        <w:t>地位始终不固，从来不发饷，也随时都有人攻击，当局随时</w:t>
      </w:r>
    </w:p>
    <w:p>
      <w:pPr>
        <w:rPr>
          <w:lang w:eastAsia="zh-CN"/>
        </w:rPr>
      </w:pPr>
      <w:r>
        <w:rPr>
          <w:lang w:eastAsia="zh-CN"/>
        </w:rPr>
        <w:t>都有解散之意。去年3、4月间，行政专员池中宽及惠阳县</w:t>
      </w:r>
    </w:p>
    <w:p>
      <w:pPr>
        <w:rPr>
          <w:lang w:eastAsia="zh-CN"/>
        </w:rPr>
      </w:pPr>
      <w:r>
        <w:rPr>
          <w:lang w:eastAsia="zh-CN"/>
        </w:rPr>
        <w:t>247</w:t>
      </w:r>
    </w:p>
    <w:p>
      <w:pPr>
        <w:rPr>
          <w:lang w:eastAsia="zh-CN"/>
        </w:rPr>
      </w:pPr>
      <w:r>
        <w:rPr>
          <w:lang w:eastAsia="zh-CN"/>
        </w:rPr>
        <w:t>长即曾动员过几百保安队、警察特务队等，企图威胁解散或</w:t>
      </w:r>
    </w:p>
    <w:p>
      <w:pPr>
        <w:rPr>
          <w:lang w:eastAsia="zh-CN"/>
        </w:rPr>
      </w:pPr>
      <w:r>
        <w:rPr>
          <w:lang w:eastAsia="zh-CN"/>
        </w:rPr>
        <w:t>改编。因我之统线【战】工作，与群众拥护及自己坚定立</w:t>
      </w:r>
    </w:p>
    <w:p>
      <w:pPr>
        <w:rPr>
          <w:lang w:eastAsia="zh-CN"/>
        </w:rPr>
      </w:pPr>
      <w:r>
        <w:rPr>
          <w:lang w:eastAsia="zh-CN"/>
        </w:rPr>
        <w:t>场，彼未能达到目的。7、8月香翰屏屡次欲调曾生部到惠</w:t>
      </w:r>
    </w:p>
    <w:p>
      <w:pPr>
        <w:rPr>
          <w:lang w:eastAsia="zh-CN"/>
        </w:rPr>
      </w:pPr>
      <w:r>
        <w:rPr>
          <w:lang w:eastAsia="zh-CN"/>
        </w:rPr>
        <w:t>受训，图在受训中软硬兼施解散或彻底改编，亦因我坚持须</w:t>
      </w:r>
    </w:p>
    <w:p>
      <w:pPr>
        <w:rPr>
          <w:lang w:eastAsia="zh-CN"/>
        </w:rPr>
      </w:pPr>
      <w:r>
        <w:rPr>
          <w:lang w:eastAsia="zh-CN"/>
        </w:rPr>
        <w:t>在防地保卫家乡和多方拖延，等到敌情变化，敌进攻深圳，</w:t>
      </w:r>
    </w:p>
    <w:p>
      <w:pPr>
        <w:rPr>
          <w:lang w:eastAsia="zh-CN"/>
        </w:rPr>
      </w:pPr>
      <w:r>
        <w:rPr>
          <w:lang w:eastAsia="zh-CN"/>
        </w:rPr>
        <w:t>又未果。9、10月时，当局调独二十旅以反攻深圳为名进逼</w:t>
      </w:r>
    </w:p>
    <w:p>
      <w:pPr>
        <w:rPr>
          <w:lang w:eastAsia="zh-CN"/>
        </w:rPr>
      </w:pPr>
      <w:r>
        <w:rPr>
          <w:lang w:eastAsia="zh-CN"/>
        </w:rPr>
        <w:t>我后方，图以武力威胁改编或解散，又因敌人增加，我们坚</w:t>
      </w:r>
    </w:p>
    <w:p>
      <w:pPr>
        <w:rPr>
          <w:lang w:eastAsia="zh-CN"/>
        </w:rPr>
      </w:pPr>
      <w:r>
        <w:rPr>
          <w:color w:val="008000"/>
          <w:lang w:eastAsia="zh-CN"/>
        </w:rPr>
        <w:t>决</w:t>
      </w:r>
      <w:r>
        <w:rPr>
          <w:lang w:eastAsia="zh-CN"/>
        </w:rPr>
        <w:t>进</w:t>
      </w:r>
      <w:del w:id="182" w:author="林 清" w:date="2018-10-09T09:41:00Z">
        <w:r>
          <w:rPr>
            <w:lang w:eastAsia="zh-CN"/>
          </w:rPr>
          <w:delText>人</w:delText>
        </w:r>
      </w:del>
      <w:ins w:id="183" w:author="林 清" w:date="2018-10-09T09:41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敌后与最前线，致此阴谋又未果。在东莞之队伍则大</w:t>
      </w:r>
    </w:p>
    <w:p>
      <w:pPr>
        <w:rPr>
          <w:lang w:eastAsia="zh-CN"/>
        </w:rPr>
      </w:pPr>
      <w:r>
        <w:rPr>
          <w:lang w:eastAsia="zh-CN"/>
        </w:rPr>
        <w:t>队长已被更换（新大队长仍是同志），二个中队分离活动，</w:t>
      </w:r>
    </w:p>
    <w:p>
      <w:pPr>
        <w:rPr>
          <w:lang w:eastAsia="zh-CN"/>
        </w:rPr>
      </w:pPr>
      <w:r>
        <w:rPr>
          <w:lang w:eastAsia="zh-CN"/>
        </w:rPr>
        <w:t>直接指挥权操在政府手中。但因下层基础较强，当地只有我</w:t>
      </w:r>
    </w:p>
    <w:p>
      <w:pPr>
        <w:rPr>
          <w:lang w:eastAsia="zh-CN"/>
        </w:rPr>
      </w:pPr>
      <w:r>
        <w:rPr>
          <w:lang w:eastAsia="zh-CN"/>
        </w:rPr>
        <w:t>们这-</w:t>
      </w:r>
      <w:r>
        <w:rPr>
          <w:color w:val="FF0000"/>
          <w:lang w:eastAsia="zh-CN"/>
        </w:rPr>
        <w:t>-</w:t>
      </w:r>
      <w:r>
        <w:rPr>
          <w:lang w:eastAsia="zh-CN"/>
        </w:rPr>
        <w:t>武装力量较大而有战斗力，县政府必须依靠他，故亦</w:t>
      </w:r>
    </w:p>
    <w:p>
      <w:pPr>
        <w:rPr>
          <w:lang w:eastAsia="zh-CN"/>
        </w:rPr>
      </w:pPr>
      <w:r>
        <w:rPr>
          <w:lang w:eastAsia="zh-CN"/>
        </w:rPr>
        <w:t>无法解散，但问题是始终未解决的。目前全国的反共逆流严</w:t>
      </w:r>
    </w:p>
    <w:p>
      <w:pPr>
        <w:rPr>
          <w:lang w:eastAsia="zh-CN"/>
        </w:rPr>
      </w:pPr>
      <w:r>
        <w:rPr>
          <w:lang w:eastAsia="zh-CN"/>
        </w:rPr>
        <w:t>重，东江华侨服【务】团博罗队已受全体逮捕之祸，香翰屏</w:t>
      </w:r>
    </w:p>
    <w:p>
      <w:pPr>
        <w:rPr>
          <w:lang w:eastAsia="zh-CN"/>
        </w:rPr>
      </w:pPr>
      <w:r>
        <w:rPr>
          <w:lang w:eastAsia="zh-CN"/>
        </w:rPr>
        <w:t>逃居港，则游击队之存在问题与突变之可能发生是日益严重</w:t>
      </w:r>
    </w:p>
    <w:p>
      <w:pPr>
        <w:rPr>
          <w:lang w:eastAsia="zh-CN"/>
        </w:rPr>
      </w:pPr>
      <w:r>
        <w:rPr>
          <w:lang w:eastAsia="zh-CN"/>
        </w:rPr>
        <w:t>的。</w:t>
      </w:r>
    </w:p>
    <w:p>
      <w:pPr>
        <w:rPr>
          <w:lang w:eastAsia="zh-CN"/>
        </w:rPr>
      </w:pPr>
      <w:r>
        <w:rPr>
          <w:lang w:eastAsia="zh-CN"/>
        </w:rPr>
        <w:t>现惠阳队人数五百多，枪二百多，成份工人与华侨子弟</w:t>
      </w:r>
    </w:p>
    <w:p>
      <w:pPr>
        <w:rPr>
          <w:lang w:eastAsia="zh-CN"/>
        </w:rPr>
      </w:pPr>
      <w:r>
        <w:rPr>
          <w:color w:val="0000E1"/>
          <w:lang w:eastAsia="zh-CN"/>
        </w:rPr>
        <w:t>最</w:t>
      </w:r>
      <w:r>
        <w:rPr>
          <w:lang w:eastAsia="zh-CN"/>
        </w:rPr>
        <w:t>多，战斗经验不很多，曾有少爷兵之称。曾有二个班长经</w:t>
      </w:r>
    </w:p>
    <w:p>
      <w:pPr>
        <w:rPr>
          <w:lang w:eastAsia="zh-CN"/>
        </w:rPr>
      </w:pPr>
      <w:r>
        <w:rPr>
          <w:lang w:eastAsia="zh-CN"/>
        </w:rPr>
        <w:t>当局训练后即逃走，有大队副经战区干训团训练后悲观动</w:t>
      </w:r>
    </w:p>
    <w:p>
      <w:pPr>
        <w:rPr>
          <w:lang w:eastAsia="zh-CN"/>
        </w:rPr>
      </w:pPr>
      <w:r>
        <w:rPr>
          <w:lang w:eastAsia="zh-CN"/>
        </w:rPr>
        <w:t>摇，曾有干部在作战中动摇害怕等等严重现象。但近来经训</w:t>
      </w:r>
    </w:p>
    <w:p>
      <w:pPr>
        <w:rPr>
          <w:lang w:eastAsia="zh-CN"/>
        </w:rPr>
      </w:pPr>
      <w:r>
        <w:rPr>
          <w:lang w:eastAsia="zh-CN"/>
        </w:rPr>
        <w:t>练整理</w:t>
      </w:r>
      <w:r>
        <w:rPr>
          <w:color w:val="008000"/>
          <w:lang w:eastAsia="zh-CN"/>
        </w:rPr>
        <w:t>已</w:t>
      </w:r>
      <w:r>
        <w:rPr>
          <w:lang w:eastAsia="zh-CN"/>
        </w:rPr>
        <w:t>有相当进步和巩固。</w:t>
      </w:r>
    </w:p>
    <w:p>
      <w:pPr>
        <w:rPr>
          <w:lang w:eastAsia="zh-CN"/>
        </w:rPr>
      </w:pPr>
      <w:r>
        <w:rPr>
          <w:lang w:eastAsia="zh-CN"/>
        </w:rPr>
        <w:t>东莞之游【击】队三百多人，枪二百支，成份本地干部</w:t>
      </w:r>
    </w:p>
    <w:p>
      <w:pPr>
        <w:rPr>
          <w:lang w:eastAsia="zh-CN"/>
        </w:rPr>
      </w:pPr>
      <w:r>
        <w:rPr>
          <w:lang w:eastAsia="zh-CN"/>
        </w:rPr>
        <w:t>与农民、知识分子、学生为最多，华侨子弟及工人亦有一</w:t>
      </w:r>
    </w:p>
    <w:p>
      <w:pPr>
        <w:rPr>
          <w:lang w:eastAsia="zh-CN"/>
        </w:rPr>
      </w:pPr>
      <w:r>
        <w:rPr>
          <w:lang w:eastAsia="zh-CN"/>
        </w:rPr>
        <w:t>些。生活刻苦，是在战斗中生长起来的，质量较好，尚未发</w:t>
      </w:r>
    </w:p>
    <w:p>
      <w:pPr>
        <w:rPr>
          <w:lang w:eastAsia="zh-CN"/>
        </w:rPr>
      </w:pPr>
      <w:r>
        <w:rPr>
          <w:lang w:eastAsia="zh-CN"/>
        </w:rPr>
        <w:t>生过大问题。</w:t>
      </w:r>
    </w:p>
    <w:p>
      <w:pPr>
        <w:rPr>
          <w:lang w:eastAsia="zh-CN"/>
        </w:rPr>
      </w:pPr>
      <w:r>
        <w:rPr>
          <w:lang w:eastAsia="zh-CN"/>
        </w:rPr>
        <w:t>两部合共组织了一个党的军委会领导之，以</w:t>
      </w:r>
      <w:r>
        <w:rPr>
          <w:color w:val="808080"/>
          <w:lang w:eastAsia="zh-CN"/>
        </w:rPr>
        <w:t>梁</w:t>
      </w:r>
      <w:r>
        <w:rPr>
          <w:lang w:eastAsia="zh-CN"/>
        </w:rPr>
        <w:t>鸿钧为书</w:t>
      </w:r>
    </w:p>
    <w:p>
      <w:pPr>
        <w:rPr>
          <w:lang w:eastAsia="zh-CN"/>
        </w:rPr>
      </w:pPr>
      <w:r>
        <w:rPr>
          <w:lang w:eastAsia="zh-CN"/>
        </w:rPr>
        <w:t>记，直接受省委领导，在政治上及党的工作上东江特委可以</w:t>
      </w:r>
    </w:p>
    <w:p>
      <w:pPr>
        <w:rPr>
          <w:lang w:eastAsia="zh-CN"/>
        </w:rPr>
      </w:pPr>
      <w:r>
        <w:rPr>
          <w:lang w:eastAsia="zh-CN"/>
        </w:rPr>
        <w:t>248</w:t>
      </w:r>
    </w:p>
    <w:p>
      <w:pPr>
        <w:rPr>
          <w:lang w:eastAsia="zh-CN"/>
        </w:rPr>
      </w:pPr>
      <w:r>
        <w:rPr>
          <w:lang w:eastAsia="zh-CN"/>
        </w:rPr>
        <w:t>指导。现在则派有梁广在作党的指导。</w:t>
      </w:r>
    </w:p>
    <w:p>
      <w:pPr>
        <w:rPr>
          <w:lang w:eastAsia="zh-CN"/>
        </w:rPr>
      </w:pPr>
      <w:r>
        <w:rPr>
          <w:lang w:eastAsia="zh-CN"/>
        </w:rPr>
        <w:t>因为当局不发饷（东莞的有），完全靠华侨捐款及群众</w:t>
      </w:r>
    </w:p>
    <w:p>
      <w:pPr>
        <w:rPr>
          <w:lang w:eastAsia="zh-CN"/>
        </w:rPr>
      </w:pPr>
      <w:r>
        <w:rPr>
          <w:lang w:eastAsia="zh-CN"/>
        </w:rPr>
        <w:t>慰劳生存，这是很难长存的，正在继续争取当局发饷与别法</w:t>
      </w:r>
    </w:p>
    <w:p>
      <w:pPr>
        <w:rPr>
          <w:lang w:eastAsia="zh-CN"/>
        </w:rPr>
      </w:pPr>
      <w:r>
        <w:rPr>
          <w:lang w:eastAsia="zh-CN"/>
        </w:rPr>
        <w:t>中，主要是要建立一块敌后的根据地才可以，但敌后范围很</w:t>
      </w:r>
    </w:p>
    <w:p>
      <w:pPr>
        <w:rPr>
          <w:lang w:eastAsia="zh-CN"/>
        </w:rPr>
      </w:pPr>
      <w:r>
        <w:rPr>
          <w:lang w:eastAsia="zh-CN"/>
        </w:rPr>
        <w:t>狭小，受地区的限制，这是一大问题。</w:t>
      </w:r>
    </w:p>
    <w:p>
      <w:pPr>
        <w:rPr>
          <w:lang w:eastAsia="zh-CN"/>
        </w:rPr>
      </w:pPr>
      <w:r>
        <w:rPr>
          <w:lang w:eastAsia="zh-CN"/>
        </w:rPr>
        <w:t>因为环境、给养的困难，我们现决定的方针是:</w:t>
      </w:r>
    </w:p>
    <w:p>
      <w:pPr>
        <w:rPr>
          <w:lang w:eastAsia="zh-CN"/>
        </w:rPr>
      </w:pPr>
      <w:r>
        <w:rPr>
          <w:lang w:eastAsia="zh-CN"/>
        </w:rPr>
        <w:t>（1）部队本身数量暂不扩大，加强质量，加紧训练，把</w:t>
      </w:r>
    </w:p>
    <w:p>
      <w:pPr>
        <w:rPr>
          <w:lang w:eastAsia="zh-CN"/>
        </w:rPr>
      </w:pPr>
      <w:r>
        <w:rPr>
          <w:lang w:eastAsia="zh-CN"/>
        </w:rPr>
        <w:t>整个队伍当做一个军士教导队的性质办，并利用武装掩护办</w:t>
      </w:r>
    </w:p>
    <w:p>
      <w:pPr>
        <w:rPr>
          <w:lang w:eastAsia="zh-CN"/>
        </w:rPr>
      </w:pPr>
      <w:r>
        <w:rPr>
          <w:lang w:eastAsia="zh-CN"/>
        </w:rPr>
        <w:t>军事干部训练班，以便将来环境好转时再行扩大。同时用人</w:t>
      </w:r>
    </w:p>
    <w:p>
      <w:pPr>
        <w:rPr>
          <w:lang w:eastAsia="zh-CN"/>
        </w:rPr>
      </w:pPr>
      <w:r>
        <w:rPr>
          <w:lang w:eastAsia="zh-CN"/>
        </w:rPr>
        <w:t>伍退伍办法将当地党员与好的群众人队受训若</w:t>
      </w:r>
      <w:r>
        <w:rPr>
          <w:color w:val="808080"/>
          <w:lang w:eastAsia="zh-CN"/>
        </w:rPr>
        <w:t>千</w:t>
      </w:r>
      <w:r>
        <w:rPr>
          <w:lang w:eastAsia="zh-CN"/>
        </w:rPr>
        <w:t>时间，退伍</w:t>
      </w:r>
    </w:p>
    <w:p>
      <w:pPr>
        <w:rPr>
          <w:lang w:eastAsia="zh-CN"/>
        </w:rPr>
      </w:pPr>
      <w:r>
        <w:rPr>
          <w:lang w:eastAsia="zh-CN"/>
        </w:rPr>
        <w:t>一批埋藏到附近及各重要地方群众中（仍编好不脱生产）与</w:t>
      </w:r>
    </w:p>
    <w:p>
      <w:pPr>
        <w:rPr>
          <w:lang w:eastAsia="zh-CN"/>
        </w:rPr>
      </w:pPr>
      <w:r>
        <w:rPr>
          <w:lang w:eastAsia="zh-CN"/>
        </w:rPr>
        <w:t>民众武装中，或用别的形式出现，以隐蔽的扩大实力。</w:t>
      </w:r>
    </w:p>
    <w:p>
      <w:pPr>
        <w:rPr>
          <w:lang w:eastAsia="zh-CN"/>
        </w:rPr>
      </w:pPr>
      <w:r>
        <w:rPr>
          <w:lang w:eastAsia="zh-CN"/>
        </w:rPr>
        <w:t>（2）加强党的工作，保障党的领导与转变，使党成为绝</w:t>
      </w:r>
    </w:p>
    <w:p>
      <w:pPr>
        <w:rPr>
          <w:lang w:eastAsia="zh-CN"/>
        </w:rPr>
      </w:pPr>
      <w:r>
        <w:rPr>
          <w:lang w:eastAsia="zh-CN"/>
        </w:rPr>
        <w:t>对秘密的，对外始终不承认是党领导的，只承认可能有党</w:t>
      </w:r>
    </w:p>
    <w:p>
      <w:pPr>
        <w:rPr>
          <w:lang w:eastAsia="zh-CN"/>
        </w:rPr>
      </w:pPr>
      <w:r>
        <w:rPr>
          <w:lang w:eastAsia="zh-CN"/>
        </w:rPr>
        <w:t>员，但不知。在部队中加强教育，坚持正确的、进步的政治</w:t>
      </w:r>
    </w:p>
    <w:p>
      <w:pPr>
        <w:rPr>
          <w:lang w:eastAsia="zh-CN"/>
        </w:rPr>
      </w:pPr>
      <w:r>
        <w:rPr>
          <w:lang w:eastAsia="zh-CN"/>
        </w:rPr>
        <w:t>立场，公开反对反共等。</w:t>
      </w:r>
    </w:p>
    <w:p>
      <w:pPr>
        <w:rPr>
          <w:lang w:eastAsia="zh-CN"/>
        </w:rPr>
      </w:pPr>
      <w:r>
        <w:rPr>
          <w:lang w:eastAsia="zh-CN"/>
        </w:rPr>
        <w:t>（3）加强统战工作，接受当局派来的个别政工人员，以</w:t>
      </w:r>
    </w:p>
    <w:p>
      <w:pPr>
        <w:rPr>
          <w:lang w:eastAsia="zh-CN"/>
        </w:rPr>
      </w:pPr>
      <w:r>
        <w:rPr>
          <w:lang w:eastAsia="zh-CN"/>
        </w:rPr>
        <w:t>积极互助合作的态度争取之，同时严防其破坏行为，公开反</w:t>
      </w:r>
    </w:p>
    <w:p>
      <w:pPr>
        <w:rPr>
          <w:lang w:eastAsia="zh-CN"/>
        </w:rPr>
      </w:pPr>
      <w:r>
        <w:rPr>
          <w:lang w:eastAsia="zh-CN"/>
        </w:rPr>
        <w:t>对破坏行为；加强与各土匪改编游【击】队之部队的联络。</w:t>
      </w:r>
    </w:p>
    <w:p>
      <w:pPr>
        <w:rPr>
          <w:lang w:eastAsia="zh-CN"/>
        </w:rPr>
      </w:pPr>
      <w:r>
        <w:rPr>
          <w:lang w:eastAsia="zh-CN"/>
        </w:rPr>
        <w:t>（4）努力争取与依靠华侨民众解</w:t>
      </w:r>
      <w:del w:id="184" w:author="林 清" w:date="2018-10-09T09:42:00Z">
        <w:r>
          <w:rPr>
            <w:color w:val="0000E1"/>
            <w:lang w:eastAsia="zh-CN"/>
          </w:rPr>
          <w:delText>央</w:delText>
        </w:r>
      </w:del>
      <w:ins w:id="185" w:author="林 清" w:date="2018-10-09T09:42:00Z">
        <w:r>
          <w:rPr>
            <w:rFonts w:hint="eastAsia"/>
            <w:color w:val="0000E1"/>
            <w:lang w:eastAsia="zh-CN"/>
          </w:rPr>
          <w:t>决</w:t>
        </w:r>
      </w:ins>
      <w:r>
        <w:rPr>
          <w:lang w:eastAsia="zh-CN"/>
        </w:rPr>
        <w:t>经费，但仍争取当局</w:t>
      </w:r>
    </w:p>
    <w:p>
      <w:pPr>
        <w:rPr>
          <w:lang w:eastAsia="zh-CN"/>
        </w:rPr>
      </w:pPr>
      <w:r>
        <w:rPr>
          <w:lang w:eastAsia="zh-CN"/>
        </w:rPr>
        <w:t>发饷。</w:t>
      </w:r>
    </w:p>
    <w:p>
      <w:pPr>
        <w:rPr>
          <w:lang w:eastAsia="zh-CN"/>
        </w:rPr>
      </w:pPr>
      <w:r>
        <w:rPr>
          <w:lang w:eastAsia="zh-CN"/>
        </w:rPr>
        <w:t>（5）加强东宝、坪山</w:t>
      </w:r>
      <w:r>
        <w:rPr>
          <w:color w:val="0000E1"/>
          <w:lang w:eastAsia="zh-CN"/>
        </w:rPr>
        <w:t>、</w:t>
      </w:r>
      <w:r>
        <w:rPr>
          <w:lang w:eastAsia="zh-CN"/>
        </w:rPr>
        <w:t>淡水间及到三多祝</w:t>
      </w:r>
      <w:r>
        <w:rPr>
          <w:color w:val="0000E1"/>
          <w:lang w:eastAsia="zh-CN"/>
        </w:rPr>
        <w:t>一</w:t>
      </w:r>
      <w:r>
        <w:rPr>
          <w:lang w:eastAsia="zh-CN"/>
        </w:rPr>
        <w:t>带的地方党</w:t>
      </w:r>
    </w:p>
    <w:p>
      <w:pPr>
        <w:rPr>
          <w:lang w:eastAsia="zh-CN"/>
        </w:rPr>
      </w:pPr>
      <w:r>
        <w:rPr>
          <w:lang w:eastAsia="zh-CN"/>
        </w:rPr>
        <w:t>的群众武装中的工作，以创造成为相当的根据地与依托地。</w:t>
      </w:r>
    </w:p>
    <w:p>
      <w:pPr>
        <w:rPr>
          <w:lang w:eastAsia="zh-CN"/>
        </w:rPr>
      </w:pPr>
      <w:r>
        <w:rPr>
          <w:lang w:eastAsia="zh-CN"/>
        </w:rPr>
        <w:t>（6）准备突变，如果当局以武力相逼时坚</w:t>
      </w:r>
      <w:r>
        <w:rPr>
          <w:color w:val="808080"/>
          <w:lang w:eastAsia="zh-CN"/>
        </w:rPr>
        <w:t>决</w:t>
      </w:r>
      <w:r>
        <w:rPr>
          <w:lang w:eastAsia="zh-CN"/>
        </w:rPr>
        <w:t>抵抗，该时</w:t>
      </w:r>
    </w:p>
    <w:p>
      <w:pPr>
        <w:rPr>
          <w:lang w:eastAsia="zh-CN"/>
        </w:rPr>
      </w:pPr>
      <w:r>
        <w:rPr>
          <w:lang w:eastAsia="zh-CN"/>
        </w:rPr>
        <w:t>尽力深人与坚持敌后侧行动，必要时也准备到紫金、海陆丰</w:t>
      </w:r>
    </w:p>
    <w:p>
      <w:pPr>
        <w:rPr>
          <w:lang w:eastAsia="zh-CN"/>
        </w:rPr>
      </w:pPr>
      <w:r>
        <w:rPr>
          <w:lang w:eastAsia="zh-CN"/>
        </w:rPr>
        <w:t>一带山地作暂时游击，保存实力。</w:t>
      </w:r>
    </w:p>
    <w:p>
      <w:pPr>
        <w:rPr>
          <w:lang w:eastAsia="zh-CN"/>
        </w:rPr>
      </w:pPr>
      <w:r>
        <w:rPr>
          <w:lang w:eastAsia="zh-CN"/>
        </w:rPr>
        <w:t>249</w:t>
      </w:r>
    </w:p>
    <w:p>
      <w:pPr>
        <w:rPr>
          <w:lang w:eastAsia="zh-CN"/>
        </w:rPr>
      </w:pPr>
      <w:r>
        <w:rPr>
          <w:lang w:eastAsia="zh-CN"/>
        </w:rPr>
        <w:t>2.</w:t>
      </w:r>
    </w:p>
    <w:p>
      <w:pPr>
        <w:rPr>
          <w:lang w:eastAsia="zh-CN"/>
        </w:rPr>
      </w:pPr>
      <w:r>
        <w:rPr>
          <w:lang w:eastAsia="zh-CN"/>
        </w:rPr>
        <w:t>中区游击队</w:t>
      </w:r>
    </w:p>
    <w:p>
      <w:pPr>
        <w:rPr>
          <w:lang w:eastAsia="zh-CN"/>
        </w:rPr>
      </w:pPr>
      <w:r>
        <w:rPr>
          <w:lang w:eastAsia="zh-CN"/>
        </w:rPr>
        <w:t>属于中区范围之</w:t>
      </w:r>
      <w:del w:id="186" w:author="林 清" w:date="2018-10-09T09:43:00Z">
        <w:r>
          <w:rPr>
            <w:color w:val="008000"/>
            <w:lang w:eastAsia="zh-CN"/>
          </w:rPr>
          <w:delText>沧</w:delText>
        </w:r>
      </w:del>
      <w:ins w:id="187" w:author="林 清" w:date="2018-10-09T09:43:00Z">
        <w:r>
          <w:rPr>
            <w:rFonts w:hint="eastAsia"/>
            <w:color w:val="008000"/>
            <w:lang w:eastAsia="zh-CN"/>
          </w:rPr>
          <w:t>沦</w:t>
        </w:r>
      </w:ins>
      <w:r>
        <w:rPr>
          <w:lang w:eastAsia="zh-CN"/>
        </w:rPr>
        <w:t>陷区有南海、佛山、顺德及中山一</w:t>
      </w:r>
    </w:p>
    <w:p>
      <w:pPr>
        <w:rPr>
          <w:lang w:eastAsia="zh-CN"/>
        </w:rPr>
      </w:pPr>
      <w:r>
        <w:rPr>
          <w:lang w:eastAsia="zh-CN"/>
        </w:rPr>
        <w:t>部，这些区域仍有发展游击战争的条件，此外有江门、新</w:t>
      </w:r>
    </w:p>
    <w:p>
      <w:pPr>
        <w:rPr>
          <w:lang w:eastAsia="zh-CN"/>
        </w:rPr>
      </w:pPr>
      <w:r>
        <w:rPr>
          <w:lang w:eastAsia="zh-CN"/>
        </w:rPr>
        <w:t>会。省四扩大会中即深入南顺以建立中区游击基础为重要任</w:t>
      </w:r>
    </w:p>
    <w:p>
      <w:pPr>
        <w:rPr>
          <w:lang w:eastAsia="zh-CN"/>
        </w:rPr>
      </w:pPr>
      <w:r>
        <w:rPr>
          <w:lang w:eastAsia="zh-CN"/>
        </w:rPr>
        <w:t>务。同时，当广州失守后，当地党员即已在顺德建立一个小</w:t>
      </w:r>
    </w:p>
    <w:p>
      <w:pPr>
        <w:rPr>
          <w:lang w:eastAsia="zh-CN"/>
        </w:rPr>
      </w:pPr>
      <w:r>
        <w:rPr>
          <w:lang w:eastAsia="zh-CN"/>
        </w:rPr>
        <w:t>游击队，人枪约五十余，四扩会后省委派了二个干部去领</w:t>
      </w:r>
    </w:p>
    <w:p>
      <w:pPr>
        <w:rPr>
          <w:lang w:eastAsia="zh-CN"/>
        </w:rPr>
      </w:pPr>
      <w:r>
        <w:rPr>
          <w:lang w:eastAsia="zh-CN"/>
        </w:rPr>
        <w:t>导，但因地方党及游【击队】</w:t>
      </w:r>
      <w:del w:id="188" w:author="林 清" w:date="2018-10-09T09:43:00Z">
        <w:r>
          <w:rPr>
            <w:color w:val="0000E1"/>
            <w:lang w:eastAsia="zh-CN"/>
          </w:rPr>
          <w:delText>千</w:delText>
        </w:r>
      </w:del>
      <w:ins w:id="189" w:author="林 清" w:date="2018-10-09T09:43:00Z">
        <w:r>
          <w:rPr>
            <w:rFonts w:hint="eastAsia"/>
            <w:color w:val="0000E1"/>
            <w:lang w:eastAsia="zh-CN"/>
          </w:rPr>
          <w:t>干</w:t>
        </w:r>
      </w:ins>
      <w:r>
        <w:rPr>
          <w:lang w:eastAsia="zh-CN"/>
        </w:rPr>
        <w:t>【部】政治领导薄弱，中区</w:t>
      </w:r>
    </w:p>
    <w:p>
      <w:pPr>
        <w:rPr>
          <w:lang w:eastAsia="zh-CN"/>
        </w:rPr>
      </w:pPr>
      <w:r>
        <w:rPr>
          <w:lang w:eastAsia="zh-CN"/>
        </w:rPr>
        <w:t>与东南特委都未重视敌后工作，对南顺敌后与河道地形下发</w:t>
      </w:r>
    </w:p>
    <w:p>
      <w:pPr>
        <w:rPr>
          <w:lang w:eastAsia="zh-CN"/>
        </w:rPr>
      </w:pPr>
      <w:r>
        <w:rPr>
          <w:lang w:eastAsia="zh-CN"/>
        </w:rPr>
        <w:t>展游【击】战信心薄弱，不敢积极活动，以及派去之</w:t>
      </w:r>
      <w:r>
        <w:rPr>
          <w:color w:val="808080"/>
          <w:lang w:eastAsia="zh-CN"/>
        </w:rPr>
        <w:t>干</w:t>
      </w:r>
      <w:r>
        <w:rPr>
          <w:lang w:eastAsia="zh-CN"/>
        </w:rPr>
        <w:t>部</w:t>
      </w:r>
    </w:p>
    <w:p>
      <w:pPr>
        <w:rPr>
          <w:lang w:eastAsia="zh-CN"/>
        </w:rPr>
      </w:pPr>
      <w:r>
        <w:rPr>
          <w:lang w:eastAsia="zh-CN"/>
        </w:rPr>
        <w:t>（老红军）骄傲不受地方党领导和单纯军事观点和政治上的</w:t>
      </w:r>
    </w:p>
    <w:p>
      <w:pPr>
        <w:rPr>
          <w:lang w:eastAsia="zh-CN"/>
        </w:rPr>
      </w:pPr>
      <w:r>
        <w:rPr>
          <w:lang w:eastAsia="zh-CN"/>
        </w:rPr>
        <w:t>动摇（中略——编者），以致游【击】队不仅不能发展，反</w:t>
      </w:r>
    </w:p>
    <w:p>
      <w:pPr>
        <w:rPr>
          <w:lang w:eastAsia="zh-CN"/>
        </w:rPr>
      </w:pPr>
      <w:r>
        <w:rPr>
          <w:lang w:eastAsia="zh-CN"/>
        </w:rPr>
        <w:t>而无食（!）①缩小，曾只有三十人，后经整顿又恢复原状。</w:t>
      </w:r>
    </w:p>
    <w:p>
      <w:pPr>
        <w:rPr>
          <w:lang w:eastAsia="zh-CN"/>
        </w:rPr>
      </w:pPr>
      <w:r>
        <w:rPr>
          <w:lang w:eastAsia="zh-CN"/>
        </w:rPr>
        <w:t>经费依靠捐款与打汉奸解</w:t>
      </w:r>
      <w:r>
        <w:rPr>
          <w:color w:val="008000"/>
          <w:lang w:eastAsia="zh-CN"/>
        </w:rPr>
        <w:t>决</w:t>
      </w:r>
      <w:r>
        <w:rPr>
          <w:lang w:eastAsia="zh-CN"/>
        </w:rPr>
        <w:t>，最近更加派</w:t>
      </w:r>
      <w:r>
        <w:rPr>
          <w:color w:val="008000"/>
          <w:lang w:eastAsia="zh-CN"/>
        </w:rPr>
        <w:t>干</w:t>
      </w:r>
      <w:r>
        <w:rPr>
          <w:lang w:eastAsia="zh-CN"/>
        </w:rPr>
        <w:t>部整理中。</w:t>
      </w:r>
    </w:p>
    <w:p>
      <w:pPr>
        <w:rPr>
          <w:lang w:eastAsia="zh-CN"/>
        </w:rPr>
      </w:pPr>
      <w:r>
        <w:rPr>
          <w:lang w:eastAsia="zh-CN"/>
        </w:rPr>
        <w:t>在顺德，另一部分即是吴勤部，这是一个大革命时的党</w:t>
      </w:r>
    </w:p>
    <w:p>
      <w:pPr>
        <w:rPr>
          <w:lang w:eastAsia="zh-CN"/>
        </w:rPr>
      </w:pPr>
      <w:r>
        <w:rPr>
          <w:lang w:eastAsia="zh-CN"/>
        </w:rPr>
        <w:t>员、农民领导者，广暴后脱离关系，南委时开始找到党的关</w:t>
      </w:r>
    </w:p>
    <w:p>
      <w:pPr>
        <w:rPr>
          <w:lang w:eastAsia="zh-CN"/>
        </w:rPr>
      </w:pPr>
      <w:r>
        <w:rPr>
          <w:lang w:eastAsia="zh-CN"/>
        </w:rPr>
        <w:t>系，但未正式恢复。在党允许下曾到省党部谌小岑及曾养甫</w:t>
      </w:r>
    </w:p>
    <w:p>
      <w:pPr>
        <w:rPr>
          <w:lang w:eastAsia="zh-CN"/>
        </w:rPr>
      </w:pPr>
      <w:r>
        <w:rPr>
          <w:lang w:eastAsia="zh-CN"/>
        </w:rPr>
        <w:t>处活动得组游击队合法地位。在顺有些土匪老友，曾组</w:t>
      </w:r>
    </w:p>
    <w:p>
      <w:pPr>
        <w:rPr>
          <w:lang w:eastAsia="zh-CN"/>
        </w:rPr>
      </w:pPr>
      <w:r>
        <w:rPr>
          <w:lang w:eastAsia="zh-CN"/>
        </w:rPr>
        <w:t>【织】起部队，号称七、八百，但实际只有七十多人。省委</w:t>
      </w:r>
    </w:p>
    <w:p>
      <w:pPr>
        <w:rPr>
          <w:lang w:eastAsia="zh-CN"/>
        </w:rPr>
      </w:pPr>
      <w:r>
        <w:rPr>
          <w:lang w:eastAsia="zh-CN"/>
        </w:rPr>
        <w:t>为确实改造与掌握这一武装，去年即派一得力政治干部，现</w:t>
      </w:r>
    </w:p>
    <w:p>
      <w:pPr>
        <w:rPr>
          <w:lang w:eastAsia="zh-CN"/>
        </w:rPr>
      </w:pPr>
      <w:r>
        <w:rPr>
          <w:lang w:eastAsia="zh-CN"/>
        </w:rPr>
        <w:t>已取得在吴及部队中信仰，并已有初步成绩，部队也已扩大</w:t>
      </w:r>
    </w:p>
    <w:p>
      <w:pPr>
        <w:rPr>
          <w:lang w:eastAsia="zh-CN"/>
        </w:rPr>
      </w:pPr>
      <w:r>
        <w:rPr>
          <w:lang w:eastAsia="zh-CN"/>
        </w:rPr>
        <w:t>到二百多人（枪一百多），其未脱离生产者则有四、五百人，</w:t>
      </w:r>
    </w:p>
    <w:p>
      <w:pPr>
        <w:rPr>
          <w:lang w:eastAsia="zh-CN"/>
        </w:rPr>
      </w:pPr>
      <w:r>
        <w:rPr>
          <w:lang w:eastAsia="zh-CN"/>
        </w:rPr>
        <w:t>只因交通不便，故已四个月未得到报告（在顺德吴勤部本可</w:t>
      </w:r>
    </w:p>
    <w:p>
      <w:pPr>
        <w:rPr>
          <w:lang w:eastAsia="zh-CN"/>
        </w:rPr>
      </w:pPr>
      <w:r>
        <w:rPr>
          <w:lang w:eastAsia="zh-CN"/>
        </w:rPr>
        <w:t>扩大的，但因受地形限制，主要还是部队党的基础薄弱，</w:t>
      </w:r>
      <w:r>
        <w:rPr>
          <w:color w:val="808080"/>
          <w:lang w:eastAsia="zh-CN"/>
        </w:rPr>
        <w:t>土</w:t>
      </w:r>
    </w:p>
    <w:p>
      <w:pPr>
        <w:rPr>
          <w:lang w:eastAsia="zh-CN"/>
        </w:rPr>
      </w:pPr>
      <w:r>
        <w:rPr>
          <w:lang w:eastAsia="zh-CN"/>
        </w:rPr>
        <w:t>匪成份多，领导者尚无大胆积极活动，故其发展尚不及曾生</w:t>
      </w:r>
    </w:p>
    <w:p>
      <w:pPr>
        <w:rPr>
          <w:lang w:eastAsia="zh-CN"/>
        </w:rPr>
      </w:pPr>
      <w:r>
        <w:rPr>
          <w:lang w:eastAsia="zh-CN"/>
        </w:rPr>
        <w:t>①原文如此。</w:t>
      </w:r>
    </w:p>
    <w:p>
      <w:pPr>
        <w:rPr>
          <w:lang w:eastAsia="zh-CN"/>
        </w:rPr>
      </w:pPr>
      <w:r>
        <w:rPr>
          <w:lang w:eastAsia="zh-CN"/>
        </w:rPr>
        <w:t>250</w:t>
      </w:r>
    </w:p>
    <w:p>
      <w:pPr>
        <w:rPr>
          <w:lang w:eastAsia="zh-CN"/>
        </w:rPr>
      </w:pPr>
      <w:r>
        <w:rPr>
          <w:lang w:eastAsia="zh-CN"/>
        </w:rPr>
        <w:t>部。以上两部都已暴露目标）。</w:t>
      </w:r>
    </w:p>
    <w:p>
      <w:pPr>
        <w:rPr>
          <w:lang w:eastAsia="zh-CN"/>
        </w:rPr>
      </w:pPr>
      <w:r>
        <w:rPr>
          <w:lang w:eastAsia="zh-CN"/>
        </w:rPr>
        <w:t>在中山县，抗先武装本已有三百多人，二百多枪，还作</w:t>
      </w:r>
    </w:p>
    <w:p>
      <w:pPr>
        <w:rPr>
          <w:lang w:eastAsia="zh-CN"/>
        </w:rPr>
      </w:pPr>
      <w:r>
        <w:rPr>
          <w:lang w:eastAsia="zh-CN"/>
        </w:rPr>
        <w:t>过几次战，得过胜利，得过当局嘉奖，群众拥护慰劳</w:t>
      </w:r>
      <w:r>
        <w:rPr>
          <w:color w:val="008000"/>
          <w:lang w:eastAsia="zh-CN"/>
        </w:rPr>
        <w:t>。</w:t>
      </w:r>
      <w:r>
        <w:rPr>
          <w:lang w:eastAsia="zh-CN"/>
        </w:rPr>
        <w:t>（略</w:t>
      </w:r>
    </w:p>
    <w:p>
      <w:pPr>
        <w:rPr>
          <w:lang w:eastAsia="zh-CN"/>
        </w:rPr>
      </w:pPr>
      <w:r>
        <w:rPr>
          <w:rFonts w:hint="eastAsia"/>
          <w:lang w:eastAsia="zh-CN"/>
        </w:rPr>
        <w:t>——</w:t>
      </w:r>
      <w:r>
        <w:rPr>
          <w:lang w:eastAsia="zh-CN"/>
        </w:rPr>
        <w:t>编者）</w:t>
      </w:r>
    </w:p>
    <w:p>
      <w:pPr>
        <w:rPr>
          <w:lang w:eastAsia="zh-CN"/>
        </w:rPr>
      </w:pPr>
      <w:r>
        <w:rPr>
          <w:lang w:eastAsia="zh-CN"/>
        </w:rPr>
        <w:t>在开平、新会尚有小的游击队二个，人数各约五十，均</w:t>
      </w:r>
    </w:p>
    <w:p>
      <w:pPr>
        <w:rPr>
          <w:lang w:eastAsia="zh-CN"/>
        </w:rPr>
      </w:pPr>
      <w:r>
        <w:rPr>
          <w:lang w:eastAsia="zh-CN"/>
        </w:rPr>
        <w:t>以自卫团形式存在。</w:t>
      </w:r>
    </w:p>
    <w:p>
      <w:pPr>
        <w:rPr>
          <w:lang w:eastAsia="zh-CN"/>
        </w:rPr>
      </w:pPr>
      <w:r>
        <w:rPr>
          <w:lang w:eastAsia="zh-CN"/>
        </w:rPr>
        <w:t>3.北江、西江等地</w:t>
      </w:r>
    </w:p>
    <w:p>
      <w:pPr>
        <w:rPr>
          <w:lang w:eastAsia="zh-CN"/>
        </w:rPr>
      </w:pPr>
      <w:r>
        <w:rPr>
          <w:lang w:eastAsia="zh-CN"/>
        </w:rPr>
        <w:t>在西江有一个游击队，人枪五十多，是在三水敌后活</w:t>
      </w:r>
    </w:p>
    <w:p>
      <w:pPr>
        <w:rPr>
          <w:lang w:eastAsia="zh-CN"/>
        </w:rPr>
      </w:pPr>
      <w:r>
        <w:rPr>
          <w:lang w:eastAsia="zh-CN"/>
        </w:rPr>
        <w:t>动，隐蔽在伍观区【琪】指挥下的。</w:t>
      </w:r>
    </w:p>
    <w:p>
      <w:pPr>
        <w:rPr>
          <w:lang w:eastAsia="zh-CN"/>
        </w:rPr>
      </w:pPr>
      <w:r>
        <w:rPr>
          <w:lang w:eastAsia="zh-CN"/>
        </w:rPr>
        <w:t>在港江民众武装三千多，战斗力颇强，曾与敌顽作战多</w:t>
      </w:r>
    </w:p>
    <w:p>
      <w:pPr>
        <w:rPr>
          <w:lang w:eastAsia="zh-CN"/>
        </w:rPr>
      </w:pPr>
      <w:r>
        <w:rPr>
          <w:lang w:eastAsia="zh-CN"/>
        </w:rPr>
        <w:t>次，比正规军强，但领导与掌握实力者都是地方绅士与旧的</w:t>
      </w:r>
    </w:p>
    <w:p>
      <w:pPr>
        <w:rPr>
          <w:lang w:eastAsia="zh-CN"/>
        </w:rPr>
      </w:pPr>
      <w:r>
        <w:rPr>
          <w:lang w:eastAsia="zh-CN"/>
        </w:rPr>
        <w:t>民团指挥者。省委为此曾派过不少同志去工作，现已建立党</w:t>
      </w:r>
    </w:p>
    <w:p>
      <w:pPr>
        <w:rPr>
          <w:lang w:eastAsia="zh-CN"/>
        </w:rPr>
      </w:pPr>
      <w:r>
        <w:rPr>
          <w:lang w:eastAsia="zh-CN"/>
        </w:rPr>
        <w:t>的特支，有一个大队（三百人）和另二个中队（二百人）在</w:t>
      </w:r>
    </w:p>
    <w:p>
      <w:pPr>
        <w:rPr>
          <w:lang w:eastAsia="zh-CN"/>
        </w:rPr>
      </w:pPr>
      <w:r>
        <w:rPr>
          <w:lang w:eastAsia="zh-CN"/>
        </w:rPr>
        <w:t>我们手中。经几次战斗后，我们同志信仰日高，全部能在我</w:t>
      </w:r>
    </w:p>
    <w:p>
      <w:pPr>
        <w:rPr>
          <w:lang w:eastAsia="zh-CN"/>
        </w:rPr>
      </w:pPr>
      <w:r>
        <w:rPr>
          <w:lang w:eastAsia="zh-CN"/>
        </w:rPr>
        <w:t>政治影响下，同志有争取更好地位可能。但严重问题是现在</w:t>
      </w:r>
    </w:p>
    <w:p>
      <w:pPr>
        <w:rPr>
          <w:lang w:eastAsia="zh-CN"/>
        </w:rPr>
      </w:pPr>
      <w:r>
        <w:rPr>
          <w:lang w:eastAsia="zh-CN"/>
        </w:rPr>
        <w:t>当局非常注意这一武装。C.C、黄埔系及李汉魂都正竭力争</w:t>
      </w:r>
    </w:p>
    <w:p>
      <w:pPr>
        <w:rPr>
          <w:lang w:eastAsia="zh-CN"/>
        </w:rPr>
      </w:pPr>
      <w:r>
        <w:rPr>
          <w:lang w:eastAsia="zh-CN"/>
        </w:rPr>
        <w:t>取中，而我们领导的也虽稍为人怀疑，但尚未暴露目标。</w:t>
      </w:r>
    </w:p>
    <w:p>
      <w:pPr>
        <w:rPr>
          <w:lang w:eastAsia="zh-CN"/>
        </w:rPr>
      </w:pPr>
      <w:r>
        <w:rPr>
          <w:lang w:eastAsia="zh-CN"/>
        </w:rPr>
        <w:t>在翁源，因为这一次</w:t>
      </w:r>
      <w:r>
        <w:rPr>
          <w:color w:val="0000E1"/>
          <w:lang w:eastAsia="zh-CN"/>
        </w:rPr>
        <w:t>粤</w:t>
      </w:r>
      <w:r>
        <w:rPr>
          <w:lang w:eastAsia="zh-CN"/>
        </w:rPr>
        <w:t>北战争，也已建立起一个一百</w:t>
      </w:r>
    </w:p>
    <w:p>
      <w:pPr>
        <w:rPr>
          <w:lang w:eastAsia="zh-CN"/>
        </w:rPr>
      </w:pPr>
      <w:r>
        <w:rPr>
          <w:lang w:eastAsia="zh-CN"/>
        </w:rPr>
        <w:t>人、八十多支枪的游击队；在英德也建立了一个五十余人</w:t>
      </w:r>
    </w:p>
    <w:p>
      <w:pPr>
        <w:rPr>
          <w:lang w:eastAsia="zh-CN"/>
        </w:rPr>
      </w:pPr>
      <w:r>
        <w:rPr>
          <w:lang w:eastAsia="zh-CN"/>
        </w:rPr>
        <w:t>的；增城一个五十余人的，博罗一个一百人的。这些都正在</w:t>
      </w:r>
    </w:p>
    <w:p>
      <w:pPr>
        <w:rPr>
          <w:lang w:eastAsia="zh-CN"/>
        </w:rPr>
      </w:pPr>
      <w:r>
        <w:rPr>
          <w:lang w:eastAsia="zh-CN"/>
        </w:rPr>
        <w:t>加派人领导，巩固其地位与基础中；这些尚未暴露面目。</w:t>
      </w:r>
    </w:p>
    <w:p>
      <w:pPr>
        <w:rPr>
          <w:lang w:eastAsia="zh-CN"/>
        </w:rPr>
      </w:pPr>
      <w:r>
        <w:rPr>
          <w:lang w:eastAsia="zh-CN"/>
        </w:rPr>
        <w:t>其余各地都多少有一些同志争取到自卫团大队长或中队</w:t>
      </w:r>
    </w:p>
    <w:p>
      <w:pPr>
        <w:rPr>
          <w:lang w:eastAsia="zh-CN"/>
        </w:rPr>
      </w:pPr>
      <w:r>
        <w:rPr>
          <w:lang w:eastAsia="zh-CN"/>
        </w:rPr>
        <w:t>长地位的，但因为战争未直接打到，尚未能证明是否确能在</w:t>
      </w:r>
    </w:p>
    <w:p>
      <w:pPr>
        <w:rPr>
          <w:lang w:eastAsia="zh-CN"/>
        </w:rPr>
      </w:pPr>
      <w:r>
        <w:rPr>
          <w:lang w:eastAsia="zh-CN"/>
        </w:rPr>
        <w:t>同志领导下作战行动，又因为环境关系，不便多在自卫团下</w:t>
      </w:r>
    </w:p>
    <w:p>
      <w:pPr>
        <w:rPr>
          <w:lang w:eastAsia="zh-CN"/>
        </w:rPr>
      </w:pPr>
      <w:r>
        <w:rPr>
          <w:lang w:eastAsia="zh-CN"/>
        </w:rPr>
        <w:t>面建立党的组织（只能精粹的发展），故尚不能保证其为党</w:t>
      </w:r>
    </w:p>
    <w:p>
      <w:pPr>
        <w:rPr>
          <w:lang w:eastAsia="zh-CN"/>
        </w:rPr>
      </w:pPr>
      <w:r>
        <w:rPr>
          <w:lang w:eastAsia="zh-CN"/>
        </w:rPr>
        <w:t>所领导，这样的全省共约二千人左右。</w:t>
      </w:r>
    </w:p>
    <w:p>
      <w:pPr>
        <w:rPr>
          <w:lang w:eastAsia="zh-CN"/>
        </w:rPr>
      </w:pPr>
      <w:r>
        <w:rPr>
          <w:lang w:eastAsia="zh-CN"/>
        </w:rPr>
        <w:t>251</w:t>
      </w:r>
    </w:p>
    <w:p>
      <w:pPr>
        <w:rPr>
          <w:lang w:eastAsia="zh-CN"/>
        </w:rPr>
      </w:pPr>
      <w:r>
        <w:rPr>
          <w:lang w:eastAsia="zh-CN"/>
        </w:rPr>
        <w:t>总结</w:t>
      </w:r>
      <w:r>
        <w:rPr>
          <w:color w:val="0000E1"/>
          <w:lang w:eastAsia="zh-CN"/>
        </w:rPr>
        <w:t>以</w:t>
      </w:r>
      <w:r>
        <w:rPr>
          <w:lang w:eastAsia="zh-CN"/>
        </w:rPr>
        <w:t>上，除琼崖不算，已被解散了的不算，吴勤的集</w:t>
      </w:r>
    </w:p>
    <w:p>
      <w:pPr>
        <w:rPr>
          <w:lang w:eastAsia="zh-CN"/>
        </w:rPr>
      </w:pPr>
      <w:r>
        <w:rPr>
          <w:lang w:eastAsia="zh-CN"/>
        </w:rPr>
        <w:t>中的武装算在内，共有人一千八百五十余人，枪一千</w:t>
      </w:r>
      <w:r>
        <w:rPr>
          <w:rFonts w:hint="eastAsia"/>
          <w:lang w:eastAsia="zh-CN"/>
        </w:rPr>
        <w:t>〇</w:t>
      </w:r>
      <w:r>
        <w:rPr>
          <w:lang w:eastAsia="zh-CN"/>
        </w:rPr>
        <w:t>八十</w:t>
      </w:r>
    </w:p>
    <w:p>
      <w:pPr>
        <w:rPr>
          <w:lang w:eastAsia="zh-CN"/>
        </w:rPr>
      </w:pPr>
      <w:r>
        <w:rPr>
          <w:lang w:eastAsia="zh-CN"/>
        </w:rPr>
        <w:t>余枝，分成十三个单位，散布在各个游击区域中</w:t>
      </w:r>
      <w:r>
        <w:rPr>
          <w:color w:val="808080"/>
          <w:lang w:eastAsia="zh-CN"/>
        </w:rPr>
        <w:t>，</w:t>
      </w:r>
      <w:r>
        <w:rPr>
          <w:lang w:eastAsia="zh-CN"/>
        </w:rPr>
        <w:t>一般都是</w:t>
      </w:r>
    </w:p>
    <w:p>
      <w:pPr>
        <w:rPr>
          <w:lang w:eastAsia="zh-CN"/>
        </w:rPr>
      </w:pPr>
      <w:r>
        <w:rPr>
          <w:lang w:eastAsia="zh-CN"/>
        </w:rPr>
        <w:t>已建立在群众中的威信和合法地位，但东江与中区顺德的两</w:t>
      </w:r>
    </w:p>
    <w:p>
      <w:pPr>
        <w:rPr>
          <w:lang w:eastAsia="zh-CN"/>
        </w:rPr>
      </w:pPr>
      <w:r>
        <w:rPr>
          <w:lang w:eastAsia="zh-CN"/>
        </w:rPr>
        <w:t>部主力都已暴露目标，尤以东江曾部为最，而政治上、战斗</w:t>
      </w:r>
    </w:p>
    <w:p>
      <w:pPr>
        <w:rPr>
          <w:lang w:eastAsia="zh-CN"/>
        </w:rPr>
      </w:pPr>
      <w:r>
        <w:rPr>
          <w:lang w:eastAsia="zh-CN"/>
        </w:rPr>
        <w:t>力上，党的领导上则都以曾部及东莞王部为强。</w:t>
      </w:r>
    </w:p>
    <w:p>
      <w:pPr>
        <w:rPr>
          <w:lang w:eastAsia="zh-CN"/>
        </w:rPr>
      </w:pPr>
      <w:r>
        <w:rPr>
          <w:lang w:eastAsia="zh-CN"/>
        </w:rPr>
        <w:t>4.琼崖游击队</w:t>
      </w:r>
    </w:p>
    <w:p>
      <w:pPr>
        <w:rPr>
          <w:lang w:eastAsia="zh-CN"/>
        </w:rPr>
      </w:pPr>
      <w:r>
        <w:rPr>
          <w:lang w:eastAsia="zh-CN"/>
        </w:rPr>
        <w:t>琼崖在内战时的红军游击队到1936年时尚存一百五十</w:t>
      </w:r>
    </w:p>
    <w:p>
      <w:pPr>
        <w:rPr>
          <w:lang w:eastAsia="zh-CN"/>
        </w:rPr>
      </w:pPr>
      <w:r>
        <w:rPr>
          <w:lang w:eastAsia="zh-CN"/>
        </w:rPr>
        <w:t>人，是连党的干部等都在内的。（中略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编者）</w:t>
      </w:r>
      <w:r>
        <w:rPr>
          <w:color w:val="008000"/>
          <w:lang w:eastAsia="zh-CN"/>
        </w:rPr>
        <w:t>△</w:t>
      </w:r>
      <w:r>
        <w:rPr>
          <w:color w:val="808080"/>
          <w:lang w:eastAsia="zh-CN"/>
        </w:rPr>
        <w:t>△</w:t>
      </w:r>
      <w:r>
        <w:rPr>
          <w:lang w:eastAsia="zh-CN"/>
        </w:rPr>
        <w:t>到港</w:t>
      </w:r>
    </w:p>
    <w:p>
      <w:pPr>
        <w:rPr>
          <w:lang w:eastAsia="zh-CN"/>
        </w:rPr>
      </w:pPr>
      <w:r>
        <w:rPr>
          <w:lang w:eastAsia="zh-CN"/>
        </w:rPr>
        <w:t>后，适其领导者白驹被捕，遂令当地干部公开与当局进行谈</w:t>
      </w:r>
    </w:p>
    <w:p>
      <w:pPr>
        <w:rPr>
          <w:lang w:eastAsia="zh-CN"/>
        </w:rPr>
      </w:pPr>
      <w:r>
        <w:rPr>
          <w:lang w:eastAsia="zh-CN"/>
        </w:rPr>
        <w:t>判合作抗日保琼，然后临时分地集中，游击队几经波折，到</w:t>
      </w:r>
    </w:p>
    <w:p>
      <w:pPr>
        <w:rPr>
          <w:lang w:eastAsia="zh-CN"/>
        </w:rPr>
      </w:pPr>
      <w:r>
        <w:rPr>
          <w:lang w:eastAsia="zh-CN"/>
        </w:rPr>
        <w:t>广州失陷后才算成功，允编为自卫团独立大队，逐渐集中二</w:t>
      </w:r>
    </w:p>
    <w:p>
      <w:pPr>
        <w:rPr>
          <w:lang w:eastAsia="zh-CN"/>
        </w:rPr>
      </w:pPr>
      <w:r>
        <w:rPr>
          <w:lang w:eastAsia="zh-CN"/>
        </w:rPr>
        <w:t>百多人。敌占海口后，因该队作战得力，阻敌追击友军和深</w:t>
      </w:r>
    </w:p>
    <w:p>
      <w:pPr>
        <w:rPr>
          <w:lang w:eastAsia="zh-CN"/>
        </w:rPr>
      </w:pPr>
      <w:r>
        <w:rPr>
          <w:lang w:eastAsia="zh-CN"/>
        </w:rPr>
        <w:t>得民众信仰，部队立即扩大到一千人以上。王毅（守备司</w:t>
      </w:r>
    </w:p>
    <w:p>
      <w:pPr>
        <w:rPr>
          <w:lang w:eastAsia="zh-CN"/>
        </w:rPr>
      </w:pPr>
      <w:r>
        <w:rPr>
          <w:lang w:eastAsia="zh-CN"/>
        </w:rPr>
        <w:t>令）亦较进步，故允冯部扩编为游击独立总队，下编三个大</w:t>
      </w:r>
    </w:p>
    <w:p>
      <w:pPr>
        <w:rPr>
          <w:lang w:eastAsia="zh-CN"/>
        </w:rPr>
      </w:pPr>
      <w:r>
        <w:rPr>
          <w:lang w:eastAsia="zh-CN"/>
        </w:rPr>
        <w:t>队，并成立教导中队、特务中队等，共发展到一千三百余</w:t>
      </w:r>
    </w:p>
    <w:p>
      <w:pPr>
        <w:rPr>
          <w:lang w:eastAsia="zh-CN"/>
        </w:rPr>
      </w:pPr>
      <w:r>
        <w:rPr>
          <w:lang w:eastAsia="zh-CN"/>
        </w:rPr>
        <w:t>人，步枪八百多支，驳壳等二百支。于是武装力量我是已占</w:t>
      </w:r>
    </w:p>
    <w:p>
      <w:pPr>
        <w:rPr>
          <w:lang w:eastAsia="zh-CN"/>
        </w:rPr>
      </w:pPr>
      <w:r>
        <w:rPr>
          <w:lang w:eastAsia="zh-CN"/>
        </w:rPr>
        <w:t>全琼三分之一。前后作战七十多次，敌死伤八百多人，获敌</w:t>
      </w:r>
    </w:p>
    <w:p>
      <w:pPr>
        <w:rPr>
          <w:lang w:eastAsia="zh-CN"/>
        </w:rPr>
      </w:pPr>
      <w:r>
        <w:rPr>
          <w:lang w:eastAsia="zh-CN"/>
        </w:rPr>
        <w:t>枪百支以上，小炮一门，俘敌伪五十左右。当局原每月发饷</w:t>
      </w:r>
    </w:p>
    <w:p>
      <w:pPr>
        <w:rPr>
          <w:lang w:eastAsia="zh-CN"/>
        </w:rPr>
      </w:pPr>
      <w:r>
        <w:rPr>
          <w:lang w:eastAsia="zh-CN"/>
        </w:rPr>
        <w:t>九千元，但自6月行政专员吴道南到后逆转，初减发饷为六</w:t>
      </w:r>
    </w:p>
    <w:p>
      <w:pPr>
        <w:rPr>
          <w:lang w:eastAsia="zh-CN"/>
        </w:rPr>
      </w:pPr>
      <w:r>
        <w:rPr>
          <w:lang w:eastAsia="zh-CN"/>
        </w:rPr>
        <w:t>千元至一千元，最后停发，并强迫裁减为一大队，每班六</w:t>
      </w:r>
    </w:p>
    <w:p>
      <w:pPr>
        <w:rPr>
          <w:lang w:eastAsia="zh-CN"/>
        </w:rPr>
      </w:pPr>
      <w:r>
        <w:rPr>
          <w:lang w:eastAsia="zh-CN"/>
        </w:rPr>
        <w:t>人，改名为游击第一大队等，至今尚在争执中。该队干部有</w:t>
      </w:r>
    </w:p>
    <w:p>
      <w:pPr>
        <w:rPr>
          <w:lang w:eastAsia="zh-CN"/>
        </w:rPr>
      </w:pPr>
      <w:r>
        <w:rPr>
          <w:lang w:eastAsia="zh-CN"/>
        </w:rPr>
        <w:t>二十余人是老队员升的，余均新队员，知识分子很少，军政</w:t>
      </w:r>
    </w:p>
    <w:p>
      <w:pPr>
        <w:rPr>
          <w:lang w:eastAsia="zh-CN"/>
        </w:rPr>
      </w:pPr>
      <w:r>
        <w:rPr>
          <w:lang w:eastAsia="zh-CN"/>
        </w:rPr>
        <w:t>干部都很缺乏，党的工作与军政教育都不强，但党的威信在</w:t>
      </w:r>
    </w:p>
    <w:p>
      <w:pPr>
        <w:rPr>
          <w:lang w:eastAsia="zh-CN"/>
        </w:rPr>
      </w:pPr>
      <w:r>
        <w:rPr>
          <w:lang w:eastAsia="zh-CN"/>
        </w:rPr>
        <w:t>部队中很高，部队在群众中的威信很高。</w:t>
      </w:r>
    </w:p>
    <w:p>
      <w:pPr>
        <w:rPr>
          <w:lang w:eastAsia="zh-CN"/>
        </w:rPr>
      </w:pPr>
      <w:r>
        <w:rPr>
          <w:lang w:eastAsia="zh-CN"/>
        </w:rPr>
        <w:t>根据地尚未能建立起来，主要是未能取得政权和地区过</w:t>
      </w:r>
    </w:p>
    <w:p>
      <w:pPr>
        <w:rPr>
          <w:lang w:eastAsia="zh-CN"/>
        </w:rPr>
      </w:pPr>
      <w:r>
        <w:rPr>
          <w:lang w:eastAsia="zh-CN"/>
        </w:rPr>
        <w:t>252</w:t>
      </w:r>
    </w:p>
    <w:p>
      <w:pPr>
        <w:rPr>
          <w:lang w:eastAsia="zh-CN"/>
        </w:rPr>
      </w:pPr>
      <w:r>
        <w:rPr>
          <w:lang w:eastAsia="zh-CN"/>
        </w:rPr>
        <w:t>小（在琼山与文昌之间，离敌很近，多平原），不宜大部队</w:t>
      </w:r>
    </w:p>
    <w:p>
      <w:pPr>
        <w:rPr>
          <w:lang w:eastAsia="zh-CN"/>
        </w:rPr>
      </w:pPr>
      <w:r>
        <w:rPr>
          <w:lang w:eastAsia="zh-CN"/>
        </w:rPr>
        <w:t>活动，而顽固者恰在自己后面。但当地群众基础与党的组织</w:t>
      </w:r>
    </w:p>
    <w:p>
      <w:pPr>
        <w:rPr>
          <w:lang w:eastAsia="zh-CN"/>
        </w:rPr>
      </w:pPr>
      <w:r>
        <w:rPr>
          <w:lang w:eastAsia="zh-CN"/>
        </w:rPr>
        <w:t>都有了相当基础，部队除大部（二个大队及总队部）在琼文</w:t>
      </w:r>
    </w:p>
    <w:p>
      <w:pPr>
        <w:rPr>
          <w:lang w:eastAsia="zh-CN"/>
        </w:rPr>
      </w:pPr>
      <w:r>
        <w:rPr>
          <w:lang w:eastAsia="zh-CN"/>
        </w:rPr>
        <w:t>区外，一个大队在儋县与临高之间，颇有发展前途</w:t>
      </w:r>
      <w:r>
        <w:rPr>
          <w:color w:val="808080"/>
          <w:lang w:eastAsia="zh-CN"/>
        </w:rPr>
        <w:t>（</w:t>
      </w:r>
      <w:r>
        <w:rPr>
          <w:lang w:eastAsia="zh-CN"/>
        </w:rPr>
        <w:t>因为该</w:t>
      </w:r>
    </w:p>
    <w:p>
      <w:pPr>
        <w:rPr>
          <w:lang w:eastAsia="zh-CN"/>
        </w:rPr>
      </w:pPr>
      <w:r>
        <w:rPr>
          <w:lang w:eastAsia="zh-CN"/>
        </w:rPr>
        <w:t>方面连接琼西南，当局力量薄弱）</w:t>
      </w:r>
      <w:r>
        <w:rPr>
          <w:color w:val="808080"/>
          <w:lang w:eastAsia="zh-CN"/>
        </w:rPr>
        <w:t>。</w:t>
      </w:r>
    </w:p>
    <w:p>
      <w:pPr>
        <w:rPr>
          <w:lang w:eastAsia="zh-CN"/>
        </w:rPr>
      </w:pPr>
      <w:r>
        <w:rPr>
          <w:lang w:eastAsia="zh-CN"/>
        </w:rPr>
        <w:t>一年来，琼游【击】队的发展是太小了。以琼党的信</w:t>
      </w:r>
    </w:p>
    <w:p>
      <w:pPr>
        <w:rPr>
          <w:lang w:eastAsia="zh-CN"/>
        </w:rPr>
      </w:pPr>
      <w:r>
        <w:rPr>
          <w:lang w:eastAsia="zh-CN"/>
        </w:rPr>
        <w:t>仰，群众基础，顽固力量薄弱，前期统战关系较好，王毅依</w:t>
      </w:r>
    </w:p>
    <w:p>
      <w:pPr>
        <w:rPr>
          <w:lang w:eastAsia="zh-CN"/>
        </w:rPr>
      </w:pPr>
      <w:r>
        <w:rPr>
          <w:lang w:eastAsia="zh-CN"/>
        </w:rPr>
        <w:t>靠我们等等，是很可以大发展的。但由于地方党尚缺乏着眼</w:t>
      </w:r>
    </w:p>
    <w:p>
      <w:pPr>
        <w:rPr>
          <w:lang w:eastAsia="zh-CN"/>
        </w:rPr>
      </w:pPr>
      <w:r>
        <w:rPr>
          <w:lang w:eastAsia="zh-CN"/>
        </w:rPr>
        <w:t>全球和只知顾统线不知琼为孤岛，日本无论如何</w:t>
      </w:r>
      <w:r>
        <w:rPr>
          <w:color w:val="008000"/>
          <w:lang w:eastAsia="zh-CN"/>
        </w:rPr>
        <w:t>决</w:t>
      </w:r>
      <w:r>
        <w:rPr>
          <w:lang w:eastAsia="zh-CN"/>
        </w:rPr>
        <w:t>不放弃琼</w:t>
      </w:r>
    </w:p>
    <w:p>
      <w:pPr>
        <w:rPr>
          <w:lang w:eastAsia="zh-CN"/>
        </w:rPr>
      </w:pPr>
      <w:r>
        <w:rPr>
          <w:lang w:eastAsia="zh-CN"/>
        </w:rPr>
        <w:t>岛，将来斗争是长期与残酷的，没有我大力量与主要力量是</w:t>
      </w:r>
    </w:p>
    <w:p>
      <w:pPr>
        <w:rPr>
          <w:lang w:eastAsia="zh-CN"/>
        </w:rPr>
      </w:pPr>
      <w:r>
        <w:rPr>
          <w:lang w:eastAsia="zh-CN"/>
        </w:rPr>
        <w:t>不能坚持琼的抗战到胜利的。因此，在海口失后尚未能“大</w:t>
      </w:r>
    </w:p>
    <w:p>
      <w:pPr>
        <w:rPr>
          <w:lang w:eastAsia="zh-CN"/>
        </w:rPr>
      </w:pPr>
      <w:r>
        <w:rPr>
          <w:lang w:eastAsia="zh-CN"/>
        </w:rPr>
        <w:t>抓一把”，以后又未能把供给依靠在民众与华侨身上，死等</w:t>
      </w:r>
    </w:p>
    <w:p>
      <w:pPr>
        <w:rPr>
          <w:lang w:eastAsia="zh-CN"/>
        </w:rPr>
      </w:pPr>
      <w:r>
        <w:rPr>
          <w:lang w:eastAsia="zh-CN"/>
        </w:rPr>
        <w:t>当局发饷，限制了自身的发展。同时未能注意争取政权与建</w:t>
      </w:r>
    </w:p>
    <w:p>
      <w:pPr>
        <w:rPr>
          <w:lang w:eastAsia="zh-CN"/>
        </w:rPr>
      </w:pPr>
      <w:r>
        <w:rPr>
          <w:lang w:eastAsia="zh-CN"/>
        </w:rPr>
        <w:t>立根据地，致影响武装的扩大与供给。目前虽然顽固势力压</w:t>
      </w:r>
    </w:p>
    <w:p>
      <w:pPr>
        <w:rPr>
          <w:lang w:eastAsia="zh-CN"/>
        </w:rPr>
      </w:pPr>
      <w:r>
        <w:rPr>
          <w:lang w:eastAsia="zh-CN"/>
        </w:rPr>
        <w:t>迫限制，但是仍颇有大发展前途。因为:</w:t>
      </w:r>
    </w:p>
    <w:p>
      <w:pPr>
        <w:rPr>
          <w:lang w:eastAsia="zh-CN"/>
        </w:rPr>
      </w:pPr>
      <w:r>
        <w:rPr>
          <w:lang w:eastAsia="zh-CN"/>
        </w:rPr>
        <w:t>（1）琼是孤岛，大家知道要胜利的保卫琼岛，只有琼岛</w:t>
      </w:r>
    </w:p>
    <w:p>
      <w:pPr>
        <w:rPr>
          <w:lang w:eastAsia="zh-CN"/>
        </w:rPr>
      </w:pPr>
      <w:r>
        <w:rPr>
          <w:lang w:eastAsia="zh-CN"/>
        </w:rPr>
        <w:t>自己力量大发展与团结，当局中亦颇有人明了此义，如王毅</w:t>
      </w:r>
    </w:p>
    <w:p>
      <w:pPr>
        <w:rPr>
          <w:lang w:eastAsia="zh-CN"/>
        </w:rPr>
      </w:pPr>
      <w:r>
        <w:rPr>
          <w:lang w:eastAsia="zh-CN"/>
        </w:rPr>
        <w:t>司令及个别进步县长等是。</w:t>
      </w:r>
    </w:p>
    <w:p>
      <w:pPr>
        <w:rPr>
          <w:lang w:eastAsia="zh-CN"/>
        </w:rPr>
      </w:pPr>
      <w:r>
        <w:rPr>
          <w:lang w:eastAsia="zh-CN"/>
        </w:rPr>
        <w:t>（2）当局势力不大，一面尚要依靠我们，一面又没奈何</w:t>
      </w:r>
    </w:p>
    <w:p>
      <w:pPr>
        <w:rPr>
          <w:lang w:eastAsia="zh-CN"/>
        </w:rPr>
      </w:pPr>
      <w:r>
        <w:rPr>
          <w:lang w:eastAsia="zh-CN"/>
        </w:rPr>
        <w:t>我。</w:t>
      </w:r>
    </w:p>
    <w:p>
      <w:pPr>
        <w:rPr>
          <w:lang w:eastAsia="zh-CN"/>
        </w:rPr>
      </w:pPr>
      <w:r>
        <w:rPr>
          <w:lang w:eastAsia="zh-CN"/>
        </w:rPr>
        <w:t>（3）群众信仰独立总队，华侨愿意帮助。</w:t>
      </w:r>
    </w:p>
    <w:p>
      <w:pPr>
        <w:rPr>
          <w:lang w:eastAsia="zh-CN"/>
        </w:rPr>
      </w:pPr>
      <w:r>
        <w:rPr>
          <w:lang w:eastAsia="zh-CN"/>
        </w:rPr>
        <w:t>（4）独立总队原有基础与干部及党的领导，虽然尚不很</w:t>
      </w:r>
    </w:p>
    <w:p>
      <w:pPr>
        <w:rPr>
          <w:lang w:eastAsia="zh-CN"/>
        </w:rPr>
      </w:pPr>
      <w:r>
        <w:rPr>
          <w:lang w:eastAsia="zh-CN"/>
        </w:rPr>
        <w:t>强，但一般的坚</w:t>
      </w:r>
      <w:r>
        <w:rPr>
          <w:color w:val="0000E1"/>
          <w:lang w:eastAsia="zh-CN"/>
        </w:rPr>
        <w:t>决</w:t>
      </w:r>
      <w:r>
        <w:rPr>
          <w:lang w:eastAsia="zh-CN"/>
        </w:rPr>
        <w:t>执行党的路线，能独立奋斗，在部队中威</w:t>
      </w:r>
    </w:p>
    <w:p>
      <w:r>
        <w:t>信高，是有能力掌握更大的力量的。</w:t>
      </w:r>
    </w:p>
    <w:p>
      <w:pPr>
        <w:rPr>
          <w:lang w:eastAsia="zh-CN"/>
        </w:rPr>
      </w:pPr>
      <w:r>
        <w:rPr>
          <w:color w:val="0000E1"/>
          <w:lang w:eastAsia="zh-CN"/>
        </w:rPr>
        <w:t>（</w:t>
      </w:r>
      <w:r>
        <w:rPr>
          <w:lang w:eastAsia="zh-CN"/>
        </w:rPr>
        <w:t>5）省委及南路可以给部分人力的援助。</w:t>
      </w:r>
    </w:p>
    <w:p>
      <w:pPr>
        <w:rPr>
          <w:lang w:eastAsia="zh-CN"/>
        </w:rPr>
      </w:pPr>
      <w:r>
        <w:rPr>
          <w:lang w:eastAsia="zh-CN"/>
        </w:rPr>
        <w:t>（6）敌人尚无暇和尚未切实注意到独立总队身上。</w:t>
      </w:r>
    </w:p>
    <w:p>
      <w:pPr>
        <w:rPr>
          <w:lang w:eastAsia="zh-CN"/>
        </w:rPr>
      </w:pPr>
      <w:r>
        <w:rPr>
          <w:lang w:eastAsia="zh-CN"/>
        </w:rPr>
        <w:t>253</w:t>
      </w:r>
    </w:p>
    <w:p>
      <w:pPr>
        <w:rPr>
          <w:lang w:eastAsia="zh-CN"/>
        </w:rPr>
      </w:pPr>
      <w:r>
        <w:rPr>
          <w:lang w:eastAsia="zh-CN"/>
        </w:rPr>
        <w:t>（7）因为敌人占领琼岛对英、美、法的威胁很大，只要</w:t>
      </w:r>
    </w:p>
    <w:p>
      <w:pPr>
        <w:rPr>
          <w:lang w:eastAsia="zh-CN"/>
        </w:rPr>
      </w:pPr>
      <w:r>
        <w:rPr>
          <w:lang w:eastAsia="zh-CN"/>
        </w:rPr>
        <w:t>我们的政策正确，宣传适当，是可以相当取得国际上某种同</w:t>
      </w:r>
    </w:p>
    <w:p>
      <w:pPr>
        <w:rPr>
          <w:lang w:eastAsia="zh-CN"/>
        </w:rPr>
      </w:pPr>
      <w:r>
        <w:rPr>
          <w:lang w:eastAsia="zh-CN"/>
        </w:rPr>
        <w:t>情的。</w:t>
      </w:r>
    </w:p>
    <w:p>
      <w:pPr>
        <w:rPr>
          <w:lang w:eastAsia="zh-CN"/>
        </w:rPr>
      </w:pPr>
      <w:r>
        <w:rPr>
          <w:lang w:eastAsia="zh-CN"/>
        </w:rPr>
        <w:t>但也有他困难的条件:</w:t>
      </w:r>
    </w:p>
    <w:p>
      <w:pPr>
        <w:rPr>
          <w:lang w:eastAsia="zh-CN"/>
        </w:rPr>
      </w:pPr>
      <w:r>
        <w:rPr>
          <w:lang w:eastAsia="zh-CN"/>
        </w:rPr>
        <w:t>（1）由于孤岛运输困难，不易取得外来援助，特别是军</w:t>
      </w:r>
    </w:p>
    <w:p>
      <w:pPr>
        <w:rPr>
          <w:lang w:eastAsia="zh-CN"/>
        </w:rPr>
      </w:pPr>
      <w:r>
        <w:rPr>
          <w:lang w:eastAsia="zh-CN"/>
        </w:rPr>
        <w:t>需用品。</w:t>
      </w:r>
    </w:p>
    <w:p>
      <w:pPr>
        <w:rPr>
          <w:lang w:eastAsia="zh-CN"/>
        </w:rPr>
      </w:pPr>
      <w:r>
        <w:rPr>
          <w:lang w:eastAsia="zh-CN"/>
        </w:rPr>
        <w:t>（2）由于方言，外人去工作不大适宜，而当地干部尚不</w:t>
      </w:r>
    </w:p>
    <w:p>
      <w:pPr>
        <w:rPr>
          <w:lang w:eastAsia="zh-CN"/>
        </w:rPr>
      </w:pPr>
      <w:r>
        <w:rPr>
          <w:lang w:eastAsia="zh-CN"/>
        </w:rPr>
        <w:t>够用与不够强，如果领导不够，政策不妥，易于引起不良影</w:t>
      </w:r>
    </w:p>
    <w:p>
      <w:pPr>
        <w:rPr>
          <w:lang w:eastAsia="zh-CN"/>
        </w:rPr>
      </w:pPr>
      <w:r>
        <w:rPr>
          <w:lang w:eastAsia="zh-CN"/>
        </w:rPr>
        <w:t>响，.......</w:t>
      </w:r>
    </w:p>
    <w:p>
      <w:pPr>
        <w:rPr>
          <w:lang w:eastAsia="zh-CN"/>
        </w:rPr>
      </w:pPr>
      <w:r>
        <w:rPr>
          <w:lang w:eastAsia="zh-CN"/>
        </w:rPr>
        <w:t>整个南方</w:t>
      </w:r>
      <w:del w:id="190" w:author="林 清" w:date="2018-10-09T09:49:00Z">
        <w:r>
          <w:rPr>
            <w:color w:val="008000"/>
            <w:lang w:eastAsia="zh-CN"/>
          </w:rPr>
          <w:delText>D</w:delText>
        </w:r>
      </w:del>
      <w:ins w:id="191" w:author="林 清" w:date="2018-10-09T09:49:00Z">
        <w:r>
          <w:rPr>
            <w:color w:val="008000"/>
            <w:lang w:eastAsia="zh-CN"/>
          </w:rPr>
          <w:t>①</w:t>
        </w:r>
      </w:ins>
      <w:r>
        <w:rPr>
          <w:lang w:eastAsia="zh-CN"/>
        </w:rPr>
        <w:t>。</w:t>
      </w:r>
    </w:p>
    <w:p>
      <w:pPr>
        <w:rPr>
          <w:lang w:eastAsia="zh-CN"/>
        </w:rPr>
      </w:pPr>
      <w:r>
        <w:rPr>
          <w:color w:val="FF0000"/>
          <w:lang w:eastAsia="zh-CN"/>
        </w:rPr>
        <w:t>（</w:t>
      </w:r>
      <w:r>
        <w:rPr>
          <w:color w:val="008000"/>
          <w:lang w:eastAsia="zh-CN"/>
        </w:rPr>
        <w:t>3</w:t>
      </w:r>
      <w:r>
        <w:rPr>
          <w:lang w:eastAsia="zh-CN"/>
        </w:rPr>
        <w:t>）顽固势力尚相当强大阻碍进行，而全国正值逆流日</w:t>
      </w:r>
    </w:p>
    <w:p>
      <w:pPr>
        <w:rPr>
          <w:lang w:eastAsia="zh-CN"/>
        </w:rPr>
      </w:pPr>
      <w:r>
        <w:rPr>
          <w:lang w:eastAsia="zh-CN"/>
        </w:rPr>
        <w:t>益严重时期</w:t>
      </w:r>
      <w:r>
        <w:rPr>
          <w:color w:val="0000E1"/>
          <w:lang w:eastAsia="zh-CN"/>
        </w:rPr>
        <w:t>，</w:t>
      </w:r>
      <w:r>
        <w:rPr>
          <w:lang w:eastAsia="zh-CN"/>
        </w:rPr>
        <w:t>不比前期易于扩大。</w:t>
      </w:r>
    </w:p>
    <w:p>
      <w:pPr>
        <w:rPr>
          <w:lang w:eastAsia="zh-CN"/>
        </w:rPr>
      </w:pPr>
      <w:r>
        <w:rPr>
          <w:lang w:eastAsia="zh-CN"/>
        </w:rPr>
        <w:t>但这些困难条件是可以克服的。因此，省委基本上同意</w:t>
      </w:r>
    </w:p>
    <w:p>
      <w:pPr>
        <w:rPr>
          <w:lang w:eastAsia="zh-CN"/>
        </w:rPr>
      </w:pPr>
      <w:r>
        <w:rPr>
          <w:lang w:eastAsia="zh-CN"/>
        </w:rPr>
        <w:t>中央意见，琼崖冯部应以全岛为对象，作长期计划，大胆</w:t>
      </w:r>
      <w:r>
        <w:rPr>
          <w:color w:val="808080"/>
          <w:lang w:eastAsia="zh-CN"/>
        </w:rPr>
        <w:t>干</w:t>
      </w:r>
    </w:p>
    <w:p>
      <w:pPr>
        <w:rPr>
          <w:lang w:eastAsia="zh-CN"/>
        </w:rPr>
      </w:pPr>
      <w:r>
        <w:rPr>
          <w:lang w:eastAsia="zh-CN"/>
        </w:rPr>
        <w:t>去，在今年扩大到一万人，并大办干部学校，争取各县政</w:t>
      </w:r>
    </w:p>
    <w:p>
      <w:pPr>
        <w:rPr>
          <w:lang w:eastAsia="zh-CN"/>
        </w:rPr>
      </w:pPr>
      <w:r>
        <w:rPr>
          <w:lang w:eastAsia="zh-CN"/>
        </w:rPr>
        <w:t>权，联合左翼与中间分子，不顾顽固势力的阻碍，一切依靠</w:t>
      </w:r>
    </w:p>
    <w:p>
      <w:pPr>
        <w:rPr>
          <w:lang w:eastAsia="zh-CN"/>
        </w:rPr>
      </w:pPr>
      <w:r>
        <w:rPr>
          <w:lang w:eastAsia="zh-CN"/>
        </w:rPr>
        <w:t>民众与华侨。不过在上半年人还只能是准备大发展的过程，</w:t>
      </w:r>
    </w:p>
    <w:p>
      <w:pPr>
        <w:rPr>
          <w:lang w:eastAsia="zh-CN"/>
        </w:rPr>
      </w:pPr>
      <w:r>
        <w:rPr>
          <w:lang w:eastAsia="zh-CN"/>
        </w:rPr>
        <w:t>先巩固与提高现有部队质量，大量训练干部，是必要的准备</w:t>
      </w:r>
    </w:p>
    <w:p>
      <w:pPr>
        <w:rPr>
          <w:lang w:eastAsia="zh-CN"/>
        </w:rPr>
      </w:pPr>
      <w:r>
        <w:rPr>
          <w:lang w:eastAsia="zh-CN"/>
        </w:rPr>
        <w:t>步骤。方式上还需要注意必要的在国民党形势下去作准备工</w:t>
      </w:r>
    </w:p>
    <w:p>
      <w:pPr>
        <w:rPr>
          <w:lang w:eastAsia="zh-CN"/>
        </w:rPr>
      </w:pPr>
      <w:r>
        <w:rPr>
          <w:lang w:eastAsia="zh-CN"/>
        </w:rPr>
        <w:t>作，而避免敌人过早的警惕。</w:t>
      </w:r>
    </w:p>
    <w:p>
      <w:pPr>
        <w:rPr>
          <w:lang w:eastAsia="zh-CN"/>
        </w:rPr>
      </w:pPr>
      <w:r>
        <w:rPr>
          <w:lang w:eastAsia="zh-CN"/>
        </w:rPr>
        <w:t>同时，在琼这样</w:t>
      </w:r>
      <w:r>
        <w:rPr>
          <w:color w:val="808080"/>
          <w:lang w:eastAsia="zh-CN"/>
        </w:rPr>
        <w:t>干</w:t>
      </w:r>
      <w:r>
        <w:rPr>
          <w:lang w:eastAsia="zh-CN"/>
        </w:rPr>
        <w:t>的目的，仍然是以长期坚持琼本身的</w:t>
      </w:r>
    </w:p>
    <w:p>
      <w:pPr>
        <w:rPr>
          <w:lang w:eastAsia="zh-CN"/>
        </w:rPr>
      </w:pPr>
      <w:r>
        <w:rPr>
          <w:lang w:eastAsia="zh-CN"/>
        </w:rPr>
        <w:t>抗战，争取党在南方影响的的扩大，争取几百万华侨为主。</w:t>
      </w:r>
    </w:p>
    <w:p>
      <w:pPr>
        <w:rPr>
          <w:lang w:eastAsia="zh-CN"/>
        </w:rPr>
      </w:pPr>
      <w:r>
        <w:rPr>
          <w:lang w:eastAsia="zh-CN"/>
        </w:rPr>
        <w:t>对于内地只能相当做到供给干部一点上，而不能在力量上有</w:t>
      </w:r>
    </w:p>
    <w:p>
      <w:pPr>
        <w:rPr>
          <w:lang w:eastAsia="zh-CN"/>
        </w:rPr>
      </w:pPr>
      <w:r>
        <w:rPr>
          <w:lang w:eastAsia="zh-CN"/>
        </w:rPr>
        <w:t>所多求。然而这还必须先解决两个问题:（1）要求南局或中</w:t>
      </w:r>
    </w:p>
    <w:p>
      <w:pPr>
        <w:rPr>
          <w:lang w:eastAsia="zh-CN"/>
        </w:rPr>
      </w:pPr>
      <w:r>
        <w:rPr>
          <w:lang w:eastAsia="zh-CN"/>
        </w:rPr>
        <w:t>央给琼一个军事干部，能主办干部学校的。（2）要香港的上</w:t>
      </w:r>
    </w:p>
    <w:p>
      <w:pPr>
        <w:rPr>
          <w:lang w:eastAsia="zh-CN"/>
        </w:rPr>
      </w:pPr>
      <w:r>
        <w:rPr>
          <w:lang w:eastAsia="zh-CN"/>
        </w:rPr>
        <w:t>①原文如此。</w:t>
      </w:r>
    </w:p>
    <w:p>
      <w:pPr>
        <w:rPr>
          <w:lang w:eastAsia="zh-CN"/>
        </w:rPr>
      </w:pPr>
      <w:r>
        <w:rPr>
          <w:lang w:eastAsia="zh-CN"/>
        </w:rPr>
        <w:t>2</w:t>
      </w:r>
      <w:r>
        <w:rPr>
          <w:color w:val="008000"/>
          <w:lang w:eastAsia="zh-CN"/>
        </w:rPr>
        <w:t>5</w:t>
      </w:r>
      <w:r>
        <w:rPr>
          <w:lang w:eastAsia="zh-CN"/>
        </w:rPr>
        <w:t>4</w:t>
      </w:r>
    </w:p>
    <w:p>
      <w:pPr>
        <w:rPr>
          <w:lang w:eastAsia="zh-CN"/>
        </w:rPr>
      </w:pPr>
      <w:r>
        <w:rPr>
          <w:lang w:eastAsia="zh-CN"/>
        </w:rPr>
        <w:t>层活动上多给琼以募捐宣传和找各种技术人材上的帮助，及</w:t>
      </w:r>
    </w:p>
    <w:p>
      <w:pPr>
        <w:rPr>
          <w:lang w:eastAsia="zh-CN"/>
        </w:rPr>
      </w:pPr>
      <w:r>
        <w:rPr>
          <w:lang w:eastAsia="zh-CN"/>
        </w:rPr>
        <w:t>购买军用必需品的帮助。</w:t>
      </w:r>
    </w:p>
    <w:p>
      <w:pPr>
        <w:rPr>
          <w:lang w:eastAsia="zh-CN"/>
        </w:rPr>
      </w:pPr>
      <w:r>
        <w:rPr>
          <w:lang w:eastAsia="zh-CN"/>
        </w:rPr>
        <w:t>总结以上各地游击战争工作的经验教训是:</w:t>
      </w:r>
    </w:p>
    <w:p>
      <w:pPr>
        <w:rPr>
          <w:lang w:eastAsia="zh-CN"/>
        </w:rPr>
      </w:pPr>
      <w:r>
        <w:rPr>
          <w:lang w:eastAsia="zh-CN"/>
        </w:rPr>
        <w:t>第一，在华南游击战争是可以发展起来的。在华南虽然</w:t>
      </w:r>
    </w:p>
    <w:p>
      <w:pPr>
        <w:rPr>
          <w:lang w:eastAsia="zh-CN"/>
        </w:rPr>
      </w:pPr>
      <w:r>
        <w:rPr>
          <w:lang w:eastAsia="zh-CN"/>
        </w:rPr>
        <w:t>是在完全友党统治下，虽然是与国际关系复杂，虽然党在华</w:t>
      </w:r>
    </w:p>
    <w:p>
      <w:pPr>
        <w:rPr>
          <w:lang w:eastAsia="zh-CN"/>
        </w:rPr>
      </w:pPr>
      <w:r>
        <w:rPr>
          <w:lang w:eastAsia="zh-CN"/>
        </w:rPr>
        <w:t>南原来没有武装基础，党组织是新建起来，军事经验少等，</w:t>
      </w:r>
    </w:p>
    <w:p>
      <w:pPr>
        <w:rPr>
          <w:lang w:eastAsia="zh-CN"/>
        </w:rPr>
      </w:pPr>
      <w:r>
        <w:rPr>
          <w:lang w:eastAsia="zh-CN"/>
        </w:rPr>
        <w:t>要困难些，但仍然有我发展武装基础的条件。因为友党在还</w:t>
      </w:r>
    </w:p>
    <w:p>
      <w:pPr>
        <w:rPr>
          <w:lang w:eastAsia="zh-CN"/>
        </w:rPr>
      </w:pPr>
      <w:r>
        <w:rPr>
          <w:lang w:eastAsia="zh-CN"/>
        </w:rPr>
        <w:t>继续抗战情况下，是要求发展游【击】战和比较用开明态度</w:t>
      </w:r>
    </w:p>
    <w:p>
      <w:pPr>
        <w:rPr>
          <w:lang w:eastAsia="zh-CN"/>
        </w:rPr>
      </w:pPr>
      <w:r>
        <w:rPr>
          <w:lang w:eastAsia="zh-CN"/>
        </w:rPr>
        <w:t>的，这特别在广东。同时今天当局并不十分感到我们武装力</w:t>
      </w:r>
    </w:p>
    <w:p>
      <w:pPr>
        <w:rPr>
          <w:lang w:eastAsia="zh-CN"/>
        </w:rPr>
      </w:pPr>
      <w:r>
        <w:rPr>
          <w:lang w:eastAsia="zh-CN"/>
        </w:rPr>
        <w:t>量对他的威胁（因为小），再加上能注意统战工作与政策，</w:t>
      </w:r>
    </w:p>
    <w:p>
      <w:pPr>
        <w:rPr>
          <w:lang w:eastAsia="zh-CN"/>
        </w:rPr>
      </w:pPr>
      <w:r>
        <w:rPr>
          <w:lang w:eastAsia="zh-CN"/>
        </w:rPr>
        <w:t>多争取同情者，在目前多注意同情者的帮助，能注意到党的</w:t>
      </w:r>
    </w:p>
    <w:p>
      <w:pPr>
        <w:rPr>
          <w:lang w:eastAsia="zh-CN"/>
        </w:rPr>
      </w:pPr>
      <w:r>
        <w:rPr>
          <w:lang w:eastAsia="zh-CN"/>
        </w:rPr>
        <w:t>面目与组织的秘密，能坚持在</w:t>
      </w:r>
      <w:r>
        <w:rPr>
          <w:color w:val="FF0000"/>
          <w:lang w:eastAsia="zh-CN"/>
        </w:rPr>
        <w:t>沦</w:t>
      </w:r>
      <w:r>
        <w:rPr>
          <w:lang w:eastAsia="zh-CN"/>
        </w:rPr>
        <w:t>陷区前线上活动，而随着日</w:t>
      </w:r>
    </w:p>
    <w:p>
      <w:pPr>
        <w:rPr>
          <w:lang w:eastAsia="zh-CN"/>
        </w:rPr>
      </w:pPr>
      <w:r>
        <w:rPr>
          <w:lang w:eastAsia="zh-CN"/>
        </w:rPr>
        <w:t>寇的进攻形势去发展（在目前）。如东莞、惠阳游击队虽然</w:t>
      </w:r>
    </w:p>
    <w:p>
      <w:pPr>
        <w:rPr>
          <w:lang w:eastAsia="zh-CN"/>
        </w:rPr>
      </w:pPr>
      <w:r>
        <w:rPr>
          <w:lang w:eastAsia="zh-CN"/>
        </w:rPr>
        <w:t>当局很注意，但当局在对敌上要依靠游击队（东莞县长说如</w:t>
      </w:r>
    </w:p>
    <w:p>
      <w:pPr>
        <w:rPr>
          <w:lang w:eastAsia="zh-CN"/>
        </w:rPr>
      </w:pPr>
      <w:r>
        <w:rPr>
          <w:lang w:eastAsia="zh-CN"/>
        </w:rPr>
        <w:t>果还要抗战，如果要东莞县府存在敌后，便不能解散游</w:t>
      </w:r>
    </w:p>
    <w:p>
      <w:pPr>
        <w:rPr>
          <w:lang w:eastAsia="zh-CN"/>
        </w:rPr>
      </w:pPr>
      <w:r>
        <w:rPr>
          <w:lang w:eastAsia="zh-CN"/>
        </w:rPr>
        <w:t>【击】队；如曾生部对惠阳、淡水的保卫；如王毅对冯部；</w:t>
      </w:r>
    </w:p>
    <w:p>
      <w:pPr>
        <w:rPr>
          <w:lang w:eastAsia="zh-CN"/>
        </w:rPr>
      </w:pPr>
      <w:r>
        <w:rPr>
          <w:lang w:eastAsia="zh-CN"/>
        </w:rPr>
        <w:t>又如当局也曾认东江游【击】队力量小，尚可争取）。</w:t>
      </w:r>
    </w:p>
    <w:p>
      <w:pPr>
        <w:rPr>
          <w:lang w:eastAsia="zh-CN"/>
        </w:rPr>
      </w:pPr>
      <w:r>
        <w:rPr>
          <w:lang w:eastAsia="zh-CN"/>
        </w:rPr>
        <w:t>再则，虽然是在南海、顺德、三水这些河川纵横的地区</w:t>
      </w:r>
    </w:p>
    <w:p>
      <w:pPr>
        <w:rPr>
          <w:lang w:eastAsia="zh-CN"/>
        </w:rPr>
      </w:pPr>
      <w:r>
        <w:rPr>
          <w:lang w:eastAsia="zh-CN"/>
        </w:rPr>
        <w:t>里也是可以存在与发展的，这一信心的建立在广东是有非常</w:t>
      </w:r>
    </w:p>
    <w:p>
      <w:pPr>
        <w:rPr>
          <w:lang w:eastAsia="zh-CN"/>
        </w:rPr>
      </w:pPr>
      <w:r>
        <w:rPr>
          <w:lang w:eastAsia="zh-CN"/>
        </w:rPr>
        <w:t>重要意义的。如中区党的干部一直到最近看到南顺三游</w:t>
      </w:r>
    </w:p>
    <w:p>
      <w:pPr>
        <w:rPr>
          <w:lang w:eastAsia="zh-CN"/>
        </w:rPr>
      </w:pPr>
      <w:r>
        <w:rPr>
          <w:lang w:eastAsia="zh-CN"/>
        </w:rPr>
        <w:t>【击】队存在发展的事实，而又看到非</w:t>
      </w:r>
      <w:r>
        <w:rPr>
          <w:color w:val="FF0000"/>
          <w:lang w:eastAsia="zh-CN"/>
        </w:rPr>
        <w:t>沦</w:t>
      </w:r>
      <w:r>
        <w:rPr>
          <w:lang w:eastAsia="zh-CN"/>
        </w:rPr>
        <w:t>陷区更难于发展的</w:t>
      </w:r>
    </w:p>
    <w:p>
      <w:pPr>
        <w:rPr>
          <w:lang w:eastAsia="zh-CN"/>
        </w:rPr>
      </w:pPr>
      <w:r>
        <w:rPr>
          <w:lang w:eastAsia="zh-CN"/>
        </w:rPr>
        <w:t>事实证明，而更注意与相信了。</w:t>
      </w:r>
    </w:p>
    <w:p>
      <w:pPr>
        <w:rPr>
          <w:lang w:eastAsia="zh-CN"/>
        </w:rPr>
      </w:pPr>
      <w:r>
        <w:rPr>
          <w:lang w:eastAsia="zh-CN"/>
        </w:rPr>
        <w:t>第二，在广东发展游击战争的一般组织目的，主要点今</w:t>
      </w:r>
    </w:p>
    <w:p>
      <w:pPr>
        <w:rPr>
          <w:lang w:eastAsia="zh-CN"/>
        </w:rPr>
      </w:pPr>
      <w:r>
        <w:rPr>
          <w:lang w:eastAsia="zh-CN"/>
        </w:rPr>
        <w:t>天不应是要组织几多几多武装力量出来，即是说主要不是从</w:t>
      </w:r>
    </w:p>
    <w:p>
      <w:pPr>
        <w:rPr>
          <w:lang w:eastAsia="zh-CN"/>
        </w:rPr>
      </w:pPr>
      <w:r>
        <w:rPr>
          <w:lang w:eastAsia="zh-CN"/>
        </w:rPr>
        <w:t>数量上去评价他。而今天主要是:（</w:t>
      </w:r>
      <w:r>
        <w:rPr>
          <w:color w:val="FF0000"/>
          <w:lang w:eastAsia="zh-CN"/>
        </w:rPr>
        <w:t>1</w:t>
      </w:r>
      <w:r>
        <w:rPr>
          <w:lang w:eastAsia="zh-CN"/>
        </w:rPr>
        <w:t>）建立武装精干的基</w:t>
      </w:r>
    </w:p>
    <w:p>
      <w:pPr>
        <w:rPr>
          <w:lang w:eastAsia="zh-CN"/>
        </w:rPr>
      </w:pPr>
      <w:r>
        <w:rPr>
          <w:lang w:eastAsia="zh-CN"/>
        </w:rPr>
        <w:t>础。（2）在这基础上和实践上锻炼与训练干部和准备经验，</w:t>
      </w:r>
    </w:p>
    <w:p>
      <w:pPr>
        <w:rPr>
          <w:lang w:eastAsia="zh-CN"/>
        </w:rPr>
      </w:pPr>
      <w:r>
        <w:rPr>
          <w:lang w:eastAsia="zh-CN"/>
        </w:rPr>
        <w:t>255</w:t>
      </w:r>
    </w:p>
    <w:p>
      <w:pPr>
        <w:rPr>
          <w:lang w:eastAsia="zh-CN"/>
        </w:rPr>
      </w:pPr>
      <w:r>
        <w:rPr>
          <w:lang w:eastAsia="zh-CN"/>
        </w:rPr>
        <w:t>并在这掩护下较易于较大量的训练干部。（3）在这基础上经</w:t>
      </w:r>
    </w:p>
    <w:p>
      <w:pPr>
        <w:rPr>
          <w:lang w:eastAsia="zh-CN"/>
        </w:rPr>
      </w:pPr>
      <w:r>
        <w:rPr>
          <w:lang w:eastAsia="zh-CN"/>
        </w:rPr>
        <w:t>过这些干部与党员建立群众中的信仰，扩大影响与争取群众</w:t>
      </w:r>
    </w:p>
    <w:p>
      <w:pPr>
        <w:rPr>
          <w:lang w:eastAsia="zh-CN"/>
        </w:rPr>
      </w:pPr>
      <w:r>
        <w:rPr>
          <w:lang w:eastAsia="zh-CN"/>
        </w:rPr>
        <w:t>特别是华侨，便于目前主要组织力量一党与群众力量的发</w:t>
      </w:r>
    </w:p>
    <w:p>
      <w:pPr>
        <w:rPr>
          <w:lang w:eastAsia="zh-CN"/>
        </w:rPr>
      </w:pPr>
      <w:r>
        <w:rPr>
          <w:lang w:eastAsia="zh-CN"/>
        </w:rPr>
        <w:t>展。（4）多配合帮助同情者与中间力量、地方力量，以达到</w:t>
      </w:r>
    </w:p>
    <w:p>
      <w:pPr>
        <w:rPr>
          <w:lang w:eastAsia="zh-CN"/>
        </w:rPr>
      </w:pPr>
      <w:r>
        <w:rPr>
          <w:lang w:eastAsia="zh-CN"/>
        </w:rPr>
        <w:t>在整个统战组织上争取这些人的目的，也是重要的。因为在</w:t>
      </w:r>
    </w:p>
    <w:p>
      <w:pPr>
        <w:rPr>
          <w:lang w:eastAsia="zh-CN"/>
        </w:rPr>
      </w:pPr>
      <w:r>
        <w:rPr>
          <w:lang w:eastAsia="zh-CN"/>
        </w:rPr>
        <w:t>某种情况下，这些中间力量是要求我们不仅有政策上的帮</w:t>
      </w:r>
    </w:p>
    <w:p>
      <w:pPr>
        <w:rPr>
          <w:lang w:eastAsia="zh-CN"/>
        </w:rPr>
      </w:pPr>
      <w:r>
        <w:rPr>
          <w:lang w:eastAsia="zh-CN"/>
        </w:rPr>
        <w:t>助，也要求实力的帮助。在游【击】战的发展使命和帮助正</w:t>
      </w:r>
    </w:p>
    <w:p>
      <w:pPr>
        <w:rPr>
          <w:lang w:eastAsia="zh-CN"/>
        </w:rPr>
      </w:pPr>
      <w:r>
        <w:rPr>
          <w:lang w:eastAsia="zh-CN"/>
        </w:rPr>
        <w:t>规军作战上也是这样，只要这一实力发展上善于按照环境而</w:t>
      </w:r>
    </w:p>
    <w:p>
      <w:pPr>
        <w:rPr>
          <w:lang w:eastAsia="zh-CN"/>
        </w:rPr>
      </w:pPr>
      <w:r>
        <w:rPr>
          <w:lang w:eastAsia="zh-CN"/>
        </w:rPr>
        <w:t>不过分。其已经暴露了的游【击】队也不是以发展数量为主</w:t>
      </w:r>
    </w:p>
    <w:p>
      <w:pPr>
        <w:rPr>
          <w:lang w:eastAsia="zh-CN"/>
        </w:rPr>
      </w:pPr>
      <w:r>
        <w:rPr>
          <w:lang w:eastAsia="zh-CN"/>
        </w:rPr>
        <w:t>要目的，而以扩大影响为目的。（5）至于琼岛又更不同。</w:t>
      </w:r>
    </w:p>
    <w:p>
      <w:pPr>
        <w:rPr>
          <w:lang w:eastAsia="zh-CN"/>
        </w:rPr>
      </w:pPr>
      <w:r>
        <w:rPr>
          <w:lang w:eastAsia="zh-CN"/>
        </w:rPr>
        <w:t>第三，因为环境与主观力量的关系，在广东游击战争与</w:t>
      </w:r>
    </w:p>
    <w:p>
      <w:pPr>
        <w:rPr>
          <w:lang w:eastAsia="zh-CN"/>
        </w:rPr>
      </w:pPr>
      <w:r>
        <w:rPr>
          <w:lang w:eastAsia="zh-CN"/>
        </w:rPr>
        <w:t>力量的建立，必须准备长期在友党统治下积蓄，必须用当局</w:t>
      </w:r>
    </w:p>
    <w:p>
      <w:pPr>
        <w:rPr>
          <w:lang w:eastAsia="zh-CN"/>
        </w:rPr>
      </w:pPr>
      <w:r>
        <w:rPr>
          <w:lang w:eastAsia="zh-CN"/>
        </w:rPr>
        <w:t>的名义，不暴露面目</w:t>
      </w:r>
      <w:r>
        <w:rPr>
          <w:color w:val="808080"/>
          <w:lang w:eastAsia="zh-CN"/>
        </w:rPr>
        <w:t>，</w:t>
      </w:r>
      <w:r>
        <w:rPr>
          <w:lang w:eastAsia="zh-CN"/>
        </w:rPr>
        <w:t>多争取中间分子与进步分子来领导。</w:t>
      </w:r>
    </w:p>
    <w:p>
      <w:pPr>
        <w:rPr>
          <w:lang w:eastAsia="zh-CN"/>
        </w:rPr>
      </w:pPr>
      <w:r>
        <w:rPr>
          <w:lang w:eastAsia="zh-CN"/>
        </w:rPr>
        <w:t>同时必须注意实力、统战、民众基础与政权中工作、党的领</w:t>
      </w:r>
    </w:p>
    <w:p>
      <w:pPr>
        <w:rPr>
          <w:lang w:eastAsia="zh-CN"/>
        </w:rPr>
      </w:pPr>
      <w:r>
        <w:rPr>
          <w:lang w:eastAsia="zh-CN"/>
        </w:rPr>
        <w:t>导等各方面的适当配合发展，慎重的干，其已经暴露的力</w:t>
      </w:r>
    </w:p>
    <w:p>
      <w:pPr>
        <w:rPr>
          <w:lang w:eastAsia="zh-CN"/>
        </w:rPr>
      </w:pPr>
      <w:r>
        <w:rPr>
          <w:lang w:eastAsia="zh-CN"/>
        </w:rPr>
        <w:t>量，则更要注意这些配合的条件。</w:t>
      </w:r>
    </w:p>
    <w:p>
      <w:pPr>
        <w:rPr>
          <w:lang w:eastAsia="zh-CN"/>
        </w:rPr>
      </w:pPr>
      <w:r>
        <w:rPr>
          <w:lang w:eastAsia="zh-CN"/>
        </w:rPr>
        <w:t>第四，在广东游击战的发展上，必须很大的争取与依靠</w:t>
      </w:r>
    </w:p>
    <w:p>
      <w:pPr>
        <w:rPr>
          <w:lang w:eastAsia="zh-CN"/>
        </w:rPr>
      </w:pPr>
      <w:r>
        <w:rPr>
          <w:lang w:eastAsia="zh-CN"/>
        </w:rPr>
        <w:t>华侨的物质和精神的帮助。现在好些游击队的存在就是这</w:t>
      </w:r>
    </w:p>
    <w:p>
      <w:pPr>
        <w:rPr>
          <w:lang w:eastAsia="zh-CN"/>
        </w:rPr>
      </w:pPr>
      <w:r>
        <w:rPr>
          <w:lang w:eastAsia="zh-CN"/>
        </w:rPr>
        <w:t>样。</w:t>
      </w:r>
    </w:p>
    <w:p>
      <w:pPr>
        <w:rPr>
          <w:lang w:eastAsia="zh-CN"/>
        </w:rPr>
      </w:pPr>
      <w:r>
        <w:rPr>
          <w:lang w:eastAsia="zh-CN"/>
        </w:rPr>
        <w:t>第五，在环境与经费困难下，用</w:t>
      </w:r>
      <w:del w:id="192" w:author="林 清" w:date="2018-10-09T09:50:00Z">
        <w:r>
          <w:rPr>
            <w:color w:val="0000E1"/>
            <w:lang w:eastAsia="zh-CN"/>
          </w:rPr>
          <w:delText>人</w:delText>
        </w:r>
      </w:del>
      <w:ins w:id="193" w:author="林 清" w:date="2018-10-09T09:50:00Z">
        <w:r>
          <w:rPr>
            <w:rFonts w:hint="eastAsia"/>
            <w:color w:val="0000E1"/>
            <w:lang w:eastAsia="zh-CN"/>
          </w:rPr>
          <w:t>入</w:t>
        </w:r>
      </w:ins>
      <w:r>
        <w:rPr>
          <w:lang w:eastAsia="zh-CN"/>
        </w:rPr>
        <w:t>伍退伍方法是隐蔽培</w:t>
      </w:r>
    </w:p>
    <w:p>
      <w:pPr>
        <w:rPr>
          <w:lang w:eastAsia="zh-CN"/>
        </w:rPr>
      </w:pPr>
      <w:r>
        <w:rPr>
          <w:lang w:eastAsia="zh-CN"/>
        </w:rPr>
        <w:t>植武装力量的一个好方法。</w:t>
      </w:r>
    </w:p>
    <w:p>
      <w:pPr>
        <w:rPr>
          <w:lang w:eastAsia="zh-CN"/>
        </w:rPr>
      </w:pPr>
      <w:r>
        <w:rPr>
          <w:lang w:eastAsia="zh-CN"/>
        </w:rPr>
        <w:t>5.推动友军一十二集团军的进步</w:t>
      </w:r>
    </w:p>
    <w:p>
      <w:pPr>
        <w:rPr>
          <w:lang w:eastAsia="zh-CN"/>
        </w:rPr>
      </w:pPr>
      <w:r>
        <w:rPr>
          <w:lang w:eastAsia="zh-CN"/>
        </w:rPr>
        <w:t>广州失后，余汉谋欲埋头苦干，用比较进步办法复兴十</w:t>
      </w:r>
    </w:p>
    <w:p>
      <w:pPr>
        <w:rPr>
          <w:lang w:eastAsia="zh-CN"/>
        </w:rPr>
      </w:pPr>
      <w:r>
        <w:rPr>
          <w:color w:val="FF0000"/>
          <w:lang w:eastAsia="zh-CN"/>
        </w:rPr>
        <w:t>二</w:t>
      </w:r>
      <w:r>
        <w:rPr>
          <w:lang w:eastAsia="zh-CN"/>
        </w:rPr>
        <w:t>集团军，我们本着党的统战互助互让政策，曾大量帮助</w:t>
      </w:r>
    </w:p>
    <w:p>
      <w:pPr>
        <w:rPr>
          <w:lang w:eastAsia="zh-CN"/>
        </w:rPr>
      </w:pPr>
      <w:r>
        <w:rPr>
          <w:lang w:eastAsia="zh-CN"/>
        </w:rPr>
        <w:t>之。一面是由云广英及其他左翼分子向余、李（熙寰）建议</w:t>
      </w:r>
    </w:p>
    <w:p>
      <w:pPr>
        <w:rPr>
          <w:lang w:eastAsia="zh-CN"/>
        </w:rPr>
      </w:pPr>
      <w:r>
        <w:rPr>
          <w:lang w:eastAsia="zh-CN"/>
        </w:rPr>
        <w:t>整军、政治工作、民众运动、培养青年</w:t>
      </w:r>
      <w:r>
        <w:rPr>
          <w:color w:val="0000E1"/>
          <w:lang w:eastAsia="zh-CN"/>
        </w:rPr>
        <w:t>干</w:t>
      </w:r>
      <w:r>
        <w:rPr>
          <w:lang w:eastAsia="zh-CN"/>
        </w:rPr>
        <w:t>部等；一面则大量</w:t>
      </w:r>
    </w:p>
    <w:p>
      <w:pPr>
        <w:rPr>
          <w:lang w:eastAsia="zh-CN"/>
        </w:rPr>
      </w:pPr>
      <w:r>
        <w:rPr>
          <w:lang w:eastAsia="zh-CN"/>
        </w:rPr>
        <w:t>256</w:t>
      </w:r>
    </w:p>
    <w:p>
      <w:pPr>
        <w:rPr>
          <w:lang w:eastAsia="zh-CN"/>
        </w:rPr>
      </w:pPr>
      <w:r>
        <w:rPr>
          <w:lang w:eastAsia="zh-CN"/>
        </w:rPr>
        <w:t>动员进步青年加人十二集团军政治训练队和政治部工作。计</w:t>
      </w:r>
    </w:p>
    <w:p>
      <w:pPr>
        <w:rPr>
          <w:lang w:eastAsia="zh-CN"/>
        </w:rPr>
      </w:pPr>
      <w:r>
        <w:rPr>
          <w:lang w:eastAsia="zh-CN"/>
        </w:rPr>
        <w:t>动员党员一二</w:t>
      </w:r>
      <w:r>
        <w:rPr>
          <w:rFonts w:hint="eastAsia"/>
          <w:lang w:eastAsia="zh-CN"/>
        </w:rPr>
        <w:t>〇</w:t>
      </w:r>
      <w:r>
        <w:rPr>
          <w:lang w:eastAsia="zh-CN"/>
        </w:rPr>
        <w:t>【名】，抗先队员三</w:t>
      </w:r>
      <w:r>
        <w:rPr>
          <w:rFonts w:hint="eastAsia"/>
          <w:lang w:eastAsia="zh-CN"/>
        </w:rPr>
        <w:t>〇〇</w:t>
      </w:r>
      <w:r>
        <w:rPr>
          <w:lang w:eastAsia="zh-CN"/>
        </w:rPr>
        <w:t>名</w:t>
      </w:r>
      <w:r>
        <w:rPr>
          <w:color w:val="0000E1"/>
          <w:lang w:eastAsia="zh-CN"/>
        </w:rPr>
        <w:t>（</w:t>
      </w:r>
      <w:r>
        <w:rPr>
          <w:lang w:eastAsia="zh-CN"/>
        </w:rPr>
        <w:t>党员在内），多</w:t>
      </w:r>
    </w:p>
    <w:p>
      <w:pPr>
        <w:rPr>
          <w:lang w:eastAsia="zh-CN"/>
        </w:rPr>
      </w:pPr>
      <w:r>
        <w:rPr>
          <w:lang w:eastAsia="zh-CN"/>
        </w:rPr>
        <w:t>经过短时间的训练。而余、李亦能爱护如宝，给以工作。彼</w:t>
      </w:r>
    </w:p>
    <w:p>
      <w:pPr>
        <w:rPr>
          <w:lang w:eastAsia="zh-CN"/>
        </w:rPr>
      </w:pPr>
      <w:r>
        <w:rPr>
          <w:lang w:eastAsia="zh-CN"/>
        </w:rPr>
        <w:t>等年来艰苦工作，也确使十二集团军整顿到恢复战斗力，支</w:t>
      </w:r>
    </w:p>
    <w:p>
      <w:pPr>
        <w:rPr>
          <w:lang w:eastAsia="zh-CN"/>
        </w:rPr>
      </w:pPr>
      <w:r>
        <w:rPr>
          <w:lang w:eastAsia="zh-CN"/>
        </w:rPr>
        <w:t>持一年来主阵地上之作战，提高了部队与民众间的团结及</w:t>
      </w:r>
      <w:r>
        <w:rPr>
          <w:color w:val="808080"/>
          <w:lang w:eastAsia="zh-CN"/>
        </w:rPr>
        <w:t>余</w:t>
      </w:r>
    </w:p>
    <w:p>
      <w:pPr>
        <w:rPr>
          <w:lang w:eastAsia="zh-CN"/>
        </w:rPr>
      </w:pPr>
      <w:r>
        <w:rPr>
          <w:lang w:eastAsia="zh-CN"/>
        </w:rPr>
        <w:t>在广东的威信。虽然顽固分子多端的破坏，然而这一互助尚</w:t>
      </w:r>
    </w:p>
    <w:p>
      <w:pPr>
        <w:rPr>
          <w:lang w:eastAsia="zh-CN"/>
        </w:rPr>
      </w:pPr>
      <w:r>
        <w:rPr>
          <w:lang w:eastAsia="zh-CN"/>
        </w:rPr>
        <w:t>未受到大碍。特别是</w:t>
      </w:r>
      <w:del w:id="194" w:author="林 清" w:date="2018-10-09T09:06:00Z">
        <w:r>
          <w:rPr>
            <w:color w:val="008000"/>
            <w:lang w:eastAsia="zh-CN"/>
          </w:rPr>
          <w:delText>粵</w:delText>
        </w:r>
      </w:del>
      <w:ins w:id="195" w:author="林 清" w:date="2018-10-09T09:06:00Z">
        <w:r>
          <w:rPr>
            <w:color w:val="008000"/>
            <w:lang w:eastAsia="zh-CN"/>
          </w:rPr>
          <w:t>粤</w:t>
        </w:r>
      </w:ins>
      <w:r>
        <w:rPr>
          <w:lang w:eastAsia="zh-CN"/>
        </w:rPr>
        <w:t>北之役，政治工作人员在部队中与</w:t>
      </w:r>
    </w:p>
    <w:p>
      <w:pPr>
        <w:rPr>
          <w:lang w:eastAsia="zh-CN"/>
        </w:rPr>
      </w:pPr>
      <w:r>
        <w:t>余、李（熙寰）面前的信仰上都更提高。</w:t>
      </w:r>
      <w:r>
        <w:rPr>
          <w:lang w:eastAsia="zh-CN"/>
        </w:rPr>
        <w:t>余甚至表示只要这</w:t>
      </w:r>
    </w:p>
    <w:p>
      <w:pPr>
        <w:rPr>
          <w:lang w:eastAsia="zh-CN"/>
        </w:rPr>
      </w:pPr>
      <w:r>
        <w:rPr>
          <w:lang w:eastAsia="zh-CN"/>
        </w:rPr>
        <w:t>些政工人员愿带兵，愿给他们当连、排长，作下级军事</w:t>
      </w:r>
      <w:r>
        <w:rPr>
          <w:color w:val="008000"/>
          <w:lang w:eastAsia="zh-CN"/>
        </w:rPr>
        <w:t>干</w:t>
      </w:r>
    </w:p>
    <w:p>
      <w:pPr>
        <w:rPr>
          <w:lang w:eastAsia="zh-CN"/>
        </w:rPr>
      </w:pPr>
      <w:r>
        <w:rPr>
          <w:lang w:eastAsia="zh-CN"/>
        </w:rPr>
        <w:t>部，以加强其下级基干，并决【定】再招收青年四百名，要</w:t>
      </w:r>
    </w:p>
    <w:p>
      <w:pPr>
        <w:rPr>
          <w:lang w:eastAsia="zh-CN"/>
        </w:rPr>
      </w:pPr>
      <w:r>
        <w:rPr>
          <w:lang w:eastAsia="zh-CN"/>
        </w:rPr>
        <w:t>求抗先给以帮助。省委亦已</w:t>
      </w:r>
      <w:r>
        <w:rPr>
          <w:color w:val="808080"/>
          <w:lang w:eastAsia="zh-CN"/>
        </w:rPr>
        <w:t>决</w:t>
      </w:r>
      <w:r>
        <w:rPr>
          <w:lang w:eastAsia="zh-CN"/>
        </w:rPr>
        <w:t>定再给帮助，因为争取十二集</w:t>
      </w:r>
    </w:p>
    <w:p>
      <w:pPr>
        <w:rPr>
          <w:lang w:eastAsia="zh-CN"/>
        </w:rPr>
      </w:pPr>
      <w:r>
        <w:rPr>
          <w:lang w:eastAsia="zh-CN"/>
        </w:rPr>
        <w:t>团【军】的巩固与进步，不仅是争取广东主要武装力量的进</w:t>
      </w:r>
    </w:p>
    <w:p>
      <w:pPr>
        <w:rPr>
          <w:lang w:eastAsia="zh-CN"/>
        </w:rPr>
      </w:pPr>
      <w:r>
        <w:rPr>
          <w:lang w:eastAsia="zh-CN"/>
        </w:rPr>
        <w:t>步意义，而是整个统战上有重要意义的。</w:t>
      </w:r>
    </w:p>
    <w:p>
      <w:pPr>
        <w:rPr>
          <w:lang w:eastAsia="zh-CN"/>
        </w:rPr>
      </w:pPr>
      <w:r>
        <w:rPr>
          <w:lang w:eastAsia="zh-CN"/>
        </w:rPr>
        <w:t>6.训练党的军事干部及一般干部的军事教育</w:t>
      </w:r>
    </w:p>
    <w:p>
      <w:pPr>
        <w:rPr>
          <w:lang w:eastAsia="zh-CN"/>
        </w:rPr>
      </w:pPr>
      <w:r>
        <w:rPr>
          <w:lang w:eastAsia="zh-CN"/>
        </w:rPr>
        <w:t>这一工作还是做得很差的，只在省委训练班上游击战争</w:t>
      </w:r>
    </w:p>
    <w:p>
      <w:pPr>
        <w:rPr>
          <w:lang w:eastAsia="zh-CN"/>
        </w:rPr>
      </w:pPr>
      <w:r>
        <w:rPr>
          <w:lang w:eastAsia="zh-CN"/>
        </w:rPr>
        <w:t>有较好的教育，其余一般干部军事学习尚少或没有。各地训</w:t>
      </w:r>
    </w:p>
    <w:p>
      <w:pPr>
        <w:rPr>
          <w:lang w:eastAsia="zh-CN"/>
        </w:rPr>
      </w:pPr>
      <w:r>
        <w:rPr>
          <w:lang w:eastAsia="zh-CN"/>
        </w:rPr>
        <w:t>练班是一般的都有游击战争一课，但教员不好，无多大成</w:t>
      </w:r>
    </w:p>
    <w:p>
      <w:pPr>
        <w:rPr>
          <w:lang w:eastAsia="zh-CN"/>
        </w:rPr>
      </w:pPr>
      <w:r>
        <w:rPr>
          <w:lang w:eastAsia="zh-CN"/>
        </w:rPr>
        <w:t>绩。比较最有成绩的，是去年10月在东江游击队中办的军</w:t>
      </w:r>
    </w:p>
    <w:p>
      <w:pPr>
        <w:rPr>
          <w:lang w:eastAsia="zh-CN"/>
        </w:rPr>
      </w:pPr>
      <w:r>
        <w:rPr>
          <w:lang w:eastAsia="zh-CN"/>
        </w:rPr>
        <w:t>事干部训练班，李崇主持的，人数三十人，时间三个月，主</w:t>
      </w:r>
    </w:p>
    <w:p>
      <w:pPr>
        <w:rPr>
          <w:lang w:eastAsia="zh-CN"/>
        </w:rPr>
      </w:pPr>
      <w:r>
        <w:rPr>
          <w:lang w:eastAsia="zh-CN"/>
        </w:rPr>
        <w:t>要是现游击队的干部。现正办第二期，半数是各地的干部，</w:t>
      </w:r>
    </w:p>
    <w:p>
      <w:pPr>
        <w:rPr>
          <w:lang w:eastAsia="zh-CN"/>
        </w:rPr>
      </w:pPr>
      <w:r>
        <w:rPr>
          <w:lang w:eastAsia="zh-CN"/>
        </w:rPr>
        <w:t>半数是现游击队干部。</w:t>
      </w:r>
    </w:p>
    <w:p>
      <w:pPr>
        <w:rPr>
          <w:lang w:eastAsia="zh-CN"/>
        </w:rPr>
      </w:pPr>
      <w:r>
        <w:rPr>
          <w:lang w:eastAsia="zh-CN"/>
        </w:rPr>
        <w:t>7.省委本身抗战动员部尚未建立起来是一最大缺点。</w:t>
      </w:r>
    </w:p>
    <w:p>
      <w:pPr>
        <w:rPr>
          <w:lang w:eastAsia="zh-CN"/>
        </w:rPr>
      </w:pPr>
      <w:r>
        <w:rPr>
          <w:lang w:eastAsia="zh-CN"/>
        </w:rPr>
        <w:t>各地对于游击区与游击队的工作还是忽视的态度，特别是北</w:t>
      </w:r>
    </w:p>
    <w:p>
      <w:pPr>
        <w:rPr>
          <w:lang w:eastAsia="zh-CN"/>
        </w:rPr>
      </w:pPr>
      <w:r>
        <w:rPr>
          <w:lang w:eastAsia="zh-CN"/>
        </w:rPr>
        <w:t>江、中区，至于南路的情况还不大清楚，故报告中多未提</w:t>
      </w:r>
    </w:p>
    <w:p>
      <w:pPr>
        <w:rPr>
          <w:lang w:eastAsia="zh-CN"/>
        </w:rPr>
      </w:pPr>
      <w:r>
        <w:rPr>
          <w:lang w:eastAsia="zh-CN"/>
        </w:rPr>
        <w:t>及，但在遂溪县则对游击战术的学习、民众武装组织工作，</w:t>
      </w:r>
    </w:p>
    <w:p>
      <w:pPr>
        <w:rPr>
          <w:lang w:eastAsia="zh-CN"/>
        </w:rPr>
      </w:pPr>
      <w:r>
        <w:rPr>
          <w:lang w:eastAsia="zh-CN"/>
        </w:rPr>
        <w:t>从他们的报告中看出是算注意和有初步成绩的。</w:t>
      </w:r>
    </w:p>
    <w:p>
      <w:pPr>
        <w:rPr>
          <w:lang w:eastAsia="zh-CN"/>
        </w:rPr>
      </w:pPr>
      <w:r>
        <w:rPr>
          <w:lang w:eastAsia="zh-CN"/>
        </w:rPr>
        <w:t>257</w:t>
      </w:r>
    </w:p>
    <w:p>
      <w:pPr>
        <w:rPr>
          <w:lang w:eastAsia="zh-CN"/>
        </w:rPr>
      </w:pPr>
      <w:r>
        <w:rPr>
          <w:lang w:eastAsia="zh-CN"/>
        </w:rPr>
        <w:t>二、一年来广东逆流的发展</w:t>
      </w:r>
    </w:p>
    <w:p>
      <w:pPr>
        <w:rPr>
          <w:lang w:eastAsia="zh-CN"/>
        </w:rPr>
      </w:pPr>
      <w:r>
        <w:rPr>
          <w:lang w:eastAsia="zh-CN"/>
        </w:rPr>
        <w:t>甲、曲江的新气象</w:t>
      </w:r>
    </w:p>
    <w:p>
      <w:pPr>
        <w:rPr>
          <w:lang w:eastAsia="zh-CN"/>
        </w:rPr>
      </w:pPr>
      <w:r>
        <w:rPr>
          <w:lang w:eastAsia="zh-CN"/>
        </w:rPr>
        <w:t>广东过去虽曾在某些方面较为开明，但实际上一向分歧</w:t>
      </w:r>
    </w:p>
    <w:p>
      <w:pPr>
        <w:rPr>
          <w:lang w:eastAsia="zh-CN"/>
        </w:rPr>
      </w:pPr>
      <w:r>
        <w:rPr>
          <w:lang w:eastAsia="zh-CN"/>
        </w:rPr>
        <w:t>与腐败，广州失陷，此种现象即完全暴露且日益严重。当时</w:t>
      </w:r>
    </w:p>
    <w:p>
      <w:pPr>
        <w:rPr>
          <w:lang w:eastAsia="zh-CN"/>
        </w:rPr>
      </w:pPr>
      <w:r>
        <w:rPr>
          <w:lang w:eastAsia="zh-CN"/>
        </w:rPr>
        <w:t>四路军败退北江，以翁源为中心收容整理。而吴铁城则逃奔</w:t>
      </w:r>
    </w:p>
    <w:p>
      <w:pPr>
        <w:rPr>
          <w:lang w:eastAsia="zh-CN"/>
        </w:rPr>
      </w:pPr>
      <w:r>
        <w:rPr>
          <w:lang w:eastAsia="zh-CN"/>
        </w:rPr>
        <w:t>连县只【准】备再退湘桂。曾养甫则退西江广宁，以税警团</w:t>
      </w:r>
    </w:p>
    <w:p>
      <w:pPr>
        <w:rPr>
          <w:lang w:eastAsia="zh-CN"/>
        </w:rPr>
      </w:pPr>
      <w:r>
        <w:rPr>
          <w:lang w:eastAsia="zh-CN"/>
        </w:rPr>
        <w:t>势力强夺西江各县政权，并促各县民团收缴余部枪械，自设</w:t>
      </w:r>
    </w:p>
    <w:p>
      <w:pPr>
        <w:rPr>
          <w:lang w:eastAsia="zh-CN"/>
        </w:rPr>
      </w:pPr>
      <w:r>
        <w:rPr>
          <w:lang w:eastAsia="zh-CN"/>
        </w:rPr>
        <w:t>游击司令，完全不听余的指挥，到处散布打击余之言论，余</w:t>
      </w:r>
    </w:p>
    <w:p>
      <w:pPr>
        <w:rPr>
          <w:lang w:eastAsia="zh-CN"/>
        </w:rPr>
      </w:pPr>
      <w:r>
        <w:rPr>
          <w:lang w:eastAsia="zh-CN"/>
        </w:rPr>
        <w:t>亦在广宁设绥署行营与之对抗。至于省市党部与政府大多都</w:t>
      </w:r>
    </w:p>
    <w:p>
      <w:pPr>
        <w:rPr>
          <w:lang w:eastAsia="zh-CN"/>
        </w:rPr>
      </w:pPr>
      <w:r>
        <w:rPr>
          <w:lang w:eastAsia="zh-CN"/>
        </w:rPr>
        <w:t>早已逃避港</w:t>
      </w:r>
      <w:r>
        <w:rPr>
          <w:color w:val="008000"/>
          <w:lang w:eastAsia="zh-CN"/>
        </w:rPr>
        <w:t>澳</w:t>
      </w:r>
      <w:r>
        <w:rPr>
          <w:lang w:eastAsia="zh-CN"/>
        </w:rPr>
        <w:t>....到处紊乱、各自为政，严重异常。</w:t>
      </w:r>
    </w:p>
    <w:p>
      <w:pPr>
        <w:rPr>
          <w:lang w:eastAsia="zh-CN"/>
        </w:rPr>
      </w:pPr>
      <w:r>
        <w:rPr>
          <w:lang w:eastAsia="zh-CN"/>
        </w:rPr>
        <w:t>至12月（1938年）各方才稍稳定。1月张发奎</w:t>
      </w:r>
      <w:r>
        <w:rPr>
          <w:color w:val="FF0000"/>
          <w:lang w:eastAsia="zh-CN"/>
        </w:rPr>
        <w:t>入</w:t>
      </w:r>
      <w:r>
        <w:rPr>
          <w:color w:val="808080"/>
          <w:lang w:eastAsia="zh-CN"/>
        </w:rPr>
        <w:t>粤</w:t>
      </w:r>
      <w:r>
        <w:rPr>
          <w:lang w:eastAsia="zh-CN"/>
        </w:rPr>
        <w:t>，</w:t>
      </w:r>
    </w:p>
    <w:p>
      <w:pPr>
        <w:rPr>
          <w:lang w:eastAsia="zh-CN"/>
        </w:rPr>
      </w:pPr>
      <w:r>
        <w:rPr>
          <w:lang w:eastAsia="zh-CN"/>
        </w:rPr>
        <w:t>吴铁城</w:t>
      </w:r>
      <w:r>
        <w:rPr>
          <w:color w:val="808080"/>
          <w:lang w:eastAsia="zh-CN"/>
        </w:rPr>
        <w:t>撤</w:t>
      </w:r>
      <w:r>
        <w:rPr>
          <w:lang w:eastAsia="zh-CN"/>
        </w:rPr>
        <w:t>职，曾养甫调走，李汉魂上台，余森文作省党部书</w:t>
      </w:r>
    </w:p>
    <w:p>
      <w:pPr>
        <w:rPr>
          <w:lang w:eastAsia="zh-CN"/>
        </w:rPr>
      </w:pPr>
      <w:r>
        <w:rPr>
          <w:lang w:eastAsia="zh-CN"/>
        </w:rPr>
        <w:t>记长。这样，余为了要整顿复兴四路军，挽回名誉，巩固地</w:t>
      </w:r>
    </w:p>
    <w:p>
      <w:pPr>
        <w:rPr>
          <w:lang w:eastAsia="zh-CN"/>
        </w:rPr>
      </w:pPr>
      <w:r>
        <w:rPr>
          <w:lang w:eastAsia="zh-CN"/>
        </w:rPr>
        <w:t>位。张、李、余（森文）原都是比较进步点的，尤其是为了</w:t>
      </w:r>
    </w:p>
    <w:p>
      <w:pPr>
        <w:rPr>
          <w:lang w:eastAsia="zh-CN"/>
        </w:rPr>
      </w:pPr>
      <w:r>
        <w:rPr>
          <w:lang w:eastAsia="zh-CN"/>
        </w:rPr>
        <w:t>要争取群众信仰，建立各自新的基础。而整个当局都为了要</w:t>
      </w:r>
    </w:p>
    <w:p>
      <w:pPr>
        <w:rPr>
          <w:lang w:eastAsia="zh-CN"/>
        </w:rPr>
      </w:pPr>
      <w:r>
        <w:rPr>
          <w:lang w:eastAsia="zh-CN"/>
        </w:rPr>
        <w:t>稳定</w:t>
      </w:r>
      <w:r>
        <w:rPr>
          <w:color w:val="808080"/>
          <w:lang w:eastAsia="zh-CN"/>
        </w:rPr>
        <w:t>粤</w:t>
      </w:r>
      <w:r>
        <w:rPr>
          <w:lang w:eastAsia="zh-CN"/>
        </w:rPr>
        <w:t>局，准备应付敌之继续向西南进攻起见，故除军事上</w:t>
      </w:r>
    </w:p>
    <w:p>
      <w:pPr>
        <w:rPr>
          <w:lang w:eastAsia="zh-CN"/>
        </w:rPr>
      </w:pPr>
      <w:r>
        <w:rPr>
          <w:lang w:eastAsia="zh-CN"/>
        </w:rPr>
        <w:t>的布置以外，特将省府迁韶，在西江的省动员委员会亦迁</w:t>
      </w:r>
    </w:p>
    <w:p>
      <w:pPr>
        <w:rPr>
          <w:lang w:eastAsia="zh-CN"/>
        </w:rPr>
      </w:pPr>
      <w:r>
        <w:rPr>
          <w:lang w:eastAsia="zh-CN"/>
        </w:rPr>
        <w:t>韶。张、李、余（森文）都竞相发表进步言论，强调“团</w:t>
      </w:r>
    </w:p>
    <w:p>
      <w:pPr>
        <w:rPr>
          <w:lang w:eastAsia="zh-CN"/>
        </w:rPr>
      </w:pPr>
      <w:r>
        <w:rPr>
          <w:lang w:eastAsia="zh-CN"/>
        </w:rPr>
        <w:t>结”、“整军”、“惩贪”、“民运”、“进步”等等。张除引用旧</w:t>
      </w:r>
    </w:p>
    <w:p>
      <w:pPr>
        <w:rPr>
          <w:lang w:eastAsia="zh-CN"/>
        </w:rPr>
      </w:pPr>
      <w:r>
        <w:rPr>
          <w:lang w:eastAsia="zh-CN"/>
        </w:rPr>
        <w:t>四军系人物外，亦尽力推荐些较进步分子和启用部分青年。</w:t>
      </w:r>
    </w:p>
    <w:p>
      <w:pPr>
        <w:rPr>
          <w:lang w:eastAsia="zh-CN"/>
        </w:rPr>
      </w:pPr>
      <w:r>
        <w:rPr>
          <w:lang w:eastAsia="zh-CN"/>
        </w:rPr>
        <w:t>李则除继续办地方行政人员训练所收容千余青年（原系广州</w:t>
      </w:r>
    </w:p>
    <w:p>
      <w:pPr>
        <w:rPr>
          <w:lang w:eastAsia="zh-CN"/>
        </w:rPr>
      </w:pPr>
      <w:r>
        <w:rPr>
          <w:lang w:eastAsia="zh-CN"/>
        </w:rPr>
        <w:t>退出之集训学生）训练外，实际很少进步做法，更少运用进</w:t>
      </w:r>
    </w:p>
    <w:p>
      <w:pPr>
        <w:rPr>
          <w:lang w:eastAsia="zh-CN"/>
        </w:rPr>
      </w:pPr>
      <w:r>
        <w:rPr>
          <w:lang w:eastAsia="zh-CN"/>
        </w:rPr>
        <w:t>步分子与青年。余汉谋则少讲话，颇为隐忍，埋头苦干，整</w:t>
      </w:r>
    </w:p>
    <w:p>
      <w:pPr>
        <w:rPr>
          <w:lang w:eastAsia="zh-CN"/>
        </w:rPr>
      </w:pPr>
      <w:r>
        <w:rPr>
          <w:lang w:eastAsia="zh-CN"/>
        </w:rPr>
        <w:t>顿内部，招收八百多青年训练，又选进步青年成立政治补习</w:t>
      </w:r>
    </w:p>
    <w:p>
      <w:pPr>
        <w:rPr>
          <w:lang w:eastAsia="zh-CN"/>
        </w:rPr>
      </w:pPr>
      <w:r>
        <w:rPr>
          <w:lang w:eastAsia="zh-CN"/>
        </w:rPr>
        <w:t>班，加强部队政治工作，号召“广东人不作衰仔”、“复兴四</w:t>
      </w:r>
    </w:p>
    <w:p>
      <w:pPr>
        <w:rPr>
          <w:lang w:eastAsia="zh-CN"/>
        </w:rPr>
      </w:pPr>
      <w:r>
        <w:rPr>
          <w:lang w:eastAsia="zh-CN"/>
        </w:rPr>
        <w:t>258</w:t>
      </w:r>
    </w:p>
    <w:p>
      <w:pPr>
        <w:rPr>
          <w:lang w:eastAsia="zh-CN"/>
        </w:rPr>
      </w:pPr>
      <w:r>
        <w:rPr>
          <w:lang w:eastAsia="zh-CN"/>
        </w:rPr>
        <w:t>路军”....在这一情况下，各种民众团体积极活</w:t>
      </w:r>
      <w:r>
        <w:rPr>
          <w:color w:val="008000"/>
          <w:lang w:eastAsia="zh-CN"/>
        </w:rPr>
        <w:t>动</w:t>
      </w:r>
      <w:r>
        <w:rPr>
          <w:lang w:eastAsia="zh-CN"/>
        </w:rPr>
        <w:t>，特别是</w:t>
      </w:r>
    </w:p>
    <w:p>
      <w:pPr>
        <w:rPr>
          <w:lang w:eastAsia="zh-CN"/>
        </w:rPr>
      </w:pPr>
      <w:r>
        <w:rPr>
          <w:lang w:eastAsia="zh-CN"/>
        </w:rPr>
        <w:t>抗先总队部执委会【开会时】各个长官都派人出席。广州劳</w:t>
      </w:r>
    </w:p>
    <w:p>
      <w:pPr>
        <w:rPr>
          <w:lang w:eastAsia="zh-CN"/>
        </w:rPr>
      </w:pPr>
      <w:r>
        <w:rPr>
          <w:color w:val="008000"/>
          <w:lang w:eastAsia="zh-CN"/>
        </w:rPr>
        <w:t>干</w:t>
      </w:r>
      <w:r>
        <w:rPr>
          <w:lang w:eastAsia="zh-CN"/>
        </w:rPr>
        <w:t>队</w:t>
      </w:r>
      <w:r>
        <w:rPr>
          <w:color w:val="FF0000"/>
          <w:lang w:eastAsia="zh-CN"/>
        </w:rPr>
        <w:t>（</w:t>
      </w:r>
      <w:r>
        <w:rPr>
          <w:lang w:eastAsia="zh-CN"/>
        </w:rPr>
        <w:t>工人干部组织）与政治大队的到处活动；新的刊物也</w:t>
      </w:r>
    </w:p>
    <w:p>
      <w:pPr>
        <w:rPr>
          <w:lang w:eastAsia="zh-CN"/>
        </w:rPr>
      </w:pPr>
      <w:r>
        <w:rPr>
          <w:lang w:eastAsia="zh-CN"/>
        </w:rPr>
        <w:t>应运而生，首先是</w:t>
      </w:r>
      <w:r>
        <w:rPr>
          <w:color w:val="808080"/>
          <w:lang w:eastAsia="zh-CN"/>
        </w:rPr>
        <w:t>《</w:t>
      </w:r>
      <w:r>
        <w:rPr>
          <w:lang w:eastAsia="zh-CN"/>
        </w:rPr>
        <w:t>新华南》的产生，次是《新妇女》、</w:t>
      </w:r>
      <w:r>
        <w:rPr>
          <w:color w:val="808080"/>
          <w:lang w:eastAsia="zh-CN"/>
        </w:rPr>
        <w:t>《</w:t>
      </w:r>
      <w:r>
        <w:rPr>
          <w:lang w:eastAsia="zh-CN"/>
        </w:rPr>
        <w:t>论</w:t>
      </w:r>
    </w:p>
    <w:p>
      <w:pPr>
        <w:rPr>
          <w:lang w:eastAsia="zh-CN"/>
        </w:rPr>
      </w:pPr>
      <w:r>
        <w:rPr>
          <w:lang w:eastAsia="zh-CN"/>
        </w:rPr>
        <w:t>新阶段》等书籍到处发卖讨论，...</w:t>
      </w:r>
      <w:r>
        <w:rPr>
          <w:color w:val="0000E1"/>
          <w:lang w:eastAsia="zh-CN"/>
        </w:rPr>
        <w:t>.</w:t>
      </w:r>
      <w:r>
        <w:rPr>
          <w:lang w:eastAsia="zh-CN"/>
        </w:rPr>
        <w:t>这就形成了曲江的新气</w:t>
      </w:r>
    </w:p>
    <w:p>
      <w:pPr>
        <w:rPr>
          <w:lang w:eastAsia="zh-CN"/>
        </w:rPr>
      </w:pPr>
      <w:r>
        <w:rPr>
          <w:lang w:eastAsia="zh-CN"/>
        </w:rPr>
        <w:t>象。</w:t>
      </w:r>
    </w:p>
    <w:p>
      <w:pPr>
        <w:rPr>
          <w:lang w:eastAsia="zh-CN"/>
        </w:rPr>
      </w:pPr>
      <w:r>
        <w:rPr>
          <w:lang w:eastAsia="zh-CN"/>
        </w:rPr>
        <w:t>这一时期党的活动是积极开展的，也是有相当成绩的。</w:t>
      </w:r>
    </w:p>
    <w:p>
      <w:pPr>
        <w:rPr>
          <w:lang w:eastAsia="zh-CN"/>
        </w:rPr>
      </w:pPr>
      <w:r>
        <w:rPr>
          <w:lang w:eastAsia="zh-CN"/>
        </w:rPr>
        <w:t>本来广州的</w:t>
      </w:r>
      <w:r>
        <w:rPr>
          <w:color w:val="0000E1"/>
          <w:lang w:eastAsia="zh-CN"/>
        </w:rPr>
        <w:t>撤</w:t>
      </w:r>
      <w:r>
        <w:rPr>
          <w:lang w:eastAsia="zh-CN"/>
        </w:rPr>
        <w:t>退我们也是相当紊乱，但由于通讯处及党原与</w:t>
      </w:r>
    </w:p>
    <w:p>
      <w:pPr>
        <w:rPr>
          <w:lang w:eastAsia="zh-CN"/>
        </w:rPr>
      </w:pPr>
      <w:r>
        <w:rPr>
          <w:color w:val="808080"/>
          <w:lang w:eastAsia="zh-CN"/>
        </w:rPr>
        <w:t>余</w:t>
      </w:r>
      <w:r>
        <w:rPr>
          <w:lang w:eastAsia="zh-CN"/>
        </w:rPr>
        <w:t>汉谋有些联络，知余退翁源，而我们一贯布置以北江为撤</w:t>
      </w:r>
    </w:p>
    <w:p>
      <w:pPr>
        <w:rPr>
          <w:lang w:eastAsia="zh-CN"/>
        </w:rPr>
      </w:pPr>
      <w:r>
        <w:rPr>
          <w:lang w:eastAsia="zh-CN"/>
        </w:rPr>
        <w:t>退后方，故广州失后即到翁源，不久即到曲江。同时，各地</w:t>
      </w:r>
    </w:p>
    <w:p>
      <w:pPr>
        <w:rPr>
          <w:lang w:eastAsia="zh-CN"/>
        </w:rPr>
      </w:pPr>
      <w:r>
        <w:rPr>
          <w:lang w:eastAsia="zh-CN"/>
        </w:rPr>
        <w:t>党员，特别广州退出之党员多在抗先组织中，经过动委</w:t>
      </w:r>
    </w:p>
    <w:p>
      <w:pPr>
        <w:rPr>
          <w:lang w:eastAsia="zh-CN"/>
        </w:rPr>
      </w:pPr>
      <w:r>
        <w:rPr>
          <w:lang w:eastAsia="zh-CN"/>
        </w:rPr>
        <w:t>【员】亦散在各地活动。同时省委一贯以推动</w:t>
      </w:r>
      <w:r>
        <w:rPr>
          <w:color w:val="808080"/>
          <w:lang w:eastAsia="zh-CN"/>
        </w:rPr>
        <w:t>余</w:t>
      </w:r>
      <w:r>
        <w:rPr>
          <w:lang w:eastAsia="zh-CN"/>
        </w:rPr>
        <w:t>部进步的政</w:t>
      </w:r>
    </w:p>
    <w:p>
      <w:pPr>
        <w:rPr>
          <w:lang w:eastAsia="zh-CN"/>
        </w:rPr>
      </w:pPr>
      <w:r>
        <w:rPr>
          <w:lang w:eastAsia="zh-CN"/>
        </w:rPr>
        <w:t>治活动中心，故除经过统战工作向余建议“团结”、“整军”、</w:t>
      </w:r>
    </w:p>
    <w:p>
      <w:pPr>
        <w:rPr>
          <w:lang w:eastAsia="zh-CN"/>
        </w:rPr>
      </w:pPr>
      <w:r>
        <w:rPr>
          <w:lang w:eastAsia="zh-CN"/>
        </w:rPr>
        <w:t>“政治工作”、“民运”、训练青年，尽力动员八百青年加人十</w:t>
      </w:r>
    </w:p>
    <w:p>
      <w:pPr>
        <w:rPr>
          <w:lang w:eastAsia="zh-CN"/>
        </w:rPr>
      </w:pPr>
      <w:r>
        <w:rPr>
          <w:lang w:eastAsia="zh-CN"/>
        </w:rPr>
        <w:t>二集团军等外，并积极布置</w:t>
      </w:r>
      <w:r>
        <w:rPr>
          <w:color w:val="FF0000"/>
          <w:lang w:eastAsia="zh-CN"/>
        </w:rPr>
        <w:t>对</w:t>
      </w:r>
      <w:r>
        <w:rPr>
          <w:lang w:eastAsia="zh-CN"/>
        </w:rPr>
        <w:t>张、莫（雄）、余（森文）（省</w:t>
      </w:r>
    </w:p>
    <w:p>
      <w:pPr>
        <w:rPr>
          <w:lang w:eastAsia="zh-CN"/>
        </w:rPr>
      </w:pPr>
      <w:r>
        <w:rPr>
          <w:lang w:eastAsia="zh-CN"/>
        </w:rPr>
        <w:t>党部社会服务处曾在我们掌握下）的支持与推动，更得蔡参</w:t>
      </w:r>
    </w:p>
    <w:p>
      <w:pPr>
        <w:rPr>
          <w:lang w:eastAsia="zh-CN"/>
        </w:rPr>
      </w:pPr>
      <w:r>
        <w:rPr>
          <w:lang w:eastAsia="zh-CN"/>
        </w:rPr>
        <w:t>谋长之助。这样便部分实现了些团结、进步、用青年的主</w:t>
      </w:r>
    </w:p>
    <w:p>
      <w:pPr>
        <w:rPr>
          <w:lang w:eastAsia="zh-CN"/>
        </w:rPr>
      </w:pPr>
      <w:r>
        <w:rPr>
          <w:lang w:eastAsia="zh-CN"/>
        </w:rPr>
        <w:t>张，造成较为顺利的环境，相当掩护了这一时期实际工作的</w:t>
      </w:r>
    </w:p>
    <w:p>
      <w:pPr>
        <w:rPr>
          <w:lang w:eastAsia="zh-CN"/>
        </w:rPr>
      </w:pPr>
      <w:r>
        <w:rPr>
          <w:lang w:eastAsia="zh-CN"/>
        </w:rPr>
        <w:t>开展。由1月至4月在曲江与整个广东都是这样一个向前进</w:t>
      </w:r>
    </w:p>
    <w:p>
      <w:pPr>
        <w:rPr>
          <w:lang w:eastAsia="zh-CN"/>
        </w:rPr>
      </w:pPr>
      <w:r>
        <w:rPr>
          <w:lang w:eastAsia="zh-CN"/>
        </w:rPr>
        <w:t>的局势。</w:t>
      </w:r>
    </w:p>
    <w:p>
      <w:pPr>
        <w:rPr>
          <w:lang w:eastAsia="zh-CN"/>
        </w:rPr>
      </w:pPr>
      <w:r>
        <w:rPr>
          <w:lang w:eastAsia="zh-CN"/>
        </w:rPr>
        <w:t>乙、逆流的开始与发展</w:t>
      </w:r>
    </w:p>
    <w:p>
      <w:pPr>
        <w:rPr>
          <w:lang w:eastAsia="zh-CN"/>
        </w:rPr>
      </w:pPr>
      <w:r>
        <w:rPr>
          <w:lang w:eastAsia="zh-CN"/>
        </w:rPr>
        <w:t>由于:1.敌人对华南政治阴谋是来得更大的，曾有所</w:t>
      </w:r>
    </w:p>
    <w:p>
      <w:pPr>
        <w:rPr>
          <w:lang w:eastAsia="zh-CN"/>
        </w:rPr>
      </w:pPr>
      <w:r>
        <w:rPr>
          <w:lang w:eastAsia="zh-CN"/>
        </w:rPr>
        <w:t>谓“退出华南”、“局部停战”活动。2.广东是南方沿海省，</w:t>
      </w:r>
    </w:p>
    <w:p>
      <w:pPr>
        <w:rPr>
          <w:lang w:eastAsia="zh-CN"/>
        </w:rPr>
      </w:pPr>
      <w:r>
        <w:rPr>
          <w:lang w:eastAsia="zh-CN"/>
        </w:rPr>
        <w:t>历来在英经济政治控制下，买办势力除江、浙等省外是比其</w:t>
      </w:r>
    </w:p>
    <w:p>
      <w:pPr>
        <w:rPr>
          <w:lang w:eastAsia="zh-CN"/>
        </w:rPr>
      </w:pPr>
      <w:r>
        <w:rPr>
          <w:lang w:eastAsia="zh-CN"/>
        </w:rPr>
        <w:t>他各省更强的，在整个英国政策日益反动与英、日协定情况</w:t>
      </w:r>
    </w:p>
    <w:p>
      <w:pPr>
        <w:rPr>
          <w:lang w:eastAsia="zh-CN"/>
        </w:rPr>
      </w:pPr>
      <w:r>
        <w:rPr>
          <w:lang w:eastAsia="zh-CN"/>
        </w:rPr>
        <w:t>下。3.广东是汪的家乡，广东人的大汉奸也</w:t>
      </w:r>
      <w:r>
        <w:rPr>
          <w:color w:val="FF0000"/>
          <w:lang w:eastAsia="zh-CN"/>
        </w:rPr>
        <w:t>不</w:t>
      </w:r>
      <w:r>
        <w:rPr>
          <w:lang w:eastAsia="zh-CN"/>
        </w:rPr>
        <w:t>少，自多少</w:t>
      </w:r>
    </w:p>
    <w:p>
      <w:pPr>
        <w:rPr>
          <w:lang w:eastAsia="zh-CN"/>
        </w:rPr>
      </w:pPr>
      <w:r>
        <w:rPr>
          <w:lang w:eastAsia="zh-CN"/>
        </w:rPr>
        <w:t>259</w:t>
      </w:r>
    </w:p>
    <w:p>
      <w:pPr>
        <w:rPr>
          <w:lang w:eastAsia="zh-CN"/>
        </w:rPr>
      </w:pPr>
      <w:r>
        <w:rPr>
          <w:lang w:eastAsia="zh-CN"/>
        </w:rPr>
        <w:t>更有一些个人关系的羽翼活动。4.有李汉魂要压余，争取</w:t>
      </w:r>
    </w:p>
    <w:p>
      <w:pPr>
        <w:rPr>
          <w:lang w:eastAsia="zh-CN"/>
        </w:rPr>
      </w:pPr>
      <w:r>
        <w:rPr>
          <w:lang w:eastAsia="zh-CN"/>
        </w:rPr>
        <w:t>顽固派中央人物的信任，争取更大的领导权，要更积极逆</w:t>
      </w:r>
    </w:p>
    <w:p>
      <w:pPr>
        <w:rPr>
          <w:lang w:eastAsia="zh-CN"/>
        </w:rPr>
      </w:pPr>
      <w:r>
        <w:rPr>
          <w:lang w:eastAsia="zh-CN"/>
        </w:rPr>
        <w:t>转。5.工农群众、青年等的发展活动等使上层分子看到害</w:t>
      </w:r>
    </w:p>
    <w:p>
      <w:pPr>
        <w:rPr>
          <w:lang w:eastAsia="zh-CN"/>
        </w:rPr>
      </w:pPr>
      <w:r>
        <w:rPr>
          <w:lang w:eastAsia="zh-CN"/>
        </w:rPr>
        <w:t>怕等等原因。于是:</w:t>
      </w:r>
    </w:p>
    <w:p>
      <w:pPr>
        <w:rPr>
          <w:lang w:eastAsia="zh-CN"/>
        </w:rPr>
      </w:pPr>
      <w:r>
        <w:rPr>
          <w:lang w:eastAsia="zh-CN"/>
        </w:rPr>
        <w:t>1.逆流开始，自KMD①五中全会溶共政策与防止异党</w:t>
      </w:r>
    </w:p>
    <w:p>
      <w:pPr>
        <w:rPr>
          <w:lang w:eastAsia="zh-CN"/>
        </w:rPr>
      </w:pPr>
      <w:r>
        <w:rPr>
          <w:lang w:eastAsia="zh-CN"/>
        </w:rPr>
        <w:t>活动办法发下后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即自4月从邱誉（广东顽固领袖之一）</w:t>
      </w:r>
    </w:p>
    <w:p>
      <w:pPr>
        <w:rPr>
          <w:lang w:eastAsia="zh-CN"/>
        </w:rPr>
      </w:pPr>
      <w:r>
        <w:rPr>
          <w:lang w:eastAsia="zh-CN"/>
        </w:rPr>
        <w:t>接任四战区政治部主任与李汉魂由渝返韶以后，大作清共、</w:t>
      </w:r>
    </w:p>
    <w:p>
      <w:pPr>
        <w:rPr>
          <w:lang w:eastAsia="zh-CN"/>
        </w:rPr>
      </w:pPr>
      <w:r>
        <w:rPr>
          <w:lang w:eastAsia="zh-CN"/>
        </w:rPr>
        <w:t>限共、反共宣传号召，逆流便在</w:t>
      </w:r>
      <w:r>
        <w:rPr>
          <w:color w:val="008000"/>
          <w:lang w:eastAsia="zh-CN"/>
        </w:rPr>
        <w:t>粤</w:t>
      </w:r>
      <w:r>
        <w:rPr>
          <w:lang w:eastAsia="zh-CN"/>
        </w:rPr>
        <w:t>省开始起来了。</w:t>
      </w:r>
    </w:p>
    <w:p>
      <w:pPr>
        <w:rPr>
          <w:lang w:eastAsia="zh-CN"/>
        </w:rPr>
      </w:pPr>
      <w:r>
        <w:rPr>
          <w:lang w:eastAsia="zh-CN"/>
        </w:rPr>
        <w:t>（1）首先是战区政治部的排挤左翼分子，将原政治部中</w:t>
      </w:r>
    </w:p>
    <w:p>
      <w:pPr>
        <w:rPr>
          <w:lang w:eastAsia="zh-CN"/>
        </w:rPr>
      </w:pPr>
      <w:r>
        <w:rPr>
          <w:lang w:eastAsia="zh-CN"/>
        </w:rPr>
        <w:t>最得力的第三组彻底改组，组长尚仲衣、组员石辟澜、秘书</w:t>
      </w:r>
    </w:p>
    <w:p>
      <w:pPr>
        <w:rPr>
          <w:lang w:eastAsia="zh-CN"/>
        </w:rPr>
      </w:pPr>
      <w:r>
        <w:rPr>
          <w:lang w:eastAsia="zh-CN"/>
        </w:rPr>
        <w:t>叶兆南等左翼分子压迫出来，同时妇女新运会中则将妇女中</w:t>
      </w:r>
    </w:p>
    <w:p>
      <w:pPr>
        <w:rPr>
          <w:lang w:eastAsia="zh-CN"/>
        </w:rPr>
      </w:pPr>
      <w:r>
        <w:rPr>
          <w:lang w:eastAsia="zh-CN"/>
        </w:rPr>
        <w:t>最有威信之区白霜压迫辞职，声称要解散抗先至少也要调</w:t>
      </w:r>
    </w:p>
    <w:p>
      <w:pPr>
        <w:rPr>
          <w:lang w:eastAsia="zh-CN"/>
        </w:rPr>
      </w:pPr>
      <w:r>
        <w:rPr>
          <w:lang w:eastAsia="zh-CN"/>
        </w:rPr>
        <w:t>整。政治部中、省政府中、南雄干训团中、连县行政人员训</w:t>
      </w:r>
    </w:p>
    <w:p>
      <w:pPr>
        <w:rPr>
          <w:lang w:eastAsia="zh-CN"/>
        </w:rPr>
      </w:pPr>
      <w:r>
        <w:rPr>
          <w:lang w:eastAsia="zh-CN"/>
        </w:rPr>
        <w:t>练所中、</w:t>
      </w:r>
      <w:r>
        <w:rPr>
          <w:color w:val="0000E1"/>
          <w:lang w:eastAsia="zh-CN"/>
        </w:rPr>
        <w:t>省</w:t>
      </w:r>
      <w:r>
        <w:rPr>
          <w:lang w:eastAsia="zh-CN"/>
        </w:rPr>
        <w:t>党部中，凡有李汉魂、邱誉、高信（省党部委</w:t>
      </w:r>
    </w:p>
    <w:p>
      <w:pPr>
        <w:rPr>
          <w:lang w:eastAsia="zh-CN"/>
        </w:rPr>
      </w:pPr>
      <w:r>
        <w:rPr>
          <w:lang w:eastAsia="zh-CN"/>
        </w:rPr>
        <w:t>员、C.C）到处都是一套“防止”“限制”的训话与动员。</w:t>
      </w:r>
    </w:p>
    <w:p>
      <w:pPr>
        <w:rPr>
          <w:lang w:eastAsia="zh-CN"/>
        </w:rPr>
      </w:pPr>
      <w:r>
        <w:rPr>
          <w:lang w:eastAsia="zh-CN"/>
        </w:rPr>
        <w:t>（2）接着便是高信到西江一带巡视，伍智梅（女，露骨</w:t>
      </w:r>
    </w:p>
    <w:p>
      <w:pPr>
        <w:rPr>
          <w:lang w:eastAsia="zh-CN"/>
        </w:rPr>
      </w:pPr>
      <w:r>
        <w:rPr>
          <w:lang w:eastAsia="zh-CN"/>
        </w:rPr>
        <w:t>汪派人员）到中区四邑一带，×××到东江梅县一带，各自</w:t>
      </w:r>
    </w:p>
    <w:p>
      <w:pPr>
        <w:rPr>
          <w:lang w:eastAsia="zh-CN"/>
        </w:rPr>
      </w:pPr>
      <w:r>
        <w:rPr>
          <w:lang w:eastAsia="zh-CN"/>
        </w:rPr>
        <w:t>努力作反共动员，进行调查，大造谣言，什么“岭东青抗完</w:t>
      </w:r>
    </w:p>
    <w:p>
      <w:pPr>
        <w:rPr>
          <w:lang w:eastAsia="zh-CN"/>
        </w:rPr>
      </w:pPr>
      <w:r>
        <w:rPr>
          <w:lang w:eastAsia="zh-CN"/>
        </w:rPr>
        <w:t>全赤化”，</w:t>
      </w:r>
      <w:r>
        <w:rPr>
          <w:color w:val="808080"/>
          <w:lang w:eastAsia="zh-CN"/>
        </w:rPr>
        <w:t>“</w:t>
      </w:r>
      <w:r>
        <w:rPr>
          <w:lang w:eastAsia="zh-CN"/>
        </w:rPr>
        <w:t>中区抗先浸</w:t>
      </w:r>
      <w:del w:id="196" w:author="林 清" w:date="2018-10-09T09:54:00Z">
        <w:r>
          <w:rPr>
            <w:color w:val="0000E1"/>
            <w:lang w:eastAsia="zh-CN"/>
          </w:rPr>
          <w:delText>人</w:delText>
        </w:r>
      </w:del>
      <w:ins w:id="197" w:author="林 清" w:date="2018-10-09T09:54:00Z">
        <w:r>
          <w:rPr>
            <w:rFonts w:hint="eastAsia"/>
            <w:color w:val="0000E1"/>
            <w:lang w:eastAsia="zh-CN"/>
          </w:rPr>
          <w:t>入</w:t>
        </w:r>
      </w:ins>
      <w:r>
        <w:rPr>
          <w:lang w:eastAsia="zh-CN"/>
        </w:rPr>
        <w:t>军队农村”...</w:t>
      </w:r>
      <w:r>
        <w:rPr>
          <w:color w:val="FF0000"/>
          <w:lang w:eastAsia="zh-CN"/>
        </w:rPr>
        <w:t>于</w:t>
      </w:r>
      <w:r>
        <w:rPr>
          <w:lang w:eastAsia="zh-CN"/>
        </w:rPr>
        <w:t>是西江青年救国</w:t>
      </w:r>
    </w:p>
    <w:p>
      <w:pPr>
        <w:rPr>
          <w:lang w:eastAsia="zh-CN"/>
        </w:rPr>
      </w:pPr>
      <w:r>
        <w:rPr>
          <w:lang w:eastAsia="zh-CN"/>
        </w:rPr>
        <w:t>团（三百团员）被邓龙光解散，广宁县政府将抗先解散，中</w:t>
      </w:r>
    </w:p>
    <w:p>
      <w:pPr>
        <w:rPr>
          <w:lang w:eastAsia="zh-CN"/>
        </w:rPr>
      </w:pPr>
      <w:r>
        <w:rPr>
          <w:lang w:eastAsia="zh-CN"/>
        </w:rPr>
        <w:t>区开平、台山、中山几个县妇协会与抗先遭受恐吓压迫，保</w:t>
      </w:r>
    </w:p>
    <w:p>
      <w:pPr>
        <w:rPr>
          <w:lang w:eastAsia="zh-CN"/>
        </w:rPr>
      </w:pPr>
      <w:r>
        <w:rPr>
          <w:lang w:eastAsia="zh-CN"/>
        </w:rPr>
        <w:t>安一团团长将政治工作队长（全队抗先动员去的）加以逃跑</w:t>
      </w:r>
    </w:p>
    <w:p>
      <w:pPr>
        <w:rPr>
          <w:lang w:eastAsia="zh-CN"/>
        </w:rPr>
      </w:pPr>
      <w:r>
        <w:rPr>
          <w:lang w:eastAsia="zh-CN"/>
        </w:rPr>
        <w:t>罪逮捕。同时进步县长如祝秀侠、李伯球等等都遭受撤职，</w:t>
      </w:r>
    </w:p>
    <w:p>
      <w:pPr>
        <w:rPr>
          <w:lang w:eastAsia="zh-CN"/>
        </w:rPr>
      </w:pPr>
      <w:r>
        <w:rPr>
          <w:lang w:eastAsia="zh-CN"/>
        </w:rPr>
        <w:t>曲江民教馆进步人员遭受调动。</w:t>
      </w:r>
    </w:p>
    <w:p>
      <w:pPr>
        <w:rPr>
          <w:lang w:eastAsia="zh-CN"/>
        </w:rPr>
      </w:pPr>
      <w:r>
        <w:rPr>
          <w:lang w:eastAsia="zh-CN"/>
        </w:rPr>
        <w:t>即国民党。</w:t>
      </w:r>
    </w:p>
    <w:p>
      <w:pPr>
        <w:rPr>
          <w:lang w:eastAsia="zh-CN"/>
        </w:rPr>
      </w:pPr>
      <w:r>
        <w:rPr>
          <w:lang w:eastAsia="zh-CN"/>
        </w:rPr>
        <w:t>260</w:t>
      </w:r>
    </w:p>
    <w:p>
      <w:pPr>
        <w:rPr>
          <w:lang w:eastAsia="zh-CN"/>
        </w:rPr>
      </w:pPr>
      <w:r>
        <w:rPr>
          <w:lang w:eastAsia="zh-CN"/>
        </w:rPr>
        <w:t>（3）东江则惠阳县长及行政专员池中宽企图解散曾生部</w:t>
      </w:r>
    </w:p>
    <w:p>
      <w:pPr>
        <w:rPr>
          <w:lang w:eastAsia="zh-CN"/>
        </w:rPr>
      </w:pPr>
      <w:r>
        <w:rPr>
          <w:lang w:eastAsia="zh-CN"/>
        </w:rPr>
        <w:t>游击队和阻碍其得合法地位，县长甚至曾动员所有警察特务</w:t>
      </w:r>
    </w:p>
    <w:p>
      <w:pPr>
        <w:rPr>
          <w:lang w:eastAsia="zh-CN"/>
        </w:rPr>
      </w:pPr>
      <w:r>
        <w:rPr>
          <w:lang w:eastAsia="zh-CN"/>
        </w:rPr>
        <w:t>队二百余人、党政科长三个亲率到淡水企图在威力下改编或</w:t>
      </w:r>
    </w:p>
    <w:p>
      <w:pPr>
        <w:rPr>
          <w:lang w:eastAsia="zh-CN"/>
        </w:rPr>
      </w:pPr>
      <w:r>
        <w:rPr>
          <w:lang w:eastAsia="zh-CN"/>
        </w:rPr>
        <w:t>解散游击队和撤换民选的进步之区长等等。</w:t>
      </w:r>
    </w:p>
    <w:p>
      <w:pPr>
        <w:rPr>
          <w:lang w:eastAsia="zh-CN"/>
        </w:rPr>
      </w:pPr>
      <w:r>
        <w:rPr>
          <w:lang w:eastAsia="zh-CN"/>
        </w:rPr>
        <w:t>（4）总之，①这样一个动员下逆流很快便在全省范围有</w:t>
      </w:r>
    </w:p>
    <w:p>
      <w:pPr>
        <w:rPr>
          <w:lang w:eastAsia="zh-CN"/>
        </w:rPr>
      </w:pPr>
      <w:r>
        <w:rPr>
          <w:lang w:eastAsia="zh-CN"/>
        </w:rPr>
        <w:t>系统开始起来，首先是曲江、西江、惠阳等地来得更重要</w:t>
      </w:r>
    </w:p>
    <w:p>
      <w:pPr>
        <w:rPr>
          <w:lang w:eastAsia="zh-CN"/>
        </w:rPr>
      </w:pPr>
      <w:r>
        <w:rPr>
          <w:lang w:eastAsia="zh-CN"/>
        </w:rPr>
        <w:t>【严重】。这是4、5两月里的事。</w:t>
      </w:r>
    </w:p>
    <w:p>
      <w:pPr>
        <w:rPr>
          <w:lang w:eastAsia="zh-CN"/>
        </w:rPr>
      </w:pPr>
      <w:r>
        <w:rPr>
          <w:lang w:eastAsia="zh-CN"/>
        </w:rPr>
        <w:t>②不过这一时期主要还是动员，一般的调查，成立特务</w:t>
      </w:r>
    </w:p>
    <w:p>
      <w:pPr>
        <w:rPr>
          <w:lang w:eastAsia="zh-CN"/>
        </w:rPr>
      </w:pPr>
      <w:r>
        <w:rPr>
          <w:lang w:eastAsia="zh-CN"/>
        </w:rPr>
        <w:t>机关，撤换有权力的左翼分子，威胁左翼团体的自</w:t>
      </w:r>
      <w:r>
        <w:rPr>
          <w:color w:val="FF0000"/>
          <w:lang w:eastAsia="zh-CN"/>
        </w:rPr>
        <w:t>动</w:t>
      </w:r>
      <w:r>
        <w:rPr>
          <w:lang w:eastAsia="zh-CN"/>
        </w:rPr>
        <w:t>解散、</w:t>
      </w:r>
    </w:p>
    <w:p>
      <w:pPr>
        <w:rPr>
          <w:lang w:eastAsia="zh-CN"/>
        </w:rPr>
      </w:pPr>
      <w:r>
        <w:rPr>
          <w:lang w:eastAsia="zh-CN"/>
        </w:rPr>
        <w:t>自动停止活动，部分的争取转移领导，准备以后更大的压</w:t>
      </w:r>
    </w:p>
    <w:p>
      <w:pPr>
        <w:rPr>
          <w:lang w:eastAsia="zh-CN"/>
        </w:rPr>
      </w:pPr>
      <w:r>
        <w:rPr>
          <w:lang w:eastAsia="zh-CN"/>
        </w:rPr>
        <w:t>迫。</w:t>
      </w:r>
    </w:p>
    <w:p>
      <w:pPr>
        <w:rPr>
          <w:lang w:eastAsia="zh-CN"/>
        </w:rPr>
      </w:pPr>
      <w:r>
        <w:rPr>
          <w:lang w:eastAsia="zh-CN"/>
        </w:rPr>
        <w:t>③因此，这一时期里，只要我们是确实有相当群众基</w:t>
      </w:r>
    </w:p>
    <w:p>
      <w:pPr>
        <w:rPr>
          <w:lang w:eastAsia="zh-CN"/>
        </w:rPr>
      </w:pPr>
      <w:r>
        <w:rPr>
          <w:lang w:eastAsia="zh-CN"/>
        </w:rPr>
        <w:t>础</w:t>
      </w:r>
      <w:r>
        <w:rPr>
          <w:color w:val="0000E1"/>
          <w:lang w:eastAsia="zh-CN"/>
        </w:rPr>
        <w:t>、</w:t>
      </w:r>
      <w:r>
        <w:rPr>
          <w:lang w:eastAsia="zh-CN"/>
        </w:rPr>
        <w:t>党的基础及领导也比较好些，左翼与中间力量大些，统</w:t>
      </w:r>
    </w:p>
    <w:p>
      <w:pPr>
        <w:rPr>
          <w:lang w:eastAsia="zh-CN"/>
        </w:rPr>
      </w:pPr>
      <w:r>
        <w:rPr>
          <w:lang w:eastAsia="zh-CN"/>
        </w:rPr>
        <w:t>战工作也做得好点，能不为威吓倒，能坚持立场与工作的地</w:t>
      </w:r>
    </w:p>
    <w:p>
      <w:pPr>
        <w:rPr>
          <w:lang w:eastAsia="zh-CN"/>
        </w:rPr>
      </w:pPr>
      <w:r>
        <w:rPr>
          <w:lang w:eastAsia="zh-CN"/>
        </w:rPr>
        <w:t>方是仍然能够继续存在与工作，甚至继续发展，能够将逆流</w:t>
      </w:r>
    </w:p>
    <w:p>
      <w:pPr>
        <w:rPr>
          <w:lang w:eastAsia="zh-CN"/>
        </w:rPr>
      </w:pPr>
      <w:r>
        <w:rPr>
          <w:lang w:eastAsia="zh-CN"/>
        </w:rPr>
        <w:t>的动员效力压低的</w:t>
      </w:r>
      <w:r>
        <w:rPr>
          <w:color w:val="008000"/>
          <w:lang w:eastAsia="zh-CN"/>
        </w:rPr>
        <w:t>。</w:t>
      </w:r>
      <w:r>
        <w:rPr>
          <w:lang w:eastAsia="zh-CN"/>
        </w:rPr>
        <w:t>如开平的妇抗与抗先用动员慰劳的成绩</w:t>
      </w:r>
    </w:p>
    <w:p>
      <w:pPr>
        <w:rPr>
          <w:lang w:eastAsia="zh-CN"/>
        </w:rPr>
      </w:pPr>
      <w:r>
        <w:rPr>
          <w:lang w:eastAsia="zh-CN"/>
        </w:rPr>
        <w:t>取得群众拥护</w:t>
      </w:r>
      <w:r>
        <w:rPr>
          <w:color w:val="808080"/>
          <w:lang w:eastAsia="zh-CN"/>
        </w:rPr>
        <w:t>，</w:t>
      </w:r>
      <w:r>
        <w:rPr>
          <w:lang w:eastAsia="zh-CN"/>
        </w:rPr>
        <w:t>用多数群众欢迎伍智梅，使之在群众威力下</w:t>
      </w:r>
    </w:p>
    <w:p>
      <w:pPr>
        <w:rPr>
          <w:lang w:eastAsia="zh-CN"/>
        </w:rPr>
      </w:pPr>
      <w:r>
        <w:rPr>
          <w:lang w:eastAsia="zh-CN"/>
        </w:rPr>
        <w:t>不敢说解散，用争取他领导，使他无话可说，而得到了存在</w:t>
      </w:r>
    </w:p>
    <w:p>
      <w:pPr>
        <w:rPr>
          <w:lang w:eastAsia="zh-CN"/>
        </w:rPr>
      </w:pPr>
      <w:r>
        <w:rPr>
          <w:lang w:eastAsia="zh-CN"/>
        </w:rPr>
        <w:t>发展。如整个中区抗先因为战争中取得了社会人士与军队的</w:t>
      </w:r>
    </w:p>
    <w:p>
      <w:pPr>
        <w:rPr>
          <w:lang w:eastAsia="zh-CN"/>
        </w:rPr>
      </w:pPr>
      <w:r>
        <w:rPr>
          <w:lang w:eastAsia="zh-CN"/>
        </w:rPr>
        <w:t>同情，因为当时统战工作较好，取得古专员①与台山县长</w:t>
      </w:r>
    </w:p>
    <w:p>
      <w:pPr>
        <w:rPr>
          <w:lang w:eastAsia="zh-CN"/>
        </w:rPr>
      </w:pPr>
      <w:r>
        <w:rPr>
          <w:lang w:eastAsia="zh-CN"/>
        </w:rPr>
        <w:t>的帮助掩护，使得古在伍智梅到时只是敷</w:t>
      </w:r>
      <w:r>
        <w:rPr>
          <w:color w:val="FF0000"/>
          <w:lang w:eastAsia="zh-CN"/>
        </w:rPr>
        <w:t>衍</w:t>
      </w:r>
      <w:r>
        <w:rPr>
          <w:lang w:eastAsia="zh-CN"/>
        </w:rPr>
        <w:t>，同时告【诉】</w:t>
      </w:r>
    </w:p>
    <w:p>
      <w:pPr>
        <w:rPr>
          <w:lang w:eastAsia="zh-CN"/>
        </w:rPr>
      </w:pPr>
      <w:r>
        <w:rPr>
          <w:lang w:eastAsia="zh-CN"/>
        </w:rPr>
        <w:t>抗先不要正面冲突，使得保安</w:t>
      </w:r>
      <w:r>
        <w:rPr>
          <w:color w:val="FF0000"/>
          <w:lang w:eastAsia="zh-CN"/>
        </w:rPr>
        <w:t>×</w:t>
      </w:r>
      <w:r>
        <w:rPr>
          <w:lang w:eastAsia="zh-CN"/>
        </w:rPr>
        <w:t>团一个营长公开说:“打仗</w:t>
      </w:r>
    </w:p>
    <w:p>
      <w:pPr>
        <w:rPr>
          <w:lang w:eastAsia="zh-CN"/>
        </w:rPr>
      </w:pPr>
      <w:r>
        <w:rPr>
          <w:lang w:eastAsia="zh-CN"/>
        </w:rPr>
        <w:t>只有抗先帮助不见别人，谁要解散我打死他”等话，这样使</w:t>
      </w:r>
    </w:p>
    <w:p>
      <w:pPr>
        <w:rPr>
          <w:lang w:eastAsia="zh-CN"/>
        </w:rPr>
      </w:pPr>
      <w:r>
        <w:rPr>
          <w:lang w:eastAsia="zh-CN"/>
        </w:rPr>
        <w:t>得伍无办法。又如保</w:t>
      </w:r>
      <w:r>
        <w:rPr>
          <w:color w:val="008000"/>
          <w:lang w:eastAsia="zh-CN"/>
        </w:rPr>
        <w:t>×</w:t>
      </w:r>
      <w:r>
        <w:rPr>
          <w:lang w:eastAsia="zh-CN"/>
        </w:rPr>
        <w:t>团逮捕之工作队长，本人非常坚定，</w:t>
      </w:r>
    </w:p>
    <w:p>
      <w:pPr>
        <w:rPr>
          <w:lang w:eastAsia="zh-CN"/>
        </w:rPr>
      </w:pPr>
      <w:r>
        <w:rPr>
          <w:lang w:eastAsia="zh-CN"/>
        </w:rPr>
        <w:t>①即古鼎华，国民党中区专员兼保安司令。</w:t>
      </w:r>
    </w:p>
    <w:p>
      <w:pPr>
        <w:rPr>
          <w:lang w:eastAsia="zh-CN"/>
        </w:rPr>
      </w:pPr>
      <w:r>
        <w:rPr>
          <w:lang w:eastAsia="zh-CN"/>
        </w:rPr>
        <w:t>261</w:t>
      </w:r>
    </w:p>
    <w:p>
      <w:pPr>
        <w:rPr>
          <w:lang w:eastAsia="zh-CN"/>
        </w:rPr>
      </w:pPr>
      <w:r>
        <w:rPr>
          <w:lang w:eastAsia="zh-CN"/>
        </w:rPr>
        <w:t>虽受刑亦否认党派关系，只表白抗战帮助军队工作，在可能</w:t>
      </w:r>
    </w:p>
    <w:p>
      <w:pPr>
        <w:rPr>
          <w:lang w:eastAsia="zh-CN"/>
        </w:rPr>
      </w:pPr>
      <w:r>
        <w:rPr>
          <w:lang w:eastAsia="zh-CN"/>
        </w:rPr>
        <w:t>（有故意放纵藉口逃跑用枪打死阴谋）逃时不逃，而同时区</w:t>
      </w:r>
    </w:p>
    <w:p>
      <w:pPr>
        <w:rPr>
          <w:lang w:eastAsia="zh-CN"/>
        </w:rPr>
      </w:pPr>
      <w:r>
        <w:rPr>
          <w:lang w:eastAsia="zh-CN"/>
        </w:rPr>
        <w:t>队部立即向古专员报告，请求饬令释放，以保爱国青年性</w:t>
      </w:r>
    </w:p>
    <w:p>
      <w:pPr>
        <w:rPr>
          <w:lang w:eastAsia="zh-CN"/>
        </w:rPr>
      </w:pPr>
      <w:r>
        <w:rPr>
          <w:lang w:eastAsia="zh-CN"/>
        </w:rPr>
        <w:t>命，以维专员威信等等，终得无罪释放。又如恩平党部顽固</w:t>
      </w:r>
    </w:p>
    <w:p>
      <w:pPr>
        <w:rPr>
          <w:lang w:eastAsia="zh-CN"/>
        </w:rPr>
      </w:pPr>
      <w:r>
        <w:rPr>
          <w:lang w:eastAsia="zh-CN"/>
        </w:rPr>
        <w:t>压迫群众与我党员，同时当局内部地方与中央系之间有暗</w:t>
      </w:r>
    </w:p>
    <w:p>
      <w:pPr>
        <w:rPr>
          <w:lang w:eastAsia="zh-CN"/>
        </w:rPr>
      </w:pPr>
      <w:r>
        <w:rPr>
          <w:lang w:eastAsia="zh-CN"/>
        </w:rPr>
        <w:t>斗，地方派【企】图利用反顽固【派】打击中央系，发展群</w:t>
      </w:r>
    </w:p>
    <w:p>
      <w:pPr>
        <w:rPr>
          <w:lang w:eastAsia="zh-CN"/>
        </w:rPr>
      </w:pPr>
      <w:r>
        <w:rPr>
          <w:lang w:eastAsia="zh-CN"/>
        </w:rPr>
        <w:t>众示威。党特委立即正确领导这一事件，使群情愤激下不转</w:t>
      </w:r>
    </w:p>
    <w:p>
      <w:pPr>
        <w:rPr>
          <w:lang w:eastAsia="zh-CN"/>
        </w:rPr>
      </w:pPr>
      <w:r>
        <w:rPr>
          <w:lang w:eastAsia="zh-CN"/>
        </w:rPr>
        <w:t>人当局派别之争中，而又能运用这一运动，反对逆流，要求</w:t>
      </w:r>
    </w:p>
    <w:p>
      <w:pPr>
        <w:rPr>
          <w:lang w:eastAsia="zh-CN"/>
        </w:rPr>
      </w:pPr>
      <w:r>
        <w:rPr>
          <w:lang w:eastAsia="zh-CN"/>
        </w:rPr>
        <w:t>大家精诚团结，要求党部积极领导民运，结果双方对我都起</w:t>
      </w:r>
    </w:p>
    <w:p>
      <w:pPr>
        <w:rPr>
          <w:lang w:eastAsia="zh-CN"/>
        </w:rPr>
      </w:pPr>
      <w:r>
        <w:rPr>
          <w:lang w:eastAsia="zh-CN"/>
        </w:rPr>
        <w:t>好感，以后进步的县长虽换，但当地民众团体还得存在等等</w:t>
      </w:r>
    </w:p>
    <w:p>
      <w:pPr>
        <w:rPr>
          <w:lang w:eastAsia="zh-CN"/>
        </w:rPr>
      </w:pPr>
      <w:r>
        <w:rPr>
          <w:lang w:eastAsia="zh-CN"/>
        </w:rPr>
        <w:t>是。</w:t>
      </w:r>
    </w:p>
    <w:p>
      <w:pPr>
        <w:rPr>
          <w:lang w:eastAsia="zh-CN"/>
        </w:rPr>
      </w:pPr>
      <w:r>
        <w:rPr>
          <w:lang w:eastAsia="zh-CN"/>
        </w:rPr>
        <w:t>④但是，反之，如果我们基础较弱，领导较弱，不能坚</w:t>
      </w:r>
    </w:p>
    <w:p>
      <w:pPr>
        <w:rPr>
          <w:lang w:eastAsia="zh-CN"/>
        </w:rPr>
      </w:pPr>
      <w:r>
        <w:rPr>
          <w:lang w:eastAsia="zh-CN"/>
        </w:rPr>
        <w:t>定，不能有好的统战工作，甚至又很暴露的，则即在这一开</w:t>
      </w:r>
    </w:p>
    <w:p>
      <w:pPr>
        <w:rPr>
          <w:lang w:eastAsia="zh-CN"/>
        </w:rPr>
      </w:pPr>
      <w:r>
        <w:rPr>
          <w:lang w:eastAsia="zh-CN"/>
        </w:rPr>
        <w:t>始时期也不能继续存在。如肇庆西青救三百团员中党的基础</w:t>
      </w:r>
    </w:p>
    <w:p>
      <w:pPr>
        <w:rPr>
          <w:lang w:eastAsia="zh-CN"/>
        </w:rPr>
      </w:pPr>
      <w:r>
        <w:rPr>
          <w:lang w:eastAsia="zh-CN"/>
        </w:rPr>
        <w:t>很弱，主要领导者是一个海军的队长，同情者，一受威胁便</w:t>
      </w:r>
    </w:p>
    <w:p>
      <w:pPr>
        <w:rPr>
          <w:lang w:eastAsia="zh-CN"/>
        </w:rPr>
      </w:pPr>
      <w:r>
        <w:rPr>
          <w:lang w:eastAsia="zh-CN"/>
        </w:rPr>
        <w:t>自动解散。又如广宁抗先下层基础很小又很红，没有好的统</w:t>
      </w:r>
    </w:p>
    <w:p>
      <w:pPr>
        <w:rPr>
          <w:lang w:eastAsia="zh-CN"/>
        </w:rPr>
      </w:pPr>
      <w:r>
        <w:rPr>
          <w:lang w:eastAsia="zh-CN"/>
        </w:rPr>
        <w:t>战工作，也怕斗争，故不作一声，不战而退等是。</w:t>
      </w:r>
    </w:p>
    <w:p>
      <w:pPr>
        <w:rPr>
          <w:lang w:eastAsia="zh-CN"/>
        </w:rPr>
      </w:pPr>
      <w:r>
        <w:rPr>
          <w:lang w:eastAsia="zh-CN"/>
        </w:rPr>
        <w:t>虽然当时客观条件上有些不同，中区是在战争状态与前</w:t>
      </w:r>
    </w:p>
    <w:p>
      <w:pPr>
        <w:rPr>
          <w:lang w:eastAsia="zh-CN"/>
        </w:rPr>
      </w:pPr>
      <w:r>
        <w:rPr>
          <w:lang w:eastAsia="zh-CN"/>
        </w:rPr>
        <w:t>线上，西江比较在后方与战争沉寂，但主要还在自己力量与</w:t>
      </w:r>
    </w:p>
    <w:p>
      <w:pPr>
        <w:rPr>
          <w:lang w:eastAsia="zh-CN"/>
        </w:rPr>
      </w:pPr>
      <w:r>
        <w:rPr>
          <w:lang w:eastAsia="zh-CN"/>
        </w:rPr>
        <w:t>政策上。</w:t>
      </w:r>
    </w:p>
    <w:p>
      <w:pPr>
        <w:rPr>
          <w:lang w:eastAsia="zh-CN"/>
        </w:rPr>
      </w:pPr>
      <w:r>
        <w:rPr>
          <w:lang w:eastAsia="zh-CN"/>
        </w:rPr>
        <w:t>以上整个是开始时期的种种。</w:t>
      </w:r>
    </w:p>
    <w:p>
      <w:pPr>
        <w:rPr>
          <w:lang w:eastAsia="zh-CN"/>
        </w:rPr>
      </w:pPr>
      <w:r>
        <w:rPr>
          <w:lang w:eastAsia="zh-CN"/>
        </w:rPr>
        <w:t>2.第二时期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更严重起来</w:t>
      </w:r>
    </w:p>
    <w:p>
      <w:pPr>
        <w:rPr>
          <w:lang w:eastAsia="zh-CN"/>
        </w:rPr>
      </w:pPr>
      <w:r>
        <w:rPr>
          <w:lang w:eastAsia="zh-CN"/>
        </w:rPr>
        <w:t>至6月，广东逆流是随着整个形势发展日益严重下去:</w:t>
      </w:r>
    </w:p>
    <w:p>
      <w:pPr>
        <w:rPr>
          <w:lang w:eastAsia="zh-CN"/>
        </w:rPr>
      </w:pPr>
      <w:r>
        <w:rPr>
          <w:lang w:eastAsia="zh-CN"/>
        </w:rPr>
        <w:t>（1）在合浦、在南路及四邑一带，本来是当局统治较弱</w:t>
      </w:r>
    </w:p>
    <w:p>
      <w:pPr>
        <w:rPr>
          <w:lang w:eastAsia="zh-CN"/>
        </w:rPr>
      </w:pPr>
      <w:r>
        <w:rPr>
          <w:lang w:eastAsia="zh-CN"/>
        </w:rPr>
        <w:t>而汉奸汪派、托派活动都是更厉害的区域，当局中各大小派</w:t>
      </w:r>
    </w:p>
    <w:p>
      <w:pPr>
        <w:rPr>
          <w:lang w:eastAsia="zh-CN"/>
        </w:rPr>
      </w:pPr>
      <w:r>
        <w:rPr>
          <w:lang w:eastAsia="zh-CN"/>
        </w:rPr>
        <w:t>系在那里的复杂性也是很大的，如有广西力量，有张炎十九</w:t>
      </w:r>
    </w:p>
    <w:p>
      <w:pPr>
        <w:rPr>
          <w:lang w:eastAsia="zh-CN"/>
        </w:rPr>
      </w:pPr>
      <w:r>
        <w:rPr>
          <w:lang w:eastAsia="zh-CN"/>
        </w:rPr>
        <w:t>262</w:t>
      </w:r>
    </w:p>
    <w:p>
      <w:pPr>
        <w:rPr>
          <w:lang w:eastAsia="zh-CN"/>
        </w:rPr>
      </w:pPr>
      <w:r>
        <w:rPr>
          <w:lang w:eastAsia="zh-CN"/>
        </w:rPr>
        <w:t>路军系力量，中央系之蔡劲军，罗翼群也都想在那里培植自</w:t>
      </w:r>
    </w:p>
    <w:p>
      <w:pPr>
        <w:rPr>
          <w:lang w:eastAsia="zh-CN"/>
        </w:rPr>
      </w:pPr>
      <w:r>
        <w:rPr>
          <w:lang w:eastAsia="zh-CN"/>
        </w:rPr>
        <w:t>己的势力，自然有余汉谋的力量。我们在南路的基础也是在</w:t>
      </w:r>
    </w:p>
    <w:p>
      <w:pPr>
        <w:rPr>
          <w:lang w:eastAsia="zh-CN"/>
        </w:rPr>
      </w:pPr>
      <w:r>
        <w:rPr>
          <w:lang w:eastAsia="zh-CN"/>
        </w:rPr>
        <w:t>1937年底开始个别同志去，开始有自发的青年群众救国组</w:t>
      </w:r>
    </w:p>
    <w:p>
      <w:pPr>
        <w:rPr>
          <w:lang w:eastAsia="zh-CN"/>
        </w:rPr>
      </w:pPr>
      <w:r>
        <w:rPr>
          <w:lang w:eastAsia="zh-CN"/>
        </w:rPr>
        <w:t>织，广州失守后才发展组织建立领导基础来的。群众团体主</w:t>
      </w:r>
    </w:p>
    <w:p>
      <w:pPr>
        <w:rPr>
          <w:lang w:eastAsia="zh-CN"/>
        </w:rPr>
      </w:pPr>
      <w:r>
        <w:rPr>
          <w:lang w:eastAsia="zh-CN"/>
        </w:rPr>
        <w:t>要就是抗先有二千多队员。逆流在广东开始后，钦廉行政专</w:t>
      </w:r>
    </w:p>
    <w:p>
      <w:pPr>
        <w:rPr>
          <w:lang w:eastAsia="zh-CN"/>
        </w:rPr>
      </w:pPr>
      <w:r>
        <w:rPr>
          <w:lang w:eastAsia="zh-CN"/>
        </w:rPr>
        <w:t>员邓世增即蓄意要打击抗先与我们，适合浦白沙一带群众截</w:t>
      </w:r>
    </w:p>
    <w:p>
      <w:pPr>
        <w:rPr>
          <w:lang w:eastAsia="zh-CN"/>
        </w:rPr>
      </w:pPr>
      <w:r>
        <w:rPr>
          <w:lang w:eastAsia="zh-CN"/>
        </w:rPr>
        <w:t>获走私济敌之粮食（米，即所谓“米案</w:t>
      </w:r>
      <w:r>
        <w:rPr>
          <w:color w:val="FF0000"/>
          <w:lang w:eastAsia="zh-CN"/>
        </w:rPr>
        <w:t>”</w:t>
      </w:r>
      <w:r>
        <w:rPr>
          <w:lang w:eastAsia="zh-CN"/>
        </w:rPr>
        <w:t>）二万石，群情愤</w:t>
      </w:r>
    </w:p>
    <w:p>
      <w:pPr>
        <w:rPr>
          <w:lang w:eastAsia="zh-CN"/>
        </w:rPr>
      </w:pPr>
      <w:r>
        <w:rPr>
          <w:lang w:eastAsia="zh-CN"/>
        </w:rPr>
        <w:t>激，又适他经过该地，当面要求没收。邓世增与走私有关，</w:t>
      </w:r>
    </w:p>
    <w:p>
      <w:pPr>
        <w:rPr>
          <w:lang w:eastAsia="zh-CN"/>
        </w:rPr>
      </w:pPr>
      <w:r>
        <w:rPr>
          <w:lang w:eastAsia="zh-CN"/>
        </w:rPr>
        <w:t>便诬为我党指示“农民暴动”、“包围行政长官”等等，发动</w:t>
      </w:r>
    </w:p>
    <w:p>
      <w:pPr>
        <w:rPr>
          <w:lang w:eastAsia="zh-CN"/>
        </w:rPr>
      </w:pPr>
      <w:r>
        <w:rPr>
          <w:lang w:eastAsia="zh-CN"/>
        </w:rPr>
        <w:t>逮捕合浦县委干部。6月16日县委领导者四人及住机关之</w:t>
      </w:r>
    </w:p>
    <w:p>
      <w:pPr>
        <w:rPr>
          <w:lang w:eastAsia="zh-CN"/>
        </w:rPr>
      </w:pPr>
      <w:r>
        <w:t>女同志一人，共五人均被捕，搜出文件很多。</w:t>
      </w:r>
      <w:r>
        <w:rPr>
          <w:lang w:eastAsia="zh-CN"/>
        </w:rPr>
        <w:t>破获机关后，</w:t>
      </w:r>
    </w:p>
    <w:p>
      <w:pPr>
        <w:rPr>
          <w:lang w:eastAsia="zh-CN"/>
        </w:rPr>
      </w:pPr>
      <w:r>
        <w:rPr>
          <w:lang w:eastAsia="zh-CN"/>
        </w:rPr>
        <w:t>当局诬为汉奸，禁止谈论与公布，并曾由党政军警合组法庭</w:t>
      </w:r>
    </w:p>
    <w:p>
      <w:pPr>
        <w:rPr>
          <w:lang w:eastAsia="zh-CN"/>
        </w:rPr>
      </w:pPr>
      <w:r>
        <w:rPr>
          <w:lang w:eastAsia="zh-CN"/>
        </w:rPr>
        <w:t>审判。除女的来历不清，有奸细嫌疑外，余均坚</w:t>
      </w:r>
      <w:r>
        <w:rPr>
          <w:color w:val="808080"/>
          <w:lang w:eastAsia="zh-CN"/>
        </w:rPr>
        <w:t>决</w:t>
      </w:r>
      <w:r>
        <w:rPr>
          <w:lang w:eastAsia="zh-CN"/>
        </w:rPr>
        <w:t>，但均承</w:t>
      </w:r>
    </w:p>
    <w:p>
      <w:pPr>
        <w:rPr>
          <w:lang w:eastAsia="zh-CN"/>
        </w:rPr>
      </w:pPr>
      <w:r>
        <w:rPr>
          <w:lang w:eastAsia="zh-CN"/>
        </w:rPr>
        <w:t>认为共党特支，余无损害政治与组织口供。</w:t>
      </w:r>
    </w:p>
    <w:p>
      <w:pPr>
        <w:rPr>
          <w:lang w:eastAsia="zh-CN"/>
        </w:rPr>
      </w:pPr>
      <w:r>
        <w:rPr>
          <w:lang w:eastAsia="zh-CN"/>
        </w:rPr>
        <w:t>这一事件曾在当地引起群众很大震动，工人学生中说</w:t>
      </w:r>
    </w:p>
    <w:p>
      <w:pPr>
        <w:rPr>
          <w:lang w:eastAsia="zh-CN"/>
        </w:rPr>
      </w:pPr>
      <w:r>
        <w:rPr>
          <w:lang w:eastAsia="zh-CN"/>
        </w:rPr>
        <w:t>“为什么捉救国分子?”，“是共产党也不应捉”，“有什么不好</w:t>
      </w:r>
    </w:p>
    <w:p>
      <w:pPr>
        <w:rPr>
          <w:lang w:eastAsia="zh-CN"/>
        </w:rPr>
      </w:pPr>
      <w:r>
        <w:rPr>
          <w:lang w:eastAsia="zh-CN"/>
        </w:rPr>
        <w:t>可以讲”，“</w:t>
      </w:r>
      <w:r>
        <w:rPr>
          <w:color w:val="FF0000"/>
          <w:lang w:eastAsia="zh-CN"/>
        </w:rPr>
        <w:t>捉</w:t>
      </w:r>
      <w:r>
        <w:rPr>
          <w:lang w:eastAsia="zh-CN"/>
        </w:rPr>
        <w:t>共产党就是打我们工人呀!”...在军队政训</w:t>
      </w:r>
    </w:p>
    <w:p>
      <w:pPr>
        <w:rPr>
          <w:lang w:eastAsia="zh-CN"/>
        </w:rPr>
      </w:pPr>
      <w:r>
        <w:rPr>
          <w:lang w:eastAsia="zh-CN"/>
        </w:rPr>
        <w:t>处主任，在县党部书记长，在各阶层社会上，都有不少同情</w:t>
      </w:r>
    </w:p>
    <w:p>
      <w:pPr>
        <w:rPr>
          <w:lang w:eastAsia="zh-CN"/>
        </w:rPr>
      </w:pPr>
      <w:r>
        <w:rPr>
          <w:lang w:eastAsia="zh-CN"/>
        </w:rPr>
        <w:t>者。然而由于党的政治领导斗争经验薄弱及</w:t>
      </w:r>
      <w:r>
        <w:rPr>
          <w:color w:val="FF0000"/>
          <w:lang w:eastAsia="zh-CN"/>
        </w:rPr>
        <w:t>干</w:t>
      </w:r>
      <w:r>
        <w:rPr>
          <w:lang w:eastAsia="zh-CN"/>
        </w:rPr>
        <w:t>部中的坚定不</w:t>
      </w:r>
    </w:p>
    <w:p>
      <w:pPr>
        <w:rPr>
          <w:lang w:eastAsia="zh-CN"/>
        </w:rPr>
      </w:pPr>
      <w:r>
        <w:rPr>
          <w:lang w:eastAsia="zh-CN"/>
        </w:rPr>
        <w:t>够，干部被捕无人继起，致未能发动营救，对省委亦无人报</w:t>
      </w:r>
    </w:p>
    <w:p>
      <w:pPr>
        <w:rPr>
          <w:lang w:eastAsia="zh-CN"/>
        </w:rPr>
      </w:pPr>
      <w:r>
        <w:rPr>
          <w:lang w:eastAsia="zh-CN"/>
        </w:rPr>
        <w:t>告。后7月底，省委得报，曾向张发奎提出请释放，张以案</w:t>
      </w:r>
    </w:p>
    <w:p>
      <w:pPr>
        <w:rPr>
          <w:lang w:eastAsia="zh-CN"/>
        </w:rPr>
      </w:pPr>
      <w:r>
        <w:rPr>
          <w:lang w:eastAsia="zh-CN"/>
        </w:rPr>
        <w:t>已上呈桂行营，无权解决，只能电行营说明非汉奸，请查明</w:t>
      </w:r>
    </w:p>
    <w:p>
      <w:pPr>
        <w:rPr>
          <w:lang w:eastAsia="zh-CN"/>
        </w:rPr>
      </w:pPr>
      <w:r>
        <w:rPr>
          <w:lang w:eastAsia="zh-CN"/>
        </w:rPr>
        <w:t>处理（发了电的），然而始终未放出。</w:t>
      </w:r>
    </w:p>
    <w:p>
      <w:pPr>
        <w:rPr>
          <w:lang w:eastAsia="zh-CN"/>
        </w:rPr>
      </w:pPr>
      <w:r>
        <w:rPr>
          <w:lang w:eastAsia="zh-CN"/>
        </w:rPr>
        <w:t>以后当地抗先虽曾图恢复工作，并纯粹避免与当局冲</w:t>
      </w:r>
    </w:p>
    <w:p>
      <w:pPr>
        <w:rPr>
          <w:lang w:eastAsia="zh-CN"/>
        </w:rPr>
      </w:pPr>
      <w:r>
        <w:rPr>
          <w:lang w:eastAsia="zh-CN"/>
        </w:rPr>
        <w:t>突，也未得谅解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（顽固者是不会谅解进步者的）</w:t>
      </w:r>
      <w:r>
        <w:rPr>
          <w:color w:val="808080"/>
          <w:lang w:eastAsia="zh-CN"/>
        </w:rPr>
        <w:t>，</w:t>
      </w:r>
      <w:r>
        <w:rPr>
          <w:lang w:eastAsia="zh-CN"/>
        </w:rPr>
        <w:t>终于</w:t>
      </w:r>
    </w:p>
    <w:p>
      <w:pPr>
        <w:rPr>
          <w:lang w:eastAsia="zh-CN"/>
        </w:rPr>
      </w:pPr>
      <w:r>
        <w:rPr>
          <w:lang w:eastAsia="zh-CN"/>
        </w:rPr>
        <w:t>停止活动。不二月，敌人从钦县防城登陆了，青年与一切救</w:t>
      </w:r>
    </w:p>
    <w:p>
      <w:pPr>
        <w:rPr>
          <w:lang w:eastAsia="zh-CN"/>
        </w:rPr>
      </w:pPr>
      <w:r>
        <w:rPr>
          <w:lang w:eastAsia="zh-CN"/>
        </w:rPr>
        <w:t>263</w:t>
      </w:r>
    </w:p>
    <w:p>
      <w:pPr>
        <w:rPr>
          <w:lang w:eastAsia="zh-CN"/>
        </w:rPr>
      </w:pPr>
      <w:r>
        <w:rPr>
          <w:lang w:eastAsia="zh-CN"/>
        </w:rPr>
        <w:t>国群众初受打击，不敢象以前【那】样的积极救国了。民众</w:t>
      </w:r>
    </w:p>
    <w:p>
      <w:pPr>
        <w:rPr>
          <w:lang w:eastAsia="zh-CN"/>
        </w:rPr>
      </w:pPr>
      <w:r>
        <w:rPr>
          <w:lang w:eastAsia="zh-CN"/>
        </w:rPr>
        <w:t>运动、游击战争等都曾相当沉寂（但未得正式报告）。十万</w:t>
      </w:r>
    </w:p>
    <w:p>
      <w:pPr>
        <w:rPr>
          <w:lang w:eastAsia="zh-CN"/>
        </w:rPr>
      </w:pPr>
      <w:r>
        <w:rPr>
          <w:lang w:eastAsia="zh-CN"/>
        </w:rPr>
        <w:t>大山上没有成为我抗战群众【的】游击根据地，而成了土</w:t>
      </w:r>
    </w:p>
    <w:p>
      <w:pPr>
        <w:rPr>
          <w:lang w:eastAsia="zh-CN"/>
        </w:rPr>
      </w:pPr>
      <w:r>
        <w:rPr>
          <w:lang w:eastAsia="zh-CN"/>
        </w:rPr>
        <w:t>匪、汉奸【的】武装根据地，帮助敌人进攻南宁，汉奸汪派</w:t>
      </w:r>
    </w:p>
    <w:p>
      <w:pPr>
        <w:rPr>
          <w:lang w:eastAsia="zh-CN"/>
        </w:rPr>
      </w:pPr>
      <w:r>
        <w:rPr>
          <w:lang w:eastAsia="zh-CN"/>
        </w:rPr>
        <w:t>的阴谋是相当成功了</w:t>
      </w:r>
      <w:r>
        <w:rPr>
          <w:color w:val="008000"/>
          <w:lang w:eastAsia="zh-CN"/>
        </w:rPr>
        <w:t>，</w:t>
      </w:r>
      <w:r>
        <w:rPr>
          <w:lang w:eastAsia="zh-CN"/>
        </w:rPr>
        <w:t>顽固者的当局也是帮忙不少的。</w:t>
      </w:r>
    </w:p>
    <w:p>
      <w:pPr>
        <w:rPr>
          <w:lang w:eastAsia="zh-CN"/>
        </w:rPr>
      </w:pPr>
      <w:r>
        <w:rPr>
          <w:lang w:eastAsia="zh-CN"/>
        </w:rPr>
        <w:t>（2）在曲江。曲江是新省会，逆流的更严重，自然也要</w:t>
      </w:r>
    </w:p>
    <w:p>
      <w:pPr>
        <w:rPr>
          <w:lang w:eastAsia="zh-CN"/>
        </w:rPr>
      </w:pPr>
      <w:r>
        <w:rPr>
          <w:lang w:eastAsia="zh-CN"/>
        </w:rPr>
        <w:t>特别表现的。政治部邱誉办</w:t>
      </w:r>
      <w:r>
        <w:rPr>
          <w:color w:val="808080"/>
          <w:lang w:eastAsia="zh-CN"/>
        </w:rPr>
        <w:t>了</w:t>
      </w:r>
      <w:r>
        <w:rPr>
          <w:lang w:eastAsia="zh-CN"/>
        </w:rPr>
        <w:t>《阵中日报》与《满地红》</w:t>
      </w:r>
    </w:p>
    <w:p>
      <w:pPr>
        <w:rPr>
          <w:lang w:eastAsia="zh-CN"/>
        </w:rPr>
      </w:pPr>
      <w:r>
        <w:rPr>
          <w:lang w:eastAsia="zh-CN"/>
        </w:rPr>
        <w:t>（《阵中日报》、《满地红</w:t>
      </w:r>
      <w:r>
        <w:rPr>
          <w:color w:val="FF0000"/>
          <w:lang w:eastAsia="zh-CN"/>
        </w:rPr>
        <w:t>》</w:t>
      </w:r>
      <w:r>
        <w:rPr>
          <w:lang w:eastAsia="zh-CN"/>
        </w:rPr>
        <w:t>都是反共报纸</w:t>
      </w:r>
      <w:r>
        <w:rPr>
          <w:color w:val="FF0000"/>
          <w:lang w:eastAsia="zh-CN"/>
        </w:rPr>
        <w:t>）</w:t>
      </w:r>
      <w:r>
        <w:rPr>
          <w:lang w:eastAsia="zh-CN"/>
        </w:rPr>
        <w:t>，完全是投降、反</w:t>
      </w:r>
    </w:p>
    <w:p>
      <w:pPr>
        <w:rPr>
          <w:lang w:eastAsia="zh-CN"/>
        </w:rPr>
      </w:pPr>
      <w:r>
        <w:rPr>
          <w:lang w:eastAsia="zh-CN"/>
        </w:rPr>
        <w:t>共、倒退的言论。邱是特别活跃，打击张的战地服务队，打</w:t>
      </w:r>
    </w:p>
    <w:p>
      <w:pPr>
        <w:rPr>
          <w:lang w:eastAsia="zh-CN"/>
        </w:rPr>
      </w:pPr>
      <w:r>
        <w:rPr>
          <w:lang w:eastAsia="zh-CN"/>
        </w:rPr>
        <w:t>击一切进步分子。在6、7月，即与李、高商定，</w:t>
      </w:r>
      <w:r>
        <w:rPr>
          <w:color w:val="0000E1"/>
          <w:lang w:eastAsia="zh-CN"/>
        </w:rPr>
        <w:t>决</w:t>
      </w:r>
      <w:r>
        <w:rPr>
          <w:lang w:eastAsia="zh-CN"/>
        </w:rPr>
        <w:t>心解散</w:t>
      </w:r>
    </w:p>
    <w:p>
      <w:pPr>
        <w:rPr>
          <w:lang w:eastAsia="zh-CN"/>
        </w:rPr>
      </w:pPr>
      <w:r>
        <w:rPr>
          <w:lang w:eastAsia="zh-CN"/>
        </w:rPr>
        <w:t>抗先与岭东青抗，只是执行办法问题。严格查禁进步书籍，</w:t>
      </w:r>
    </w:p>
    <w:p>
      <w:pPr>
        <w:rPr>
          <w:lang w:eastAsia="zh-CN"/>
        </w:rPr>
      </w:pPr>
      <w:r>
        <w:rPr>
          <w:lang w:eastAsia="zh-CN"/>
        </w:rPr>
        <w:t>用便衣队三十人乘生活书【店】职工参加“七</w:t>
      </w:r>
      <w:r>
        <w:rPr>
          <w:color w:val="0000E1"/>
          <w:lang w:eastAsia="zh-CN"/>
        </w:rPr>
        <w:t>.</w:t>
      </w:r>
      <w:r>
        <w:rPr>
          <w:lang w:eastAsia="zh-CN"/>
        </w:rPr>
        <w:t>七”二周</w:t>
      </w:r>
    </w:p>
    <w:p>
      <w:pPr>
        <w:rPr>
          <w:lang w:eastAsia="zh-CN"/>
        </w:rPr>
      </w:pPr>
      <w:r>
        <w:rPr>
          <w:lang w:eastAsia="zh-CN"/>
        </w:rPr>
        <w:t>【年】纪念，非法搜查，强夺帐簿检查，强迫检查五五书</w:t>
      </w:r>
    </w:p>
    <w:p>
      <w:pPr>
        <w:rPr>
          <w:lang w:eastAsia="zh-CN"/>
        </w:rPr>
      </w:pPr>
      <w:r>
        <w:rPr>
          <w:lang w:eastAsia="zh-CN"/>
        </w:rPr>
        <w:t>店”（代销《新华日报》处）帐簿与《新华【日】报》订户，</w:t>
      </w:r>
    </w:p>
    <w:p>
      <w:pPr>
        <w:rPr>
          <w:lang w:eastAsia="zh-CN"/>
        </w:rPr>
      </w:pPr>
      <w:r>
        <w:rPr>
          <w:lang w:eastAsia="zh-CN"/>
        </w:rPr>
        <w:t>谣【扬】言要检查《新华南》，逮捕石辟澜，监视左翼文化</w:t>
      </w:r>
    </w:p>
    <w:p>
      <w:pPr>
        <w:rPr>
          <w:lang w:eastAsia="zh-CN"/>
        </w:rPr>
      </w:pPr>
      <w:r>
        <w:rPr>
          <w:lang w:eastAsia="zh-CN"/>
        </w:rPr>
        <w:t>人。便衣特务人员深人通讯处带威胁性的侦询内部情况。缪</w:t>
      </w:r>
    </w:p>
    <w:p>
      <w:pPr>
        <w:rPr>
          <w:lang w:eastAsia="zh-CN"/>
        </w:rPr>
      </w:pPr>
      <w:r>
        <w:rPr>
          <w:lang w:eastAsia="zh-CN"/>
        </w:rPr>
        <w:t>培南鼓吹刺杀古大存</w:t>
      </w:r>
      <w:r>
        <w:rPr>
          <w:color w:val="FF0000"/>
          <w:lang w:eastAsia="zh-CN"/>
        </w:rPr>
        <w:t>（</w:t>
      </w:r>
      <w:r>
        <w:rPr>
          <w:lang w:eastAsia="zh-CN"/>
        </w:rPr>
        <w:t>向人说这时谁要能杀死古是无人理</w:t>
      </w:r>
    </w:p>
    <w:p>
      <w:pPr>
        <w:rPr>
          <w:lang w:eastAsia="zh-CN"/>
        </w:rPr>
      </w:pPr>
      <w:r>
        <w:rPr>
          <w:lang w:eastAsia="zh-CN"/>
        </w:rPr>
        <w:t>的）。特务人员大动员侦察、监视一切左翼分子。又同时和</w:t>
      </w:r>
    </w:p>
    <w:p>
      <w:pPr>
        <w:rPr>
          <w:lang w:eastAsia="zh-CN"/>
        </w:rPr>
      </w:pPr>
      <w:r>
        <w:rPr>
          <w:lang w:eastAsia="zh-CN"/>
        </w:rPr>
        <w:t>平空气大作，邱誉在政治部中公开讲和平是应该，只是不照</w:t>
      </w:r>
    </w:p>
    <w:p>
      <w:pPr>
        <w:rPr>
          <w:lang w:eastAsia="zh-CN"/>
        </w:rPr>
      </w:pPr>
      <w:r>
        <w:rPr>
          <w:lang w:eastAsia="zh-CN"/>
        </w:rPr>
        <w:t>汪先生的办法。省政府民政厅长到地方行政人员</w:t>
      </w:r>
      <w:r>
        <w:rPr>
          <w:color w:val="808080"/>
          <w:lang w:eastAsia="zh-CN"/>
        </w:rPr>
        <w:t>干</w:t>
      </w:r>
      <w:r>
        <w:rPr>
          <w:lang w:eastAsia="zh-CN"/>
        </w:rPr>
        <w:t>训所演说</w:t>
      </w:r>
    </w:p>
    <w:p>
      <w:pPr>
        <w:rPr>
          <w:lang w:eastAsia="zh-CN"/>
        </w:rPr>
      </w:pPr>
      <w:r>
        <w:rPr>
          <w:lang w:eastAsia="zh-CN"/>
        </w:rPr>
        <w:t>“今年可以到广州去过中秋”。</w:t>
      </w:r>
    </w:p>
    <w:p>
      <w:pPr>
        <w:rPr>
          <w:lang w:eastAsia="zh-CN"/>
        </w:rPr>
      </w:pPr>
      <w:r>
        <w:rPr>
          <w:lang w:eastAsia="zh-CN"/>
        </w:rPr>
        <w:t>高信为了要更好的把持党务，还连【联】合李汉魂、邱</w:t>
      </w:r>
    </w:p>
    <w:p>
      <w:pPr>
        <w:rPr>
          <w:lang w:eastAsia="zh-CN"/>
        </w:rPr>
      </w:pPr>
      <w:r>
        <w:rPr>
          <w:lang w:eastAsia="zh-CN"/>
        </w:rPr>
        <w:t>誉把比较左一点的书记长余森文（余曾反对封生活书【店】，</w:t>
      </w:r>
    </w:p>
    <w:p>
      <w:pPr>
        <w:rPr>
          <w:lang w:eastAsia="zh-CN"/>
        </w:rPr>
      </w:pPr>
      <w:r>
        <w:rPr>
          <w:lang w:eastAsia="zh-CN"/>
        </w:rPr>
        <w:t>比较用进步的方法领导青年）排挤走，把省党部办的比较进</w:t>
      </w:r>
    </w:p>
    <w:p>
      <w:pPr>
        <w:rPr>
          <w:lang w:eastAsia="zh-CN"/>
        </w:rPr>
      </w:pPr>
      <w:r>
        <w:rPr>
          <w:lang w:eastAsia="zh-CN"/>
        </w:rPr>
        <w:t>步的刊物《广东民众》也夺取过来，改变到反动起来。曾在</w:t>
      </w:r>
    </w:p>
    <w:p>
      <w:pPr>
        <w:rPr>
          <w:lang w:eastAsia="zh-CN"/>
        </w:rPr>
      </w:pPr>
      <w:r>
        <w:rPr>
          <w:lang w:eastAsia="zh-CN"/>
        </w:rPr>
        <w:t>省党部内仗义执言较进步的缪培基（省党部执委、大学教</w:t>
      </w:r>
    </w:p>
    <w:p>
      <w:pPr>
        <w:rPr>
          <w:lang w:eastAsia="zh-CN"/>
        </w:rPr>
      </w:pPr>
      <w:r>
        <w:rPr>
          <w:lang w:eastAsia="zh-CN"/>
        </w:rPr>
        <w:t>264</w:t>
      </w:r>
    </w:p>
    <w:p>
      <w:pPr>
        <w:rPr>
          <w:lang w:eastAsia="zh-CN"/>
        </w:rPr>
      </w:pPr>
      <w:r>
        <w:rPr>
          <w:lang w:eastAsia="zh-CN"/>
        </w:rPr>
        <w:t>授）也赶走。邱誉到处宣传已派武装去缴曾生部或曾已</w:t>
      </w:r>
    </w:p>
    <w:p>
      <w:pPr>
        <w:rPr>
          <w:lang w:eastAsia="zh-CN"/>
        </w:rPr>
      </w:pPr>
      <w:r>
        <w:rPr>
          <w:lang w:eastAsia="zh-CN"/>
        </w:rPr>
        <w:t>【被】逮捕，部队已缴枪，等等，其情形颇有不可终日之势。</w:t>
      </w:r>
    </w:p>
    <w:p>
      <w:pPr>
        <w:rPr>
          <w:lang w:eastAsia="zh-CN"/>
        </w:rPr>
      </w:pPr>
      <w:r>
        <w:rPr>
          <w:lang w:eastAsia="zh-CN"/>
        </w:rPr>
        <w:t>（3）在游击区域中，则撤换</w:t>
      </w:r>
      <w:r>
        <w:rPr>
          <w:rFonts w:hint="eastAsia"/>
          <w:lang w:eastAsia="zh-CN"/>
        </w:rPr>
        <w:t>一</w:t>
      </w:r>
      <w:r>
        <w:rPr>
          <w:lang w:eastAsia="zh-CN"/>
        </w:rPr>
        <w:t>切进步分子，如将游击指</w:t>
      </w:r>
    </w:p>
    <w:p>
      <w:pPr>
        <w:rPr>
          <w:lang w:eastAsia="zh-CN"/>
        </w:rPr>
      </w:pPr>
      <w:r>
        <w:rPr>
          <w:lang w:eastAsia="zh-CN"/>
        </w:rPr>
        <w:t>挥所政训室主任左恭撤免，换为更顽固的分子①</w:t>
      </w:r>
      <w:r>
        <w:rPr>
          <w:color w:val="808080"/>
          <w:lang w:eastAsia="zh-CN"/>
        </w:rPr>
        <w:t>，</w:t>
      </w:r>
      <w:r>
        <w:rPr>
          <w:lang w:eastAsia="zh-CN"/>
        </w:rPr>
        <w:t>战区司令</w:t>
      </w:r>
    </w:p>
    <w:p>
      <w:pPr>
        <w:rPr>
          <w:lang w:eastAsia="zh-CN"/>
        </w:rPr>
      </w:pPr>
      <w:r>
        <w:rPr>
          <w:lang w:eastAsia="zh-CN"/>
        </w:rPr>
        <w:t>部的秘书张××②在</w:t>
      </w:r>
      <w:r>
        <w:rPr>
          <w:color w:val="FF0000"/>
          <w:lang w:eastAsia="zh-CN"/>
        </w:rPr>
        <w:t>沦</w:t>
      </w:r>
      <w:r>
        <w:rPr>
          <w:lang w:eastAsia="zh-CN"/>
        </w:rPr>
        <w:t>陷区以共党分子被撤职（后又得张</w:t>
      </w:r>
      <w:r>
        <w:rPr>
          <w:color w:val="808080"/>
          <w:lang w:eastAsia="zh-CN"/>
        </w:rPr>
        <w:t>③</w:t>
      </w:r>
    </w:p>
    <w:p>
      <w:pPr>
        <w:rPr>
          <w:lang w:eastAsia="zh-CN"/>
        </w:rPr>
      </w:pPr>
      <w:r>
        <w:rPr>
          <w:lang w:eastAsia="zh-CN"/>
        </w:rPr>
        <w:t>允再去）。中区游训队干部受打击，无故撤换。</w:t>
      </w:r>
    </w:p>
    <w:p>
      <w:pPr>
        <w:rPr>
          <w:lang w:eastAsia="zh-CN"/>
        </w:rPr>
      </w:pPr>
      <w:r>
        <w:rPr>
          <w:lang w:eastAsia="zh-CN"/>
        </w:rPr>
        <w:t>在中山妇协（一千三百会员）遭受封闭，吴飞、林作夫</w:t>
      </w:r>
    </w:p>
    <w:p>
      <w:pPr>
        <w:rPr>
          <w:lang w:eastAsia="zh-CN"/>
        </w:rPr>
      </w:pPr>
      <w:r>
        <w:rPr>
          <w:lang w:eastAsia="zh-CN"/>
        </w:rPr>
        <w:t>等联络，压迫张惠长与抗先，暗杀青年妇女干部</w:t>
      </w:r>
      <w:r>
        <w:rPr>
          <w:color w:val="FF0000"/>
          <w:lang w:eastAsia="zh-CN"/>
        </w:rPr>
        <w:t>，</w:t>
      </w:r>
      <w:r>
        <w:rPr>
          <w:lang w:eastAsia="zh-CN"/>
        </w:rPr>
        <w:t>威胁、利</w:t>
      </w:r>
    </w:p>
    <w:p>
      <w:pPr>
        <w:rPr>
          <w:lang w:eastAsia="zh-CN"/>
        </w:rPr>
      </w:pPr>
      <w:r>
        <w:rPr>
          <w:lang w:eastAsia="zh-CN"/>
        </w:rPr>
        <w:t>诱、分化、收买我党干部，准备更大进攻。</w:t>
      </w:r>
    </w:p>
    <w:p>
      <w:pPr>
        <w:rPr>
          <w:lang w:eastAsia="zh-CN"/>
        </w:rPr>
      </w:pPr>
      <w:r>
        <w:rPr>
          <w:lang w:eastAsia="zh-CN"/>
        </w:rPr>
        <w:t>在惠阳倡言要解散华侨服【务】团，强迫团员受训，专</w:t>
      </w:r>
    </w:p>
    <w:p>
      <w:pPr>
        <w:rPr>
          <w:lang w:eastAsia="zh-CN"/>
        </w:rPr>
      </w:pPr>
      <w:r>
        <w:rPr>
          <w:lang w:eastAsia="zh-CN"/>
        </w:rPr>
        <w:t>门讲些反共问题（训练后团员全体要求加人CP）。特别</w:t>
      </w:r>
      <w:r>
        <w:rPr>
          <w:color w:val="FF0000"/>
          <w:lang w:eastAsia="zh-CN"/>
        </w:rPr>
        <w:t>严</w:t>
      </w:r>
      <w:r>
        <w:rPr>
          <w:lang w:eastAsia="zh-CN"/>
        </w:rPr>
        <w:t>重</w:t>
      </w:r>
    </w:p>
    <w:p>
      <w:pPr>
        <w:rPr>
          <w:lang w:eastAsia="zh-CN"/>
        </w:rPr>
      </w:pPr>
      <w:r>
        <w:rPr>
          <w:lang w:eastAsia="zh-CN"/>
        </w:rPr>
        <w:t>的是调独二十B④到淡水，图在反攻深圳敌人的口号下解</w:t>
      </w:r>
      <w:del w:id="198" w:author="林 清" w:date="2018-10-09T09:57:00Z">
        <w:r>
          <w:rPr>
            <w:color w:val="FF0000"/>
            <w:lang w:eastAsia="zh-CN"/>
          </w:rPr>
          <w:delText>央</w:delText>
        </w:r>
      </w:del>
      <w:ins w:id="199" w:author="林 清" w:date="2018-10-09T09:57:00Z">
        <w:r>
          <w:rPr>
            <w:rFonts w:hint="eastAsia"/>
            <w:color w:val="FF0000"/>
            <w:lang w:eastAsia="zh-CN"/>
          </w:rPr>
          <w:t>决</w:t>
        </w:r>
      </w:ins>
    </w:p>
    <w:p>
      <w:pPr>
        <w:rPr>
          <w:lang w:eastAsia="zh-CN"/>
        </w:rPr>
      </w:pPr>
      <w:r>
        <w:rPr>
          <w:lang w:eastAsia="zh-CN"/>
        </w:rPr>
        <w:t>曾生部，又令曾部指挥其他游击队（土匪编）向敌作战，而</w:t>
      </w:r>
    </w:p>
    <w:p>
      <w:pPr>
        <w:rPr>
          <w:lang w:eastAsia="zh-CN"/>
        </w:rPr>
      </w:pPr>
      <w:r>
        <w:rPr>
          <w:lang w:eastAsia="zh-CN"/>
        </w:rPr>
        <w:t>其他各游击队都不到，企图在战败后藉口打击消灭之，或藉</w:t>
      </w:r>
    </w:p>
    <w:p>
      <w:pPr>
        <w:rPr>
          <w:lang w:eastAsia="zh-CN"/>
        </w:rPr>
      </w:pPr>
      <w:r>
        <w:rPr>
          <w:lang w:eastAsia="zh-CN"/>
        </w:rPr>
        <w:t>口撤职查办曾生。但终因曾部的警惕戒备，同时敌人增加，</w:t>
      </w:r>
    </w:p>
    <w:p>
      <w:pPr>
        <w:rPr>
          <w:lang w:eastAsia="zh-CN"/>
        </w:rPr>
      </w:pPr>
      <w:r>
        <w:rPr>
          <w:lang w:eastAsia="zh-CN"/>
        </w:rPr>
        <w:t>而曾部又单独打了胜仗，群众拥护，当局也有些顾忌华侨及</w:t>
      </w:r>
    </w:p>
    <w:p>
      <w:pPr>
        <w:rPr>
          <w:lang w:eastAsia="zh-CN"/>
        </w:rPr>
      </w:pPr>
      <w:r>
        <w:rPr>
          <w:lang w:eastAsia="zh-CN"/>
        </w:rPr>
        <w:t>影响等等情况，得未发生突变。</w:t>
      </w:r>
    </w:p>
    <w:p>
      <w:pPr>
        <w:rPr>
          <w:lang w:eastAsia="zh-CN"/>
        </w:rPr>
      </w:pPr>
      <w:r>
        <w:rPr>
          <w:color w:val="FF0000"/>
          <w:lang w:eastAsia="zh-CN"/>
        </w:rPr>
        <w:t>（</w:t>
      </w:r>
      <w:r>
        <w:rPr>
          <w:lang w:eastAsia="zh-CN"/>
        </w:rPr>
        <w:t>4）在十二集团军中则有副司令兼参谋长之王毅【俊】</w:t>
      </w:r>
    </w:p>
    <w:p>
      <w:pPr>
        <w:rPr>
          <w:lang w:eastAsia="zh-CN"/>
        </w:rPr>
      </w:pPr>
      <w:r>
        <w:rPr>
          <w:lang w:eastAsia="zh-CN"/>
        </w:rPr>
        <w:t>（为中央系利用的人物）以叛徒龚楚为主要走狗的反共、限</w:t>
      </w:r>
    </w:p>
    <w:p>
      <w:pPr>
        <w:rPr>
          <w:lang w:eastAsia="zh-CN"/>
        </w:rPr>
      </w:pPr>
      <w:r>
        <w:rPr>
          <w:lang w:eastAsia="zh-CN"/>
        </w:rPr>
        <w:t>共和促使托派挑拨离间，企图打击我们。但因我们力量较</w:t>
      </w:r>
    </w:p>
    <w:p>
      <w:pPr>
        <w:rPr>
          <w:lang w:eastAsia="zh-CN"/>
        </w:rPr>
      </w:pPr>
      <w:r>
        <w:rPr>
          <w:lang w:eastAsia="zh-CN"/>
        </w:rPr>
        <w:t>大，又在李熙寰掩护下，故尚未受到损失，反而取得初步胜</w:t>
      </w:r>
    </w:p>
    <w:p>
      <w:pPr>
        <w:rPr>
          <w:lang w:eastAsia="zh-CN"/>
        </w:rPr>
      </w:pPr>
      <w:r>
        <w:rPr>
          <w:lang w:eastAsia="zh-CN"/>
        </w:rPr>
        <w:t>利</w:t>
      </w:r>
      <w:r>
        <w:rPr>
          <w:color w:val="008000"/>
          <w:lang w:eastAsia="zh-CN"/>
        </w:rPr>
        <w:t>。</w:t>
      </w:r>
      <w:r>
        <w:rPr>
          <w:lang w:eastAsia="zh-CN"/>
        </w:rPr>
        <w:t>但这种逆流的活动并未停止，这使余、李在严重的动摇</w:t>
      </w:r>
    </w:p>
    <w:p>
      <w:pPr>
        <w:rPr>
          <w:lang w:eastAsia="zh-CN"/>
        </w:rPr>
      </w:pPr>
      <w:r>
        <w:rPr>
          <w:lang w:eastAsia="zh-CN"/>
        </w:rPr>
        <w:t>①即张发奎部原副官处长关巩。</w:t>
      </w:r>
    </w:p>
    <w:p>
      <w:pPr>
        <w:rPr>
          <w:lang w:eastAsia="zh-CN"/>
        </w:rPr>
      </w:pPr>
      <w:r>
        <w:rPr>
          <w:lang w:eastAsia="zh-CN"/>
        </w:rPr>
        <w:t>战地服务队上校科长张敬人。</w:t>
      </w:r>
    </w:p>
    <w:p>
      <w:pPr>
        <w:rPr>
          <w:lang w:eastAsia="zh-CN"/>
        </w:rPr>
      </w:pPr>
      <w:r>
        <w:rPr>
          <w:lang w:eastAsia="zh-CN"/>
        </w:rPr>
        <w:t>④</w:t>
      </w:r>
    </w:p>
    <w:p>
      <w:pPr>
        <w:rPr>
          <w:lang w:eastAsia="zh-CN"/>
        </w:rPr>
      </w:pPr>
      <w:r>
        <w:rPr>
          <w:lang w:eastAsia="zh-CN"/>
        </w:rPr>
        <w:t>指张发奎。</w:t>
      </w:r>
    </w:p>
    <w:p>
      <w:pPr>
        <w:rPr>
          <w:lang w:eastAsia="zh-CN"/>
        </w:rPr>
      </w:pPr>
      <w:r>
        <w:rPr>
          <w:lang w:eastAsia="zh-CN"/>
        </w:rPr>
        <w:t>即独二十旅。</w:t>
      </w:r>
    </w:p>
    <w:p>
      <w:pPr>
        <w:rPr>
          <w:lang w:eastAsia="zh-CN"/>
        </w:rPr>
      </w:pPr>
      <w:r>
        <w:rPr>
          <w:lang w:eastAsia="zh-CN"/>
        </w:rPr>
        <w:t>265</w:t>
      </w:r>
    </w:p>
    <w:p>
      <w:pPr>
        <w:rPr>
          <w:lang w:eastAsia="zh-CN"/>
        </w:rPr>
      </w:pPr>
      <w:r>
        <w:rPr>
          <w:lang w:eastAsia="zh-CN"/>
        </w:rPr>
        <w:t>中，亦曾发生过反共言论。</w:t>
      </w:r>
    </w:p>
    <w:p>
      <w:pPr>
        <w:rPr>
          <w:lang w:eastAsia="zh-CN"/>
        </w:rPr>
      </w:pPr>
      <w:r>
        <w:rPr>
          <w:lang w:eastAsia="zh-CN"/>
        </w:rPr>
        <w:t>（5）在琼崖则自6月行政专员吴道南从曲去琼后便开始</w:t>
      </w:r>
    </w:p>
    <w:p>
      <w:pPr>
        <w:rPr>
          <w:lang w:eastAsia="zh-CN"/>
        </w:rPr>
      </w:pPr>
      <w:r>
        <w:rPr>
          <w:lang w:eastAsia="zh-CN"/>
        </w:rPr>
        <w:t>了逆流。首先打击守备司令进步分子王毅，取消国共合作</w:t>
      </w:r>
    </w:p>
    <w:p>
      <w:pPr>
        <w:rPr>
          <w:lang w:eastAsia="zh-CN"/>
        </w:rPr>
      </w:pPr>
      <w:r>
        <w:rPr>
          <w:lang w:eastAsia="zh-CN"/>
        </w:rPr>
        <w:t>的党政处与各级动委会，</w:t>
      </w:r>
      <w:r>
        <w:rPr>
          <w:color w:val="808080"/>
          <w:lang w:eastAsia="zh-CN"/>
        </w:rPr>
        <w:t>撤</w:t>
      </w:r>
      <w:r>
        <w:rPr>
          <w:lang w:eastAsia="zh-CN"/>
        </w:rPr>
        <w:t>换进步县长，将自卫团改为游击</w:t>
      </w:r>
    </w:p>
    <w:p>
      <w:pPr>
        <w:rPr>
          <w:lang w:eastAsia="zh-CN"/>
        </w:rPr>
      </w:pPr>
      <w:r>
        <w:rPr>
          <w:lang w:eastAsia="zh-CN"/>
        </w:rPr>
        <w:t>队，吴自管理，培植反共武装。初则拉拢我游击队冯部，俟</w:t>
      </w:r>
    </w:p>
    <w:p>
      <w:pPr>
        <w:rPr>
          <w:lang w:eastAsia="zh-CN"/>
        </w:rPr>
      </w:pPr>
      <w:r>
        <w:rPr>
          <w:lang w:eastAsia="zh-CN"/>
        </w:rPr>
        <w:t>王毅消极与压下后，又转向冯部进攻，由减发月饷到停发月</w:t>
      </w:r>
    </w:p>
    <w:p>
      <w:pPr>
        <w:rPr>
          <w:lang w:eastAsia="zh-CN"/>
        </w:rPr>
      </w:pPr>
      <w:r>
        <w:rPr>
          <w:lang w:eastAsia="zh-CN"/>
        </w:rPr>
        <w:t>饷，由缩编每班只准五人，总队改为大队等，到倡言“抗日</w:t>
      </w:r>
    </w:p>
    <w:p>
      <w:pPr>
        <w:rPr>
          <w:lang w:eastAsia="zh-CN"/>
        </w:rPr>
      </w:pPr>
      <w:r>
        <w:rPr>
          <w:lang w:eastAsia="zh-CN"/>
        </w:rPr>
        <w:t>必先反共”。各县逮捕我党同志，并由内地运送枪械</w:t>
      </w:r>
      <w:del w:id="200" w:author="林 清" w:date="2018-10-09T09:58:00Z">
        <w:r>
          <w:rPr>
            <w:lang w:eastAsia="zh-CN"/>
          </w:rPr>
          <w:delText>人</w:delText>
        </w:r>
      </w:del>
      <w:ins w:id="201" w:author="林 清" w:date="2018-10-09T09:58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琼扩</w:t>
      </w:r>
    </w:p>
    <w:p>
      <w:pPr>
        <w:rPr>
          <w:lang w:eastAsia="zh-CN"/>
        </w:rPr>
      </w:pPr>
      <w:r>
        <w:rPr>
          <w:lang w:eastAsia="zh-CN"/>
        </w:rPr>
        <w:t>大武装，积极布置进攻冯部。对华侨则通函指“冯为匪党武</w:t>
      </w:r>
    </w:p>
    <w:p>
      <w:pPr>
        <w:rPr>
          <w:lang w:eastAsia="zh-CN"/>
        </w:rPr>
      </w:pPr>
      <w:r>
        <w:rPr>
          <w:lang w:eastAsia="zh-CN"/>
        </w:rPr>
        <w:t>装，冒功募捐，请华侨停止对冯接济”等等。</w:t>
      </w:r>
    </w:p>
    <w:p>
      <w:pPr>
        <w:rPr>
          <w:lang w:eastAsia="zh-CN"/>
        </w:rPr>
      </w:pPr>
      <w:r>
        <w:rPr>
          <w:lang w:eastAsia="zh-CN"/>
        </w:rPr>
        <w:t>（6）在各地都根据精神总动员之坏的一部分与防共办法</w:t>
      </w:r>
    </w:p>
    <w:p>
      <w:pPr>
        <w:rPr>
          <w:lang w:eastAsia="zh-CN"/>
        </w:rPr>
      </w:pPr>
      <w:r>
        <w:rPr>
          <w:lang w:eastAsia="zh-CN"/>
        </w:rPr>
        <w:t>强迫教育群众。7月7【日】汪逆到广州广播投降，号召广</w:t>
      </w:r>
    </w:p>
    <w:p>
      <w:pPr>
        <w:rPr>
          <w:lang w:eastAsia="zh-CN"/>
        </w:rPr>
      </w:pPr>
      <w:r>
        <w:rPr>
          <w:lang w:eastAsia="zh-CN"/>
        </w:rPr>
        <w:t>东局部停战，派飞机散传单，所言与反共顽固者所言所为几</w:t>
      </w:r>
    </w:p>
    <w:p>
      <w:pPr>
        <w:rPr>
          <w:lang w:eastAsia="zh-CN"/>
        </w:rPr>
      </w:pPr>
      <w:r>
        <w:rPr>
          <w:lang w:eastAsia="zh-CN"/>
        </w:rPr>
        <w:t>完全一致。</w:t>
      </w:r>
    </w:p>
    <w:p>
      <w:pPr>
        <w:rPr>
          <w:lang w:eastAsia="zh-CN"/>
        </w:rPr>
      </w:pPr>
      <w:r>
        <w:rPr>
          <w:lang w:eastAsia="zh-CN"/>
        </w:rPr>
        <w:t>（7）整个这一时期</w:t>
      </w:r>
      <w:r>
        <w:rPr>
          <w:color w:val="FF0000"/>
          <w:lang w:eastAsia="zh-CN"/>
        </w:rPr>
        <w:t>（</w:t>
      </w:r>
      <w:r>
        <w:rPr>
          <w:lang w:eastAsia="zh-CN"/>
        </w:rPr>
        <w:t>6、7、8月）是逆流向上发展的，</w:t>
      </w:r>
    </w:p>
    <w:p>
      <w:pPr>
        <w:rPr>
          <w:lang w:eastAsia="zh-CN"/>
        </w:rPr>
      </w:pPr>
      <w:r>
        <w:rPr>
          <w:lang w:eastAsia="zh-CN"/>
        </w:rPr>
        <w:t>虽然曾在6、7月有省参议会的召集，但这完全没有代表民</w:t>
      </w:r>
    </w:p>
    <w:p>
      <w:pPr>
        <w:rPr>
          <w:lang w:eastAsia="zh-CN"/>
        </w:rPr>
      </w:pPr>
      <w:r>
        <w:rPr>
          <w:lang w:eastAsia="zh-CN"/>
        </w:rPr>
        <w:t>意的意味，也完全没有推进政治的作用与活动，不过当作李</w:t>
      </w:r>
    </w:p>
    <w:p>
      <w:pPr>
        <w:rPr>
          <w:lang w:eastAsia="zh-CN"/>
        </w:rPr>
      </w:pPr>
      <w:r>
        <w:rPr>
          <w:lang w:eastAsia="zh-CN"/>
        </w:rPr>
        <w:t>汉魂吹牛机关而已，参议会的本身只是没有起很大积极的坏</w:t>
      </w:r>
    </w:p>
    <w:p>
      <w:pPr>
        <w:rPr>
          <w:lang w:eastAsia="zh-CN"/>
        </w:rPr>
      </w:pPr>
      <w:r>
        <w:rPr>
          <w:lang w:eastAsia="zh-CN"/>
        </w:rPr>
        <w:t>作用就是，部分的报告些各地我党的活动，还有坏的为顽固</w:t>
      </w:r>
    </w:p>
    <w:p>
      <w:pPr>
        <w:rPr>
          <w:lang w:eastAsia="zh-CN"/>
        </w:rPr>
      </w:pPr>
      <w:r>
        <w:rPr>
          <w:lang w:eastAsia="zh-CN"/>
        </w:rPr>
        <w:t>者的倒退政治吹牛，是欺骗群众的，但在群众中也很少影</w:t>
      </w:r>
    </w:p>
    <w:p>
      <w:pPr>
        <w:rPr>
          <w:lang w:eastAsia="zh-CN"/>
        </w:rPr>
      </w:pPr>
      <w:r>
        <w:rPr>
          <w:lang w:eastAsia="zh-CN"/>
        </w:rPr>
        <w:t>响。</w:t>
      </w:r>
    </w:p>
    <w:p>
      <w:pPr>
        <w:rPr>
          <w:lang w:eastAsia="zh-CN"/>
        </w:rPr>
      </w:pPr>
      <w:r>
        <w:rPr>
          <w:lang w:eastAsia="zh-CN"/>
        </w:rPr>
        <w:t>整个这一时期逆流向上发展:（1）在顽固者是基本上已</w:t>
      </w:r>
    </w:p>
    <w:p>
      <w:pPr>
        <w:rPr>
          <w:lang w:eastAsia="zh-CN"/>
        </w:rPr>
      </w:pPr>
      <w:r>
        <w:rPr>
          <w:lang w:eastAsia="zh-CN"/>
        </w:rPr>
        <w:t>完成了县一级的动员（干训团办了三期，大多数的县党政</w:t>
      </w:r>
      <w:r>
        <w:rPr>
          <w:color w:val="0000E1"/>
          <w:lang w:eastAsia="zh-CN"/>
        </w:rPr>
        <w:t>干</w:t>
      </w:r>
    </w:p>
    <w:p>
      <w:pPr>
        <w:rPr>
          <w:lang w:eastAsia="zh-CN"/>
        </w:rPr>
      </w:pPr>
      <w:r>
        <w:rPr>
          <w:lang w:eastAsia="zh-CN"/>
        </w:rPr>
        <w:t>部已训了一次），调查上得到了许多材料，相当分别出了何</w:t>
      </w:r>
    </w:p>
    <w:p>
      <w:pPr>
        <w:rPr>
          <w:lang w:eastAsia="zh-CN"/>
        </w:rPr>
      </w:pPr>
      <w:r>
        <w:rPr>
          <w:lang w:eastAsia="zh-CN"/>
        </w:rPr>
        <w:t>者为我领导的力量。（</w:t>
      </w:r>
      <w:r>
        <w:rPr>
          <w:color w:val="0000E1"/>
          <w:lang w:eastAsia="zh-CN"/>
        </w:rPr>
        <w:t>2</w:t>
      </w:r>
      <w:r>
        <w:rPr>
          <w:lang w:eastAsia="zh-CN"/>
        </w:rPr>
        <w:t>）在各地实际行动上普遍进行着打击</w:t>
      </w:r>
    </w:p>
    <w:p>
      <w:pPr>
        <w:rPr>
          <w:lang w:eastAsia="zh-CN"/>
        </w:rPr>
      </w:pPr>
      <w:r>
        <w:rPr>
          <w:lang w:eastAsia="zh-CN"/>
        </w:rPr>
        <w:t>我们，并着重在我力量较大而又暴露之处，及力量暴露而又</w:t>
      </w:r>
    </w:p>
    <w:p>
      <w:pPr>
        <w:rPr>
          <w:lang w:eastAsia="zh-CN"/>
        </w:rPr>
      </w:pPr>
      <w:r>
        <w:rPr>
          <w:lang w:eastAsia="zh-CN"/>
        </w:rPr>
        <w:t>266</w:t>
      </w:r>
    </w:p>
    <w:p>
      <w:pPr>
        <w:rPr>
          <w:lang w:eastAsia="zh-CN"/>
        </w:rPr>
      </w:pPr>
      <w:r>
        <w:rPr>
          <w:lang w:eastAsia="zh-CN"/>
        </w:rPr>
        <w:t>不固之处。前者如惠阳、中区几县，后者如中山、合浦。</w:t>
      </w:r>
    </w:p>
    <w:p>
      <w:pPr>
        <w:rPr>
          <w:lang w:eastAsia="zh-CN"/>
        </w:rPr>
      </w:pPr>
      <w:r>
        <w:rPr>
          <w:lang w:eastAsia="zh-CN"/>
        </w:rPr>
        <w:t>（3）同时，这一时期当局内部的斗争是激烈的。干训团中</w:t>
      </w:r>
    </w:p>
    <w:p>
      <w:pPr>
        <w:rPr>
          <w:lang w:eastAsia="zh-CN"/>
        </w:rPr>
      </w:pPr>
      <w:r>
        <w:rPr>
          <w:lang w:eastAsia="zh-CN"/>
        </w:rPr>
        <w:t>张、余的态度是较进步的，公开讲应该以“领导代防范”，</w:t>
      </w:r>
    </w:p>
    <w:p>
      <w:pPr>
        <w:rPr>
          <w:lang w:eastAsia="zh-CN"/>
        </w:rPr>
      </w:pPr>
      <w:r>
        <w:rPr>
          <w:lang w:eastAsia="zh-CN"/>
        </w:rPr>
        <w:t>“以宽大代压抑”，“作之君作之师”，对进步青年抗先</w:t>
      </w:r>
      <w:r>
        <w:rPr>
          <w:color w:val="808080"/>
          <w:lang w:eastAsia="zh-CN"/>
        </w:rPr>
        <w:t>等</w:t>
      </w:r>
      <w:r>
        <w:rPr>
          <w:lang w:eastAsia="zh-CN"/>
        </w:rPr>
        <w:t>还</w:t>
      </w:r>
    </w:p>
    <w:p>
      <w:pPr>
        <w:rPr>
          <w:lang w:eastAsia="zh-CN"/>
        </w:rPr>
      </w:pPr>
      <w:r>
        <w:rPr>
          <w:lang w:eastAsia="zh-CN"/>
        </w:rPr>
        <w:t>【取】支持态度，令生活书店启封，余森文、缪培南在省党</w:t>
      </w:r>
    </w:p>
    <w:p>
      <w:pPr>
        <w:rPr>
          <w:lang w:eastAsia="zh-CN"/>
        </w:rPr>
      </w:pPr>
      <w:r>
        <w:rPr>
          <w:lang w:eastAsia="zh-CN"/>
        </w:rPr>
        <w:t>部的反对倒退办法等等，但结果是省党部中进步势力被打</w:t>
      </w:r>
    </w:p>
    <w:p>
      <w:pPr>
        <w:rPr>
          <w:lang w:eastAsia="zh-CN"/>
        </w:rPr>
      </w:pPr>
      <w:r>
        <w:rPr>
          <w:lang w:eastAsia="zh-CN"/>
        </w:rPr>
        <w:t>退，顽固者胜利，余、缪被迫走。（4）他们已准备起自己的</w:t>
      </w:r>
    </w:p>
    <w:p>
      <w:pPr>
        <w:rPr>
          <w:lang w:eastAsia="zh-CN"/>
        </w:rPr>
      </w:pPr>
      <w:r>
        <w:rPr>
          <w:lang w:eastAsia="zh-CN"/>
        </w:rPr>
        <w:t>基础一三青团的积极筹备并已经就绪，蔡劲军在逆流高涨</w:t>
      </w:r>
    </w:p>
    <w:p>
      <w:pPr>
        <w:rPr>
          <w:lang w:eastAsia="zh-CN"/>
        </w:rPr>
      </w:pPr>
      <w:r>
        <w:rPr>
          <w:lang w:eastAsia="zh-CN"/>
        </w:rPr>
        <w:t>中回到了韶关（但尚未出面活动）。（5）对抗先还企图内部</w:t>
      </w:r>
    </w:p>
    <w:p>
      <w:pPr>
        <w:rPr>
          <w:lang w:eastAsia="zh-CN"/>
        </w:rPr>
      </w:pPr>
      <w:r>
        <w:rPr>
          <w:lang w:eastAsia="zh-CN"/>
        </w:rPr>
        <w:t>分裂争取。（6）逆流侵</w:t>
      </w:r>
      <w:del w:id="202" w:author="林 清" w:date="2018-10-09T09:58:00Z">
        <w:r>
          <w:rPr>
            <w:lang w:eastAsia="zh-CN"/>
          </w:rPr>
          <w:delText>人</w:delText>
        </w:r>
      </w:del>
      <w:ins w:id="203" w:author="林 清" w:date="2018-10-09T09:58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各地，影响整个人心不安、苦闷、</w:t>
      </w:r>
    </w:p>
    <w:p>
      <w:pPr>
        <w:rPr>
          <w:lang w:eastAsia="zh-CN"/>
        </w:rPr>
      </w:pPr>
      <w:r>
        <w:rPr>
          <w:lang w:eastAsia="zh-CN"/>
        </w:rPr>
        <w:t>动摇、愤激、斗争等等，在各地各种人中都</w:t>
      </w:r>
      <w:r>
        <w:rPr>
          <w:color w:val="FF0000"/>
          <w:lang w:eastAsia="zh-CN"/>
        </w:rPr>
        <w:t>渗</w:t>
      </w:r>
      <w:r>
        <w:rPr>
          <w:lang w:eastAsia="zh-CN"/>
        </w:rPr>
        <w:t>透着表现出来</w:t>
      </w:r>
    </w:p>
    <w:p>
      <w:pPr>
        <w:rPr>
          <w:lang w:eastAsia="zh-CN"/>
        </w:rPr>
      </w:pPr>
      <w:r>
        <w:rPr>
          <w:lang w:eastAsia="zh-CN"/>
        </w:rPr>
        <w:t>（李章达要辞职，蒋光鼐辞职，余、缪迫走，文化人多数企</w:t>
      </w:r>
    </w:p>
    <w:p>
      <w:pPr>
        <w:rPr>
          <w:lang w:eastAsia="zh-CN"/>
        </w:rPr>
      </w:pPr>
      <w:r>
        <w:rPr>
          <w:lang w:eastAsia="zh-CN"/>
        </w:rPr>
        <w:t>图避走，不敢斗争....</w:t>
      </w:r>
      <w:r>
        <w:rPr>
          <w:color w:val="0000E1"/>
          <w:lang w:eastAsia="zh-CN"/>
        </w:rPr>
        <w:t>.</w:t>
      </w:r>
    </w:p>
    <w:p>
      <w:pPr>
        <w:rPr>
          <w:lang w:eastAsia="zh-CN"/>
        </w:rPr>
      </w:pPr>
      <w:r>
        <w:rPr>
          <w:lang w:eastAsia="zh-CN"/>
        </w:rPr>
        <w:t>3.第三时期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稍稍好一点</w:t>
      </w:r>
    </w:p>
    <w:p>
      <w:pPr>
        <w:rPr>
          <w:lang w:eastAsia="zh-CN"/>
        </w:rPr>
      </w:pPr>
      <w:r>
        <w:rPr>
          <w:lang w:eastAsia="zh-CN"/>
        </w:rPr>
        <w:t>逆流发展到8月，由于7月汪逆到广州广播，张发奎等</w:t>
      </w:r>
    </w:p>
    <w:p>
      <w:pPr>
        <w:rPr>
          <w:lang w:eastAsia="zh-CN"/>
        </w:rPr>
      </w:pPr>
      <w:r>
        <w:rPr>
          <w:lang w:eastAsia="zh-CN"/>
        </w:rPr>
        <w:t>的对汪痛斥，通电反汪，表示坚决抗战，及德苏互不侵犯协</w:t>
      </w:r>
    </w:p>
    <w:p>
      <w:pPr>
        <w:rPr>
          <w:lang w:eastAsia="zh-CN"/>
        </w:rPr>
      </w:pPr>
      <w:r>
        <w:rPr>
          <w:lang w:eastAsia="zh-CN"/>
        </w:rPr>
        <w:t>定成立，对日寇打击，对我抗战有利。我党“七</w:t>
      </w:r>
      <w:r>
        <w:rPr>
          <w:color w:val="0000E1"/>
          <w:lang w:eastAsia="zh-CN"/>
        </w:rPr>
        <w:t>.</w:t>
      </w:r>
      <w:r>
        <w:rPr>
          <w:lang w:eastAsia="zh-CN"/>
        </w:rPr>
        <w:t>七”宣言，</w:t>
      </w:r>
    </w:p>
    <w:p>
      <w:pPr>
        <w:rPr>
          <w:lang w:eastAsia="zh-CN"/>
        </w:rPr>
      </w:pPr>
      <w:r>
        <w:rPr>
          <w:lang w:eastAsia="zh-CN"/>
        </w:rPr>
        <w:t>及经过蒋前后两次谈话仍坚持抗战（对美日协定与德苏协</w:t>
      </w:r>
    </w:p>
    <w:p>
      <w:pPr>
        <w:rPr>
          <w:lang w:eastAsia="zh-CN"/>
        </w:rPr>
      </w:pPr>
      <w:r>
        <w:rPr>
          <w:lang w:eastAsia="zh-CN"/>
        </w:rPr>
        <w:t>定）通缉汪逆等，在全国局势有部分好转情况下，在广东也</w:t>
      </w:r>
    </w:p>
    <w:p>
      <w:pPr>
        <w:rPr>
          <w:lang w:eastAsia="zh-CN"/>
        </w:rPr>
      </w:pPr>
      <w:r>
        <w:rPr>
          <w:lang w:eastAsia="zh-CN"/>
        </w:rPr>
        <w:t>有稍稍好转情况。张在南雄干训团中公开斥责曲各报反苏言</w:t>
      </w:r>
    </w:p>
    <w:p>
      <w:pPr>
        <w:rPr>
          <w:lang w:eastAsia="zh-CN"/>
        </w:rPr>
      </w:pPr>
      <w:r>
        <w:rPr>
          <w:lang w:eastAsia="zh-CN"/>
        </w:rPr>
        <w:t>论之违背国</w:t>
      </w:r>
      <w:r>
        <w:rPr>
          <w:color w:val="808080"/>
          <w:lang w:eastAsia="zh-CN"/>
        </w:rPr>
        <w:t>策</w:t>
      </w:r>
      <w:r>
        <w:rPr>
          <w:lang w:eastAsia="zh-CN"/>
        </w:rPr>
        <w:t>，回韶时痛斥封“生活书店”之非理，令书店</w:t>
      </w:r>
    </w:p>
    <w:p>
      <w:pPr>
        <w:rPr>
          <w:lang w:eastAsia="zh-CN"/>
        </w:rPr>
      </w:pPr>
      <w:r>
        <w:rPr>
          <w:lang w:eastAsia="zh-CN"/>
        </w:rPr>
        <w:t>启封等等。此时邱誉、高信也稍稍隐声一点。</w:t>
      </w:r>
    </w:p>
    <w:p>
      <w:pPr>
        <w:rPr>
          <w:lang w:eastAsia="zh-CN"/>
        </w:rPr>
      </w:pPr>
      <w:r>
        <w:rPr>
          <w:lang w:eastAsia="zh-CN"/>
        </w:rPr>
        <w:t>然而这种情况只是很短，也并未能根本阻住逆流之继续</w:t>
      </w:r>
    </w:p>
    <w:p>
      <w:pPr>
        <w:rPr>
          <w:lang w:eastAsia="zh-CN"/>
        </w:rPr>
      </w:pPr>
      <w:r>
        <w:rPr>
          <w:lang w:eastAsia="zh-CN"/>
        </w:rPr>
        <w:t>发展。</w:t>
      </w:r>
    </w:p>
    <w:p>
      <w:pPr>
        <w:rPr>
          <w:lang w:eastAsia="zh-CN"/>
        </w:rPr>
      </w:pPr>
      <w:r>
        <w:rPr>
          <w:lang w:eastAsia="zh-CN"/>
        </w:rPr>
        <w:t>4.第四时期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又更严重起来</w:t>
      </w:r>
    </w:p>
    <w:p>
      <w:pPr>
        <w:rPr>
          <w:lang w:eastAsia="zh-CN"/>
        </w:rPr>
      </w:pPr>
      <w:r>
        <w:rPr>
          <w:lang w:eastAsia="zh-CN"/>
        </w:rPr>
        <w:t>（</w:t>
      </w:r>
      <w:r>
        <w:rPr>
          <w:color w:val="808080"/>
          <w:lang w:eastAsia="zh-CN"/>
        </w:rPr>
        <w:t>1</w:t>
      </w:r>
      <w:r>
        <w:rPr>
          <w:lang w:eastAsia="zh-CN"/>
        </w:rPr>
        <w:t>）很快9月到来，欧洲大战发生，波兰事件，顽固者</w:t>
      </w:r>
    </w:p>
    <w:p>
      <w:pPr>
        <w:rPr>
          <w:lang w:eastAsia="zh-CN"/>
        </w:rPr>
      </w:pPr>
      <w:r>
        <w:rPr>
          <w:lang w:eastAsia="zh-CN"/>
        </w:rPr>
        <w:t>267</w:t>
      </w:r>
    </w:p>
    <w:p>
      <w:pPr>
        <w:rPr>
          <w:lang w:eastAsia="zh-CN"/>
        </w:rPr>
      </w:pPr>
      <w:r>
        <w:rPr>
          <w:lang w:eastAsia="zh-CN"/>
        </w:rPr>
        <w:t>诬苏联为“侵波”“乘火打劫”。亲英空气，禁止正确解释苏</w:t>
      </w:r>
    </w:p>
    <w:p>
      <w:pPr>
        <w:rPr>
          <w:lang w:eastAsia="zh-CN"/>
        </w:rPr>
      </w:pPr>
      <w:r>
        <w:rPr>
          <w:lang w:eastAsia="zh-CN"/>
        </w:rPr>
        <w:t>联进军波兰，字里行间都是亲英反苏气味，说英法是“正</w:t>
      </w:r>
    </w:p>
    <w:p>
      <w:pPr>
        <w:rPr>
          <w:lang w:eastAsia="zh-CN"/>
        </w:rPr>
      </w:pPr>
      <w:r>
        <w:rPr>
          <w:lang w:eastAsia="zh-CN"/>
        </w:rPr>
        <w:t>义”者等（省府之《大光报》，党部之《中山日报》，政治部</w:t>
      </w:r>
    </w:p>
    <w:p>
      <w:pPr>
        <w:rPr>
          <w:lang w:eastAsia="zh-CN"/>
        </w:rPr>
      </w:pPr>
      <w:r>
        <w:rPr>
          <w:lang w:eastAsia="zh-CN"/>
        </w:rPr>
        <w:t>之《阵中日报》都是一致反苏亲英论调）。并利用反苏空气</w:t>
      </w:r>
    </w:p>
    <w:p>
      <w:pPr>
        <w:rPr>
          <w:lang w:eastAsia="zh-CN"/>
        </w:rPr>
      </w:pPr>
      <w:r>
        <w:rPr>
          <w:lang w:eastAsia="zh-CN"/>
        </w:rPr>
        <w:t>打击左翼分子，而幼稚的左翼分子中因一时说不出道理来，</w:t>
      </w:r>
    </w:p>
    <w:p>
      <w:pPr>
        <w:rPr>
          <w:lang w:eastAsia="zh-CN"/>
        </w:rPr>
      </w:pPr>
      <w:r>
        <w:rPr>
          <w:lang w:eastAsia="zh-CN"/>
        </w:rPr>
        <w:t>而受到压抑的也有。</w:t>
      </w:r>
    </w:p>
    <w:p>
      <w:pPr>
        <w:rPr>
          <w:lang w:eastAsia="zh-CN"/>
        </w:rPr>
      </w:pPr>
      <w:r>
        <w:rPr>
          <w:lang w:eastAsia="zh-CN"/>
        </w:rPr>
        <w:t>（2）10月李汉魂巡视东江到河源、梅县，封闭民众书</w:t>
      </w:r>
    </w:p>
    <w:p>
      <w:pPr>
        <w:rPr>
          <w:lang w:eastAsia="zh-CN"/>
        </w:rPr>
      </w:pPr>
      <w:r>
        <w:rPr>
          <w:lang w:eastAsia="zh-CN"/>
        </w:rPr>
        <w:t>店，撤换进步中学校长。西江亦有同类事件，等。...在海</w:t>
      </w:r>
    </w:p>
    <w:p>
      <w:pPr>
        <w:rPr>
          <w:lang w:eastAsia="zh-CN"/>
        </w:rPr>
      </w:pPr>
      <w:r>
        <w:rPr>
          <w:lang w:eastAsia="zh-CN"/>
        </w:rPr>
        <w:t>陆丰，党部书记长再三密令解散拥有一千会员之青抗。南雄</w:t>
      </w:r>
    </w:p>
    <w:p>
      <w:pPr>
        <w:rPr>
          <w:lang w:eastAsia="zh-CN"/>
        </w:rPr>
      </w:pPr>
      <w:r>
        <w:rPr>
          <w:lang w:eastAsia="zh-CN"/>
        </w:rPr>
        <w:t>抗先亦受到压迫。中区台山进步县长更换，左翼分子受打</w:t>
      </w:r>
    </w:p>
    <w:p>
      <w:pPr>
        <w:rPr>
          <w:lang w:eastAsia="zh-CN"/>
        </w:rPr>
      </w:pPr>
      <w:r>
        <w:rPr>
          <w:lang w:eastAsia="zh-CN"/>
        </w:rPr>
        <w:t>击。中山县解散一千三百余会员之妇女抗敌同志会，压迫三</w:t>
      </w:r>
    </w:p>
    <w:p>
      <w:pPr>
        <w:rPr>
          <w:lang w:eastAsia="zh-CN"/>
        </w:rPr>
      </w:pPr>
      <w:r>
        <w:rPr>
          <w:lang w:eastAsia="zh-CN"/>
        </w:rPr>
        <w:t>千队员之中山抗先。</w:t>
      </w:r>
    </w:p>
    <w:p>
      <w:pPr>
        <w:rPr>
          <w:lang w:eastAsia="zh-CN"/>
        </w:rPr>
      </w:pPr>
      <w:r>
        <w:rPr>
          <w:lang w:eastAsia="zh-CN"/>
        </w:rPr>
        <w:t>（3）特别是到11月陈诚来韶，大唱反共、反八路军，</w:t>
      </w:r>
    </w:p>
    <w:p>
      <w:pPr>
        <w:rPr>
          <w:lang w:eastAsia="zh-CN"/>
        </w:rPr>
      </w:pPr>
      <w:r>
        <w:rPr>
          <w:lang w:eastAsia="zh-CN"/>
        </w:rPr>
        <w:t>在纪念周中诬八路军“游而不击”，“延安无一伤兵”，“华北</w:t>
      </w:r>
    </w:p>
    <w:p>
      <w:pPr>
        <w:rPr>
          <w:lang w:eastAsia="zh-CN"/>
        </w:rPr>
      </w:pPr>
      <w:r>
        <w:rPr>
          <w:lang w:eastAsia="zh-CN"/>
        </w:rPr>
        <w:t>背包袱打游击的都是国民党员，不是共产党员”，告诉大家</w:t>
      </w:r>
    </w:p>
    <w:p>
      <w:pPr>
        <w:rPr>
          <w:lang w:eastAsia="zh-CN"/>
        </w:rPr>
      </w:pPr>
      <w:r>
        <w:rPr>
          <w:lang w:eastAsia="zh-CN"/>
        </w:rPr>
        <w:t>以后“一切坏的就是共产党，一切好的就是国民党”，说</w:t>
      </w:r>
    </w:p>
    <w:p>
      <w:pPr>
        <w:rPr>
          <w:lang w:eastAsia="zh-CN"/>
        </w:rPr>
      </w:pPr>
      <w:r>
        <w:rPr>
          <w:lang w:eastAsia="zh-CN"/>
        </w:rPr>
        <w:t>“和平妥协空气的来由是:①日寇；②汉奸；③共党，造谣</w:t>
      </w:r>
    </w:p>
    <w:p>
      <w:pPr>
        <w:rPr>
          <w:lang w:eastAsia="zh-CN"/>
        </w:rPr>
      </w:pPr>
      <w:r>
        <w:rPr>
          <w:lang w:eastAsia="zh-CN"/>
        </w:rPr>
        <w:t>硬说人家要和平妥协，好表示只有共党才是坚决抗战”等</w:t>
      </w:r>
    </w:p>
    <w:p>
      <w:pPr>
        <w:rPr>
          <w:lang w:eastAsia="zh-CN"/>
        </w:rPr>
      </w:pPr>
      <w:r>
        <w:rPr>
          <w:lang w:eastAsia="zh-CN"/>
        </w:rPr>
        <w:t>......</w:t>
      </w:r>
    </w:p>
    <w:p>
      <w:pPr>
        <w:rPr>
          <w:lang w:eastAsia="zh-CN"/>
        </w:rPr>
      </w:pPr>
      <w:r>
        <w:rPr>
          <w:lang w:eastAsia="zh-CN"/>
        </w:rPr>
        <w:t>无稽之谈，最后并号召要“严防共党活动</w:t>
      </w:r>
      <w:r>
        <w:rPr>
          <w:color w:val="FF0000"/>
          <w:lang w:eastAsia="zh-CN"/>
        </w:rPr>
        <w:t>”</w:t>
      </w:r>
      <w:r>
        <w:rPr>
          <w:lang w:eastAsia="zh-CN"/>
        </w:rPr>
        <w:t>，“法律制</w:t>
      </w:r>
    </w:p>
    <w:p>
      <w:pPr>
        <w:rPr>
          <w:lang w:eastAsia="zh-CN"/>
        </w:rPr>
      </w:pPr>
      <w:r>
        <w:rPr>
          <w:lang w:eastAsia="zh-CN"/>
        </w:rPr>
        <w:t>裁”，末了连声三叫“不怕共产党”，可耻又可笑，同时暗中</w:t>
      </w:r>
    </w:p>
    <w:p>
      <w:pPr>
        <w:rPr>
          <w:lang w:eastAsia="zh-CN"/>
        </w:rPr>
      </w:pPr>
      <w:r>
        <w:rPr>
          <w:lang w:eastAsia="zh-CN"/>
        </w:rPr>
        <w:t>反白压余拔李。自此后各地压迫我党与逆流之事，又更严</w:t>
      </w:r>
    </w:p>
    <w:p>
      <w:pPr>
        <w:rPr>
          <w:lang w:eastAsia="zh-CN"/>
        </w:rPr>
      </w:pPr>
      <w:r>
        <w:rPr>
          <w:lang w:eastAsia="zh-CN"/>
        </w:rPr>
        <w:t>重。惠阳大倡解散曾生部与华侨服【务】团，通函海外各地</w:t>
      </w:r>
    </w:p>
    <w:p>
      <w:pPr>
        <w:rPr>
          <w:lang w:eastAsia="zh-CN"/>
        </w:rPr>
      </w:pPr>
      <w:r>
        <w:rPr>
          <w:lang w:eastAsia="zh-CN"/>
        </w:rPr>
        <w:t>华侨，停止对曾及服【务】团供给。在中山更酿成解散“抗</w:t>
      </w:r>
    </w:p>
    <w:p>
      <w:pPr>
        <w:rPr>
          <w:lang w:eastAsia="zh-CN"/>
        </w:rPr>
      </w:pPr>
      <w:r>
        <w:rPr>
          <w:lang w:eastAsia="zh-CN"/>
        </w:rPr>
        <w:t>先”，搜查进步分子家中，在火线上武装压迫“抗先”</w:t>
      </w:r>
      <w:r>
        <w:rPr>
          <w:color w:val="0000E1"/>
          <w:lang w:eastAsia="zh-CN"/>
        </w:rPr>
        <w:t>、</w:t>
      </w:r>
      <w:r>
        <w:rPr>
          <w:lang w:eastAsia="zh-CN"/>
        </w:rPr>
        <w:t>武</w:t>
      </w:r>
    </w:p>
    <w:p>
      <w:pPr>
        <w:rPr>
          <w:lang w:eastAsia="zh-CN"/>
        </w:rPr>
      </w:pPr>
      <w:r>
        <w:rPr>
          <w:lang w:eastAsia="zh-CN"/>
        </w:rPr>
        <w:t>装缴枪。台山“抗先”被党部下令停止活动。“抗先”总队</w:t>
      </w:r>
    </w:p>
    <w:p>
      <w:pPr>
        <w:rPr>
          <w:lang w:eastAsia="zh-CN"/>
        </w:rPr>
      </w:pPr>
      <w:r>
        <w:rPr>
          <w:lang w:eastAsia="zh-CN"/>
        </w:rPr>
        <w:t>部11月召开执委会受严密监视，蔡劲军将三青团支团部建</w:t>
      </w:r>
    </w:p>
    <w:p>
      <w:pPr>
        <w:rPr>
          <w:lang w:eastAsia="zh-CN"/>
        </w:rPr>
      </w:pPr>
      <w:r>
        <w:rPr>
          <w:lang w:eastAsia="zh-CN"/>
        </w:rPr>
        <w:t>268</w:t>
      </w:r>
    </w:p>
    <w:p>
      <w:pPr>
        <w:rPr>
          <w:lang w:eastAsia="zh-CN"/>
        </w:rPr>
      </w:pPr>
      <w:r>
        <w:rPr>
          <w:lang w:eastAsia="zh-CN"/>
        </w:rPr>
        <w:t>立后，一味压迫“抗先”，联合高信、李汉魂不给“抗先”</w:t>
      </w:r>
    </w:p>
    <w:p>
      <w:pPr>
        <w:rPr>
          <w:lang w:eastAsia="zh-CN"/>
        </w:rPr>
      </w:pPr>
      <w:r>
        <w:rPr>
          <w:lang w:eastAsia="zh-CN"/>
        </w:rPr>
        <w:t>任何支持，一致决定解散，开会之干部曾随时有遭逮捕危</w:t>
      </w:r>
    </w:p>
    <w:p>
      <w:pPr>
        <w:rPr>
          <w:lang w:eastAsia="zh-CN"/>
        </w:rPr>
      </w:pPr>
      <w:r>
        <w:rPr>
          <w:lang w:eastAsia="zh-CN"/>
        </w:rPr>
        <w:t>险。南路遂溪“青抗”（二千余会员）遭受当局压迫，造谣</w:t>
      </w:r>
    </w:p>
    <w:p>
      <w:pPr>
        <w:rPr>
          <w:lang w:eastAsia="zh-CN"/>
        </w:rPr>
      </w:pPr>
      <w:r>
        <w:rPr>
          <w:lang w:eastAsia="zh-CN"/>
        </w:rPr>
        <w:t>中伤，密令解散。至于查禁书籍、邮电，限制进步言论，则</w:t>
      </w:r>
    </w:p>
    <w:p>
      <w:pPr>
        <w:rPr>
          <w:lang w:eastAsia="zh-CN"/>
        </w:rPr>
      </w:pPr>
      <w:r>
        <w:rPr>
          <w:lang w:eastAsia="zh-CN"/>
        </w:rPr>
        <w:t>更是不仅《解放》不准发行，即</w:t>
      </w:r>
      <w:r>
        <w:rPr>
          <w:color w:val="0000E1"/>
          <w:lang w:eastAsia="zh-CN"/>
        </w:rPr>
        <w:t>《</w:t>
      </w:r>
      <w:r>
        <w:rPr>
          <w:lang w:eastAsia="zh-CN"/>
        </w:rPr>
        <w:t>理论与现实</w:t>
      </w:r>
      <w:r>
        <w:rPr>
          <w:color w:val="808080"/>
          <w:lang w:eastAsia="zh-CN"/>
        </w:rPr>
        <w:t>》</w:t>
      </w:r>
      <w:r>
        <w:rPr>
          <w:lang w:eastAsia="zh-CN"/>
        </w:rPr>
        <w:t>有时也要秘</w:t>
      </w:r>
    </w:p>
    <w:p>
      <w:pPr>
        <w:rPr>
          <w:lang w:eastAsia="zh-CN"/>
        </w:rPr>
      </w:pPr>
      <w:r>
        <w:rPr>
          <w:lang w:eastAsia="zh-CN"/>
        </w:rPr>
        <w:t>密卖，《新华南》、《新军</w:t>
      </w:r>
      <w:r>
        <w:rPr>
          <w:color w:val="808080"/>
          <w:lang w:eastAsia="zh-CN"/>
        </w:rPr>
        <w:t>》</w:t>
      </w:r>
      <w:r>
        <w:rPr>
          <w:lang w:eastAsia="zh-CN"/>
        </w:rPr>
        <w:t>（余汉谋办）、</w:t>
      </w:r>
      <w:r>
        <w:rPr>
          <w:color w:val="FF0000"/>
          <w:lang w:eastAsia="zh-CN"/>
        </w:rPr>
        <w:t>〈</w:t>
      </w:r>
      <w:r>
        <w:rPr>
          <w:lang w:eastAsia="zh-CN"/>
        </w:rPr>
        <w:t>新建设》（司令部</w:t>
      </w:r>
    </w:p>
    <w:p>
      <w:pPr>
        <w:rPr>
          <w:lang w:eastAsia="zh-CN"/>
        </w:rPr>
      </w:pPr>
      <w:r>
        <w:rPr>
          <w:lang w:eastAsia="zh-CN"/>
        </w:rPr>
        <w:t>办）、</w:t>
      </w:r>
      <w:r>
        <w:rPr>
          <w:color w:val="0000E1"/>
          <w:lang w:eastAsia="zh-CN"/>
        </w:rPr>
        <w:t>《</w:t>
      </w:r>
      <w:r>
        <w:rPr>
          <w:lang w:eastAsia="zh-CN"/>
        </w:rPr>
        <w:t>新赣南》（蒋经国社长）都列为查禁之刊，扩大审查</w:t>
      </w:r>
    </w:p>
    <w:p>
      <w:pPr>
        <w:rPr>
          <w:lang w:eastAsia="zh-CN"/>
        </w:rPr>
      </w:pPr>
      <w:r>
        <w:rPr>
          <w:lang w:eastAsia="zh-CN"/>
        </w:rPr>
        <w:t>人员与组织，而托派叶青之流的书籍大肆拍卖，林桂圃的驳</w:t>
      </w:r>
    </w:p>
    <w:p>
      <w:pPr>
        <w:rPr>
          <w:lang w:eastAsia="zh-CN"/>
        </w:rPr>
      </w:pPr>
      <w:r>
        <w:rPr>
          <w:lang w:eastAsia="zh-CN"/>
        </w:rPr>
        <w:t>毛谈话文则在</w:t>
      </w:r>
      <w:r>
        <w:rPr>
          <w:color w:val="008000"/>
          <w:lang w:eastAsia="zh-CN"/>
        </w:rPr>
        <w:t>《</w:t>
      </w:r>
      <w:r>
        <w:rPr>
          <w:lang w:eastAsia="zh-CN"/>
        </w:rPr>
        <w:t>大光报》、</w:t>
      </w:r>
      <w:r>
        <w:rPr>
          <w:color w:val="008000"/>
          <w:lang w:eastAsia="zh-CN"/>
        </w:rPr>
        <w:t>《</w:t>
      </w:r>
      <w:r>
        <w:rPr>
          <w:lang w:eastAsia="zh-CN"/>
        </w:rPr>
        <w:t>阵中日报》上连天转载。同时限</w:t>
      </w:r>
    </w:p>
    <w:p>
      <w:pPr>
        <w:rPr>
          <w:lang w:eastAsia="zh-CN"/>
        </w:rPr>
      </w:pPr>
      <w:r>
        <w:rPr>
          <w:lang w:eastAsia="zh-CN"/>
        </w:rPr>
        <w:t>制讨论宪政问题，强调绝对统一，服从法令等等。</w:t>
      </w:r>
    </w:p>
    <w:p>
      <w:pPr>
        <w:rPr>
          <w:lang w:eastAsia="zh-CN"/>
        </w:rPr>
      </w:pPr>
      <w:r>
        <w:rPr>
          <w:color w:val="FF0000"/>
          <w:lang w:eastAsia="zh-CN"/>
        </w:rPr>
        <w:t>（</w:t>
      </w:r>
      <w:r>
        <w:rPr>
          <w:lang w:eastAsia="zh-CN"/>
        </w:rPr>
        <w:t>4）12月</w:t>
      </w:r>
      <w:r>
        <w:rPr>
          <w:color w:val="0000E1"/>
          <w:lang w:eastAsia="zh-CN"/>
        </w:rPr>
        <w:t>粤</w:t>
      </w:r>
      <w:r>
        <w:rPr>
          <w:lang w:eastAsia="zh-CN"/>
        </w:rPr>
        <w:t>北之役，军事上的紧急不仅未能减弱顽固</w:t>
      </w:r>
    </w:p>
    <w:p>
      <w:pPr>
        <w:rPr>
          <w:lang w:eastAsia="zh-CN"/>
        </w:rPr>
      </w:pPr>
      <w:r>
        <w:rPr>
          <w:lang w:eastAsia="zh-CN"/>
        </w:rPr>
        <w:t>者的气焰，反而投降、分裂活动更加厉害。邱誉则在政治部</w:t>
      </w:r>
    </w:p>
    <w:p>
      <w:pPr>
        <w:rPr>
          <w:lang w:eastAsia="zh-CN"/>
        </w:rPr>
      </w:pPr>
      <w:r>
        <w:rPr>
          <w:lang w:eastAsia="zh-CN"/>
        </w:rPr>
        <w:t>与人谈话“汪精卫也已觉悟”。李汉魂则说“粤北胜利是可</w:t>
      </w:r>
    </w:p>
    <w:p>
      <w:pPr>
        <w:rPr>
          <w:lang w:eastAsia="zh-CN"/>
        </w:rPr>
      </w:pPr>
      <w:r>
        <w:rPr>
          <w:lang w:eastAsia="zh-CN"/>
        </w:rPr>
        <w:t>以讲和了”。甚至敌逼曲江，省府退出之前夜，仍不忘记发</w:t>
      </w:r>
    </w:p>
    <w:p>
      <w:pPr>
        <w:rPr>
          <w:lang w:eastAsia="zh-CN"/>
        </w:rPr>
      </w:pPr>
      <w:r>
        <w:rPr>
          <w:lang w:eastAsia="zh-CN"/>
        </w:rPr>
        <w:t>出解散“抗先’之密令，省府到了连县即组肃（奸）清</w:t>
      </w:r>
    </w:p>
    <w:p>
      <w:pPr>
        <w:rPr>
          <w:lang w:eastAsia="zh-CN"/>
        </w:rPr>
      </w:pPr>
      <w:r>
        <w:rPr>
          <w:lang w:eastAsia="zh-CN"/>
        </w:rPr>
        <w:t>（党）反（共）委员会。在敌退与所谓大捷后，李汉魂、邱</w:t>
      </w:r>
    </w:p>
    <w:p>
      <w:pPr>
        <w:rPr>
          <w:lang w:eastAsia="zh-CN"/>
        </w:rPr>
      </w:pPr>
      <w:r>
        <w:rPr>
          <w:lang w:eastAsia="zh-CN"/>
        </w:rPr>
        <w:t>誉等更是气焰高长，一面大骂余汉谋，一面藉战争不力更换</w:t>
      </w:r>
    </w:p>
    <w:p>
      <w:pPr>
        <w:rPr>
          <w:lang w:eastAsia="zh-CN"/>
        </w:rPr>
      </w:pPr>
      <w:r>
        <w:rPr>
          <w:lang w:eastAsia="zh-CN"/>
        </w:rPr>
        <w:t>北江各县县长，布置自己势力。李、蔡等大骂“抗先”在此</w:t>
      </w:r>
    </w:p>
    <w:p>
      <w:pPr>
        <w:rPr>
          <w:lang w:eastAsia="zh-CN"/>
        </w:rPr>
      </w:pPr>
      <w:r>
        <w:rPr>
          <w:lang w:eastAsia="zh-CN"/>
        </w:rPr>
        <w:t>次战役中对政府军队毫无帮助，不知作什么.....</w:t>
      </w:r>
      <w:r>
        <w:rPr>
          <w:color w:val="008000"/>
          <w:lang w:eastAsia="zh-CN"/>
        </w:rPr>
        <w:t>加</w:t>
      </w:r>
      <w:r>
        <w:rPr>
          <w:lang w:eastAsia="zh-CN"/>
        </w:rPr>
        <w:t>上最近</w:t>
      </w:r>
    </w:p>
    <w:p>
      <w:pPr>
        <w:rPr>
          <w:lang w:eastAsia="zh-CN"/>
        </w:rPr>
      </w:pPr>
      <w:r>
        <w:rPr>
          <w:lang w:eastAsia="zh-CN"/>
        </w:rPr>
        <w:t>曲江宪兵藉口八路军发电即逮捕留东文协人。政治部倡言取</w:t>
      </w:r>
    </w:p>
    <w:p>
      <w:pPr>
        <w:rPr>
          <w:lang w:eastAsia="zh-CN"/>
        </w:rPr>
      </w:pPr>
      <w:r>
        <w:rPr>
          <w:lang w:eastAsia="zh-CN"/>
        </w:rPr>
        <w:t>消云广英电台。三青团放出“敌人准备退出华南”空气。钟</w:t>
      </w:r>
    </w:p>
    <w:p>
      <w:pPr>
        <w:rPr>
          <w:lang w:eastAsia="zh-CN"/>
        </w:rPr>
      </w:pPr>
      <w:r>
        <w:rPr>
          <w:lang w:eastAsia="zh-CN"/>
        </w:rPr>
        <w:t>天心由渝函</w:t>
      </w:r>
      <w:r>
        <w:rPr>
          <w:color w:val="0000E1"/>
          <w:lang w:eastAsia="zh-CN"/>
        </w:rPr>
        <w:t>《</w:t>
      </w:r>
      <w:r>
        <w:rPr>
          <w:lang w:eastAsia="zh-CN"/>
        </w:rPr>
        <w:t>新军》同人，“共党八路要使军政二元化，实</w:t>
      </w:r>
    </w:p>
    <w:p>
      <w:pPr>
        <w:rPr>
          <w:lang w:eastAsia="zh-CN"/>
        </w:rPr>
      </w:pPr>
      <w:r>
        <w:rPr>
          <w:lang w:eastAsia="zh-CN"/>
        </w:rPr>
        <w:t>为阻碍、破坏统一”等等。特别是东江华侨服务团博罗队二</w:t>
      </w:r>
    </w:p>
    <w:p>
      <w:pPr>
        <w:rPr>
          <w:lang w:eastAsia="zh-CN"/>
        </w:rPr>
      </w:pPr>
      <w:r>
        <w:rPr>
          <w:lang w:eastAsia="zh-CN"/>
        </w:rPr>
        <w:t>十五人之突遭非法逮捕，严刑拷打，逼供土匪共党（系行政</w:t>
      </w:r>
    </w:p>
    <w:p>
      <w:pPr>
        <w:rPr>
          <w:lang w:eastAsia="zh-CN"/>
        </w:rPr>
      </w:pPr>
      <w:r>
        <w:rPr>
          <w:lang w:eastAsia="zh-CN"/>
        </w:rPr>
        <w:t>专员池中宽与游【击】指挥所参谋长发动，博罗县长、“三</w:t>
      </w:r>
    </w:p>
    <w:p>
      <w:pPr>
        <w:rPr>
          <w:lang w:eastAsia="zh-CN"/>
        </w:rPr>
      </w:pPr>
      <w:r>
        <w:rPr>
          <w:lang w:eastAsia="zh-CN"/>
        </w:rPr>
        <w:t>青”执行），华侨服【务】团总部组织部长、宣传干事之失</w:t>
      </w:r>
    </w:p>
    <w:p>
      <w:pPr>
        <w:rPr>
          <w:lang w:eastAsia="zh-CN"/>
        </w:rPr>
      </w:pPr>
      <w:r>
        <w:rPr>
          <w:lang w:eastAsia="zh-CN"/>
        </w:rPr>
        <w:t>269</w:t>
      </w:r>
    </w:p>
    <w:p>
      <w:pPr>
        <w:rPr>
          <w:lang w:eastAsia="zh-CN"/>
        </w:rPr>
      </w:pPr>
      <w:r>
        <w:rPr>
          <w:lang w:eastAsia="zh-CN"/>
        </w:rPr>
        <w:t>踪，琼崖吴道南之准备武装攻击冯部，倡言“抗日必先反</w:t>
      </w:r>
    </w:p>
    <w:p>
      <w:pPr>
        <w:rPr>
          <w:lang w:eastAsia="zh-CN"/>
        </w:rPr>
      </w:pPr>
      <w:r>
        <w:rPr>
          <w:lang w:eastAsia="zh-CN"/>
        </w:rPr>
        <w:t>共，反共不妨抗日”等等，广东逆流是日益严重起来了。</w:t>
      </w:r>
    </w:p>
    <w:p>
      <w:pPr>
        <w:rPr>
          <w:lang w:eastAsia="zh-CN"/>
        </w:rPr>
      </w:pPr>
      <w:r>
        <w:rPr>
          <w:lang w:eastAsia="zh-CN"/>
        </w:rPr>
        <w:t>（5）总结这一自9月，特别是11月起到目前3月为止</w:t>
      </w:r>
    </w:p>
    <w:p>
      <w:pPr>
        <w:rPr>
          <w:lang w:eastAsia="zh-CN"/>
        </w:rPr>
      </w:pPr>
      <w:r>
        <w:rPr>
          <w:lang w:eastAsia="zh-CN"/>
        </w:rPr>
        <w:t>（12月以后还有许多情况不清楚）过程中逆流在广东是:①</w:t>
      </w:r>
    </w:p>
    <w:p>
      <w:pPr>
        <w:rPr>
          <w:lang w:eastAsia="zh-CN"/>
        </w:rPr>
      </w:pPr>
      <w:r>
        <w:rPr>
          <w:lang w:eastAsia="zh-CN"/>
        </w:rPr>
        <w:t>更严重的向前发展，更普遍到全省并实际在政治中心之曲江</w:t>
      </w:r>
    </w:p>
    <w:p>
      <w:pPr>
        <w:rPr>
          <w:lang w:eastAsia="zh-CN"/>
        </w:rPr>
      </w:pPr>
      <w:r>
        <w:rPr>
          <w:lang w:eastAsia="zh-CN"/>
        </w:rPr>
        <w:t>公开激烈起来。以前当局多在下面严重上面比较敷</w:t>
      </w:r>
      <w:del w:id="204" w:author="林 清" w:date="2018-10-09T10:00:00Z">
        <w:r>
          <w:rPr>
            <w:color w:val="0000E1"/>
            <w:lang w:eastAsia="zh-CN"/>
          </w:rPr>
          <w:delText>衔</w:delText>
        </w:r>
      </w:del>
      <w:ins w:id="205" w:author="林 清" w:date="2018-10-09T10:00:00Z">
        <w:r>
          <w:rPr>
            <w:rFonts w:hint="eastAsia"/>
            <w:color w:val="0000E1"/>
            <w:lang w:eastAsia="zh-CN"/>
          </w:rPr>
          <w:t>衍</w:t>
        </w:r>
      </w:ins>
      <w:r>
        <w:rPr>
          <w:lang w:eastAsia="zh-CN"/>
        </w:rPr>
        <w:t>，这一</w:t>
      </w:r>
    </w:p>
    <w:p>
      <w:pPr>
        <w:rPr>
          <w:lang w:eastAsia="zh-CN"/>
        </w:rPr>
      </w:pPr>
      <w:r>
        <w:rPr>
          <w:lang w:eastAsia="zh-CN"/>
        </w:rPr>
        <w:t>时期则在上面也更严重起来，同时对动员也更深</w:t>
      </w:r>
      <w:del w:id="206" w:author="林 清" w:date="2018-10-09T10:14:00Z">
        <w:r>
          <w:rPr>
            <w:lang w:eastAsia="zh-CN"/>
          </w:rPr>
          <w:delText>人</w:delText>
        </w:r>
      </w:del>
      <w:ins w:id="207" w:author="林 清" w:date="2018-10-09T10:14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，如各地</w:t>
      </w:r>
    </w:p>
    <w:p>
      <w:pPr>
        <w:rPr>
          <w:lang w:eastAsia="zh-CN"/>
        </w:rPr>
      </w:pPr>
      <w:r>
        <w:rPr>
          <w:lang w:eastAsia="zh-CN"/>
        </w:rPr>
        <w:t>乡保甲长的训练是。②顽固者权力更增大，省党部中进步点</w:t>
      </w:r>
    </w:p>
    <w:p>
      <w:pPr>
        <w:rPr>
          <w:lang w:eastAsia="zh-CN"/>
        </w:rPr>
      </w:pPr>
      <w:r>
        <w:rPr>
          <w:lang w:eastAsia="zh-CN"/>
        </w:rPr>
        <w:t>的余森文、缪培基被迫走，新的书记长黄某是李汉魂的人。</w:t>
      </w:r>
    </w:p>
    <w:p>
      <w:pPr>
        <w:rPr>
          <w:lang w:eastAsia="zh-CN"/>
        </w:rPr>
      </w:pPr>
      <w:r>
        <w:rPr>
          <w:lang w:eastAsia="zh-CN"/>
        </w:rPr>
        <w:t>李汉魂不仅掌握党、政两权，且又夺取游击指挥权，利用反</w:t>
      </w:r>
    </w:p>
    <w:p>
      <w:pPr>
        <w:rPr>
          <w:lang w:eastAsia="zh-CN"/>
        </w:rPr>
      </w:pPr>
      <w:r>
        <w:rPr>
          <w:lang w:eastAsia="zh-CN"/>
        </w:rPr>
        <w:t>共反进步争取各种权力，安插自己走狗。③顽固者在打击我</w:t>
      </w:r>
    </w:p>
    <w:p>
      <w:pPr>
        <w:rPr>
          <w:lang w:eastAsia="zh-CN"/>
        </w:rPr>
      </w:pPr>
      <w:r>
        <w:rPr>
          <w:lang w:eastAsia="zh-CN"/>
        </w:rPr>
        <w:t>们的方法与步骤上已到主要由解散民众团体、驱逐左翼分子</w:t>
      </w:r>
    </w:p>
    <w:p>
      <w:pPr>
        <w:rPr>
          <w:lang w:eastAsia="zh-CN"/>
        </w:rPr>
      </w:pPr>
      <w:r>
        <w:rPr>
          <w:lang w:eastAsia="zh-CN"/>
        </w:rPr>
        <w:t>出境到逮捕、拷打、暗杀我干部，并积极准备开始武装进</w:t>
      </w:r>
    </w:p>
    <w:p>
      <w:pPr>
        <w:rPr>
          <w:lang w:eastAsia="zh-CN"/>
        </w:rPr>
      </w:pPr>
      <w:r>
        <w:rPr>
          <w:lang w:eastAsia="zh-CN"/>
        </w:rPr>
        <w:t>攻、流血惨杀的程度上来了。④在对付我们上，当局已逐渐</w:t>
      </w:r>
    </w:p>
    <w:p>
      <w:pPr>
        <w:rPr>
          <w:lang w:eastAsia="zh-CN"/>
        </w:rPr>
      </w:pPr>
      <w:r>
        <w:rPr>
          <w:lang w:eastAsia="zh-CN"/>
        </w:rPr>
        <w:t>趋向互相谅解取得一致的程度上（如对“抗先”、服【务】</w:t>
      </w:r>
    </w:p>
    <w:p>
      <w:pPr>
        <w:rPr>
          <w:lang w:eastAsia="zh-CN"/>
        </w:rPr>
      </w:pPr>
      <w:r>
        <w:rPr>
          <w:lang w:eastAsia="zh-CN"/>
        </w:rPr>
        <w:t>团等）。虽暗中同情或不积极对我者仍然存在（如张发奎、</w:t>
      </w:r>
    </w:p>
    <w:p>
      <w:pPr>
        <w:rPr>
          <w:lang w:eastAsia="zh-CN"/>
        </w:rPr>
      </w:pPr>
      <w:r>
        <w:rPr>
          <w:lang w:eastAsia="zh-CN"/>
        </w:rPr>
        <w:t>余汉谋、古鼎华、张炎等），但时常苦闷动摇，甚至也有时</w:t>
      </w:r>
    </w:p>
    <w:p>
      <w:pPr>
        <w:rPr>
          <w:lang w:eastAsia="zh-CN"/>
        </w:rPr>
      </w:pPr>
      <w:r>
        <w:rPr>
          <w:lang w:eastAsia="zh-CN"/>
        </w:rPr>
        <w:t>发出反共言论。这一时期政治上的进攻主要的是强调绝对统</w:t>
      </w:r>
    </w:p>
    <w:p>
      <w:pPr>
        <w:rPr>
          <w:lang w:eastAsia="zh-CN"/>
        </w:rPr>
      </w:pPr>
      <w:r>
        <w:rPr>
          <w:color w:val="008000"/>
          <w:lang w:eastAsia="zh-CN"/>
        </w:rPr>
        <w:t>一</w:t>
      </w:r>
    </w:p>
    <w:p>
      <w:pPr>
        <w:rPr>
          <w:lang w:eastAsia="zh-CN"/>
        </w:rPr>
      </w:pPr>
      <w:r>
        <w:rPr>
          <w:lang w:eastAsia="zh-CN"/>
        </w:rPr>
        <w:t>服从法令，诬边区八路军为破坏统一，不服命令，及鼓</w:t>
      </w:r>
    </w:p>
    <w:p>
      <w:pPr>
        <w:rPr>
          <w:lang w:eastAsia="zh-CN"/>
        </w:rPr>
      </w:pPr>
      <w:r>
        <w:rPr>
          <w:lang w:eastAsia="zh-CN"/>
        </w:rPr>
        <w:t>吹“防共不妨抗日”，鼓吹反苏亲英，及散布粤北大捷可以</w:t>
      </w:r>
    </w:p>
    <w:p>
      <w:pPr>
        <w:rPr>
          <w:lang w:eastAsia="zh-CN"/>
        </w:rPr>
      </w:pPr>
      <w:r>
        <w:rPr>
          <w:lang w:eastAsia="zh-CN"/>
        </w:rPr>
        <w:t>和平等等。</w:t>
      </w:r>
    </w:p>
    <w:p>
      <w:pPr>
        <w:rPr>
          <w:lang w:eastAsia="zh-CN"/>
        </w:rPr>
      </w:pPr>
      <w:r>
        <w:rPr>
          <w:lang w:eastAsia="zh-CN"/>
        </w:rPr>
        <w:t>丙、总结逆流中顽固者的策略是:</w:t>
      </w:r>
    </w:p>
    <w:p>
      <w:pPr>
        <w:rPr>
          <w:lang w:eastAsia="zh-CN"/>
        </w:rPr>
      </w:pPr>
      <w:r>
        <w:rPr>
          <w:lang w:eastAsia="zh-CN"/>
        </w:rPr>
        <w:t>1.宣传上:</w:t>
      </w:r>
    </w:p>
    <w:p>
      <w:pPr>
        <w:rPr>
          <w:lang w:eastAsia="zh-CN"/>
        </w:rPr>
      </w:pPr>
      <w:r>
        <w:rPr>
          <w:lang w:eastAsia="zh-CN"/>
        </w:rPr>
        <w:t>①在思想上以叶青等修改之三民主义和利用精神总</w:t>
      </w:r>
      <w:r>
        <w:rPr>
          <w:color w:val="808080"/>
          <w:lang w:eastAsia="zh-CN"/>
        </w:rPr>
        <w:t>动</w:t>
      </w:r>
      <w:r>
        <w:rPr>
          <w:lang w:eastAsia="zh-CN"/>
        </w:rPr>
        <w:t>员</w:t>
      </w:r>
    </w:p>
    <w:p>
      <w:pPr>
        <w:rPr>
          <w:lang w:eastAsia="zh-CN"/>
        </w:rPr>
      </w:pPr>
      <w:r>
        <w:rPr>
          <w:lang w:eastAsia="zh-CN"/>
        </w:rPr>
        <w:t>中限制思想方面的，利用什么“民生哲学”，什么“共产主</w:t>
      </w:r>
    </w:p>
    <w:p>
      <w:pPr>
        <w:rPr>
          <w:lang w:eastAsia="zh-CN"/>
        </w:rPr>
      </w:pPr>
      <w:r>
        <w:rPr>
          <w:lang w:eastAsia="zh-CN"/>
        </w:rPr>
        <w:t>义不合中国国情”，在各种会议上、训练班中进行强迫教育。</w:t>
      </w:r>
    </w:p>
    <w:p>
      <w:pPr>
        <w:rPr>
          <w:lang w:eastAsia="zh-CN"/>
        </w:rPr>
      </w:pPr>
      <w:r>
        <w:rPr>
          <w:lang w:eastAsia="zh-CN"/>
        </w:rPr>
        <w:t>2</w:t>
      </w:r>
      <w:r>
        <w:rPr>
          <w:color w:val="0000E1"/>
          <w:lang w:eastAsia="zh-CN"/>
        </w:rPr>
        <w:t>7</w:t>
      </w:r>
      <w:r>
        <w:rPr>
          <w:lang w:eastAsia="zh-CN"/>
        </w:rPr>
        <w:t>0</w:t>
      </w:r>
    </w:p>
    <w:p>
      <w:pPr>
        <w:rPr>
          <w:lang w:eastAsia="zh-CN"/>
        </w:rPr>
      </w:pPr>
      <w:r>
        <w:rPr>
          <w:lang w:eastAsia="zh-CN"/>
        </w:rPr>
        <w:t>②政治上，前一时期特别强调一个主义，一个政党，</w:t>
      </w:r>
      <w:r>
        <w:rPr>
          <w:color w:val="0000E1"/>
          <w:lang w:eastAsia="zh-CN"/>
        </w:rPr>
        <w:t>一</w:t>
      </w:r>
    </w:p>
    <w:p>
      <w:pPr>
        <w:rPr>
          <w:lang w:eastAsia="zh-CN"/>
        </w:rPr>
      </w:pPr>
      <w:r>
        <w:rPr>
          <w:lang w:eastAsia="zh-CN"/>
        </w:rPr>
        <w:t>个领袖，一个政府，后一时期特别强调“统一服从”、“法律</w:t>
      </w:r>
    </w:p>
    <w:p>
      <w:pPr>
        <w:rPr>
          <w:lang w:eastAsia="zh-CN"/>
        </w:rPr>
      </w:pPr>
      <w:r>
        <w:rPr>
          <w:lang w:eastAsia="zh-CN"/>
        </w:rPr>
        <w:t>尊严”、“法律制裁”等等。</w:t>
      </w:r>
    </w:p>
    <w:p>
      <w:pPr>
        <w:rPr>
          <w:lang w:eastAsia="zh-CN"/>
        </w:rPr>
      </w:pPr>
      <w:r>
        <w:rPr>
          <w:lang w:eastAsia="zh-CN"/>
        </w:rPr>
        <w:t>③暗中鼓吹“抗战不要共党可以胜利”</w:t>
      </w:r>
      <w:r>
        <w:rPr>
          <w:color w:val="FF0000"/>
          <w:lang w:eastAsia="zh-CN"/>
        </w:rPr>
        <w:t>，</w:t>
      </w:r>
      <w:r>
        <w:rPr>
          <w:lang w:eastAsia="zh-CN"/>
        </w:rPr>
        <w:t>“反共不妨抗</w:t>
      </w:r>
    </w:p>
    <w:p>
      <w:pPr>
        <w:rPr>
          <w:lang w:eastAsia="zh-CN"/>
        </w:rPr>
      </w:pPr>
      <w:r>
        <w:rPr>
          <w:lang w:eastAsia="zh-CN"/>
        </w:rPr>
        <w:t>日”和放出“汪也有觉悟”，“湘北、粤北大胜可</w:t>
      </w:r>
      <w:r>
        <w:rPr>
          <w:color w:val="808080"/>
          <w:lang w:eastAsia="zh-CN"/>
        </w:rPr>
        <w:t>以</w:t>
      </w:r>
      <w:r>
        <w:rPr>
          <w:lang w:eastAsia="zh-CN"/>
        </w:rPr>
        <w:t>议和”，</w:t>
      </w:r>
    </w:p>
    <w:p>
      <w:pPr>
        <w:rPr>
          <w:lang w:eastAsia="zh-CN"/>
        </w:rPr>
      </w:pPr>
      <w:r>
        <w:rPr>
          <w:lang w:eastAsia="zh-CN"/>
        </w:rPr>
        <w:t>“日本准备退出华南”，“汪之和平程序与全国人民（?）之意</w:t>
      </w:r>
    </w:p>
    <w:p>
      <w:pPr>
        <w:rPr>
          <w:lang w:eastAsia="zh-CN"/>
        </w:rPr>
      </w:pPr>
      <w:r>
        <w:rPr>
          <w:lang w:eastAsia="zh-CN"/>
        </w:rPr>
        <w:t>见相反，汪是先和平后撤兵，全国人民（?</w:t>
      </w:r>
      <w:r>
        <w:rPr>
          <w:color w:val="0000E1"/>
          <w:lang w:eastAsia="zh-CN"/>
        </w:rPr>
        <w:t>）</w:t>
      </w:r>
      <w:r>
        <w:rPr>
          <w:lang w:eastAsia="zh-CN"/>
        </w:rPr>
        <w:t>是先撤兵后和</w:t>
      </w:r>
    </w:p>
    <w:p>
      <w:pPr>
        <w:rPr>
          <w:lang w:eastAsia="zh-CN"/>
        </w:rPr>
      </w:pPr>
      <w:r>
        <w:rPr>
          <w:lang w:eastAsia="zh-CN"/>
        </w:rPr>
        <w:t>平”</w:t>
      </w:r>
      <w:r>
        <w:rPr>
          <w:rFonts w:hint="eastAsia"/>
          <w:lang w:eastAsia="zh-CN"/>
        </w:rPr>
        <w:t>——</w:t>
      </w:r>
      <w:r>
        <w:rPr>
          <w:color w:val="FF0000"/>
          <w:lang w:eastAsia="zh-CN"/>
        </w:rPr>
        <w:t>《</w:t>
      </w:r>
      <w:r>
        <w:rPr>
          <w:lang w:eastAsia="zh-CN"/>
        </w:rPr>
        <w:t>大光报》载港来电。</w:t>
      </w:r>
    </w:p>
    <w:p>
      <w:pPr>
        <w:rPr>
          <w:lang w:eastAsia="zh-CN"/>
        </w:rPr>
      </w:pPr>
      <w:r>
        <w:rPr>
          <w:lang w:eastAsia="zh-CN"/>
        </w:rPr>
        <w:t>④曾公开散布亲英、反苏空气:“苏也是侵略”，“苏不</w:t>
      </w:r>
    </w:p>
    <w:p>
      <w:pPr>
        <w:rPr>
          <w:lang w:eastAsia="zh-CN"/>
        </w:rPr>
      </w:pPr>
      <w:r>
        <w:rPr>
          <w:lang w:eastAsia="zh-CN"/>
        </w:rPr>
        <w:t>可靠”、“苏日妥协”等.....</w:t>
      </w:r>
    </w:p>
    <w:p>
      <w:pPr>
        <w:rPr>
          <w:lang w:eastAsia="zh-CN"/>
        </w:rPr>
      </w:pPr>
      <w:r>
        <w:rPr>
          <w:lang w:eastAsia="zh-CN"/>
        </w:rPr>
        <w:t>⑤造谣污蔑我党与八路军:“游而不击”、“不打日本只</w:t>
      </w:r>
    </w:p>
    <w:p>
      <w:pPr>
        <w:rPr>
          <w:lang w:eastAsia="zh-CN"/>
        </w:rPr>
      </w:pPr>
      <w:r>
        <w:rPr>
          <w:lang w:eastAsia="zh-CN"/>
        </w:rPr>
        <w:t>扩张实力”</w:t>
      </w:r>
      <w:r>
        <w:rPr>
          <w:color w:val="0000E1"/>
          <w:lang w:eastAsia="zh-CN"/>
        </w:rPr>
        <w:t>、</w:t>
      </w:r>
      <w:r>
        <w:rPr>
          <w:lang w:eastAsia="zh-CN"/>
        </w:rPr>
        <w:t>“政权二元化”、“军队二元化”、“破坏统一”等</w:t>
      </w:r>
    </w:p>
    <w:p>
      <w:pPr>
        <w:rPr>
          <w:lang w:eastAsia="zh-CN"/>
        </w:rPr>
      </w:pPr>
      <w:r>
        <w:rPr>
          <w:lang w:eastAsia="zh-CN"/>
        </w:rPr>
        <w:t>⑥造谣污蔑左翼分子与群众团体:说“抗先”（或“青</w:t>
      </w:r>
    </w:p>
    <w:p>
      <w:pPr>
        <w:rPr>
          <w:lang w:eastAsia="zh-CN"/>
        </w:rPr>
      </w:pPr>
      <w:r>
        <w:rPr>
          <w:lang w:eastAsia="zh-CN"/>
        </w:rPr>
        <w:t>抗）“为不肖分子把持”、“图谋不轨”；说华侨服【务】团</w:t>
      </w:r>
    </w:p>
    <w:p>
      <w:pPr>
        <w:rPr>
          <w:lang w:eastAsia="zh-CN"/>
        </w:rPr>
      </w:pPr>
      <w:r>
        <w:rPr>
          <w:lang w:eastAsia="zh-CN"/>
        </w:rPr>
        <w:t>“准备暴动建【立】苏维埃政府”（台山党部）；说“抗先”</w:t>
      </w:r>
    </w:p>
    <w:p>
      <w:pPr>
        <w:rPr>
          <w:lang w:eastAsia="zh-CN"/>
        </w:rPr>
      </w:pPr>
      <w:r>
        <w:rPr>
          <w:lang w:eastAsia="zh-CN"/>
        </w:rPr>
        <w:t>“鼓吹联邦制度”，“受外国金钱</w:t>
      </w:r>
      <w:r>
        <w:rPr>
          <w:color w:val="808080"/>
          <w:lang w:eastAsia="zh-CN"/>
        </w:rPr>
        <w:t>津</w:t>
      </w:r>
      <w:r>
        <w:rPr>
          <w:lang w:eastAsia="zh-CN"/>
        </w:rPr>
        <w:t>贴”....歪曲人家演说，</w:t>
      </w:r>
    </w:p>
    <w:p>
      <w:pPr>
        <w:rPr>
          <w:lang w:eastAsia="zh-CN"/>
        </w:rPr>
      </w:pPr>
      <w:r>
        <w:rPr>
          <w:color w:val="808080"/>
          <w:lang w:eastAsia="zh-CN"/>
        </w:rPr>
        <w:t>.</w:t>
      </w:r>
      <w:r>
        <w:rPr>
          <w:lang w:eastAsia="zh-CN"/>
        </w:rPr>
        <w:t>.....</w:t>
      </w:r>
    </w:p>
    <w:p>
      <w:pPr>
        <w:rPr>
          <w:lang w:eastAsia="zh-CN"/>
        </w:rPr>
      </w:pPr>
      <w:r>
        <w:rPr>
          <w:lang w:eastAsia="zh-CN"/>
        </w:rPr>
        <w:t>⑦新闻封锁，不准登载进步分子、团体反逆流的正确言</w:t>
      </w:r>
    </w:p>
    <w:p>
      <w:pPr>
        <w:rPr>
          <w:lang w:eastAsia="zh-CN"/>
        </w:rPr>
      </w:pPr>
      <w:r>
        <w:rPr>
          <w:lang w:eastAsia="zh-CN"/>
        </w:rPr>
        <w:t>论与声辩言论或好的抗战成绩消息等。</w:t>
      </w:r>
    </w:p>
    <w:p>
      <w:pPr>
        <w:rPr>
          <w:lang w:eastAsia="zh-CN"/>
        </w:rPr>
      </w:pPr>
      <w:r>
        <w:rPr>
          <w:lang w:eastAsia="zh-CN"/>
        </w:rPr>
        <w:t>⑧封闭进步书店、报纸，审查书籍、报纸，甚至</w:t>
      </w:r>
      <w:r>
        <w:rPr>
          <w:color w:val="008000"/>
          <w:lang w:eastAsia="zh-CN"/>
        </w:rPr>
        <w:t>《</w:t>
      </w:r>
      <w:r>
        <w:rPr>
          <w:lang w:eastAsia="zh-CN"/>
        </w:rPr>
        <w:t>群众</w:t>
      </w:r>
    </w:p>
    <w:p>
      <w:pPr>
        <w:rPr>
          <w:lang w:eastAsia="zh-CN"/>
        </w:rPr>
      </w:pPr>
      <w:r>
        <w:rPr>
          <w:lang w:eastAsia="zh-CN"/>
        </w:rPr>
        <w:t>报》都要审查。</w:t>
      </w:r>
    </w:p>
    <w:p>
      <w:pPr>
        <w:rPr>
          <w:lang w:eastAsia="zh-CN"/>
        </w:rPr>
      </w:pPr>
      <w:r>
        <w:rPr>
          <w:lang w:eastAsia="zh-CN"/>
        </w:rPr>
        <w:t>⑨以</w:t>
      </w:r>
      <w:r>
        <w:rPr>
          <w:color w:val="008000"/>
          <w:lang w:eastAsia="zh-CN"/>
        </w:rPr>
        <w:t>《</w:t>
      </w:r>
      <w:r>
        <w:rPr>
          <w:lang w:eastAsia="zh-CN"/>
        </w:rPr>
        <w:t>满地红》、《阵中日报》为最反动的宣传中心，目</w:t>
      </w:r>
    </w:p>
    <w:p>
      <w:pPr>
        <w:rPr>
          <w:lang w:eastAsia="zh-CN"/>
        </w:rPr>
      </w:pPr>
      <w:r>
        <w:rPr>
          <w:lang w:eastAsia="zh-CN"/>
        </w:rPr>
        <w:t>前并加《广东青年》为宣传中心。</w:t>
      </w:r>
    </w:p>
    <w:p>
      <w:pPr>
        <w:rPr>
          <w:lang w:eastAsia="zh-CN"/>
        </w:rPr>
      </w:pPr>
      <w:r>
        <w:rPr>
          <w:lang w:eastAsia="zh-CN"/>
        </w:rPr>
        <w:t>2.在组织上:</w:t>
      </w:r>
    </w:p>
    <w:p>
      <w:pPr>
        <w:rPr>
          <w:lang w:eastAsia="zh-CN"/>
        </w:rPr>
      </w:pPr>
      <w:r>
        <w:rPr>
          <w:lang w:eastAsia="zh-CN"/>
        </w:rPr>
        <w:t>①以组织对组织，则有“抗先”处组织“青抗”来对</w:t>
      </w:r>
    </w:p>
    <w:p>
      <w:pPr>
        <w:rPr>
          <w:lang w:eastAsia="zh-CN"/>
        </w:rPr>
      </w:pPr>
      <w:r>
        <w:rPr>
          <w:lang w:eastAsia="zh-CN"/>
        </w:rPr>
        <w:t>271</w:t>
      </w:r>
    </w:p>
    <w:p>
      <w:pPr>
        <w:rPr>
          <w:lang w:eastAsia="zh-CN"/>
        </w:rPr>
      </w:pPr>
      <w:r>
        <w:rPr>
          <w:lang w:eastAsia="zh-CN"/>
        </w:rPr>
        <w:t>抗，有“青抗”处组织“抗先”去对抗，组织他们的各种团</w:t>
      </w:r>
    </w:p>
    <w:p>
      <w:pPr>
        <w:rPr>
          <w:lang w:eastAsia="zh-CN"/>
        </w:rPr>
      </w:pPr>
      <w:r>
        <w:rPr>
          <w:lang w:eastAsia="zh-CN"/>
        </w:rPr>
        <w:t>体如各种学校同学会、校友会及御用的工会等是。近更将三</w:t>
      </w:r>
    </w:p>
    <w:p>
      <w:pPr>
        <w:rPr>
          <w:lang w:eastAsia="zh-CN"/>
        </w:rPr>
      </w:pPr>
      <w:r>
        <w:rPr>
          <w:lang w:eastAsia="zh-CN"/>
        </w:rPr>
        <w:t>青支团分团积极建立扩大，而各地“三青”则是以黄埔系为</w:t>
      </w:r>
    </w:p>
    <w:p>
      <w:pPr>
        <w:rPr>
          <w:lang w:eastAsia="zh-CN"/>
        </w:rPr>
      </w:pPr>
      <w:r>
        <w:rPr>
          <w:lang w:eastAsia="zh-CN"/>
        </w:rPr>
        <w:t>骨干，次为C.C</w:t>
      </w:r>
      <w:r>
        <w:rPr>
          <w:color w:val="FF0000"/>
          <w:lang w:eastAsia="zh-CN"/>
        </w:rPr>
        <w:t>,</w:t>
      </w:r>
      <w:r>
        <w:rPr>
          <w:lang w:eastAsia="zh-CN"/>
        </w:rPr>
        <w:t>其他地方势力如钟</w:t>
      </w:r>
      <w:r>
        <w:rPr>
          <w:color w:val="808080"/>
          <w:lang w:eastAsia="zh-CN"/>
        </w:rPr>
        <w:t>天</w:t>
      </w:r>
      <w:r>
        <w:rPr>
          <w:lang w:eastAsia="zh-CN"/>
        </w:rPr>
        <w:t>心等方面的人亦用一</w:t>
      </w:r>
    </w:p>
    <w:p>
      <w:pPr>
        <w:rPr>
          <w:lang w:eastAsia="zh-CN"/>
        </w:rPr>
      </w:pPr>
      <w:r>
        <w:rPr>
          <w:lang w:eastAsia="zh-CN"/>
        </w:rPr>
        <w:t>部分。</w:t>
      </w:r>
    </w:p>
    <w:p>
      <w:pPr>
        <w:rPr>
          <w:lang w:eastAsia="zh-CN"/>
        </w:rPr>
      </w:pPr>
      <w:r>
        <w:rPr>
          <w:lang w:eastAsia="zh-CN"/>
        </w:rPr>
        <w:t>②限制一切集会，凡集会必得准允或派人监视，否则为</w:t>
      </w:r>
    </w:p>
    <w:p>
      <w:pPr>
        <w:rPr>
          <w:lang w:eastAsia="zh-CN"/>
        </w:rPr>
      </w:pPr>
      <w:r>
        <w:rPr>
          <w:lang w:eastAsia="zh-CN"/>
        </w:rPr>
        <w:t>非法。</w:t>
      </w:r>
    </w:p>
    <w:p>
      <w:pPr>
        <w:rPr>
          <w:lang w:eastAsia="zh-CN"/>
        </w:rPr>
      </w:pPr>
      <w:r>
        <w:rPr>
          <w:lang w:eastAsia="zh-CN"/>
        </w:rPr>
        <w:t>③对进步团体如“抗先”等的限制、破坏、打击是首先</w:t>
      </w:r>
    </w:p>
    <w:p>
      <w:pPr>
        <w:rPr>
          <w:lang w:eastAsia="zh-CN"/>
        </w:rPr>
      </w:pPr>
      <w:r>
        <w:rPr>
          <w:lang w:eastAsia="zh-CN"/>
        </w:rPr>
        <w:t>表示进步开明，企图麻痹民众而实际上加紧准备打击；同时</w:t>
      </w:r>
    </w:p>
    <w:p>
      <w:pPr>
        <w:rPr>
          <w:lang w:eastAsia="zh-CN"/>
        </w:rPr>
      </w:pPr>
      <w:r>
        <w:rPr>
          <w:lang w:eastAsia="zh-CN"/>
        </w:rPr>
        <w:t>造谣恐吓、威胁迫成自动投降，停止活动或是收买分化，再</w:t>
      </w:r>
    </w:p>
    <w:p>
      <w:pPr>
        <w:rPr>
          <w:lang w:eastAsia="zh-CN"/>
        </w:rPr>
      </w:pPr>
      <w:r>
        <w:rPr>
          <w:lang w:eastAsia="zh-CN"/>
        </w:rPr>
        <w:t>进一步则是强迫调整派人控制，排挤进步分子，转变夺取领</w:t>
      </w:r>
    </w:p>
    <w:p>
      <w:pPr>
        <w:rPr>
          <w:lang w:eastAsia="zh-CN"/>
        </w:rPr>
      </w:pPr>
      <w:r>
        <w:rPr>
          <w:lang w:eastAsia="zh-CN"/>
        </w:rPr>
        <w:t>导权。如此不行时再则密令解散，停止活动，缩小影响，自</w:t>
      </w:r>
    </w:p>
    <w:p>
      <w:pPr>
        <w:rPr>
          <w:lang w:eastAsia="zh-CN"/>
        </w:rPr>
      </w:pPr>
      <w:r>
        <w:rPr>
          <w:lang w:eastAsia="zh-CN"/>
        </w:rPr>
        <w:t>陷孤立、死亡。再不行则公开命令解散，甚至逮捕、暗杀、</w:t>
      </w:r>
    </w:p>
    <w:p>
      <w:pPr>
        <w:rPr>
          <w:lang w:eastAsia="zh-CN"/>
        </w:rPr>
      </w:pPr>
      <w:r>
        <w:rPr>
          <w:lang w:eastAsia="zh-CN"/>
        </w:rPr>
        <w:t>严刑拷打领导分子等等。</w:t>
      </w:r>
    </w:p>
    <w:p>
      <w:pPr>
        <w:rPr>
          <w:lang w:eastAsia="zh-CN"/>
        </w:rPr>
      </w:pPr>
      <w:r>
        <w:rPr>
          <w:lang w:eastAsia="zh-CN"/>
        </w:rPr>
        <w:t>④对个人常是先造谣污蔑，散布空气，恐吓威胁，派人</w:t>
      </w:r>
    </w:p>
    <w:p>
      <w:pPr>
        <w:rPr>
          <w:lang w:eastAsia="zh-CN"/>
        </w:rPr>
      </w:pPr>
      <w:r>
        <w:rPr>
          <w:lang w:eastAsia="zh-CN"/>
        </w:rPr>
        <w:t>监视，逼迫离境，以至逮捕暗杀等。目前在</w:t>
      </w:r>
      <w:r>
        <w:rPr>
          <w:color w:val="0000E1"/>
          <w:lang w:eastAsia="zh-CN"/>
        </w:rPr>
        <w:t>粤</w:t>
      </w:r>
      <w:r>
        <w:rPr>
          <w:lang w:eastAsia="zh-CN"/>
        </w:rPr>
        <w:t>正集中在石辟</w:t>
      </w:r>
    </w:p>
    <w:p>
      <w:pPr>
        <w:rPr>
          <w:lang w:eastAsia="zh-CN"/>
        </w:rPr>
      </w:pPr>
      <w:r>
        <w:rPr>
          <w:lang w:eastAsia="zh-CN"/>
        </w:rPr>
        <w:t>澜、叶兆南等人身上。</w:t>
      </w:r>
    </w:p>
    <w:p>
      <w:pPr>
        <w:rPr>
          <w:lang w:eastAsia="zh-CN"/>
        </w:rPr>
      </w:pPr>
      <w:r>
        <w:rPr>
          <w:lang w:eastAsia="zh-CN"/>
        </w:rPr>
        <w:t>⑤方法上常对同情者先打击其硬者，有时还对之好些，</w:t>
      </w:r>
    </w:p>
    <w:p>
      <w:pPr>
        <w:rPr>
          <w:lang w:eastAsia="zh-CN"/>
        </w:rPr>
      </w:pPr>
      <w:r>
        <w:rPr>
          <w:lang w:eastAsia="zh-CN"/>
        </w:rPr>
        <w:t>如对李章达、司令部参谋处长等；动摇者多受打击，如余森</w:t>
      </w:r>
    </w:p>
    <w:p>
      <w:pPr>
        <w:rPr>
          <w:lang w:eastAsia="zh-CN"/>
        </w:rPr>
      </w:pPr>
      <w:r>
        <w:rPr>
          <w:lang w:eastAsia="zh-CN"/>
        </w:rPr>
        <w:t>文等；有地位而动摇者多争取之，如对钟天心。有时先排挤</w:t>
      </w:r>
    </w:p>
    <w:p>
      <w:pPr>
        <w:rPr>
          <w:lang w:eastAsia="zh-CN"/>
        </w:rPr>
      </w:pPr>
      <w:r>
        <w:rPr>
          <w:lang w:eastAsia="zh-CN"/>
        </w:rPr>
        <w:t>同情者，孤立我们，然后打击我【们】。</w:t>
      </w:r>
    </w:p>
    <w:p>
      <w:pPr>
        <w:rPr>
          <w:lang w:eastAsia="zh-CN"/>
        </w:rPr>
      </w:pPr>
      <w:r>
        <w:rPr>
          <w:lang w:eastAsia="zh-CN"/>
        </w:rPr>
        <w:t>⑥一切顽固者尤其蔡劲军最善用“借刀杀人”，如通过</w:t>
      </w:r>
    </w:p>
    <w:p>
      <w:pPr>
        <w:rPr>
          <w:lang w:eastAsia="zh-CN"/>
        </w:rPr>
      </w:pPr>
      <w:r>
        <w:rPr>
          <w:lang w:eastAsia="zh-CN"/>
        </w:rPr>
        <w:t>广西军造成合浦事件；又如促使游击指挥所造成博罗事件；</w:t>
      </w:r>
    </w:p>
    <w:p>
      <w:pPr>
        <w:rPr>
          <w:lang w:eastAsia="zh-CN"/>
        </w:rPr>
      </w:pPr>
      <w:r>
        <w:rPr>
          <w:lang w:eastAsia="zh-CN"/>
        </w:rPr>
        <w:t>再曾在曲江蔡推动高、李出来解散“抗先”，而蔡反表示，</w:t>
      </w:r>
    </w:p>
    <w:p>
      <w:pPr>
        <w:rPr>
          <w:lang w:eastAsia="zh-CN"/>
        </w:rPr>
      </w:pPr>
      <w:r>
        <w:rPr>
          <w:lang w:eastAsia="zh-CN"/>
        </w:rPr>
        <w:t>做好做歹实际都是蔡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三青团负责人。</w:t>
      </w:r>
    </w:p>
    <w:p>
      <w:pPr>
        <w:rPr>
          <w:lang w:eastAsia="zh-CN"/>
        </w:rPr>
      </w:pPr>
      <w:r>
        <w:rPr>
          <w:lang w:eastAsia="zh-CN"/>
        </w:rPr>
        <w:t>⑦打击常先集中打“抗先”，次打“青抗”，并先集中在</w:t>
      </w:r>
    </w:p>
    <w:p>
      <w:pPr>
        <w:rPr>
          <w:lang w:eastAsia="zh-CN"/>
        </w:rPr>
      </w:pPr>
      <w:r>
        <w:rPr>
          <w:lang w:eastAsia="zh-CN"/>
        </w:rPr>
        <w:t>272</w:t>
      </w:r>
    </w:p>
    <w:p>
      <w:pPr>
        <w:rPr>
          <w:lang w:eastAsia="zh-CN"/>
        </w:rPr>
      </w:pPr>
      <w:r>
        <w:rPr>
          <w:lang w:eastAsia="zh-CN"/>
        </w:rPr>
        <w:t>县一级，在较远又是较大而实际斗争与上层中间力量团结较</w:t>
      </w:r>
    </w:p>
    <w:p>
      <w:pPr>
        <w:rPr>
          <w:lang w:eastAsia="zh-CN"/>
        </w:rPr>
      </w:pPr>
      <w:r>
        <w:rPr>
          <w:lang w:eastAsia="zh-CN"/>
        </w:rPr>
        <w:t>差之处。先打主要部分，暂时放松次要部分。</w:t>
      </w:r>
    </w:p>
    <w:p>
      <w:pPr>
        <w:rPr>
          <w:lang w:eastAsia="zh-CN"/>
        </w:rPr>
      </w:pPr>
      <w:r>
        <w:rPr>
          <w:lang w:eastAsia="zh-CN"/>
        </w:rPr>
        <w:t>⑧在东江则仍是先断华侨接济，集中打服【务】团，使</w:t>
      </w:r>
    </w:p>
    <w:p>
      <w:pPr>
        <w:rPr>
          <w:lang w:eastAsia="zh-CN"/>
        </w:rPr>
      </w:pPr>
      <w:r>
        <w:rPr>
          <w:lang w:eastAsia="zh-CN"/>
        </w:rPr>
        <w:t>游击队孤立而后解</w:t>
      </w:r>
      <w:del w:id="208" w:author="林 清" w:date="2018-10-09T10:16:00Z">
        <w:r>
          <w:rPr>
            <w:color w:val="FF0000"/>
            <w:lang w:eastAsia="zh-CN"/>
          </w:rPr>
          <w:delText>央</w:delText>
        </w:r>
      </w:del>
      <w:ins w:id="209" w:author="林 清" w:date="2018-10-09T10:16:00Z">
        <w:r>
          <w:rPr>
            <w:rFonts w:hint="eastAsia"/>
            <w:color w:val="FF0000"/>
            <w:lang w:eastAsia="zh-CN"/>
          </w:rPr>
          <w:t>决</w:t>
        </w:r>
      </w:ins>
      <w:r>
        <w:rPr>
          <w:lang w:eastAsia="zh-CN"/>
        </w:rPr>
        <w:t>游击队较易。</w:t>
      </w:r>
    </w:p>
    <w:p>
      <w:pPr>
        <w:rPr>
          <w:lang w:eastAsia="zh-CN"/>
        </w:rPr>
      </w:pPr>
      <w:r>
        <w:rPr>
          <w:lang w:eastAsia="zh-CN"/>
        </w:rPr>
        <w:t>⑨对武装是曾先用过争取、分化、收买，未成遂造谣恐</w:t>
      </w:r>
    </w:p>
    <w:p>
      <w:pPr>
        <w:rPr>
          <w:lang w:eastAsia="zh-CN"/>
        </w:rPr>
      </w:pPr>
      <w:r>
        <w:rPr>
          <w:lang w:eastAsia="zh-CN"/>
        </w:rPr>
        <w:t>吓，造成恐怖，不接济，再则是派人人内监视，也曾企图借</w:t>
      </w:r>
    </w:p>
    <w:p>
      <w:pPr>
        <w:rPr>
          <w:lang w:eastAsia="zh-CN"/>
        </w:rPr>
      </w:pPr>
      <w:r>
        <w:rPr>
          <w:lang w:eastAsia="zh-CN"/>
        </w:rPr>
        <w:t>调集训解决未果，又曾欲在前线打敌人消灭之又未成，又拟</w:t>
      </w:r>
    </w:p>
    <w:p>
      <w:pPr>
        <w:rPr>
          <w:lang w:eastAsia="zh-CN"/>
        </w:rPr>
      </w:pPr>
      <w:r>
        <w:rPr>
          <w:lang w:eastAsia="zh-CN"/>
        </w:rPr>
        <w:t>调集训练中解</w:t>
      </w:r>
      <w:r>
        <w:rPr>
          <w:color w:val="FF0000"/>
          <w:lang w:eastAsia="zh-CN"/>
        </w:rPr>
        <w:t>决</w:t>
      </w:r>
      <w:r>
        <w:rPr>
          <w:lang w:eastAsia="zh-CN"/>
        </w:rPr>
        <w:t>。前曾用武力威胁</w:t>
      </w:r>
      <w:r>
        <w:rPr>
          <w:color w:val="808080"/>
          <w:lang w:eastAsia="zh-CN"/>
        </w:rPr>
        <w:t>，</w:t>
      </w:r>
      <w:r>
        <w:rPr>
          <w:lang w:eastAsia="zh-CN"/>
        </w:rPr>
        <w:t>以后还有这一可能。目</w:t>
      </w:r>
    </w:p>
    <w:p>
      <w:pPr>
        <w:rPr>
          <w:lang w:eastAsia="zh-CN"/>
        </w:rPr>
      </w:pPr>
      <w:r>
        <w:rPr>
          <w:lang w:eastAsia="zh-CN"/>
        </w:rPr>
        <w:t>前正在先打服【务】团，孤立游击队中。</w:t>
      </w:r>
    </w:p>
    <w:p>
      <w:pPr>
        <w:rPr>
          <w:lang w:eastAsia="zh-CN"/>
        </w:rPr>
      </w:pPr>
      <w:r>
        <w:rPr>
          <w:lang w:eastAsia="zh-CN"/>
        </w:rPr>
        <w:t>⑨在地区</w:t>
      </w:r>
      <w:r>
        <w:rPr>
          <w:color w:val="FF0000"/>
          <w:lang w:eastAsia="zh-CN"/>
        </w:rPr>
        <w:t>。</w:t>
      </w:r>
      <w:r>
        <w:rPr>
          <w:lang w:eastAsia="zh-CN"/>
        </w:rPr>
        <w:t>上则是有先集中打中区，现又集中在打东江之</w:t>
      </w:r>
    </w:p>
    <w:p>
      <w:pPr>
        <w:rPr>
          <w:lang w:eastAsia="zh-CN"/>
        </w:rPr>
      </w:pPr>
      <w:r>
        <w:rPr>
          <w:lang w:eastAsia="zh-CN"/>
        </w:rPr>
        <w:t>势。</w:t>
      </w:r>
    </w:p>
    <w:p>
      <w:pPr>
        <w:rPr>
          <w:lang w:eastAsia="zh-CN"/>
        </w:rPr>
      </w:pPr>
      <w:r>
        <w:rPr>
          <w:rFonts w:ascii="Cambria Math" w:hAnsi="Cambria Math" w:cs="Cambria Math"/>
          <w:lang w:eastAsia="zh-CN"/>
        </w:rPr>
        <w:t>⑪</w:t>
      </w:r>
      <w:r>
        <w:rPr>
          <w:lang w:eastAsia="zh-CN"/>
        </w:rPr>
        <w:t>对</w:t>
      </w:r>
      <w:del w:id="210" w:author="林 清" w:date="2018-10-09T09:06:00Z">
        <w:r>
          <w:rPr>
            <w:color w:val="008000"/>
            <w:lang w:eastAsia="zh-CN"/>
          </w:rPr>
          <w:delText>粵</w:delText>
        </w:r>
      </w:del>
      <w:ins w:id="211" w:author="林 清" w:date="2018-10-09T09:06:00Z">
        <w:r>
          <w:rPr>
            <w:color w:val="008000"/>
            <w:lang w:eastAsia="zh-CN"/>
          </w:rPr>
          <w:t>粤</w:t>
        </w:r>
      </w:ins>
      <w:r>
        <w:rPr>
          <w:lang w:eastAsia="zh-CN"/>
        </w:rPr>
        <w:t>通讯处则似是侦察、监视，不公开取消他，图藉</w:t>
      </w:r>
    </w:p>
    <w:p>
      <w:pPr>
        <w:rPr>
          <w:lang w:eastAsia="zh-CN"/>
        </w:rPr>
      </w:pPr>
      <w:r>
        <w:rPr>
          <w:lang w:eastAsia="zh-CN"/>
        </w:rPr>
        <w:t>此麻痹民众，而主要是图从这一公开机关中找出党的线索</w:t>
      </w:r>
    </w:p>
    <w:p>
      <w:pPr>
        <w:rPr>
          <w:lang w:eastAsia="zh-CN"/>
        </w:rPr>
      </w:pPr>
      <w:r>
        <w:rPr>
          <w:lang w:eastAsia="zh-CN"/>
        </w:rPr>
        <w:t>来。同时则在各地特别是县一级疯狂的打击我们。</w:t>
      </w:r>
    </w:p>
    <w:p>
      <w:pPr>
        <w:rPr>
          <w:lang w:eastAsia="zh-CN"/>
        </w:rPr>
      </w:pPr>
      <w:r>
        <w:rPr>
          <w:lang w:eastAsia="zh-CN"/>
        </w:rPr>
        <w:t>以上顽固者所用各种方法不会呆板，但这是在广东都已</w:t>
      </w:r>
    </w:p>
    <w:p>
      <w:pPr>
        <w:rPr>
          <w:lang w:eastAsia="zh-CN"/>
        </w:rPr>
      </w:pPr>
      <w:r>
        <w:rPr>
          <w:lang w:eastAsia="zh-CN"/>
        </w:rPr>
        <w:t>用过了的，故省五扩会中称之为“无奇不有，无恶不作，无</w:t>
      </w:r>
    </w:p>
    <w:p>
      <w:pPr>
        <w:rPr>
          <w:lang w:eastAsia="zh-CN"/>
        </w:rPr>
      </w:pPr>
      <w:r>
        <w:rPr>
          <w:lang w:eastAsia="zh-CN"/>
        </w:rPr>
        <w:t>法无天”</w:t>
      </w:r>
    </w:p>
    <w:p>
      <w:pPr>
        <w:rPr>
          <w:lang w:eastAsia="zh-CN"/>
        </w:rPr>
      </w:pPr>
      <w:r>
        <w:rPr>
          <w:lang w:eastAsia="zh-CN"/>
        </w:rPr>
        <w:t>三、一年来当局内部的冲突</w:t>
      </w:r>
    </w:p>
    <w:p>
      <w:r>
        <w:t>甲、各派系的政策与分歧:</w:t>
      </w:r>
    </w:p>
    <w:p>
      <w:pPr>
        <w:rPr>
          <w:lang w:eastAsia="zh-CN"/>
        </w:rPr>
      </w:pPr>
      <w:r>
        <w:rPr>
          <w:lang w:eastAsia="zh-CN"/>
        </w:rPr>
        <w:t>两广在抗战之前原是割据局势，抗战之后才逐渐团结统</w:t>
      </w:r>
    </w:p>
    <w:p>
      <w:pPr>
        <w:rPr>
          <w:lang w:eastAsia="zh-CN"/>
        </w:rPr>
      </w:pPr>
      <w:r>
        <w:rPr>
          <w:lang w:eastAsia="zh-CN"/>
        </w:rPr>
        <w:t>一起来。中央一贯即以如何藉抗战消灭地方势力，如何分裂</w:t>
      </w:r>
    </w:p>
    <w:p>
      <w:pPr>
        <w:rPr>
          <w:lang w:eastAsia="zh-CN"/>
        </w:rPr>
      </w:pPr>
      <w:r>
        <w:rPr>
          <w:lang w:eastAsia="zh-CN"/>
        </w:rPr>
        <w:t>各地方性的团结，伸张自己势力，以达确实控制之目的；而</w:t>
      </w:r>
    </w:p>
    <w:p>
      <w:pPr>
        <w:rPr>
          <w:lang w:eastAsia="zh-CN"/>
        </w:rPr>
      </w:pPr>
      <w:r>
        <w:rPr>
          <w:lang w:eastAsia="zh-CN"/>
        </w:rPr>
        <w:t>地方派则亦竭力保持自己力量与地位。在这样两个基本的矛</w:t>
      </w:r>
    </w:p>
    <w:p>
      <w:pPr>
        <w:rPr>
          <w:lang w:eastAsia="zh-CN"/>
        </w:rPr>
      </w:pPr>
      <w:r>
        <w:rPr>
          <w:lang w:eastAsia="zh-CN"/>
        </w:rPr>
        <w:t>盾中，就演变出各种当局内部的矛盾出来。广州失守后到张</w:t>
      </w:r>
    </w:p>
    <w:p>
      <w:pPr>
        <w:rPr>
          <w:lang w:eastAsia="zh-CN"/>
        </w:rPr>
      </w:pPr>
      <w:r>
        <w:rPr>
          <w:lang w:eastAsia="zh-CN"/>
        </w:rPr>
        <w:t>入</w:t>
      </w:r>
      <w:del w:id="212" w:author="林 清" w:date="2018-10-09T09:06:00Z">
        <w:r>
          <w:rPr>
            <w:color w:val="808080"/>
            <w:lang w:eastAsia="zh-CN"/>
          </w:rPr>
          <w:delText>粵</w:delText>
        </w:r>
      </w:del>
      <w:ins w:id="213" w:author="林 清" w:date="2018-10-09T09:06:00Z">
        <w:r>
          <w:rPr>
            <w:color w:val="808080"/>
            <w:lang w:eastAsia="zh-CN"/>
          </w:rPr>
          <w:t>粤</w:t>
        </w:r>
      </w:ins>
      <w:r>
        <w:rPr>
          <w:lang w:eastAsia="zh-CN"/>
        </w:rPr>
        <w:t>，省府迁回曲江时期是已如上面所说。当时是大家比较</w:t>
      </w:r>
    </w:p>
    <w:p>
      <w:pPr>
        <w:rPr>
          <w:lang w:eastAsia="zh-CN"/>
        </w:rPr>
      </w:pPr>
      <w:r>
        <w:rPr>
          <w:lang w:eastAsia="zh-CN"/>
        </w:rPr>
        <w:t>273</w:t>
      </w:r>
    </w:p>
    <w:p>
      <w:pPr>
        <w:rPr>
          <w:lang w:eastAsia="zh-CN"/>
        </w:rPr>
      </w:pPr>
      <w:r>
        <w:rPr>
          <w:lang w:eastAsia="zh-CN"/>
        </w:rPr>
        <w:t>能以大敌在前，团结抗战为【目】的的。</w:t>
      </w:r>
    </w:p>
    <w:p>
      <w:pPr>
        <w:rPr>
          <w:lang w:eastAsia="zh-CN"/>
        </w:rPr>
      </w:pPr>
      <w:r>
        <w:rPr>
          <w:lang w:eastAsia="zh-CN"/>
        </w:rPr>
        <w:t>但是5月逆流开始以后，也就是广东当局中新的矛盾暴</w:t>
      </w:r>
    </w:p>
    <w:p>
      <w:pPr>
        <w:rPr>
          <w:lang w:eastAsia="zh-CN"/>
        </w:rPr>
      </w:pPr>
      <w:r>
        <w:rPr>
          <w:lang w:eastAsia="zh-CN"/>
        </w:rPr>
        <w:t>露各派系斗争的时候，逆流的发展也同时促成着这种当局内</w:t>
      </w:r>
    </w:p>
    <w:p>
      <w:pPr>
        <w:rPr>
          <w:lang w:eastAsia="zh-CN"/>
        </w:rPr>
      </w:pPr>
      <w:r>
        <w:rPr>
          <w:lang w:eastAsia="zh-CN"/>
        </w:rPr>
        <w:t>部分歧的发展。</w:t>
      </w:r>
    </w:p>
    <w:p>
      <w:pPr>
        <w:rPr>
          <w:lang w:eastAsia="zh-CN"/>
        </w:rPr>
      </w:pPr>
      <w:r>
        <w:rPr>
          <w:lang w:eastAsia="zh-CN"/>
        </w:rPr>
        <w:t>原来在广东当局所存在的派系，主要是中央系、四路军</w:t>
      </w:r>
    </w:p>
    <w:p>
      <w:pPr>
        <w:rPr>
          <w:lang w:eastAsia="zh-CN"/>
        </w:rPr>
      </w:pPr>
      <w:r>
        <w:rPr>
          <w:lang w:eastAsia="zh-CN"/>
        </w:rPr>
        <w:t>系，张</w:t>
      </w:r>
      <w:del w:id="214" w:author="林 清" w:date="2018-10-09T10:18:00Z">
        <w:r>
          <w:rPr>
            <w:lang w:eastAsia="zh-CN"/>
          </w:rPr>
          <w:delText>人</w:delText>
        </w:r>
      </w:del>
      <w:ins w:id="215" w:author="林 清" w:date="2018-10-09T10:18:00Z">
        <w:r>
          <w:rPr>
            <w:rFonts w:hint="eastAsia"/>
            <w:lang w:eastAsia="zh-CN"/>
          </w:rPr>
          <w:t>入</w:t>
        </w:r>
      </w:ins>
      <w:r>
        <w:rPr>
          <w:color w:val="FF0000"/>
          <w:lang w:eastAsia="zh-CN"/>
        </w:rPr>
        <w:t>粤</w:t>
      </w:r>
      <w:r>
        <w:rPr>
          <w:lang w:eastAsia="zh-CN"/>
        </w:rPr>
        <w:t>李主政以后，便逐渐又形成了旧四军系。十九路</w:t>
      </w:r>
    </w:p>
    <w:p>
      <w:pPr>
        <w:rPr>
          <w:lang w:eastAsia="zh-CN"/>
        </w:rPr>
      </w:pPr>
      <w:r>
        <w:rPr>
          <w:lang w:eastAsia="zh-CN"/>
        </w:rPr>
        <w:t>军的人则始终未能形成大的团结，分附于各系当中。第三党</w:t>
      </w:r>
    </w:p>
    <w:p>
      <w:pPr>
        <w:rPr>
          <w:lang w:eastAsia="zh-CN"/>
        </w:rPr>
      </w:pPr>
      <w:r>
        <w:rPr>
          <w:lang w:eastAsia="zh-CN"/>
        </w:rPr>
        <w:t>亦分为四K派（黄中口等），一为坚持独立派（李伯球等）。</w:t>
      </w:r>
    </w:p>
    <w:p>
      <w:pPr>
        <w:rPr>
          <w:lang w:eastAsia="zh-CN"/>
        </w:rPr>
      </w:pPr>
      <w:r>
        <w:rPr>
          <w:lang w:eastAsia="zh-CN"/>
        </w:rPr>
        <w:t>这些派系的分歧具体表现就在:</w:t>
      </w:r>
    </w:p>
    <w:p>
      <w:pPr>
        <w:rPr>
          <w:lang w:eastAsia="zh-CN"/>
        </w:rPr>
      </w:pPr>
      <w:r>
        <w:rPr>
          <w:lang w:eastAsia="zh-CN"/>
        </w:rPr>
        <w:t>1.首先表现在中央与余汉谋间之矛盾。中央政策前一</w:t>
      </w:r>
    </w:p>
    <w:p>
      <w:pPr>
        <w:rPr>
          <w:lang w:eastAsia="zh-CN"/>
        </w:rPr>
      </w:pPr>
      <w:r>
        <w:rPr>
          <w:lang w:eastAsia="zh-CN"/>
        </w:rPr>
        <w:t>时期主要点是要削弱余之势力，伸张自己势力。曾（养甫）</w:t>
      </w:r>
    </w:p>
    <w:p>
      <w:pPr>
        <w:rPr>
          <w:lang w:eastAsia="zh-CN"/>
        </w:rPr>
      </w:pPr>
      <w:r>
        <w:rPr>
          <w:lang w:eastAsia="zh-CN"/>
        </w:rPr>
        <w:t>在时作之过甚，</w:t>
      </w:r>
      <w:r>
        <w:rPr>
          <w:color w:val="0000E1"/>
          <w:lang w:eastAsia="zh-CN"/>
        </w:rPr>
        <w:t>以</w:t>
      </w:r>
      <w:r>
        <w:rPr>
          <w:lang w:eastAsia="zh-CN"/>
        </w:rPr>
        <w:t>张</w:t>
      </w:r>
      <w:ins w:id="216" w:author="林 清" w:date="2018-10-09T10:18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人</w:t>
      </w:r>
      <w:del w:id="217" w:author="林 清" w:date="2018-10-09T09:06:00Z">
        <w:r>
          <w:rPr>
            <w:color w:val="FF0000"/>
            <w:lang w:eastAsia="zh-CN"/>
          </w:rPr>
          <w:delText>粵</w:delText>
        </w:r>
      </w:del>
      <w:ins w:id="218" w:author="林 清" w:date="2018-10-09T09:06:00Z">
        <w:r>
          <w:rPr>
            <w:color w:val="FF0000"/>
            <w:lang w:eastAsia="zh-CN"/>
          </w:rPr>
          <w:t>粤</w:t>
        </w:r>
      </w:ins>
      <w:r>
        <w:rPr>
          <w:lang w:eastAsia="zh-CN"/>
        </w:rPr>
        <w:t>暂时缓和，和利用张特别是李汉魂</w:t>
      </w:r>
    </w:p>
    <w:p>
      <w:pPr>
        <w:rPr>
          <w:lang w:eastAsia="zh-CN"/>
        </w:rPr>
      </w:pPr>
      <w:r>
        <w:rPr>
          <w:lang w:eastAsia="zh-CN"/>
        </w:rPr>
        <w:t>去树立广东内部矛盾，而在此中更便于自己势力之伸张。一</w:t>
      </w:r>
    </w:p>
    <w:p>
      <w:pPr>
        <w:rPr>
          <w:lang w:eastAsia="zh-CN"/>
        </w:rPr>
      </w:pPr>
      <w:r>
        <w:rPr>
          <w:lang w:eastAsia="zh-CN"/>
        </w:rPr>
        <w:t>面在余之内部树立势力，以亲中央之王俊升十二集团【军】</w:t>
      </w:r>
    </w:p>
    <w:p>
      <w:pPr>
        <w:rPr>
          <w:lang w:eastAsia="zh-CN"/>
        </w:rPr>
      </w:pPr>
      <w:r>
        <w:rPr>
          <w:lang w:eastAsia="zh-CN"/>
        </w:rPr>
        <w:t>副司令兼参谋长，将余比较信任之香翰屏逼走，同时又抽调</w:t>
      </w:r>
    </w:p>
    <w:p>
      <w:pPr>
        <w:rPr>
          <w:lang w:eastAsia="zh-CN"/>
        </w:rPr>
      </w:pPr>
      <w:r>
        <w:rPr>
          <w:lang w:eastAsia="zh-CN"/>
        </w:rPr>
        <w:t>余之缪培南军给吴奇伟指挥。而王俊在部队中依中央之势异</w:t>
      </w:r>
    </w:p>
    <w:p>
      <w:pPr>
        <w:rPr>
          <w:lang w:eastAsia="zh-CN"/>
        </w:rPr>
      </w:pPr>
      <w:r>
        <w:rPr>
          <w:lang w:eastAsia="zh-CN"/>
        </w:rPr>
        <w:t>常拔附【跋扈】，处处打击余之亲信，以琼崖地方（王俊，</w:t>
      </w:r>
    </w:p>
    <w:p>
      <w:pPr>
        <w:rPr>
          <w:lang w:eastAsia="zh-CN"/>
        </w:rPr>
      </w:pPr>
      <w:r>
        <w:rPr>
          <w:lang w:eastAsia="zh-CN"/>
        </w:rPr>
        <w:t>琼人）界限，大大提拔私人，造成下级干部之琼势力和大抓</w:t>
      </w:r>
    </w:p>
    <w:p>
      <w:pPr>
        <w:rPr>
          <w:lang w:eastAsia="zh-CN"/>
        </w:rPr>
      </w:pPr>
      <w:r>
        <w:rPr>
          <w:lang w:eastAsia="zh-CN"/>
        </w:rPr>
        <w:t>师长、团长，将余之亲信升空头军长。于是余颇感前途危</w:t>
      </w:r>
    </w:p>
    <w:p>
      <w:pPr>
        <w:rPr>
          <w:lang w:eastAsia="zh-CN"/>
        </w:rPr>
      </w:pPr>
      <w:r>
        <w:rPr>
          <w:lang w:eastAsia="zh-CN"/>
        </w:rPr>
        <w:t>险，6月特到桂谒白，藉口【以】联络，7月在南雄干训团</w:t>
      </w:r>
    </w:p>
    <w:p>
      <w:pPr>
        <w:rPr>
          <w:lang w:eastAsia="zh-CN"/>
        </w:rPr>
      </w:pPr>
      <w:r>
        <w:rPr>
          <w:lang w:eastAsia="zh-CN"/>
        </w:rPr>
        <w:t>中、下干部方面得到控诉王俊与中央派去人的意见很多，遂</w:t>
      </w:r>
    </w:p>
    <w:p>
      <w:pPr>
        <w:rPr>
          <w:lang w:eastAsia="zh-CN"/>
        </w:rPr>
      </w:pPr>
      <w:r>
        <w:rPr>
          <w:lang w:eastAsia="zh-CN"/>
        </w:rPr>
        <w:t>发动部属中拒绝与反对王俊空气。于是中央方面即愈益策动</w:t>
      </w:r>
    </w:p>
    <w:p>
      <w:pPr>
        <w:rPr>
          <w:lang w:eastAsia="zh-CN"/>
        </w:rPr>
      </w:pPr>
      <w:r>
        <w:rPr>
          <w:lang w:eastAsia="zh-CN"/>
        </w:rPr>
        <w:t>广东内部矛盾。</w:t>
      </w:r>
    </w:p>
    <w:p>
      <w:pPr>
        <w:rPr>
          <w:lang w:eastAsia="zh-CN"/>
        </w:rPr>
      </w:pPr>
      <w:r>
        <w:rPr>
          <w:lang w:eastAsia="zh-CN"/>
        </w:rPr>
        <w:t>2.恰恰湘北战争，衡阳会议张与陈诚等主再抽调余部</w:t>
      </w:r>
    </w:p>
    <w:p>
      <w:pPr>
        <w:rPr>
          <w:lang w:eastAsia="zh-CN"/>
        </w:rPr>
      </w:pPr>
      <w:r>
        <w:rPr>
          <w:lang w:eastAsia="zh-CN"/>
        </w:rPr>
        <w:t>出</w:t>
      </w:r>
      <w:r>
        <w:rPr>
          <w:color w:val="808080"/>
          <w:lang w:eastAsia="zh-CN"/>
        </w:rPr>
        <w:t>粤</w:t>
      </w:r>
      <w:r>
        <w:rPr>
          <w:lang w:eastAsia="zh-CN"/>
        </w:rPr>
        <w:t>，而在</w:t>
      </w:r>
      <w:r>
        <w:rPr>
          <w:color w:val="808080"/>
          <w:lang w:eastAsia="zh-CN"/>
        </w:rPr>
        <w:t>粤</w:t>
      </w:r>
      <w:r>
        <w:rPr>
          <w:lang w:eastAsia="zh-CN"/>
        </w:rPr>
        <w:t>则扩大李汉魂力量。同时整个旧四军系又逐渐</w:t>
      </w:r>
    </w:p>
    <w:p>
      <w:pPr>
        <w:rPr>
          <w:lang w:eastAsia="zh-CN"/>
        </w:rPr>
      </w:pPr>
      <w:r>
        <w:rPr>
          <w:lang w:eastAsia="zh-CN"/>
        </w:rPr>
        <w:t>团结起来，不仅对余威胁，且因陈诚之向桂势力伸张影响白</w:t>
      </w:r>
    </w:p>
    <w:p>
      <w:pPr>
        <w:rPr>
          <w:lang w:eastAsia="zh-CN"/>
        </w:rPr>
      </w:pPr>
      <w:r>
        <w:rPr>
          <w:lang w:eastAsia="zh-CN"/>
        </w:rPr>
        <w:t>274</w:t>
      </w:r>
    </w:p>
    <w:p>
      <w:pPr>
        <w:rPr>
          <w:lang w:eastAsia="zh-CN"/>
        </w:rPr>
      </w:pPr>
      <w:r>
        <w:rPr>
          <w:lang w:eastAsia="zh-CN"/>
        </w:rPr>
        <w:t>的地位，于是白在8月</w:t>
      </w:r>
      <w:del w:id="219" w:author="林 清" w:date="2018-10-09T10:18:00Z">
        <w:r>
          <w:rPr>
            <w:lang w:eastAsia="zh-CN"/>
          </w:rPr>
          <w:delText>人</w:delText>
        </w:r>
      </w:del>
      <w:ins w:id="220" w:author="林 清" w:date="2018-10-09T10:18:00Z">
        <w:r>
          <w:rPr>
            <w:rFonts w:hint="eastAsia"/>
            <w:lang w:eastAsia="zh-CN"/>
          </w:rPr>
          <w:t>入</w:t>
        </w:r>
      </w:ins>
      <w:del w:id="221" w:author="林 清" w:date="2018-10-09T09:06:00Z">
        <w:r>
          <w:rPr>
            <w:color w:val="008000"/>
            <w:lang w:eastAsia="zh-CN"/>
          </w:rPr>
          <w:delText>粵</w:delText>
        </w:r>
      </w:del>
      <w:ins w:id="222" w:author="林 清" w:date="2018-10-09T09:06:00Z">
        <w:r>
          <w:rPr>
            <w:color w:val="008000"/>
            <w:lang w:eastAsia="zh-CN"/>
          </w:rPr>
          <w:t>粤</w:t>
        </w:r>
      </w:ins>
      <w:r>
        <w:rPr>
          <w:lang w:eastAsia="zh-CN"/>
        </w:rPr>
        <w:t>，大加赞扬余汉谋打击李汉魂。</w:t>
      </w:r>
    </w:p>
    <w:p>
      <w:pPr>
        <w:rPr>
          <w:lang w:eastAsia="zh-CN"/>
        </w:rPr>
      </w:pPr>
      <w:r>
        <w:rPr>
          <w:lang w:eastAsia="zh-CN"/>
        </w:rPr>
        <w:t>从此，白、张间分歧又日益激烈。张常在左右</w:t>
      </w:r>
      <w:r>
        <w:rPr>
          <w:color w:val="808080"/>
          <w:lang w:eastAsia="zh-CN"/>
        </w:rPr>
        <w:t>骂</w:t>
      </w:r>
      <w:r>
        <w:rPr>
          <w:lang w:eastAsia="zh-CN"/>
        </w:rPr>
        <w:t>广西是吹</w:t>
      </w:r>
    </w:p>
    <w:p>
      <w:pPr>
        <w:rPr>
          <w:lang w:eastAsia="zh-CN"/>
        </w:rPr>
      </w:pPr>
      <w:r>
        <w:rPr>
          <w:lang w:eastAsia="zh-CN"/>
        </w:rPr>
        <w:t>牛，骂余无用，到</w:t>
      </w:r>
      <w:r>
        <w:rPr>
          <w:color w:val="008000"/>
          <w:lang w:eastAsia="zh-CN"/>
        </w:rPr>
        <w:t>粤</w:t>
      </w:r>
      <w:r>
        <w:rPr>
          <w:lang w:eastAsia="zh-CN"/>
        </w:rPr>
        <w:t>北战役与南宁失陷时则更厉害。然而张</w:t>
      </w:r>
    </w:p>
    <w:p>
      <w:pPr>
        <w:rPr>
          <w:lang w:eastAsia="zh-CN"/>
        </w:rPr>
      </w:pPr>
      <w:r>
        <w:rPr>
          <w:lang w:eastAsia="zh-CN"/>
        </w:rPr>
        <w:t>亦非中央所信任，尤见张平日言论左倾，搜罗旧四军系人物</w:t>
      </w:r>
    </w:p>
    <w:p>
      <w:pPr>
        <w:rPr>
          <w:lang w:eastAsia="zh-CN"/>
        </w:rPr>
      </w:pPr>
      <w:r>
        <w:rPr>
          <w:lang w:eastAsia="zh-CN"/>
        </w:rPr>
        <w:t>在家乡建四军纪念碑，处处夸扬旧四军系人物和进行旧四军</w:t>
      </w:r>
    </w:p>
    <w:p>
      <w:pPr>
        <w:rPr>
          <w:lang w:eastAsia="zh-CN"/>
        </w:rPr>
      </w:pPr>
      <w:r>
        <w:rPr>
          <w:lang w:eastAsia="zh-CN"/>
        </w:rPr>
        <w:t>系的团结，故亦不敢任其在粤生根扩大和统一</w:t>
      </w:r>
      <w:r>
        <w:rPr>
          <w:color w:val="808080"/>
          <w:lang w:eastAsia="zh-CN"/>
        </w:rPr>
        <w:t>粤</w:t>
      </w:r>
      <w:r>
        <w:rPr>
          <w:lang w:eastAsia="zh-CN"/>
        </w:rPr>
        <w:t>人各系，于</w:t>
      </w:r>
    </w:p>
    <w:p>
      <w:pPr>
        <w:rPr>
          <w:lang w:eastAsia="zh-CN"/>
        </w:rPr>
      </w:pPr>
      <w:r>
        <w:rPr>
          <w:lang w:eastAsia="zh-CN"/>
        </w:rPr>
        <w:t>是又一举两得，利用张人桂主持战争，使白、张冲突更加厉</w:t>
      </w:r>
    </w:p>
    <w:p>
      <w:pPr>
        <w:rPr>
          <w:lang w:eastAsia="zh-CN"/>
        </w:rPr>
      </w:pPr>
      <w:r>
        <w:rPr>
          <w:lang w:eastAsia="zh-CN"/>
        </w:rPr>
        <w:t>益【害】。</w:t>
      </w:r>
    </w:p>
    <w:p>
      <w:pPr>
        <w:rPr>
          <w:lang w:eastAsia="zh-CN"/>
        </w:rPr>
      </w:pPr>
      <w:r>
        <w:rPr>
          <w:lang w:eastAsia="zh-CN"/>
        </w:rPr>
        <w:t>3.从此广东方面便形成主要是余、李之争。本来</w:t>
      </w:r>
      <w:r>
        <w:rPr>
          <w:color w:val="808080"/>
          <w:lang w:eastAsia="zh-CN"/>
        </w:rPr>
        <w:t>余</w:t>
      </w:r>
      <w:r>
        <w:rPr>
          <w:lang w:eastAsia="zh-CN"/>
        </w:rPr>
        <w:t>接</w:t>
      </w:r>
    </w:p>
    <w:p>
      <w:pPr>
        <w:rPr>
          <w:lang w:eastAsia="zh-CN"/>
        </w:rPr>
      </w:pPr>
      <w:r>
        <w:rPr>
          <w:lang w:eastAsia="zh-CN"/>
        </w:rPr>
        <w:t>近白，李接近中央，暗斗已是很久。余较进步，李较顽固。</w:t>
      </w:r>
    </w:p>
    <w:p>
      <w:pPr>
        <w:rPr>
          <w:lang w:eastAsia="zh-CN"/>
        </w:rPr>
      </w:pPr>
      <w:r>
        <w:rPr>
          <w:lang w:eastAsia="zh-CN"/>
        </w:rPr>
        <w:t>在逆流中李每以此打击余，并藉反共撤换余之人物，换上自</w:t>
      </w:r>
    </w:p>
    <w:p>
      <w:pPr>
        <w:rPr>
          <w:lang w:eastAsia="zh-CN"/>
        </w:rPr>
      </w:pPr>
      <w:r>
        <w:rPr>
          <w:lang w:eastAsia="zh-CN"/>
        </w:rPr>
        <w:t>己的人。尤其李主政，乘掌握财政税收、师管区等，都限制</w:t>
      </w:r>
    </w:p>
    <w:p>
      <w:pPr>
        <w:rPr>
          <w:lang w:eastAsia="zh-CN"/>
        </w:rPr>
      </w:pPr>
      <w:r>
        <w:rPr>
          <w:lang w:eastAsia="zh-CN"/>
        </w:rPr>
        <w:t>余之补充。在</w:t>
      </w:r>
      <w:r>
        <w:rPr>
          <w:color w:val="808080"/>
          <w:lang w:eastAsia="zh-CN"/>
        </w:rPr>
        <w:t>粤</w:t>
      </w:r>
      <w:r>
        <w:rPr>
          <w:lang w:eastAsia="zh-CN"/>
        </w:rPr>
        <w:t>北战役后更加大骂余无用，到处散布说:</w:t>
      </w:r>
    </w:p>
    <w:p>
      <w:pPr>
        <w:rPr>
          <w:lang w:eastAsia="zh-CN"/>
        </w:rPr>
      </w:pPr>
      <w:r>
        <w:rPr>
          <w:lang w:eastAsia="zh-CN"/>
        </w:rPr>
        <w:t>“不是三十五集团军，十二集团军已【被】消灭”，“曲江早</w:t>
      </w:r>
    </w:p>
    <w:p>
      <w:pPr>
        <w:rPr>
          <w:lang w:eastAsia="zh-CN"/>
        </w:rPr>
      </w:pPr>
      <w:r>
        <w:t>已失”，甚至倡解散余部。</w:t>
      </w:r>
      <w:r>
        <w:rPr>
          <w:lang w:eastAsia="zh-CN"/>
        </w:rPr>
        <w:t>李又亲到战区巡察，到处散布反</w:t>
      </w:r>
    </w:p>
    <w:p>
      <w:pPr>
        <w:rPr>
          <w:lang w:eastAsia="zh-CN"/>
        </w:rPr>
      </w:pPr>
      <w:r>
        <w:rPr>
          <w:lang w:eastAsia="zh-CN"/>
        </w:rPr>
        <w:t>余空气，用救难赈灾削余威信，扩大自己影响，动摇余之根</w:t>
      </w:r>
    </w:p>
    <w:p>
      <w:pPr>
        <w:rPr>
          <w:lang w:eastAsia="zh-CN"/>
        </w:rPr>
      </w:pPr>
      <w:r>
        <w:rPr>
          <w:lang w:eastAsia="zh-CN"/>
        </w:rPr>
        <w:t>据地。张</w:t>
      </w:r>
      <w:del w:id="223" w:author="林 清" w:date="2018-10-09T10:19:00Z">
        <w:r>
          <w:rPr>
            <w:color w:val="FF0000"/>
            <w:lang w:eastAsia="zh-CN"/>
          </w:rPr>
          <w:delText>人</w:delText>
        </w:r>
      </w:del>
      <w:ins w:id="224" w:author="林 清" w:date="2018-10-09T10:19:00Z">
        <w:r>
          <w:rPr>
            <w:rFonts w:hint="eastAsia"/>
            <w:color w:val="FF0000"/>
            <w:lang w:eastAsia="zh-CN"/>
          </w:rPr>
          <w:t>入</w:t>
        </w:r>
      </w:ins>
      <w:r>
        <w:rPr>
          <w:lang w:eastAsia="zh-CN"/>
        </w:rPr>
        <w:t>桂，余代张，李表示党政不愿受余指挥，而余部</w:t>
      </w:r>
    </w:p>
    <w:p>
      <w:pPr>
        <w:rPr>
          <w:lang w:eastAsia="zh-CN"/>
        </w:rPr>
      </w:pPr>
      <w:r>
        <w:rPr>
          <w:lang w:eastAsia="zh-CN"/>
        </w:rPr>
        <w:t>亦到处散布李之“不打仗争功争权为非”，“如果不是十二集</w:t>
      </w:r>
    </w:p>
    <w:p>
      <w:pPr>
        <w:rPr>
          <w:lang w:eastAsia="zh-CN"/>
        </w:rPr>
      </w:pPr>
      <w:r>
        <w:rPr>
          <w:lang w:eastAsia="zh-CN"/>
        </w:rPr>
        <w:t>团【军】打，都象三十五集团军则曲江早失矣”（这比较是</w:t>
      </w:r>
    </w:p>
    <w:p>
      <w:pPr>
        <w:rPr>
          <w:lang w:eastAsia="zh-CN"/>
        </w:rPr>
      </w:pPr>
      <w:r>
        <w:rPr>
          <w:lang w:eastAsia="zh-CN"/>
        </w:rPr>
        <w:t>事实），下级干部中甚至有愤恨到欲与三十五集团军打的，</w:t>
      </w:r>
    </w:p>
    <w:p>
      <w:pPr>
        <w:rPr>
          <w:lang w:eastAsia="zh-CN"/>
        </w:rPr>
      </w:pPr>
      <w:r>
        <w:rPr>
          <w:lang w:eastAsia="zh-CN"/>
        </w:rPr>
        <w:t>余在年来埋头苦</w:t>
      </w:r>
      <w:r>
        <w:rPr>
          <w:color w:val="FF0000"/>
          <w:lang w:eastAsia="zh-CN"/>
        </w:rPr>
        <w:t>干</w:t>
      </w:r>
      <w:r>
        <w:rPr>
          <w:lang w:eastAsia="zh-CN"/>
        </w:rPr>
        <w:t>下，仅只能做到支持现在战局，且本人较</w:t>
      </w:r>
    </w:p>
    <w:p>
      <w:pPr>
        <w:rPr>
          <w:lang w:eastAsia="zh-CN"/>
        </w:rPr>
      </w:pPr>
      <w:r>
        <w:rPr>
          <w:lang w:eastAsia="zh-CN"/>
        </w:rPr>
        <w:t>老实，故本不愿张走，自己来担着无实权之代长官职，曾于</w:t>
      </w:r>
    </w:p>
    <w:p>
      <w:pPr>
        <w:rPr>
          <w:lang w:eastAsia="zh-CN"/>
        </w:rPr>
      </w:pPr>
      <w:r>
        <w:rPr>
          <w:lang w:eastAsia="zh-CN"/>
        </w:rPr>
        <w:t>率领四十余人到曲，见空气不好时只一晚后便全部率回三</w:t>
      </w:r>
    </w:p>
    <w:p>
      <w:pPr>
        <w:rPr>
          <w:lang w:eastAsia="zh-CN"/>
        </w:rPr>
      </w:pPr>
      <w:r>
        <w:rPr>
          <w:lang w:eastAsia="zh-CN"/>
        </w:rPr>
        <w:t>华，表示不愿。近听说又在布置到韶开胜利品的展览会，动</w:t>
      </w:r>
    </w:p>
    <w:p>
      <w:pPr>
        <w:rPr>
          <w:lang w:eastAsia="zh-CN"/>
        </w:rPr>
      </w:pPr>
      <w:r>
        <w:rPr>
          <w:lang w:eastAsia="zh-CN"/>
        </w:rPr>
        <w:t>员青年政工人员千余扩大宣传，则其准备与李一斗，亦可概</w:t>
      </w:r>
    </w:p>
    <w:p>
      <w:pPr>
        <w:rPr>
          <w:lang w:eastAsia="zh-CN"/>
        </w:rPr>
      </w:pPr>
      <w:r>
        <w:rPr>
          <w:lang w:eastAsia="zh-CN"/>
        </w:rPr>
        <w:t>见。</w:t>
      </w:r>
    </w:p>
    <w:p>
      <w:pPr>
        <w:rPr>
          <w:lang w:eastAsia="zh-CN"/>
        </w:rPr>
      </w:pPr>
      <w:r>
        <w:rPr>
          <w:lang w:eastAsia="zh-CN"/>
        </w:rPr>
        <w:t>275</w:t>
      </w:r>
    </w:p>
    <w:p>
      <w:pPr>
        <w:rPr>
          <w:lang w:eastAsia="zh-CN"/>
        </w:rPr>
      </w:pPr>
      <w:r>
        <w:rPr>
          <w:lang w:eastAsia="zh-CN"/>
        </w:rPr>
        <w:t>4.据说李是个比较狡猾有点小才</w:t>
      </w:r>
      <w:r>
        <w:rPr>
          <w:color w:val="008000"/>
          <w:lang w:eastAsia="zh-CN"/>
        </w:rPr>
        <w:t>干</w:t>
      </w:r>
      <w:r>
        <w:rPr>
          <w:lang w:eastAsia="zh-CN"/>
        </w:rPr>
        <w:t>的人，而野心亦较</w:t>
      </w:r>
    </w:p>
    <w:p>
      <w:pPr>
        <w:rPr>
          <w:lang w:eastAsia="zh-CN"/>
        </w:rPr>
      </w:pPr>
      <w:r>
        <w:rPr>
          <w:lang w:eastAsia="zh-CN"/>
        </w:rPr>
        <w:t>大。初张提拔他，但他自与中央接近，自己势力树起后，亦</w:t>
      </w:r>
    </w:p>
    <w:p>
      <w:pPr>
        <w:rPr>
          <w:lang w:eastAsia="zh-CN"/>
        </w:rPr>
      </w:pPr>
      <w:r>
        <w:rPr>
          <w:lang w:eastAsia="zh-CN"/>
        </w:rPr>
        <w:t>不大能为张所能控制。据说张在左右中有时亦略露对李不</w:t>
      </w:r>
    </w:p>
    <w:p>
      <w:pPr>
        <w:rPr>
          <w:lang w:eastAsia="zh-CN"/>
        </w:rPr>
      </w:pPr>
      <w:r>
        <w:rPr>
          <w:lang w:eastAsia="zh-CN"/>
        </w:rPr>
        <w:t>满，而中央近日又颇注意</w:t>
      </w:r>
      <w:r>
        <w:rPr>
          <w:color w:val="808080"/>
          <w:lang w:eastAsia="zh-CN"/>
        </w:rPr>
        <w:t>抬</w:t>
      </w:r>
      <w:r>
        <w:rPr>
          <w:lang w:eastAsia="zh-CN"/>
        </w:rPr>
        <w:t>高李部下之邓龙光，是其系统中</w:t>
      </w:r>
    </w:p>
    <w:p>
      <w:pPr>
        <w:rPr>
          <w:lang w:eastAsia="zh-CN"/>
        </w:rPr>
      </w:pPr>
      <w:r>
        <w:rPr>
          <w:lang w:eastAsia="zh-CN"/>
        </w:rPr>
        <w:t>有无新的分歧尚值得注意。</w:t>
      </w:r>
    </w:p>
    <w:p>
      <w:pPr>
        <w:rPr>
          <w:lang w:eastAsia="zh-CN"/>
        </w:rPr>
      </w:pPr>
      <w:r>
        <w:rPr>
          <w:lang w:eastAsia="zh-CN"/>
        </w:rPr>
        <w:t>5.这里应提到的原十九路军系人物，一直未有形成新</w:t>
      </w:r>
    </w:p>
    <w:p>
      <w:pPr>
        <w:rPr>
          <w:lang w:eastAsia="zh-CN"/>
        </w:rPr>
      </w:pPr>
      <w:r>
        <w:rPr>
          <w:lang w:eastAsia="zh-CN"/>
        </w:rPr>
        <w:t>的团结。蒋光鼐政治头脑是比较好些，曾比张还要进步，且</w:t>
      </w:r>
    </w:p>
    <w:p>
      <w:pPr>
        <w:rPr>
          <w:lang w:eastAsia="zh-CN"/>
        </w:rPr>
      </w:pPr>
      <w:r>
        <w:rPr>
          <w:lang w:eastAsia="zh-CN"/>
        </w:rPr>
        <w:t>较强硬大胆一点，但亦因与张不能完全一致故辞职。现在党</w:t>
      </w:r>
    </w:p>
    <w:p>
      <w:pPr>
        <w:rPr>
          <w:lang w:eastAsia="zh-CN"/>
        </w:rPr>
      </w:pPr>
      <w:r>
        <w:rPr>
          <w:lang w:eastAsia="zh-CN"/>
        </w:rPr>
        <w:t>政军无甚权力。张炎在南路当行政专员与守备副司令，亦较</w:t>
      </w:r>
    </w:p>
    <w:p>
      <w:pPr>
        <w:rPr>
          <w:lang w:eastAsia="zh-CN"/>
        </w:rPr>
      </w:pPr>
      <w:r>
        <w:rPr>
          <w:lang w:eastAsia="zh-CN"/>
        </w:rPr>
        <w:t>进步，任用青年，与白较亲近，但无甚力量，只有些民团</w:t>
      </w:r>
    </w:p>
    <w:p>
      <w:pPr>
        <w:rPr>
          <w:lang w:eastAsia="zh-CN"/>
        </w:rPr>
      </w:pPr>
      <w:r>
        <w:rPr>
          <w:lang w:eastAsia="zh-CN"/>
        </w:rPr>
        <w:t>等，图训练学生军（已集中千余在训练）创造新军。</w:t>
      </w:r>
    </w:p>
    <w:p>
      <w:pPr>
        <w:rPr>
          <w:lang w:eastAsia="zh-CN"/>
        </w:rPr>
      </w:pPr>
      <w:r>
        <w:rPr>
          <w:lang w:eastAsia="zh-CN"/>
        </w:rPr>
        <w:t>以上都是实力派方面的情形，还有:</w:t>
      </w:r>
    </w:p>
    <w:p>
      <w:pPr>
        <w:rPr>
          <w:lang w:eastAsia="zh-CN"/>
        </w:rPr>
      </w:pPr>
      <w:r>
        <w:rPr>
          <w:lang w:eastAsia="zh-CN"/>
        </w:rPr>
        <w:t>6.党部中的余森文与高信之间是曾冲突得很厉害的，</w:t>
      </w:r>
    </w:p>
    <w:p>
      <w:pPr>
        <w:rPr>
          <w:lang w:eastAsia="zh-CN"/>
        </w:rPr>
      </w:pPr>
      <w:r>
        <w:rPr>
          <w:lang w:eastAsia="zh-CN"/>
        </w:rPr>
        <w:t>二人都是C.C系，但似乎余森文较为进步与接近黄绍兹，</w:t>
      </w:r>
    </w:p>
    <w:p>
      <w:pPr>
        <w:rPr>
          <w:lang w:eastAsia="zh-CN"/>
        </w:rPr>
      </w:pPr>
      <w:r>
        <w:rPr>
          <w:lang w:eastAsia="zh-CN"/>
        </w:rPr>
        <w:t>在省党部中主要还是想树立自己势力打击高信。而高信是最</w:t>
      </w:r>
    </w:p>
    <w:p>
      <w:pPr>
        <w:rPr>
          <w:lang w:eastAsia="zh-CN"/>
        </w:rPr>
      </w:pPr>
      <w:r>
        <w:rPr>
          <w:lang w:eastAsia="zh-CN"/>
        </w:rPr>
        <w:t>顽固的，在省党部也是最有历史地位的，故曾联合邱誉、李</w:t>
      </w:r>
    </w:p>
    <w:p>
      <w:pPr>
        <w:rPr>
          <w:lang w:eastAsia="zh-CN"/>
        </w:rPr>
      </w:pPr>
      <w:r>
        <w:rPr>
          <w:lang w:eastAsia="zh-CN"/>
        </w:rPr>
        <w:t>汉魂等终将余赶跑。但省党部中现在是又在酝酿着与三青团</w:t>
      </w:r>
    </w:p>
    <w:p>
      <w:pPr>
        <w:rPr>
          <w:lang w:eastAsia="zh-CN"/>
        </w:rPr>
      </w:pPr>
      <w:r>
        <w:rPr>
          <w:lang w:eastAsia="zh-CN"/>
        </w:rPr>
        <w:t>蔡劲军之分歧（尚无事实）。</w:t>
      </w:r>
    </w:p>
    <w:p>
      <w:pPr>
        <w:rPr>
          <w:lang w:eastAsia="zh-CN"/>
        </w:rPr>
      </w:pPr>
      <w:r>
        <w:rPr>
          <w:lang w:eastAsia="zh-CN"/>
        </w:rPr>
        <w:t>7.政治部邱誉也是顽固领袖之一，曾在政治部、干训</w:t>
      </w:r>
    </w:p>
    <w:p>
      <w:pPr>
        <w:rPr>
          <w:lang w:eastAsia="zh-CN"/>
        </w:rPr>
      </w:pPr>
      <w:r>
        <w:rPr>
          <w:lang w:eastAsia="zh-CN"/>
        </w:rPr>
        <w:t>团及许多公开会议</w:t>
      </w:r>
      <w:r>
        <w:rPr>
          <w:color w:val="FF0000"/>
          <w:lang w:eastAsia="zh-CN"/>
        </w:rPr>
        <w:t>，</w:t>
      </w:r>
      <w:r>
        <w:rPr>
          <w:lang w:eastAsia="zh-CN"/>
        </w:rPr>
        <w:t>上公开反共，同时也常控告张为左倾，打</w:t>
      </w:r>
    </w:p>
    <w:p>
      <w:pPr>
        <w:rPr>
          <w:lang w:eastAsia="zh-CN"/>
        </w:rPr>
      </w:pPr>
      <w:r>
        <w:rPr>
          <w:lang w:eastAsia="zh-CN"/>
        </w:rPr>
        <w:t>击张之干部。张为进步与保障自己干部，故亦曾几次在干训</w:t>
      </w:r>
    </w:p>
    <w:p>
      <w:pPr>
        <w:rPr>
          <w:lang w:eastAsia="zh-CN"/>
        </w:rPr>
      </w:pPr>
      <w:r>
        <w:rPr>
          <w:lang w:eastAsia="zh-CN"/>
        </w:rPr>
        <w:t>团、在党政军</w:t>
      </w:r>
      <w:r>
        <w:rPr>
          <w:color w:val="FF0000"/>
          <w:lang w:eastAsia="zh-CN"/>
        </w:rPr>
        <w:t>干</w:t>
      </w:r>
      <w:r>
        <w:rPr>
          <w:lang w:eastAsia="zh-CN"/>
        </w:rPr>
        <w:t>部纪念周中大骂邱誉。故二人冲突很激，邱</w:t>
      </w:r>
    </w:p>
    <w:p>
      <w:pPr>
        <w:rPr>
          <w:lang w:eastAsia="zh-CN"/>
        </w:rPr>
      </w:pPr>
      <w:r>
        <w:rPr>
          <w:lang w:eastAsia="zh-CN"/>
        </w:rPr>
        <w:t>经几次大骂后气稍低一点，而张因【此】在中央也不易巩固</w:t>
      </w:r>
    </w:p>
    <w:p>
      <w:pPr>
        <w:rPr>
          <w:lang w:eastAsia="zh-CN"/>
        </w:rPr>
      </w:pPr>
      <w:r>
        <w:rPr>
          <w:lang w:eastAsia="zh-CN"/>
        </w:rPr>
        <w:t>信仰。</w:t>
      </w:r>
    </w:p>
    <w:p>
      <w:pPr>
        <w:rPr>
          <w:lang w:eastAsia="zh-CN"/>
        </w:rPr>
      </w:pPr>
      <w:r>
        <w:rPr>
          <w:lang w:eastAsia="zh-CN"/>
        </w:rPr>
        <w:t>8</w:t>
      </w:r>
      <w:r>
        <w:rPr>
          <w:color w:val="0000E1"/>
          <w:lang w:eastAsia="zh-CN"/>
        </w:rPr>
        <w:t>.</w:t>
      </w:r>
      <w:r>
        <w:rPr>
          <w:lang w:eastAsia="zh-CN"/>
        </w:rPr>
        <w:t>蔡劲军在5月到7月时期都在香港、南路一带活动</w:t>
      </w:r>
    </w:p>
    <w:p>
      <w:pPr>
        <w:rPr>
          <w:lang w:eastAsia="zh-CN"/>
        </w:rPr>
      </w:pPr>
      <w:r>
        <w:rPr>
          <w:lang w:eastAsia="zh-CN"/>
        </w:rPr>
        <w:t>（有在南路培植自己群众实力企图）。8月后到曲积极筹备三</w:t>
      </w:r>
    </w:p>
    <w:p>
      <w:pPr>
        <w:rPr>
          <w:lang w:eastAsia="zh-CN"/>
        </w:rPr>
      </w:pPr>
      <w:r>
        <w:rPr>
          <w:lang w:eastAsia="zh-CN"/>
        </w:rPr>
        <w:t>276</w:t>
      </w:r>
    </w:p>
    <w:p>
      <w:pPr>
        <w:rPr>
          <w:lang w:eastAsia="zh-CN"/>
        </w:rPr>
      </w:pPr>
      <w:r>
        <w:rPr>
          <w:lang w:eastAsia="zh-CN"/>
        </w:rPr>
        <w:t>青团，多在幕后活动，多未出面，但其做法与活动显然是在</w:t>
      </w:r>
    </w:p>
    <w:p>
      <w:pPr>
        <w:rPr>
          <w:lang w:eastAsia="zh-CN"/>
        </w:rPr>
      </w:pPr>
      <w:r>
        <w:rPr>
          <w:lang w:eastAsia="zh-CN"/>
        </w:rPr>
        <w:t>求中央系（邱、高等）之团结，与李靠拢，排余，反共，不</w:t>
      </w:r>
    </w:p>
    <w:p>
      <w:pPr>
        <w:rPr>
          <w:lang w:eastAsia="zh-CN"/>
        </w:rPr>
      </w:pPr>
      <w:r>
        <w:rPr>
          <w:lang w:eastAsia="zh-CN"/>
        </w:rPr>
        <w:t>过方法来得巧妙。这一时期中逆流事件都由别人出面而已。</w:t>
      </w:r>
    </w:p>
    <w:p>
      <w:pPr>
        <w:rPr>
          <w:lang w:eastAsia="zh-CN"/>
        </w:rPr>
      </w:pPr>
      <w:r>
        <w:rPr>
          <w:lang w:eastAsia="zh-CN"/>
        </w:rPr>
        <w:t>乙、根据以上各种情况可以得以下结论:</w:t>
      </w:r>
    </w:p>
    <w:p>
      <w:pPr>
        <w:rPr>
          <w:lang w:eastAsia="zh-CN"/>
        </w:rPr>
      </w:pPr>
      <w:r>
        <w:rPr>
          <w:color w:val="0000E1"/>
          <w:lang w:eastAsia="zh-CN"/>
        </w:rPr>
        <w:t>1</w:t>
      </w:r>
      <w:r>
        <w:rPr>
          <w:lang w:eastAsia="zh-CN"/>
        </w:rPr>
        <w:t>.K①中央是相当执行着在</w:t>
      </w:r>
      <w:r>
        <w:rPr>
          <w:color w:val="808080"/>
          <w:lang w:eastAsia="zh-CN"/>
        </w:rPr>
        <w:t>粤</w:t>
      </w:r>
      <w:r>
        <w:rPr>
          <w:lang w:eastAsia="zh-CN"/>
        </w:rPr>
        <w:t>内部培植矛盾，拉张对</w:t>
      </w:r>
    </w:p>
    <w:p>
      <w:pPr>
        <w:rPr>
          <w:lang w:eastAsia="zh-CN"/>
        </w:rPr>
      </w:pPr>
      <w:r>
        <w:rPr>
          <w:lang w:eastAsia="zh-CN"/>
        </w:rPr>
        <w:t>白，拉李对余，拉王对余，又拉余牵张，不让余统治全</w:t>
      </w:r>
      <w:r>
        <w:rPr>
          <w:color w:val="0000E1"/>
          <w:lang w:eastAsia="zh-CN"/>
        </w:rPr>
        <w:t>粤</w:t>
      </w:r>
      <w:r>
        <w:rPr>
          <w:lang w:eastAsia="zh-CN"/>
        </w:rPr>
        <w:t>，</w:t>
      </w:r>
    </w:p>
    <w:p>
      <w:pPr>
        <w:rPr>
          <w:lang w:eastAsia="zh-CN"/>
        </w:rPr>
      </w:pPr>
      <w:r>
        <w:rPr>
          <w:lang w:eastAsia="zh-CN"/>
        </w:rPr>
        <w:t>也不让张统一全</w:t>
      </w:r>
      <w:r>
        <w:rPr>
          <w:color w:val="FF0000"/>
          <w:lang w:eastAsia="zh-CN"/>
        </w:rPr>
        <w:t>粤</w:t>
      </w:r>
      <w:r>
        <w:rPr>
          <w:lang w:eastAsia="zh-CN"/>
        </w:rPr>
        <w:t>和组成旧四军系，故又拉李对张，促张离</w:t>
      </w:r>
    </w:p>
    <w:p>
      <w:pPr>
        <w:rPr>
          <w:lang w:eastAsia="zh-CN"/>
        </w:rPr>
      </w:pPr>
      <w:r>
        <w:rPr>
          <w:color w:val="0000E1"/>
          <w:lang w:eastAsia="zh-CN"/>
        </w:rPr>
        <w:t>粤</w:t>
      </w:r>
      <w:r>
        <w:rPr>
          <w:lang w:eastAsia="zh-CN"/>
        </w:rPr>
        <w:t>，和拉邓准备将来之对李。这一拉甲打乙，拉丙对乙之政</w:t>
      </w:r>
    </w:p>
    <w:p>
      <w:pPr>
        <w:rPr>
          <w:lang w:eastAsia="zh-CN"/>
        </w:rPr>
      </w:pPr>
      <w:r>
        <w:rPr>
          <w:lang w:eastAsia="zh-CN"/>
        </w:rPr>
        <w:t>策是在广东运用得相当【好】的。以目前情况这还会有新的</w:t>
      </w:r>
    </w:p>
    <w:p>
      <w:pPr>
        <w:rPr>
          <w:lang w:eastAsia="zh-CN"/>
        </w:rPr>
      </w:pPr>
      <w:r>
        <w:rPr>
          <w:lang w:eastAsia="zh-CN"/>
        </w:rPr>
        <w:t>发展，并且他们似乎在集中力量对付广西，而对广东则以为</w:t>
      </w:r>
    </w:p>
    <w:p>
      <w:pPr>
        <w:rPr>
          <w:lang w:eastAsia="zh-CN"/>
        </w:rPr>
      </w:pPr>
      <w:r>
        <w:rPr>
          <w:lang w:eastAsia="zh-CN"/>
        </w:rPr>
        <w:t>已较有基础，将主要运用内部矛盾去加强自己的控制。K中</w:t>
      </w:r>
    </w:p>
    <w:p>
      <w:pPr>
        <w:rPr>
          <w:lang w:eastAsia="zh-CN"/>
        </w:rPr>
      </w:pPr>
      <w:r>
        <w:rPr>
          <w:lang w:eastAsia="zh-CN"/>
        </w:rPr>
        <w:t>央在西南集中力量打</w:t>
      </w:r>
      <w:del w:id="225" w:author="林 清" w:date="2018-10-09T10:20:00Z">
        <w:r>
          <w:rPr>
            <w:lang w:eastAsia="zh-CN"/>
          </w:rPr>
          <w:delText>人</w:delText>
        </w:r>
      </w:del>
      <w:ins w:id="226" w:author="林 清" w:date="2018-10-09T10:20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广西时，又在李汉魂力量日益发展</w:t>
      </w:r>
    </w:p>
    <w:p>
      <w:pPr>
        <w:rPr>
          <w:lang w:eastAsia="zh-CN"/>
        </w:rPr>
      </w:pPr>
      <w:r>
        <w:rPr>
          <w:lang w:eastAsia="zh-CN"/>
        </w:rPr>
        <w:t>时，对余还有拉拢可能，如调李熙寰、钟天心去受训及在</w:t>
      </w:r>
    </w:p>
    <w:p>
      <w:pPr>
        <w:rPr>
          <w:lang w:eastAsia="zh-CN"/>
        </w:rPr>
      </w:pPr>
      <w:r>
        <w:rPr>
          <w:lang w:eastAsia="zh-CN"/>
        </w:rPr>
        <w:t>张、余冲突，张走之时，放出空气说中央甚赞余在</w:t>
      </w:r>
      <w:r>
        <w:rPr>
          <w:color w:val="808080"/>
          <w:lang w:eastAsia="zh-CN"/>
        </w:rPr>
        <w:t>粤</w:t>
      </w:r>
      <w:r>
        <w:rPr>
          <w:lang w:eastAsia="zh-CN"/>
        </w:rPr>
        <w:t>北之战</w:t>
      </w:r>
    </w:p>
    <w:p>
      <w:pPr>
        <w:rPr>
          <w:lang w:eastAsia="zh-CN"/>
        </w:rPr>
      </w:pPr>
      <w:r>
        <w:rPr>
          <w:lang w:eastAsia="zh-CN"/>
        </w:rPr>
        <w:t>功等是。</w:t>
      </w:r>
    </w:p>
    <w:p>
      <w:pPr>
        <w:rPr>
          <w:lang w:eastAsia="zh-CN"/>
        </w:rPr>
      </w:pPr>
      <w:r>
        <w:rPr>
          <w:lang w:eastAsia="zh-CN"/>
        </w:rPr>
        <w:t>2.K中央经过邱、高、李、王及现在蔡劲军等的活动，</w:t>
      </w:r>
    </w:p>
    <w:p>
      <w:pPr>
        <w:rPr>
          <w:lang w:eastAsia="zh-CN"/>
        </w:rPr>
      </w:pPr>
      <w:r>
        <w:rPr>
          <w:lang w:eastAsia="zh-CN"/>
        </w:rPr>
        <w:t>在粤势力是一天天扩大的，增长的，而且是逐渐统一起来，</w:t>
      </w:r>
    </w:p>
    <w:p>
      <w:pPr>
        <w:rPr>
          <w:lang w:eastAsia="zh-CN"/>
        </w:rPr>
      </w:pPr>
      <w:r>
        <w:rPr>
          <w:lang w:eastAsia="zh-CN"/>
        </w:rPr>
        <w:t>特别是在对付我们与进步些的地方势力上。</w:t>
      </w:r>
    </w:p>
    <w:p>
      <w:pPr>
        <w:rPr>
          <w:lang w:eastAsia="zh-CN"/>
        </w:rPr>
      </w:pPr>
      <w:r>
        <w:rPr>
          <w:lang w:eastAsia="zh-CN"/>
        </w:rPr>
        <w:t>一年以前，K中央系的人常用些进步的口号（如谌小岑</w:t>
      </w:r>
    </w:p>
    <w:p>
      <w:pPr>
        <w:rPr>
          <w:lang w:eastAsia="zh-CN"/>
        </w:rPr>
      </w:pPr>
      <w:r>
        <w:rPr>
          <w:lang w:eastAsia="zh-CN"/>
        </w:rPr>
        <w:t>等），利用群众打击地方势力，这一年来就很少，甚至没有</w:t>
      </w:r>
    </w:p>
    <w:p>
      <w:pPr>
        <w:rPr>
          <w:lang w:eastAsia="zh-CN"/>
        </w:rPr>
      </w:pPr>
      <w:r>
        <w:rPr>
          <w:lang w:eastAsia="zh-CN"/>
        </w:rPr>
        <w:t>这种事件了。</w:t>
      </w:r>
    </w:p>
    <w:p>
      <w:pPr>
        <w:rPr>
          <w:lang w:eastAsia="zh-CN"/>
        </w:rPr>
      </w:pPr>
      <w:r>
        <w:rPr>
          <w:lang w:eastAsia="zh-CN"/>
        </w:rPr>
        <w:t>3.张是比较开明的，去年汪出走时及7月汪来粤广播，</w:t>
      </w:r>
    </w:p>
    <w:p>
      <w:pPr>
        <w:rPr>
          <w:lang w:eastAsia="zh-CN"/>
        </w:rPr>
      </w:pPr>
      <w:r>
        <w:rPr>
          <w:lang w:eastAsia="zh-CN"/>
        </w:rPr>
        <w:t>他特别坚决反汪，对民运特别注意领导。逆流来后，一直表</w:t>
      </w:r>
    </w:p>
    <w:p>
      <w:pPr>
        <w:rPr>
          <w:lang w:eastAsia="zh-CN"/>
        </w:rPr>
      </w:pPr>
      <w:r>
        <w:rPr>
          <w:lang w:eastAsia="zh-CN"/>
        </w:rPr>
        <w:t>示反对倒退，反对平江惨案等，证明他是想从进步上培植自</w:t>
      </w:r>
    </w:p>
    <w:p>
      <w:pPr>
        <w:rPr>
          <w:lang w:eastAsia="zh-CN"/>
        </w:rPr>
      </w:pPr>
      <w:r>
        <w:rPr>
          <w:lang w:eastAsia="zh-CN"/>
        </w:rPr>
        <w:t>①指国民党，下同。</w:t>
      </w:r>
    </w:p>
    <w:p>
      <w:pPr>
        <w:rPr>
          <w:lang w:eastAsia="zh-CN"/>
        </w:rPr>
      </w:pPr>
      <w:r>
        <w:rPr>
          <w:lang w:eastAsia="zh-CN"/>
        </w:rPr>
        <w:t>277</w:t>
      </w:r>
    </w:p>
    <w:p>
      <w:pPr>
        <w:rPr>
          <w:lang w:eastAsia="zh-CN"/>
        </w:rPr>
      </w:pPr>
      <w:r>
        <w:rPr>
          <w:lang w:eastAsia="zh-CN"/>
        </w:rPr>
        <w:t>己地位的。但也不能离开K中央，巩固自己地位，并有促</w:t>
      </w:r>
    </w:p>
    <w:p>
      <w:pPr>
        <w:rPr>
          <w:lang w:eastAsia="zh-CN"/>
        </w:rPr>
      </w:pPr>
      <w:r>
        <w:rPr>
          <w:lang w:eastAsia="zh-CN"/>
        </w:rPr>
        <w:t>成旧四军系团结部分三党分子，企图在</w:t>
      </w:r>
      <w:r>
        <w:rPr>
          <w:color w:val="FF0000"/>
          <w:lang w:eastAsia="zh-CN"/>
        </w:rPr>
        <w:t>粤</w:t>
      </w:r>
      <w:r>
        <w:rPr>
          <w:lang w:eastAsia="zh-CN"/>
        </w:rPr>
        <w:t>站稳，并图以潮</w:t>
      </w:r>
    </w:p>
    <w:p>
      <w:pPr>
        <w:rPr>
          <w:lang w:eastAsia="zh-CN"/>
        </w:rPr>
      </w:pPr>
      <w:r>
        <w:rPr>
          <w:lang w:eastAsia="zh-CN"/>
        </w:rPr>
        <w:t>汕、三南①及北江一带为其亲信力量吴奇伟范围，而以三</w:t>
      </w:r>
    </w:p>
    <w:p>
      <w:pPr>
        <w:rPr>
          <w:lang w:eastAsia="zh-CN"/>
        </w:rPr>
      </w:pPr>
      <w:r>
        <w:rPr>
          <w:lang w:eastAsia="zh-CN"/>
        </w:rPr>
        <w:t>南及雄、始为根据。但中央不信任，仅利用其对付其他（如</w:t>
      </w:r>
    </w:p>
    <w:p>
      <w:pPr>
        <w:rPr>
          <w:lang w:eastAsia="zh-CN"/>
        </w:rPr>
      </w:pPr>
      <w:r>
        <w:rPr>
          <w:lang w:eastAsia="zh-CN"/>
        </w:rPr>
        <w:t>余、白），而余又控制北江及东江间不放松。</w:t>
      </w:r>
    </w:p>
    <w:p>
      <w:pPr>
        <w:rPr>
          <w:lang w:eastAsia="zh-CN"/>
        </w:rPr>
      </w:pPr>
      <w:r>
        <w:rPr>
          <w:lang w:eastAsia="zh-CN"/>
        </w:rPr>
        <w:t>4.李汉魂则与高、邱</w:t>
      </w:r>
      <w:r>
        <w:rPr>
          <w:color w:val="808080"/>
          <w:lang w:eastAsia="zh-CN"/>
        </w:rPr>
        <w:t>、</w:t>
      </w:r>
      <w:r>
        <w:rPr>
          <w:lang w:eastAsia="zh-CN"/>
        </w:rPr>
        <w:t>王等顽固者结合，图控制全</w:t>
      </w:r>
      <w:r>
        <w:rPr>
          <w:color w:val="808080"/>
          <w:lang w:eastAsia="zh-CN"/>
        </w:rPr>
        <w:t>粤</w:t>
      </w:r>
      <w:r>
        <w:rPr>
          <w:lang w:eastAsia="zh-CN"/>
        </w:rPr>
        <w:t>，</w:t>
      </w:r>
    </w:p>
    <w:p>
      <w:pPr>
        <w:rPr>
          <w:lang w:eastAsia="zh-CN"/>
        </w:rPr>
      </w:pPr>
      <w:r>
        <w:rPr>
          <w:lang w:eastAsia="zh-CN"/>
        </w:rPr>
        <w:t>争取统治与反共领导，靠中央打击余，但其人事上亦仍常表</w:t>
      </w:r>
    </w:p>
    <w:p>
      <w:pPr>
        <w:rPr>
          <w:lang w:eastAsia="zh-CN"/>
        </w:rPr>
      </w:pPr>
      <w:r>
        <w:rPr>
          <w:lang w:eastAsia="zh-CN"/>
        </w:rPr>
        <w:t>示拒绝中央系人，其根据地是西江、北江间。</w:t>
      </w:r>
    </w:p>
    <w:p>
      <w:pPr>
        <w:rPr>
          <w:lang w:eastAsia="zh-CN"/>
        </w:rPr>
      </w:pPr>
      <w:r>
        <w:rPr>
          <w:lang w:eastAsia="zh-CN"/>
        </w:rPr>
        <w:t>5.余是埋头苦干，企图以较进步方法运用青年，拉拢</w:t>
      </w:r>
    </w:p>
    <w:p>
      <w:pPr>
        <w:rPr>
          <w:lang w:eastAsia="zh-CN"/>
        </w:rPr>
      </w:pPr>
      <w:r>
        <w:rPr>
          <w:lang w:eastAsia="zh-CN"/>
        </w:rPr>
        <w:t>第三党，同时仍以地方口号团结、巩固自己势力与地位，集</w:t>
      </w:r>
    </w:p>
    <w:p>
      <w:pPr>
        <w:rPr>
          <w:lang w:eastAsia="zh-CN"/>
        </w:rPr>
      </w:pPr>
      <w:r>
        <w:rPr>
          <w:lang w:eastAsia="zh-CN"/>
        </w:rPr>
        <w:t>中力量于北江与东江之间的地带，以三南、连平、翁源一带</w:t>
      </w:r>
    </w:p>
    <w:p>
      <w:pPr>
        <w:rPr>
          <w:lang w:eastAsia="zh-CN"/>
        </w:rPr>
      </w:pPr>
      <w:r>
        <w:rPr>
          <w:lang w:eastAsia="zh-CN"/>
        </w:rPr>
        <w:t>为自己最后根据与李对抗，图复兴，但常在斗争严重下动</w:t>
      </w:r>
    </w:p>
    <w:p>
      <w:pPr>
        <w:rPr>
          <w:lang w:eastAsia="zh-CN"/>
        </w:rPr>
      </w:pPr>
      <w:r>
        <w:rPr>
          <w:lang w:eastAsia="zh-CN"/>
        </w:rPr>
        <w:t>摇，故亦不敢得罪中央，而仍暗中同情我们，特别是在目前</w:t>
      </w:r>
    </w:p>
    <w:p>
      <w:pPr>
        <w:rPr>
          <w:lang w:eastAsia="zh-CN"/>
        </w:rPr>
      </w:pPr>
      <w:r>
        <w:rPr>
          <w:lang w:eastAsia="zh-CN"/>
        </w:rPr>
        <w:t>受李压迫下与广西的连络还会继续。</w:t>
      </w:r>
    </w:p>
    <w:p>
      <w:pPr>
        <w:rPr>
          <w:lang w:eastAsia="zh-CN"/>
        </w:rPr>
      </w:pPr>
      <w:r>
        <w:rPr>
          <w:lang w:eastAsia="zh-CN"/>
        </w:rPr>
        <w:t>以上便是广东当局的分歧概况与各自政策。</w:t>
      </w:r>
    </w:p>
    <w:p>
      <w:pPr>
        <w:rPr>
          <w:lang w:eastAsia="zh-CN"/>
        </w:rPr>
      </w:pPr>
      <w:r>
        <w:rPr>
          <w:lang w:eastAsia="zh-CN"/>
        </w:rPr>
        <w:t>四、反逆流斗争与党的工作</w:t>
      </w:r>
    </w:p>
    <w:p>
      <w:pPr>
        <w:rPr>
          <w:lang w:eastAsia="zh-CN"/>
        </w:rPr>
      </w:pPr>
      <w:r>
        <w:rPr>
          <w:lang w:eastAsia="zh-CN"/>
        </w:rPr>
        <w:t>甲、第一时期</w:t>
      </w:r>
    </w:p>
    <w:p>
      <w:pPr>
        <w:rPr>
          <w:lang w:eastAsia="zh-CN"/>
        </w:rPr>
      </w:pPr>
      <w:r>
        <w:rPr>
          <w:lang w:eastAsia="zh-CN"/>
        </w:rPr>
        <w:t>由于广东过去有比较顺利的环境与条件，当局比较开</w:t>
      </w:r>
    </w:p>
    <w:p>
      <w:pPr>
        <w:rPr>
          <w:lang w:eastAsia="zh-CN"/>
        </w:rPr>
      </w:pPr>
      <w:r>
        <w:rPr>
          <w:lang w:eastAsia="zh-CN"/>
        </w:rPr>
        <w:t>明；又由于当时广东还存在局部的战争，并还在部分发展</w:t>
      </w:r>
    </w:p>
    <w:p>
      <w:pPr>
        <w:rPr>
          <w:lang w:eastAsia="zh-CN"/>
        </w:rPr>
      </w:pPr>
      <w:r>
        <w:rPr>
          <w:lang w:eastAsia="zh-CN"/>
        </w:rPr>
        <w:t>中；再因为广东组织是新建立起来，过去阶级教育还没有，</w:t>
      </w:r>
    </w:p>
    <w:p>
      <w:pPr>
        <w:rPr>
          <w:lang w:eastAsia="zh-CN"/>
        </w:rPr>
      </w:pPr>
      <w:r>
        <w:rPr>
          <w:lang w:eastAsia="zh-CN"/>
        </w:rPr>
        <w:t>政治斗争经验与锻炼也还没有，所以在4月逆流开始时各地</w:t>
      </w:r>
    </w:p>
    <w:p>
      <w:pPr>
        <w:rPr>
          <w:lang w:eastAsia="zh-CN"/>
        </w:rPr>
      </w:pPr>
      <w:r>
        <w:rPr>
          <w:lang w:eastAsia="zh-CN"/>
        </w:rPr>
        <w:t>都存在着麻木不仁，盲目乐观的严重现象。“以为环境会一</w:t>
      </w:r>
    </w:p>
    <w:p>
      <w:pPr>
        <w:rPr>
          <w:lang w:eastAsia="zh-CN"/>
        </w:rPr>
      </w:pPr>
      <w:r>
        <w:rPr>
          <w:lang w:eastAsia="zh-CN"/>
        </w:rPr>
        <w:t>帆风顺”，“还会是比别省特别开明”，或者以</w:t>
      </w:r>
      <w:r>
        <w:rPr>
          <w:color w:val="FF0000"/>
          <w:lang w:eastAsia="zh-CN"/>
        </w:rPr>
        <w:t>为</w:t>
      </w:r>
      <w:r>
        <w:rPr>
          <w:lang w:eastAsia="zh-CN"/>
        </w:rPr>
        <w:t>“长期合</w:t>
      </w:r>
    </w:p>
    <w:p>
      <w:pPr>
        <w:rPr>
          <w:lang w:eastAsia="zh-CN"/>
        </w:rPr>
      </w:pPr>
      <w:r>
        <w:rPr>
          <w:lang w:eastAsia="zh-CN"/>
        </w:rPr>
        <w:t>①即江西省的龙南、定南、全南三县。</w:t>
      </w:r>
    </w:p>
    <w:p>
      <w:pPr>
        <w:rPr>
          <w:lang w:eastAsia="zh-CN"/>
        </w:rPr>
      </w:pPr>
      <w:r>
        <w:rPr>
          <w:lang w:eastAsia="zh-CN"/>
        </w:rPr>
        <w:t>278</w:t>
      </w:r>
    </w:p>
    <w:p>
      <w:pPr>
        <w:rPr>
          <w:lang w:eastAsia="zh-CN"/>
        </w:rPr>
      </w:pPr>
      <w:r>
        <w:rPr>
          <w:lang w:eastAsia="zh-CN"/>
        </w:rPr>
        <w:t>作”，“胜利前途</w:t>
      </w:r>
      <w:r>
        <w:rPr>
          <w:color w:val="FF0000"/>
          <w:lang w:eastAsia="zh-CN"/>
        </w:rPr>
        <w:t>”</w:t>
      </w:r>
      <w:r>
        <w:rPr>
          <w:lang w:eastAsia="zh-CN"/>
        </w:rPr>
        <w:t>不会有什么“分裂危险”，不了解“严重</w:t>
      </w:r>
    </w:p>
    <w:p>
      <w:pPr>
        <w:rPr>
          <w:lang w:eastAsia="zh-CN"/>
        </w:rPr>
      </w:pPr>
      <w:r>
        <w:rPr>
          <w:lang w:eastAsia="zh-CN"/>
        </w:rPr>
        <w:t>障碍”“艰苦过程”。又老以为战争还会扩大，而不注意到战</w:t>
      </w:r>
    </w:p>
    <w:p>
      <w:pPr>
        <w:rPr>
          <w:lang w:eastAsia="zh-CN"/>
        </w:rPr>
      </w:pPr>
      <w:r>
        <w:rPr>
          <w:lang w:eastAsia="zh-CN"/>
        </w:rPr>
        <w:t>争变化到沉寂，敌人诱降政治阴谋加强。因此以为别地的逆</w:t>
      </w:r>
    </w:p>
    <w:p>
      <w:pPr>
        <w:rPr>
          <w:lang w:eastAsia="zh-CN"/>
        </w:rPr>
      </w:pPr>
      <w:r>
        <w:rPr>
          <w:lang w:eastAsia="zh-CN"/>
        </w:rPr>
        <w:t>流是“偶然事件”，甚至中区个别干部说“中区无论如何不</w:t>
      </w:r>
    </w:p>
    <w:p>
      <w:pPr>
        <w:rPr>
          <w:lang w:eastAsia="zh-CN"/>
        </w:rPr>
      </w:pPr>
      <w:r>
        <w:rPr>
          <w:lang w:eastAsia="zh-CN"/>
        </w:rPr>
        <w:t>会有逆流来</w:t>
      </w:r>
      <w:r>
        <w:rPr>
          <w:color w:val="008000"/>
          <w:lang w:eastAsia="zh-CN"/>
        </w:rPr>
        <w:t>”</w:t>
      </w:r>
      <w:r>
        <w:rPr>
          <w:lang w:eastAsia="zh-CN"/>
        </w:rPr>
        <w:t>等等。而党的组织力量到处都很暴露，公、秘</w:t>
      </w:r>
    </w:p>
    <w:p>
      <w:pPr>
        <w:rPr>
          <w:lang w:eastAsia="zh-CN"/>
        </w:rPr>
      </w:pPr>
      <w:r>
        <w:rPr>
          <w:lang w:eastAsia="zh-CN"/>
        </w:rPr>
        <w:t>不分，组织松懈等。</w:t>
      </w:r>
    </w:p>
    <w:p>
      <w:pPr>
        <w:rPr>
          <w:lang w:eastAsia="zh-CN"/>
        </w:rPr>
      </w:pPr>
      <w:r>
        <w:rPr>
          <w:lang w:eastAsia="zh-CN"/>
        </w:rPr>
        <w:t>同时省委则因主要干部到各特委巡视与传达六中全会及</w:t>
      </w:r>
    </w:p>
    <w:p>
      <w:pPr>
        <w:rPr>
          <w:lang w:eastAsia="zh-CN"/>
        </w:rPr>
      </w:pPr>
      <w:r>
        <w:rPr>
          <w:lang w:eastAsia="zh-CN"/>
        </w:rPr>
        <w:t>省四扩会的精神</w:t>
      </w:r>
      <w:r>
        <w:rPr>
          <w:color w:val="808080"/>
          <w:lang w:eastAsia="zh-CN"/>
        </w:rPr>
        <w:t>决</w:t>
      </w:r>
      <w:r>
        <w:rPr>
          <w:lang w:eastAsia="zh-CN"/>
        </w:rPr>
        <w:t>议去了，故虽有中央在K五中全会后的</w:t>
      </w:r>
    </w:p>
    <w:p>
      <w:pPr>
        <w:rPr>
          <w:lang w:eastAsia="zh-CN"/>
        </w:rPr>
      </w:pPr>
      <w:r>
        <w:rPr>
          <w:rFonts w:hint="eastAsia"/>
          <w:lang w:eastAsia="zh-CN"/>
        </w:rPr>
        <w:t>一</w:t>
      </w:r>
      <w:r>
        <w:rPr>
          <w:lang w:eastAsia="zh-CN"/>
        </w:rPr>
        <w:t>些重要问题的指示，也未能及时重视警惕、讨论、布置指</w:t>
      </w:r>
    </w:p>
    <w:p>
      <w:pPr>
        <w:rPr>
          <w:lang w:eastAsia="zh-CN"/>
        </w:rPr>
      </w:pPr>
      <w:r>
        <w:rPr>
          <w:lang w:eastAsia="zh-CN"/>
        </w:rPr>
        <w:t>示各地。</w:t>
      </w:r>
    </w:p>
    <w:p>
      <w:pPr>
        <w:rPr>
          <w:lang w:eastAsia="zh-CN"/>
        </w:rPr>
      </w:pPr>
      <w:r>
        <w:rPr>
          <w:lang w:eastAsia="zh-CN"/>
        </w:rPr>
        <w:t>及至主要负责者回后，在5月十几才根据中央及南</w:t>
      </w:r>
    </w:p>
    <w:p>
      <w:pPr>
        <w:rPr>
          <w:lang w:eastAsia="zh-CN"/>
        </w:rPr>
      </w:pPr>
      <w:r>
        <w:rPr>
          <w:lang w:eastAsia="zh-CN"/>
        </w:rPr>
        <w:t>【方】局指示开会讨论分析环境，认定广东必随全国形势而</w:t>
      </w:r>
    </w:p>
    <w:p>
      <w:pPr>
        <w:rPr>
          <w:lang w:eastAsia="zh-CN"/>
        </w:rPr>
      </w:pPr>
      <w:r>
        <w:rPr>
          <w:lang w:eastAsia="zh-CN"/>
        </w:rPr>
        <w:t>转人逆流时期，并认为由于广东的买办性、封建性重，英国</w:t>
      </w:r>
    </w:p>
    <w:p>
      <w:pPr>
        <w:rPr>
          <w:lang w:eastAsia="zh-CN"/>
        </w:rPr>
      </w:pPr>
      <w:r>
        <w:rPr>
          <w:lang w:eastAsia="zh-CN"/>
        </w:rPr>
        <w:t>势力范围远在南方，其逆流还会有严重、长期可能；但也认</w:t>
      </w:r>
    </w:p>
    <w:p>
      <w:pPr>
        <w:rPr>
          <w:lang w:eastAsia="zh-CN"/>
        </w:rPr>
      </w:pPr>
      <w:r>
        <w:rPr>
          <w:lang w:eastAsia="zh-CN"/>
        </w:rPr>
        <w:t>为因为目前局部战争尚在广东境内发展（汕头紧急）及当局</w:t>
      </w:r>
    </w:p>
    <w:p>
      <w:pPr>
        <w:rPr>
          <w:lang w:eastAsia="zh-CN"/>
        </w:rPr>
      </w:pPr>
      <w:r>
        <w:rPr>
          <w:lang w:eastAsia="zh-CN"/>
        </w:rPr>
        <w:t>中的复杂性，故认为尚有可以争取逆流在最近不至特别严重</w:t>
      </w:r>
    </w:p>
    <w:p>
      <w:pPr>
        <w:rPr>
          <w:lang w:eastAsia="zh-CN"/>
        </w:rPr>
      </w:pPr>
      <w:r>
        <w:rPr>
          <w:lang w:eastAsia="zh-CN"/>
        </w:rPr>
        <w:t>和较易于应付的条件存在。</w:t>
      </w:r>
    </w:p>
    <w:p>
      <w:pPr>
        <w:rPr>
          <w:lang w:eastAsia="zh-CN"/>
        </w:rPr>
      </w:pPr>
      <w:r>
        <w:rPr>
          <w:lang w:eastAsia="zh-CN"/>
        </w:rPr>
        <w:t>因此决定:①迅速传达各地逆流事实，</w:t>
      </w:r>
      <w:r>
        <w:rPr>
          <w:color w:val="008000"/>
          <w:lang w:eastAsia="zh-CN"/>
        </w:rPr>
        <w:t>警</w:t>
      </w:r>
      <w:r>
        <w:rPr>
          <w:lang w:eastAsia="zh-CN"/>
        </w:rPr>
        <w:t>惕全党准备应</w:t>
      </w:r>
    </w:p>
    <w:p>
      <w:pPr>
        <w:rPr>
          <w:lang w:eastAsia="zh-CN"/>
        </w:rPr>
      </w:pPr>
      <w:r>
        <w:rPr>
          <w:lang w:eastAsia="zh-CN"/>
        </w:rPr>
        <w:t>付。②确定以巩固组织为中心，整顿组织转变为完全地下组</w:t>
      </w:r>
    </w:p>
    <w:p>
      <w:pPr>
        <w:rPr>
          <w:lang w:eastAsia="zh-CN"/>
        </w:rPr>
      </w:pPr>
      <w:r>
        <w:rPr>
          <w:lang w:eastAsia="zh-CN"/>
        </w:rPr>
        <w:t>织，加强秘密工作。③政治上坚持抗战，强调团结，加强统</w:t>
      </w:r>
    </w:p>
    <w:p>
      <w:pPr>
        <w:rPr>
          <w:lang w:eastAsia="zh-CN"/>
        </w:rPr>
      </w:pPr>
      <w:r>
        <w:rPr>
          <w:lang w:eastAsia="zh-CN"/>
        </w:rPr>
        <w:t>战工作，加强与进步分子联络....建立</w:t>
      </w:r>
      <w:r>
        <w:rPr>
          <w:color w:val="808080"/>
          <w:lang w:eastAsia="zh-CN"/>
        </w:rPr>
        <w:t>北</w:t>
      </w:r>
      <w:r>
        <w:rPr>
          <w:lang w:eastAsia="zh-CN"/>
        </w:rPr>
        <w:t>江特委，巩固省</w:t>
      </w:r>
    </w:p>
    <w:p>
      <w:pPr>
        <w:rPr>
          <w:lang w:eastAsia="zh-CN"/>
        </w:rPr>
      </w:pPr>
      <w:r>
        <w:rPr>
          <w:lang w:eastAsia="zh-CN"/>
        </w:rPr>
        <w:t>委。⑤适东江负责人来，西江负责干部来，省又派人去，赣</w:t>
      </w:r>
    </w:p>
    <w:p>
      <w:pPr>
        <w:rPr>
          <w:lang w:eastAsia="zh-CN"/>
        </w:rPr>
      </w:pPr>
      <w:r>
        <w:rPr>
          <w:lang w:eastAsia="zh-CN"/>
        </w:rPr>
        <w:t>南有人来，等...</w:t>
      </w:r>
      <w:r>
        <w:rPr>
          <w:color w:val="FF0000"/>
          <w:lang w:eastAsia="zh-CN"/>
        </w:rPr>
        <w:t>.</w:t>
      </w:r>
      <w:r>
        <w:rPr>
          <w:lang w:eastAsia="zh-CN"/>
        </w:rPr>
        <w:t>便很快传达下去，动员起来，其余则有</w:t>
      </w:r>
    </w:p>
    <w:p>
      <w:pPr>
        <w:rPr>
          <w:lang w:eastAsia="zh-CN"/>
        </w:rPr>
      </w:pPr>
      <w:r>
        <w:rPr>
          <w:lang w:eastAsia="zh-CN"/>
        </w:rPr>
        <w:t>的派人去，有的有人经常来省转给指示。⑥民运则由青委发</w:t>
      </w:r>
    </w:p>
    <w:p>
      <w:pPr>
        <w:rPr>
          <w:lang w:eastAsia="zh-CN"/>
        </w:rPr>
      </w:pPr>
      <w:r>
        <w:rPr>
          <w:lang w:eastAsia="zh-CN"/>
        </w:rPr>
        <w:t>“危机下的青运指示”，妇女则发专门的转变工作的指示</w:t>
      </w:r>
      <w:r>
        <w:rPr>
          <w:color w:val="808080"/>
          <w:lang w:eastAsia="zh-CN"/>
        </w:rPr>
        <w:t>。</w:t>
      </w:r>
      <w:r>
        <w:rPr>
          <w:lang w:eastAsia="zh-CN"/>
        </w:rPr>
        <w:t>⑦</w:t>
      </w:r>
    </w:p>
    <w:p>
      <w:pPr>
        <w:rPr>
          <w:lang w:eastAsia="zh-CN"/>
        </w:rPr>
      </w:pPr>
      <w:r>
        <w:rPr>
          <w:lang w:eastAsia="zh-CN"/>
        </w:rPr>
        <w:t>加强《新华南》的战斗性，</w:t>
      </w:r>
      <w:r>
        <w:rPr>
          <w:color w:val="FF0000"/>
          <w:lang w:eastAsia="zh-CN"/>
        </w:rPr>
        <w:t>以</w:t>
      </w:r>
      <w:r>
        <w:rPr>
          <w:lang w:eastAsia="zh-CN"/>
        </w:rPr>
        <w:t>鼓励民众反逆流。结果除中区</w:t>
      </w:r>
    </w:p>
    <w:p>
      <w:pPr>
        <w:rPr>
          <w:lang w:eastAsia="zh-CN"/>
        </w:rPr>
      </w:pPr>
      <w:r>
        <w:rPr>
          <w:lang w:eastAsia="zh-CN"/>
        </w:rPr>
        <w:t>2</w:t>
      </w:r>
      <w:r>
        <w:rPr>
          <w:color w:val="008000"/>
          <w:lang w:eastAsia="zh-CN"/>
        </w:rPr>
        <w:t>7</w:t>
      </w:r>
      <w:r>
        <w:rPr>
          <w:lang w:eastAsia="zh-CN"/>
        </w:rPr>
        <w:t>9</w:t>
      </w:r>
    </w:p>
    <w:p>
      <w:pPr>
        <w:rPr>
          <w:lang w:eastAsia="zh-CN"/>
        </w:rPr>
      </w:pPr>
      <w:r>
        <w:rPr>
          <w:lang w:eastAsia="zh-CN"/>
        </w:rPr>
        <w:t>较迟些外，其余都算在5月到6月内便都已传达下去，而在</w:t>
      </w:r>
    </w:p>
    <w:p>
      <w:pPr>
        <w:rPr>
          <w:lang w:eastAsia="zh-CN"/>
        </w:rPr>
      </w:pPr>
      <w:r>
        <w:rPr>
          <w:lang w:eastAsia="zh-CN"/>
        </w:rPr>
        <w:t>各地开始了应付逆流的动员。</w:t>
      </w:r>
    </w:p>
    <w:p>
      <w:pPr>
        <w:rPr>
          <w:lang w:eastAsia="zh-CN"/>
        </w:rPr>
      </w:pPr>
      <w:r>
        <w:rPr>
          <w:lang w:eastAsia="zh-CN"/>
        </w:rPr>
        <w:t>乙、第二时期</w:t>
      </w:r>
    </w:p>
    <w:p>
      <w:pPr>
        <w:rPr>
          <w:lang w:eastAsia="zh-CN"/>
        </w:rPr>
      </w:pPr>
      <w:r>
        <w:rPr>
          <w:lang w:eastAsia="zh-CN"/>
        </w:rPr>
        <w:t>但是这一传达下去许多地方仍然是忽视了的，仍然是没</w:t>
      </w:r>
    </w:p>
    <w:p>
      <w:pPr>
        <w:rPr>
          <w:lang w:eastAsia="zh-CN"/>
        </w:rPr>
      </w:pPr>
      <w:r>
        <w:rPr>
          <w:lang w:eastAsia="zh-CN"/>
        </w:rPr>
        <w:t>有警惕，以为不久便会好转的或者天真的幻想“××不是很</w:t>
      </w:r>
    </w:p>
    <w:p>
      <w:pPr>
        <w:rPr>
          <w:lang w:eastAsia="zh-CN"/>
        </w:rPr>
      </w:pPr>
      <w:r>
        <w:rPr>
          <w:lang w:eastAsia="zh-CN"/>
        </w:rPr>
        <w:t>好吗?逆流!</w:t>
      </w:r>
      <w:r>
        <w:rPr>
          <w:color w:val="008000"/>
          <w:lang w:eastAsia="zh-CN"/>
        </w:rPr>
        <w:t>?</w:t>
      </w:r>
      <w:r>
        <w:rPr>
          <w:lang w:eastAsia="zh-CN"/>
        </w:rPr>
        <w:t>岂有此理”，所以许多地方仍然是麻木的多，</w:t>
      </w:r>
    </w:p>
    <w:p>
      <w:pPr>
        <w:rPr>
          <w:lang w:eastAsia="zh-CN"/>
        </w:rPr>
      </w:pPr>
      <w:r>
        <w:rPr>
          <w:lang w:eastAsia="zh-CN"/>
        </w:rPr>
        <w:t>没有实际的转变，特别是东江、中区。但是铁的事实到来，</w:t>
      </w:r>
    </w:p>
    <w:p>
      <w:pPr>
        <w:rPr>
          <w:lang w:eastAsia="zh-CN"/>
        </w:rPr>
      </w:pPr>
      <w:r>
        <w:rPr>
          <w:lang w:eastAsia="zh-CN"/>
        </w:rPr>
        <w:t>合浦事件，各地也都有压迫左翼分子，解散团体和谣言纷</w:t>
      </w:r>
    </w:p>
    <w:p>
      <w:pPr>
        <w:rPr>
          <w:lang w:eastAsia="zh-CN"/>
        </w:rPr>
      </w:pPr>
      <w:r>
        <w:rPr>
          <w:lang w:eastAsia="zh-CN"/>
        </w:rPr>
        <w:t>纷，外地更有所谓平江惨案，边区冲突等等。于是部分</w:t>
      </w:r>
      <w:r>
        <w:rPr>
          <w:color w:val="0000E1"/>
          <w:lang w:eastAsia="zh-CN"/>
        </w:rPr>
        <w:t>干</w:t>
      </w:r>
      <w:r>
        <w:rPr>
          <w:lang w:eastAsia="zh-CN"/>
        </w:rPr>
        <w:t>部</w:t>
      </w:r>
    </w:p>
    <w:p>
      <w:pPr>
        <w:rPr>
          <w:lang w:eastAsia="zh-CN"/>
        </w:rPr>
      </w:pPr>
      <w:r>
        <w:rPr>
          <w:lang w:eastAsia="zh-CN"/>
        </w:rPr>
        <w:t>与同志又发生:①惊慌失措，看不见前途的，如××当县委</w:t>
      </w:r>
    </w:p>
    <w:p>
      <w:pPr>
        <w:rPr>
          <w:lang w:eastAsia="zh-CN"/>
        </w:rPr>
      </w:pPr>
      <w:r>
        <w:rPr>
          <w:lang w:eastAsia="zh-CN"/>
        </w:rPr>
        <w:t>被捕后慌乱逃跑，以为1927年又来了，不作营救与反逆斗</w:t>
      </w:r>
    </w:p>
    <w:p>
      <w:pPr>
        <w:rPr>
          <w:lang w:eastAsia="zh-CN"/>
        </w:rPr>
      </w:pPr>
      <w:r>
        <w:rPr>
          <w:lang w:eastAsia="zh-CN"/>
        </w:rPr>
        <w:t>争，便四散奔逃，后来才逐渐稳定整理；东江×</w:t>
      </w:r>
      <w:r>
        <w:rPr>
          <w:color w:val="008000"/>
          <w:lang w:eastAsia="zh-CN"/>
        </w:rPr>
        <w:t>×</w:t>
      </w:r>
      <w:r>
        <w:rPr>
          <w:lang w:eastAsia="zh-CN"/>
        </w:rPr>
        <w:t>县委认为</w:t>
      </w:r>
    </w:p>
    <w:p>
      <w:pPr>
        <w:rPr>
          <w:lang w:eastAsia="zh-CN"/>
        </w:rPr>
      </w:pPr>
      <w:r>
        <w:rPr>
          <w:lang w:eastAsia="zh-CN"/>
        </w:rPr>
        <w:t>是“总退却”时期来了，辞去公开职业，往香港去避难了；</w:t>
      </w:r>
    </w:p>
    <w:p>
      <w:pPr>
        <w:rPr>
          <w:lang w:eastAsia="zh-CN"/>
        </w:rPr>
      </w:pPr>
      <w:r>
        <w:rPr>
          <w:lang w:eastAsia="zh-CN"/>
        </w:rPr>
        <w:t>南雄县个别干部悲观，要求回家；在军队中及妇女团体中，</w:t>
      </w:r>
    </w:p>
    <w:p>
      <w:pPr>
        <w:rPr>
          <w:lang w:eastAsia="zh-CN"/>
        </w:rPr>
      </w:pPr>
      <w:r>
        <w:rPr>
          <w:lang w:eastAsia="zh-CN"/>
        </w:rPr>
        <w:t>有些党员要求到云南读书去，或者是完全的“逆来顺受”，</w:t>
      </w:r>
    </w:p>
    <w:p>
      <w:pPr>
        <w:rPr>
          <w:lang w:eastAsia="zh-CN"/>
        </w:rPr>
      </w:pPr>
      <w:r>
        <w:rPr>
          <w:lang w:eastAsia="zh-CN"/>
        </w:rPr>
        <w:t>“不战而退”；②埋头苦</w:t>
      </w:r>
      <w:r>
        <w:rPr>
          <w:color w:val="0000E1"/>
          <w:lang w:eastAsia="zh-CN"/>
        </w:rPr>
        <w:t>干</w:t>
      </w:r>
      <w:r>
        <w:rPr>
          <w:lang w:eastAsia="zh-CN"/>
        </w:rPr>
        <w:t>变成了“埋头不干</w:t>
      </w:r>
      <w:r>
        <w:rPr>
          <w:color w:val="0000E1"/>
          <w:lang w:eastAsia="zh-CN"/>
        </w:rPr>
        <w:t>”</w:t>
      </w:r>
      <w:r>
        <w:rPr>
          <w:lang w:eastAsia="zh-CN"/>
        </w:rPr>
        <w:t>。开平有个别</w:t>
      </w:r>
    </w:p>
    <w:p>
      <w:pPr>
        <w:rPr>
          <w:lang w:eastAsia="zh-CN"/>
        </w:rPr>
      </w:pPr>
      <w:r>
        <w:rPr>
          <w:lang w:eastAsia="zh-CN"/>
        </w:rPr>
        <w:t>干部关起门来读书不</w:t>
      </w:r>
      <w:del w:id="227" w:author="林 清" w:date="2018-10-09T10:32:00Z">
        <w:r>
          <w:rPr>
            <w:color w:val="FF0000"/>
            <w:lang w:eastAsia="zh-CN"/>
          </w:rPr>
          <w:delText>千</w:delText>
        </w:r>
      </w:del>
      <w:ins w:id="228" w:author="林 清" w:date="2018-10-09T10:32:00Z">
        <w:r>
          <w:rPr>
            <w:rFonts w:hint="eastAsia"/>
            <w:color w:val="FF0000"/>
            <w:lang w:eastAsia="zh-CN"/>
          </w:rPr>
          <w:t>干</w:t>
        </w:r>
      </w:ins>
      <w:r>
        <w:rPr>
          <w:lang w:eastAsia="zh-CN"/>
        </w:rPr>
        <w:t>工作，“自我教育”了，有的会也根</w:t>
      </w:r>
    </w:p>
    <w:p>
      <w:pPr>
        <w:rPr>
          <w:lang w:eastAsia="zh-CN"/>
        </w:rPr>
      </w:pPr>
      <w:r>
        <w:rPr>
          <w:lang w:eastAsia="zh-CN"/>
        </w:rPr>
        <w:t>本不敢开了，有的为了取得灰色，甚至把生活腐化起来，有</w:t>
      </w:r>
    </w:p>
    <w:p>
      <w:pPr>
        <w:rPr>
          <w:lang w:eastAsia="zh-CN"/>
        </w:rPr>
      </w:pPr>
      <w:r>
        <w:rPr>
          <w:lang w:eastAsia="zh-CN"/>
        </w:rPr>
        <w:t>的没有工作也藉口说“埋头苦干”。③过激过“左”的表示，</w:t>
      </w:r>
    </w:p>
    <w:p>
      <w:pPr>
        <w:rPr>
          <w:lang w:eastAsia="zh-CN"/>
        </w:rPr>
      </w:pPr>
      <w:r>
        <w:rPr>
          <w:lang w:eastAsia="zh-CN"/>
        </w:rPr>
        <w:t>有些幼稚的</w:t>
      </w:r>
      <w:del w:id="229" w:author="林 清" w:date="2018-10-09T10:32:00Z">
        <w:r>
          <w:rPr>
            <w:color w:val="FF0000"/>
            <w:lang w:eastAsia="zh-CN"/>
          </w:rPr>
          <w:delText>千</w:delText>
        </w:r>
      </w:del>
      <w:ins w:id="230" w:author="林 清" w:date="2018-10-09T10:32:00Z">
        <w:r>
          <w:rPr>
            <w:rFonts w:hint="eastAsia"/>
            <w:color w:val="FF0000"/>
            <w:lang w:eastAsia="zh-CN"/>
          </w:rPr>
          <w:t>干</w:t>
        </w:r>
      </w:ins>
      <w:r>
        <w:rPr>
          <w:lang w:eastAsia="zh-CN"/>
        </w:rPr>
        <w:t>部或内战时斗争较激烈的地方则又多过激的表</w:t>
      </w:r>
    </w:p>
    <w:p>
      <w:pPr>
        <w:rPr>
          <w:lang w:eastAsia="zh-CN"/>
        </w:rPr>
      </w:pPr>
      <w:r>
        <w:rPr>
          <w:lang w:eastAsia="zh-CN"/>
        </w:rPr>
        <w:t>现，如赣南的同志“我早说了合不成器的，硬要合，现不是</w:t>
      </w:r>
    </w:p>
    <w:p>
      <w:pPr>
        <w:rPr>
          <w:lang w:eastAsia="zh-CN"/>
        </w:rPr>
      </w:pPr>
      <w:r>
        <w:rPr>
          <w:lang w:eastAsia="zh-CN"/>
        </w:rPr>
        <w:t>证明了吗</w:t>
      </w:r>
      <w:r>
        <w:rPr>
          <w:color w:val="808080"/>
          <w:lang w:eastAsia="zh-CN"/>
        </w:rPr>
        <w:t>?</w:t>
      </w:r>
      <w:r>
        <w:rPr>
          <w:lang w:eastAsia="zh-CN"/>
        </w:rPr>
        <w:t>”有的说“好吧，要合再来个第三次，希望他快</w:t>
      </w:r>
    </w:p>
    <w:p>
      <w:pPr>
        <w:rPr>
          <w:lang w:eastAsia="zh-CN"/>
        </w:rPr>
      </w:pPr>
      <w:r>
        <w:rPr>
          <w:lang w:eastAsia="zh-CN"/>
        </w:rPr>
        <w:t>点分好</w:t>
      </w:r>
      <w:del w:id="231" w:author="林 清" w:date="2018-10-09T10:32:00Z">
        <w:r>
          <w:rPr>
            <w:color w:val="0000E1"/>
            <w:lang w:eastAsia="zh-CN"/>
          </w:rPr>
          <w:delText>千</w:delText>
        </w:r>
      </w:del>
      <w:ins w:id="232" w:author="林 清" w:date="2018-10-09T10:32:00Z">
        <w:r>
          <w:rPr>
            <w:rFonts w:hint="eastAsia"/>
            <w:color w:val="0000E1"/>
            <w:lang w:eastAsia="zh-CN"/>
          </w:rPr>
          <w:t>干</w:t>
        </w:r>
      </w:ins>
      <w:r>
        <w:rPr>
          <w:lang w:eastAsia="zh-CN"/>
        </w:rPr>
        <w:t>些”，有的主张“先发动”，有的主张“先去杀几个</w:t>
      </w:r>
    </w:p>
    <w:p>
      <w:pPr>
        <w:rPr>
          <w:lang w:eastAsia="zh-CN"/>
        </w:rPr>
      </w:pPr>
      <w:r>
        <w:rPr>
          <w:lang w:eastAsia="zh-CN"/>
        </w:rPr>
        <w:t>党部的人，不怕特委不上山”；在东江也有的听说准备应付</w:t>
      </w:r>
    </w:p>
    <w:p>
      <w:pPr>
        <w:rPr>
          <w:lang w:eastAsia="zh-CN"/>
        </w:rPr>
      </w:pPr>
      <w:r>
        <w:rPr>
          <w:lang w:eastAsia="zh-CN"/>
        </w:rPr>
        <w:t>突变，便只是准备“分后如何打游击”；中区台山广海个别</w:t>
      </w:r>
    </w:p>
    <w:p>
      <w:pPr>
        <w:rPr>
          <w:lang w:eastAsia="zh-CN"/>
        </w:rPr>
      </w:pPr>
      <w:r>
        <w:rPr>
          <w:lang w:eastAsia="zh-CN"/>
        </w:rPr>
        <w:t>同志主张“找汉奸证据将他们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指顽固者先斩后奏”；香</w:t>
      </w:r>
    </w:p>
    <w:p>
      <w:pPr>
        <w:rPr>
          <w:lang w:eastAsia="zh-CN"/>
        </w:rPr>
      </w:pPr>
      <w:r>
        <w:rPr>
          <w:lang w:eastAsia="zh-CN"/>
        </w:rPr>
        <w:t>280</w:t>
      </w:r>
    </w:p>
    <w:p>
      <w:pPr>
        <w:rPr>
          <w:lang w:eastAsia="zh-CN"/>
        </w:rPr>
      </w:pPr>
      <w:r>
        <w:rPr>
          <w:lang w:eastAsia="zh-CN"/>
        </w:rPr>
        <w:t>港个别干部认为“已无所谓抗战派、妥协派之分，国共是一</w:t>
      </w:r>
    </w:p>
    <w:p>
      <w:pPr>
        <w:rPr>
          <w:lang w:eastAsia="zh-CN"/>
        </w:rPr>
      </w:pPr>
      <w:r>
        <w:rPr>
          <w:lang w:eastAsia="zh-CN"/>
        </w:rPr>
        <w:t>定要分裂的，现在只是准备战略的转变”</w:t>
      </w:r>
      <w:r>
        <w:rPr>
          <w:color w:val="0000E1"/>
          <w:lang w:eastAsia="zh-CN"/>
        </w:rPr>
        <w:t>，</w:t>
      </w:r>
      <w:r>
        <w:rPr>
          <w:lang w:eastAsia="zh-CN"/>
        </w:rPr>
        <w:t>“批评省委四扩会</w:t>
      </w:r>
    </w:p>
    <w:p>
      <w:pPr>
        <w:rPr>
          <w:lang w:eastAsia="zh-CN"/>
        </w:rPr>
      </w:pPr>
      <w:r>
        <w:rPr>
          <w:lang w:eastAsia="zh-CN"/>
        </w:rPr>
        <w:t>与根据‘论新阶段’的报告是右倾的”，因而统战工作不作</w:t>
      </w:r>
    </w:p>
    <w:p>
      <w:pPr>
        <w:rPr>
          <w:lang w:eastAsia="zh-CN"/>
        </w:rPr>
      </w:pPr>
      <w:r>
        <w:rPr>
          <w:lang w:eastAsia="zh-CN"/>
        </w:rPr>
        <w:t>了.....</w:t>
      </w:r>
    </w:p>
    <w:p>
      <w:pPr>
        <w:rPr>
          <w:lang w:eastAsia="zh-CN"/>
        </w:rPr>
      </w:pPr>
      <w:r>
        <w:rPr>
          <w:lang w:eastAsia="zh-CN"/>
        </w:rPr>
        <w:t>省委发现了这些现象，认为是党内政治上不稳的严重现</w:t>
      </w:r>
    </w:p>
    <w:p>
      <w:pPr>
        <w:rPr>
          <w:lang w:eastAsia="zh-CN"/>
        </w:rPr>
      </w:pPr>
      <w:r>
        <w:rPr>
          <w:lang w:eastAsia="zh-CN"/>
        </w:rPr>
        <w:t>象。同时根据一贯来组织上不严密、暴露，特别是北江很多</w:t>
      </w:r>
    </w:p>
    <w:p>
      <w:pPr>
        <w:rPr>
          <w:rFonts w:hint="eastAsia"/>
          <w:lang w:eastAsia="zh-CN"/>
        </w:rPr>
      </w:pPr>
      <w:r>
        <w:rPr>
          <w:lang w:eastAsia="zh-CN"/>
        </w:rPr>
        <w:t>党员被当局发觉，驱逐</w:t>
      </w:r>
      <w:r>
        <w:rPr>
          <w:color w:val="808080"/>
          <w:lang w:eastAsia="zh-CN"/>
        </w:rPr>
        <w:t>；</w:t>
      </w:r>
      <w:r>
        <w:rPr>
          <w:lang w:eastAsia="zh-CN"/>
        </w:rPr>
        <w:t>连县特支更有内部纠纷（中略——</w:t>
      </w:r>
    </w:p>
    <w:p>
      <w:pPr>
        <w:rPr>
          <w:lang w:eastAsia="zh-CN"/>
        </w:rPr>
      </w:pPr>
      <w:r>
        <w:rPr>
          <w:lang w:eastAsia="zh-CN"/>
        </w:rPr>
        <w:t>编者）；各地党员横的关系，乱写信件来往等等，都是组织</w:t>
      </w:r>
    </w:p>
    <w:p>
      <w:pPr>
        <w:rPr>
          <w:lang w:eastAsia="zh-CN"/>
        </w:rPr>
      </w:pPr>
      <w:r>
        <w:rPr>
          <w:lang w:eastAsia="zh-CN"/>
        </w:rPr>
        <w:t>上不巩固的严重现象。更因为平江惨案、边区冲突、合浦事</w:t>
      </w:r>
    </w:p>
    <w:p>
      <w:pPr>
        <w:rPr>
          <w:lang w:eastAsia="zh-CN"/>
        </w:rPr>
      </w:pPr>
      <w:r>
        <w:rPr>
          <w:lang w:eastAsia="zh-CN"/>
        </w:rPr>
        <w:t>件的发生，曲江情形日益严重，以及根据中央与南方局的指</w:t>
      </w:r>
    </w:p>
    <w:p>
      <w:pPr>
        <w:rPr>
          <w:lang w:eastAsia="zh-CN"/>
        </w:rPr>
      </w:pPr>
      <w:r>
        <w:rPr>
          <w:lang w:eastAsia="zh-CN"/>
        </w:rPr>
        <w:t>示。在7月上旬，更深刻讨论了时局与巩固组织、开展反逆</w:t>
      </w:r>
    </w:p>
    <w:p>
      <w:pPr>
        <w:rPr>
          <w:lang w:eastAsia="zh-CN"/>
        </w:rPr>
      </w:pPr>
      <w:r>
        <w:rPr>
          <w:lang w:eastAsia="zh-CN"/>
        </w:rPr>
        <w:t>流斗争的问题，并检讨5月、6月中的工作，认为只是作了</w:t>
      </w:r>
    </w:p>
    <w:p>
      <w:pPr>
        <w:rPr>
          <w:lang w:eastAsia="zh-CN"/>
        </w:rPr>
      </w:pPr>
      <w:r>
        <w:rPr>
          <w:lang w:eastAsia="zh-CN"/>
        </w:rPr>
        <w:t>初步的警惕动员，还未能实做。故</w:t>
      </w:r>
      <w:r>
        <w:rPr>
          <w:color w:val="008000"/>
          <w:lang w:eastAsia="zh-CN"/>
        </w:rPr>
        <w:t>决</w:t>
      </w:r>
      <w:r>
        <w:rPr>
          <w:lang w:eastAsia="zh-CN"/>
        </w:rPr>
        <w:t>定:</w:t>
      </w:r>
    </w:p>
    <w:p>
      <w:pPr>
        <w:rPr>
          <w:lang w:eastAsia="zh-CN"/>
        </w:rPr>
      </w:pPr>
      <w:r>
        <w:rPr>
          <w:lang w:eastAsia="zh-CN"/>
        </w:rPr>
        <w:t>①将最近更严重的情况传达下去，警惕各地严防突变。</w:t>
      </w:r>
    </w:p>
    <w:p>
      <w:pPr>
        <w:rPr>
          <w:lang w:eastAsia="zh-CN"/>
        </w:rPr>
      </w:pPr>
      <w:r>
        <w:rPr>
          <w:lang w:eastAsia="zh-CN"/>
        </w:rPr>
        <w:t>②整个以巩固工作为中心，实行组织审查，清查成份，</w:t>
      </w:r>
    </w:p>
    <w:p>
      <w:pPr>
        <w:rPr>
          <w:lang w:eastAsia="zh-CN"/>
        </w:rPr>
      </w:pPr>
      <w:r>
        <w:rPr>
          <w:lang w:eastAsia="zh-CN"/>
        </w:rPr>
        <w:t>调整干部（外则调走红干部，内则更换不可靠的干部），严</w:t>
      </w:r>
    </w:p>
    <w:p>
      <w:pPr>
        <w:rPr>
          <w:lang w:eastAsia="zh-CN"/>
        </w:rPr>
      </w:pPr>
      <w:r>
        <w:rPr>
          <w:lang w:eastAsia="zh-CN"/>
        </w:rPr>
        <w:t>格执行秘密工作，加紧进行阶级与党的教育，纠正各种不良</w:t>
      </w:r>
    </w:p>
    <w:p>
      <w:pPr>
        <w:rPr>
          <w:lang w:eastAsia="zh-CN"/>
        </w:rPr>
      </w:pPr>
      <w:r>
        <w:rPr>
          <w:lang w:eastAsia="zh-CN"/>
        </w:rPr>
        <w:t>倾向，坚定克服逆流的信心。</w:t>
      </w:r>
    </w:p>
    <w:p>
      <w:pPr>
        <w:rPr>
          <w:lang w:eastAsia="zh-CN"/>
        </w:rPr>
      </w:pPr>
      <w:r>
        <w:rPr>
          <w:lang w:eastAsia="zh-CN"/>
        </w:rPr>
        <w:t>③群众运动中以巩固原有团体为中心，号召在动乱中站</w:t>
      </w:r>
    </w:p>
    <w:p>
      <w:pPr>
        <w:rPr>
          <w:lang w:eastAsia="zh-CN"/>
        </w:rPr>
      </w:pPr>
      <w:r>
        <w:rPr>
          <w:lang w:eastAsia="zh-CN"/>
        </w:rPr>
        <w:t>稳立场，坚持工作，坚定信心，在困难环境中巩固基础，巩</w:t>
      </w:r>
    </w:p>
    <w:p>
      <w:pPr>
        <w:rPr>
          <w:lang w:eastAsia="zh-CN"/>
        </w:rPr>
      </w:pPr>
      <w:r>
        <w:rPr>
          <w:lang w:eastAsia="zh-CN"/>
        </w:rPr>
        <w:t>固合法地位，并号召实行大转变（由大规模运动到小的活</w:t>
      </w:r>
    </w:p>
    <w:p>
      <w:pPr>
        <w:rPr>
          <w:lang w:eastAsia="zh-CN"/>
        </w:rPr>
      </w:pPr>
      <w:r>
        <w:rPr>
          <w:lang w:eastAsia="zh-CN"/>
        </w:rPr>
        <w:t>动，由集</w:t>
      </w:r>
      <w:r>
        <w:rPr>
          <w:color w:val="808080"/>
          <w:lang w:eastAsia="zh-CN"/>
        </w:rPr>
        <w:t>【</w:t>
      </w:r>
      <w:r>
        <w:rPr>
          <w:lang w:eastAsia="zh-CN"/>
        </w:rPr>
        <w:t>中</w:t>
      </w:r>
      <w:r>
        <w:rPr>
          <w:color w:val="808080"/>
          <w:lang w:eastAsia="zh-CN"/>
        </w:rPr>
        <w:t>】</w:t>
      </w:r>
      <w:r>
        <w:rPr>
          <w:lang w:eastAsia="zh-CN"/>
        </w:rPr>
        <w:t>到分散活动，由政治化、战争化到经济的</w:t>
      </w:r>
      <w:r>
        <w:rPr>
          <w:color w:val="808080"/>
          <w:lang w:eastAsia="zh-CN"/>
        </w:rPr>
        <w:t>、</w:t>
      </w:r>
    </w:p>
    <w:p>
      <w:pPr>
        <w:rPr>
          <w:lang w:eastAsia="zh-CN"/>
        </w:rPr>
      </w:pPr>
      <w:r>
        <w:rPr>
          <w:lang w:eastAsia="zh-CN"/>
        </w:rPr>
        <w:t>文化的，由高级的到低级的，由K党外的到K党内的，由</w:t>
      </w:r>
    </w:p>
    <w:p>
      <w:pPr>
        <w:rPr>
          <w:lang w:eastAsia="zh-CN"/>
        </w:rPr>
      </w:pPr>
      <w:r>
        <w:rPr>
          <w:lang w:eastAsia="zh-CN"/>
        </w:rPr>
        <w:t>左翼团体的到一切非左翼与灰色的团体的...</w:t>
      </w:r>
      <w:r>
        <w:rPr>
          <w:color w:val="0000E1"/>
          <w:lang w:eastAsia="zh-CN"/>
        </w:rPr>
        <w:t>.</w:t>
      </w:r>
      <w:r>
        <w:rPr>
          <w:color w:val="FF0000"/>
          <w:lang w:eastAsia="zh-CN"/>
        </w:rPr>
        <w:t>.</w:t>
      </w:r>
    </w:p>
    <w:p>
      <w:pPr>
        <w:rPr>
          <w:lang w:eastAsia="zh-CN"/>
        </w:rPr>
      </w:pPr>
      <w:r>
        <w:rPr>
          <w:lang w:eastAsia="zh-CN"/>
        </w:rPr>
        <w:t>④加强统战工作，根据中央指示向各方解释。</w:t>
      </w:r>
    </w:p>
    <w:p>
      <w:pPr>
        <w:rPr>
          <w:lang w:eastAsia="zh-CN"/>
        </w:rPr>
      </w:pPr>
      <w:r>
        <w:rPr>
          <w:lang w:eastAsia="zh-CN"/>
        </w:rPr>
        <w:t>⑤检查原来刊物上的战斗性并未增加，决再增强，将反</w:t>
      </w:r>
    </w:p>
    <w:p>
      <w:pPr>
        <w:rPr>
          <w:lang w:eastAsia="zh-CN"/>
        </w:rPr>
      </w:pPr>
      <w:r>
        <w:rPr>
          <w:lang w:eastAsia="zh-CN"/>
        </w:rPr>
        <w:t>281</w:t>
      </w:r>
    </w:p>
    <w:p>
      <w:pPr>
        <w:rPr>
          <w:lang w:eastAsia="zh-CN"/>
        </w:rPr>
      </w:pPr>
      <w:r>
        <w:rPr>
          <w:lang w:eastAsia="zh-CN"/>
        </w:rPr>
        <w:t>逆流斗争的精神从</w:t>
      </w:r>
      <w:r>
        <w:rPr>
          <w:color w:val="808080"/>
          <w:lang w:eastAsia="zh-CN"/>
        </w:rPr>
        <w:t>《</w:t>
      </w:r>
      <w:r>
        <w:rPr>
          <w:lang w:eastAsia="zh-CN"/>
        </w:rPr>
        <w:t>新华南》上反映出来，并根据中央文化</w:t>
      </w:r>
    </w:p>
    <w:p>
      <w:pPr>
        <w:rPr>
          <w:lang w:eastAsia="zh-CN"/>
        </w:rPr>
      </w:pPr>
      <w:r>
        <w:rPr>
          <w:lang w:eastAsia="zh-CN"/>
        </w:rPr>
        <w:t>宣传指示开展文化宣传工作。</w:t>
      </w:r>
    </w:p>
    <w:p>
      <w:pPr>
        <w:rPr>
          <w:lang w:eastAsia="zh-CN"/>
        </w:rPr>
      </w:pPr>
      <w:r>
        <w:rPr>
          <w:lang w:eastAsia="zh-CN"/>
        </w:rPr>
        <w:t>⑥加强干部的教育，延长与扩大省干部训练班，争取在</w:t>
      </w:r>
    </w:p>
    <w:p>
      <w:pPr>
        <w:rPr>
          <w:lang w:eastAsia="zh-CN"/>
        </w:rPr>
      </w:pPr>
      <w:r>
        <w:rPr>
          <w:lang w:eastAsia="zh-CN"/>
        </w:rPr>
        <w:t>目前可能情形下训练些干部出去，并准备在游击区办军事</w:t>
      </w:r>
      <w:r>
        <w:rPr>
          <w:color w:val="008000"/>
          <w:lang w:eastAsia="zh-CN"/>
        </w:rPr>
        <w:t>干</w:t>
      </w:r>
    </w:p>
    <w:p>
      <w:pPr>
        <w:rPr>
          <w:lang w:eastAsia="zh-CN"/>
        </w:rPr>
      </w:pPr>
      <w:r>
        <w:rPr>
          <w:lang w:eastAsia="zh-CN"/>
        </w:rPr>
        <w:t>部训练班，以便在思想上政治上加强各县以上干部的教育。</w:t>
      </w:r>
    </w:p>
    <w:p>
      <w:pPr>
        <w:rPr>
          <w:lang w:eastAsia="zh-CN"/>
        </w:rPr>
      </w:pPr>
      <w:r>
        <w:rPr>
          <w:lang w:eastAsia="zh-CN"/>
        </w:rPr>
        <w:t>以后又乘汪到广州广播和张、余等反汪态度一开展反</w:t>
      </w:r>
    </w:p>
    <w:p>
      <w:pPr>
        <w:rPr>
          <w:lang w:eastAsia="zh-CN"/>
        </w:rPr>
      </w:pPr>
      <w:r>
        <w:rPr>
          <w:lang w:eastAsia="zh-CN"/>
        </w:rPr>
        <w:t>汪运动，并着重在反</w:t>
      </w:r>
      <w:r>
        <w:rPr>
          <w:color w:val="FF0000"/>
          <w:lang w:eastAsia="zh-CN"/>
        </w:rPr>
        <w:t>在</w:t>
      </w:r>
      <w:r>
        <w:rPr>
          <w:lang w:eastAsia="zh-CN"/>
        </w:rPr>
        <w:t>运动中打击逆流。以后又在反对英日</w:t>
      </w:r>
    </w:p>
    <w:p>
      <w:pPr>
        <w:rPr>
          <w:lang w:eastAsia="zh-CN"/>
        </w:rPr>
      </w:pPr>
      <w:r>
        <w:rPr>
          <w:lang w:eastAsia="zh-CN"/>
        </w:rPr>
        <w:t>协定与欧战问题上开展文化与宣传中的斗争。</w:t>
      </w:r>
      <w:r>
        <w:rPr>
          <w:color w:val="808080"/>
          <w:lang w:eastAsia="zh-CN"/>
        </w:rPr>
        <w:t>《</w:t>
      </w:r>
      <w:r>
        <w:rPr>
          <w:lang w:eastAsia="zh-CN"/>
        </w:rPr>
        <w:t>新华南》出</w:t>
      </w:r>
    </w:p>
    <w:p>
      <w:pPr>
        <w:rPr>
          <w:lang w:eastAsia="zh-CN"/>
        </w:rPr>
      </w:pPr>
      <w:r>
        <w:rPr>
          <w:lang w:eastAsia="zh-CN"/>
        </w:rPr>
        <w:t>版之反汪特辑与欧战问题的临时增刊都是特别为群众欢迎，</w:t>
      </w:r>
    </w:p>
    <w:p>
      <w:pPr>
        <w:rPr>
          <w:lang w:eastAsia="zh-CN"/>
        </w:rPr>
      </w:pPr>
      <w:r>
        <w:rPr>
          <w:lang w:eastAsia="zh-CN"/>
        </w:rPr>
        <w:t>而实际起了领导作用的。</w:t>
      </w:r>
    </w:p>
    <w:p>
      <w:pPr>
        <w:rPr>
          <w:lang w:eastAsia="zh-CN"/>
        </w:rPr>
      </w:pPr>
      <w:r>
        <w:rPr>
          <w:lang w:eastAsia="zh-CN"/>
        </w:rPr>
        <w:t>经过这一时期的工作后得到的成绩是:</w:t>
      </w:r>
    </w:p>
    <w:p>
      <w:pPr>
        <w:rPr>
          <w:lang w:eastAsia="zh-CN"/>
        </w:rPr>
      </w:pPr>
      <w:r>
        <w:rPr>
          <w:color w:val="FF0000"/>
          <w:lang w:eastAsia="zh-CN"/>
        </w:rPr>
        <w:t>（</w:t>
      </w:r>
      <w:r>
        <w:rPr>
          <w:lang w:eastAsia="zh-CN"/>
        </w:rPr>
        <w:t>1）对于巩固组织应付逆流是实际执行起来了。在东江</w:t>
      </w:r>
    </w:p>
    <w:p>
      <w:pPr>
        <w:rPr>
          <w:lang w:eastAsia="zh-CN"/>
        </w:rPr>
      </w:pPr>
      <w:r>
        <w:rPr>
          <w:lang w:eastAsia="zh-CN"/>
        </w:rPr>
        <w:t>开了执委扩大会，检讨了逆流中的盲目乐观与惊慌失措及个</w:t>
      </w:r>
    </w:p>
    <w:p>
      <w:pPr>
        <w:rPr>
          <w:lang w:eastAsia="zh-CN"/>
        </w:rPr>
      </w:pPr>
      <w:r>
        <w:rPr>
          <w:lang w:eastAsia="zh-CN"/>
        </w:rPr>
        <w:t>别过左表现，并将组织上许多严重事件提</w:t>
      </w:r>
      <w:r>
        <w:rPr>
          <w:color w:val="FF0000"/>
          <w:lang w:eastAsia="zh-CN"/>
        </w:rPr>
        <w:t>出</w:t>
      </w:r>
      <w:r>
        <w:rPr>
          <w:lang w:eastAsia="zh-CN"/>
        </w:rPr>
        <w:t>警惕大家，而迅</w:t>
      </w:r>
    </w:p>
    <w:p>
      <w:pPr>
        <w:rPr>
          <w:lang w:eastAsia="zh-CN"/>
        </w:rPr>
      </w:pPr>
      <w:r>
        <w:rPr>
          <w:lang w:eastAsia="zh-CN"/>
        </w:rPr>
        <w:t>速的在各县执行巩固与转变工作。在西江也经过了各县负责</w:t>
      </w:r>
    </w:p>
    <w:p>
      <w:pPr>
        <w:rPr>
          <w:lang w:eastAsia="zh-CN"/>
        </w:rPr>
      </w:pPr>
      <w:r>
        <w:rPr>
          <w:lang w:eastAsia="zh-CN"/>
        </w:rPr>
        <w:t>人的分头会议和特委的分头传达检查。（中略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编者）在</w:t>
      </w:r>
    </w:p>
    <w:p>
      <w:pPr>
        <w:rPr>
          <w:lang w:eastAsia="zh-CN"/>
        </w:rPr>
      </w:pPr>
      <w:r>
        <w:rPr>
          <w:lang w:eastAsia="zh-CN"/>
        </w:rPr>
        <w:t>中区也经过了干部会议</w:t>
      </w:r>
      <w:r>
        <w:rPr>
          <w:color w:val="0000E1"/>
          <w:lang w:eastAsia="zh-CN"/>
        </w:rPr>
        <w:t>讨</w:t>
      </w:r>
      <w:r>
        <w:rPr>
          <w:lang w:eastAsia="zh-CN"/>
        </w:rPr>
        <w:t>论，分头到各地传达检查。在北江</w:t>
      </w:r>
    </w:p>
    <w:p>
      <w:pPr>
        <w:rPr>
          <w:lang w:eastAsia="zh-CN"/>
        </w:rPr>
      </w:pPr>
      <w:r>
        <w:rPr>
          <w:lang w:eastAsia="zh-CN"/>
        </w:rPr>
        <w:t>则做得更早一些。琼，则由港转去了指示。南路，则由港派</w:t>
      </w:r>
    </w:p>
    <w:p>
      <w:pPr>
        <w:rPr>
          <w:lang w:eastAsia="zh-CN"/>
        </w:rPr>
      </w:pPr>
      <w:r>
        <w:rPr>
          <w:lang w:eastAsia="zh-CN"/>
        </w:rPr>
        <w:t>出了干部传达、检查和整理、恢复合浦组织。</w:t>
      </w:r>
    </w:p>
    <w:p>
      <w:pPr>
        <w:rPr>
          <w:lang w:eastAsia="zh-CN"/>
        </w:rPr>
      </w:pPr>
      <w:r>
        <w:rPr>
          <w:lang w:eastAsia="zh-CN"/>
        </w:rPr>
        <w:t>（2）干部与党员一般的稳定起来了，相当克服了前面所</w:t>
      </w:r>
    </w:p>
    <w:p>
      <w:pPr>
        <w:rPr>
          <w:lang w:eastAsia="zh-CN"/>
        </w:rPr>
      </w:pPr>
      <w:r>
        <w:rPr>
          <w:lang w:eastAsia="zh-CN"/>
        </w:rPr>
        <w:t>说的麻木慌乱与过“左”的现象。一般的地方能够不因一纸</w:t>
      </w:r>
    </w:p>
    <w:p>
      <w:pPr>
        <w:rPr>
          <w:lang w:eastAsia="zh-CN"/>
        </w:rPr>
      </w:pPr>
      <w:r>
        <w:rPr>
          <w:lang w:eastAsia="zh-CN"/>
        </w:rPr>
        <w:t>解散密令而吓退，仍坚持继续工作与斗争。如台山、开平、</w:t>
      </w:r>
    </w:p>
    <w:p>
      <w:pPr>
        <w:rPr>
          <w:lang w:eastAsia="zh-CN"/>
        </w:rPr>
      </w:pPr>
      <w:r>
        <w:rPr>
          <w:lang w:eastAsia="zh-CN"/>
        </w:rPr>
        <w:t>恩平、遂溪、高明、惠阳、河源、五华、海陆丰等都是经过</w:t>
      </w:r>
    </w:p>
    <w:p>
      <w:pPr>
        <w:rPr>
          <w:lang w:eastAsia="zh-CN"/>
        </w:rPr>
      </w:pPr>
      <w:r>
        <w:rPr>
          <w:lang w:eastAsia="zh-CN"/>
        </w:rPr>
        <w:t>了斗争而继续工作，并曾得到部分胜利。如恩平反逆流斗争</w:t>
      </w:r>
    </w:p>
    <w:p>
      <w:pPr>
        <w:rPr>
          <w:lang w:eastAsia="zh-CN"/>
        </w:rPr>
      </w:pPr>
      <w:r>
        <w:rPr>
          <w:lang w:eastAsia="zh-CN"/>
        </w:rPr>
        <w:t>中发动了几千人并有武装示威未为当局拿【那】一派利用而</w:t>
      </w:r>
    </w:p>
    <w:p>
      <w:pPr>
        <w:rPr>
          <w:lang w:eastAsia="zh-CN"/>
        </w:rPr>
      </w:pPr>
      <w:r>
        <w:rPr>
          <w:lang w:eastAsia="zh-CN"/>
        </w:rPr>
        <w:t>正确的反对了逆流。海陆丰反逆斗争胜利，党部无话可说。</w:t>
      </w:r>
    </w:p>
    <w:p>
      <w:pPr>
        <w:rPr>
          <w:lang w:eastAsia="zh-CN"/>
        </w:rPr>
      </w:pPr>
      <w:r>
        <w:rPr>
          <w:lang w:eastAsia="zh-CN"/>
        </w:rPr>
        <w:t>282</w:t>
      </w:r>
    </w:p>
    <w:p>
      <w:pPr>
        <w:rPr>
          <w:lang w:eastAsia="zh-CN"/>
        </w:rPr>
      </w:pPr>
      <w:r>
        <w:rPr>
          <w:lang w:eastAsia="zh-CN"/>
        </w:rPr>
        <w:t>五华两所中学学生反对了换校长，又在新的顽固校长前取得</w:t>
      </w:r>
    </w:p>
    <w:p>
      <w:pPr>
        <w:rPr>
          <w:lang w:eastAsia="zh-CN"/>
        </w:rPr>
      </w:pPr>
      <w:r>
        <w:rPr>
          <w:lang w:eastAsia="zh-CN"/>
        </w:rPr>
        <w:t>了继续组织和工作的条件。等等。</w:t>
      </w:r>
    </w:p>
    <w:p>
      <w:pPr>
        <w:rPr>
          <w:lang w:eastAsia="zh-CN"/>
        </w:rPr>
      </w:pPr>
      <w:r>
        <w:rPr>
          <w:lang w:eastAsia="zh-CN"/>
        </w:rPr>
        <w:t>（3）组织的整理严密，秘密工作的执行，秘、公分开与</w:t>
      </w:r>
    </w:p>
    <w:p>
      <w:pPr>
        <w:rPr>
          <w:lang w:eastAsia="zh-CN"/>
        </w:rPr>
      </w:pPr>
      <w:r>
        <w:rPr>
          <w:lang w:eastAsia="zh-CN"/>
        </w:rPr>
        <w:t>连系都算有初步成绩和进步起来，一般党的领导机关是秘密</w:t>
      </w:r>
    </w:p>
    <w:p>
      <w:pPr>
        <w:rPr>
          <w:lang w:eastAsia="zh-CN"/>
        </w:rPr>
      </w:pPr>
      <w:r>
        <w:rPr>
          <w:lang w:eastAsia="zh-CN"/>
        </w:rPr>
        <w:t>下来了，再没有发现如合浦的事件。党内干部经过了初步的</w:t>
      </w:r>
    </w:p>
    <w:p>
      <w:pPr>
        <w:rPr>
          <w:lang w:eastAsia="zh-CN"/>
        </w:rPr>
      </w:pPr>
      <w:r>
        <w:rPr>
          <w:lang w:eastAsia="zh-CN"/>
        </w:rPr>
        <w:t>检查，在东江清出了几【个】托派嫌疑分子和动摇分子，处</w:t>
      </w:r>
    </w:p>
    <w:p>
      <w:pPr>
        <w:rPr>
          <w:lang w:eastAsia="zh-CN"/>
        </w:rPr>
      </w:pPr>
      <w:r>
        <w:rPr>
          <w:lang w:eastAsia="zh-CN"/>
        </w:rPr>
        <w:t>分了张慌【惶】逃跑、擅离职守者；在香港清洗了七十多个</w:t>
      </w:r>
    </w:p>
    <w:p>
      <w:pPr>
        <w:rPr>
          <w:lang w:eastAsia="zh-CN"/>
        </w:rPr>
      </w:pPr>
      <w:r>
        <w:rPr>
          <w:lang w:eastAsia="zh-CN"/>
        </w:rPr>
        <w:t>工头动摇腐化分子（自然这中间还有一部分过“左”措置）；</w:t>
      </w:r>
    </w:p>
    <w:p>
      <w:pPr>
        <w:rPr>
          <w:lang w:eastAsia="zh-CN"/>
        </w:rPr>
      </w:pPr>
      <w:r>
        <w:rPr>
          <w:lang w:eastAsia="zh-CN"/>
        </w:rPr>
        <w:t>在游击队中也开展了反对</w:t>
      </w:r>
      <w:r>
        <w:rPr>
          <w:color w:val="0000E1"/>
          <w:lang w:eastAsia="zh-CN"/>
        </w:rPr>
        <w:t>×干</w:t>
      </w:r>
      <w:r>
        <w:rPr>
          <w:lang w:eastAsia="zh-CN"/>
        </w:rPr>
        <w:t>部动摇腐化的斗争；在中区也</w:t>
      </w:r>
    </w:p>
    <w:p>
      <w:pPr>
        <w:rPr>
          <w:lang w:eastAsia="zh-CN"/>
        </w:rPr>
      </w:pPr>
      <w:r>
        <w:rPr>
          <w:lang w:eastAsia="zh-CN"/>
        </w:rPr>
        <w:t>清查了一些坏分子与糊涂分子出去，加强了台山县委，纠正</w:t>
      </w:r>
    </w:p>
    <w:p>
      <w:pPr>
        <w:rPr>
          <w:lang w:eastAsia="zh-CN"/>
        </w:rPr>
      </w:pPr>
      <w:r>
        <w:rPr>
          <w:lang w:eastAsia="zh-CN"/>
        </w:rPr>
        <w:t>了××县委的动摇现象，纠正了公秘混合的现象，建立了各</w:t>
      </w:r>
    </w:p>
    <w:p>
      <w:pPr>
        <w:rPr>
          <w:lang w:eastAsia="zh-CN"/>
        </w:rPr>
      </w:pPr>
      <w:r>
        <w:rPr>
          <w:lang w:eastAsia="zh-CN"/>
        </w:rPr>
        <w:t>级党的秘密机关。（中略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编者）北江改换</w:t>
      </w:r>
      <w:r>
        <w:rPr>
          <w:color w:val="0000E1"/>
          <w:lang w:eastAsia="zh-CN"/>
        </w:rPr>
        <w:t>了</w:t>
      </w:r>
      <w:r>
        <w:rPr>
          <w:lang w:eastAsia="zh-CN"/>
        </w:rPr>
        <w:t>三连的领导</w:t>
      </w:r>
    </w:p>
    <w:p>
      <w:pPr>
        <w:rPr>
          <w:lang w:eastAsia="zh-CN"/>
        </w:rPr>
      </w:pPr>
      <w:r>
        <w:rPr>
          <w:lang w:eastAsia="zh-CN"/>
        </w:rPr>
        <w:t>机关，加强了前线二个县委的领导，清除个别的不良分子。</w:t>
      </w:r>
    </w:p>
    <w:p>
      <w:pPr>
        <w:rPr>
          <w:lang w:eastAsia="zh-CN"/>
        </w:rPr>
      </w:pPr>
      <w:r>
        <w:rPr>
          <w:lang w:eastAsia="zh-CN"/>
        </w:rPr>
        <w:t>赣南也把公开的机关转</w:t>
      </w:r>
      <w:del w:id="233" w:author="林 清" w:date="2018-10-09T10:34:00Z">
        <w:r>
          <w:rPr>
            <w:lang w:eastAsia="zh-CN"/>
          </w:rPr>
          <w:delText>人</w:delText>
        </w:r>
      </w:del>
      <w:ins w:id="234" w:author="林 清" w:date="2018-10-09T10:34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半公开和部分完全的秘密的状态下</w:t>
      </w:r>
    </w:p>
    <w:p>
      <w:pPr>
        <w:rPr>
          <w:lang w:eastAsia="zh-CN"/>
        </w:rPr>
      </w:pPr>
      <w:r>
        <w:rPr>
          <w:lang w:eastAsia="zh-CN"/>
        </w:rPr>
        <w:t>去，改换信丰县委内动摇腐化分子的领导地位和开展了斗</w:t>
      </w:r>
    </w:p>
    <w:p>
      <w:pPr>
        <w:rPr>
          <w:lang w:eastAsia="zh-CN"/>
        </w:rPr>
      </w:pPr>
      <w:r>
        <w:rPr>
          <w:lang w:eastAsia="zh-CN"/>
        </w:rPr>
        <w:t>争</w:t>
      </w:r>
      <w:r>
        <w:rPr>
          <w:color w:val="0000E1"/>
          <w:lang w:eastAsia="zh-CN"/>
        </w:rPr>
        <w:t>。</w:t>
      </w:r>
    </w:p>
    <w:p>
      <w:pPr>
        <w:rPr>
          <w:lang w:eastAsia="zh-CN"/>
        </w:rPr>
      </w:pPr>
      <w:r>
        <w:rPr>
          <w:lang w:eastAsia="zh-CN"/>
        </w:rPr>
        <w:t>（4）广东组织是和平环境中建立起来的，在这一逆流过</w:t>
      </w:r>
    </w:p>
    <w:p>
      <w:pPr>
        <w:rPr>
          <w:lang w:eastAsia="zh-CN"/>
        </w:rPr>
      </w:pPr>
      <w:r>
        <w:rPr>
          <w:lang w:eastAsia="zh-CN"/>
        </w:rPr>
        <w:t>【程】中得到了锻炼的机会。以前只有民族的统战的教育，</w:t>
      </w:r>
    </w:p>
    <w:p>
      <w:pPr>
        <w:rPr>
          <w:lang w:eastAsia="zh-CN"/>
        </w:rPr>
      </w:pPr>
      <w:r>
        <w:rPr>
          <w:lang w:eastAsia="zh-CN"/>
        </w:rPr>
        <w:t>阶级与党的教育少，干部党员中党性、阶级性是不够的。在</w:t>
      </w:r>
    </w:p>
    <w:p>
      <w:pPr>
        <w:rPr>
          <w:lang w:eastAsia="zh-CN"/>
        </w:rPr>
      </w:pPr>
      <w:r>
        <w:rPr>
          <w:lang w:eastAsia="zh-CN"/>
        </w:rPr>
        <w:t>这一斗争中使大家在实际中自然的认识了阶级斗争，打破了</w:t>
      </w:r>
    </w:p>
    <w:p>
      <w:pPr>
        <w:rPr>
          <w:lang w:eastAsia="zh-CN"/>
        </w:rPr>
      </w:pPr>
      <w:r>
        <w:rPr>
          <w:lang w:eastAsia="zh-CN"/>
        </w:rPr>
        <w:t>空想，打破了对某些人进步作用的过分的幻想和掩盖某些人</w:t>
      </w:r>
    </w:p>
    <w:p>
      <w:pPr>
        <w:rPr>
          <w:lang w:eastAsia="zh-CN"/>
        </w:rPr>
      </w:pPr>
      <w:r>
        <w:rPr>
          <w:lang w:eastAsia="zh-CN"/>
        </w:rPr>
        <w:t>反动本质的机会主义观点，提高了阶级意识与党性，加强了</w:t>
      </w:r>
    </w:p>
    <w:p>
      <w:pPr>
        <w:rPr>
          <w:lang w:eastAsia="zh-CN"/>
        </w:rPr>
      </w:pPr>
      <w:r>
        <w:rPr>
          <w:lang w:eastAsia="zh-CN"/>
        </w:rPr>
        <w:t>对党的组织观念与组织工作经验，更清楚认识了党的路线与</w:t>
      </w:r>
    </w:p>
    <w:p>
      <w:pPr>
        <w:rPr>
          <w:lang w:eastAsia="zh-CN"/>
        </w:rPr>
      </w:pPr>
      <w:r>
        <w:rPr>
          <w:lang w:eastAsia="zh-CN"/>
        </w:rPr>
        <w:t>初步学习到一些斗争的策略，如惠阳游击队之得以保存，如</w:t>
      </w:r>
    </w:p>
    <w:p>
      <w:pPr>
        <w:rPr>
          <w:lang w:eastAsia="zh-CN"/>
        </w:rPr>
      </w:pPr>
      <w:r>
        <w:rPr>
          <w:lang w:eastAsia="zh-CN"/>
        </w:rPr>
        <w:t>恩平党在反逆流斗争未为当局另一派利用，反而自己运</w:t>
      </w:r>
    </w:p>
    <w:p>
      <w:pPr>
        <w:rPr>
          <w:lang w:eastAsia="zh-CN"/>
        </w:rPr>
      </w:pPr>
      <w:r>
        <w:rPr>
          <w:lang w:eastAsia="zh-CN"/>
        </w:rPr>
        <w:t>【利】用了当局中的矛盾，取得了斗争胜利，又取得了顽固</w:t>
      </w:r>
    </w:p>
    <w:p>
      <w:pPr>
        <w:rPr>
          <w:lang w:eastAsia="zh-CN"/>
        </w:rPr>
      </w:pPr>
      <w:r>
        <w:rPr>
          <w:lang w:eastAsia="zh-CN"/>
        </w:rPr>
        <w:t>283</w:t>
      </w:r>
    </w:p>
    <w:p>
      <w:pPr>
        <w:rPr>
          <w:lang w:eastAsia="zh-CN"/>
        </w:rPr>
      </w:pPr>
      <w:r>
        <w:rPr>
          <w:lang w:eastAsia="zh-CN"/>
        </w:rPr>
        <w:t>者对我的谅解，等...</w:t>
      </w:r>
      <w:r>
        <w:rPr>
          <w:color w:val="008000"/>
          <w:lang w:eastAsia="zh-CN"/>
        </w:rPr>
        <w:t>.</w:t>
      </w:r>
      <w:r>
        <w:rPr>
          <w:lang w:eastAsia="zh-CN"/>
        </w:rPr>
        <w:t>是</w:t>
      </w:r>
      <w:r>
        <w:rPr>
          <w:color w:val="0000E1"/>
          <w:lang w:eastAsia="zh-CN"/>
        </w:rPr>
        <w:t>。</w:t>
      </w:r>
      <w:r>
        <w:rPr>
          <w:lang w:eastAsia="zh-CN"/>
        </w:rPr>
        <w:t>①同时这一时期特别加强了内部</w:t>
      </w:r>
    </w:p>
    <w:p>
      <w:pPr>
        <w:rPr>
          <w:lang w:eastAsia="zh-CN"/>
        </w:rPr>
      </w:pPr>
      <w:r>
        <w:rPr>
          <w:lang w:eastAsia="zh-CN"/>
        </w:rPr>
        <w:t>教育工作，主要是干部的教育；除实际中的教育外，省办了</w:t>
      </w:r>
    </w:p>
    <w:p>
      <w:pPr>
        <w:rPr>
          <w:lang w:eastAsia="zh-CN"/>
        </w:rPr>
      </w:pPr>
      <w:r>
        <w:rPr>
          <w:lang w:eastAsia="zh-CN"/>
        </w:rPr>
        <w:t>二个训【练】班，是中下级干部共五十余人，各特【委】也</w:t>
      </w:r>
    </w:p>
    <w:p>
      <w:pPr>
        <w:rPr>
          <w:lang w:eastAsia="zh-CN"/>
        </w:rPr>
      </w:pPr>
      <w:r>
        <w:rPr>
          <w:lang w:eastAsia="zh-CN"/>
        </w:rPr>
        <w:t>都办了一或二期的，逆流没阻止我们的训练，反加强了（详</w:t>
      </w:r>
    </w:p>
    <w:p>
      <w:pPr>
        <w:rPr>
          <w:lang w:eastAsia="zh-CN"/>
        </w:rPr>
      </w:pPr>
      <w:r>
        <w:rPr>
          <w:lang w:eastAsia="zh-CN"/>
        </w:rPr>
        <w:t>情看宣传和组织报告）。</w:t>
      </w:r>
    </w:p>
    <w:p>
      <w:pPr>
        <w:rPr>
          <w:lang w:eastAsia="zh-CN"/>
        </w:rPr>
      </w:pPr>
      <w:r>
        <w:rPr>
          <w:lang w:eastAsia="zh-CN"/>
        </w:rPr>
        <w:t>（5）统战上在部分地方是有了新的工作。如在曲江过去</w:t>
      </w:r>
    </w:p>
    <w:p>
      <w:pPr>
        <w:rPr>
          <w:lang w:eastAsia="zh-CN"/>
        </w:rPr>
      </w:pPr>
      <w:r>
        <w:rPr>
          <w:lang w:eastAsia="zh-CN"/>
        </w:rPr>
        <w:t>曾只限于十二集团【军】出面，这一时期则开展了与司令部</w:t>
      </w:r>
    </w:p>
    <w:p>
      <w:pPr>
        <w:rPr>
          <w:lang w:eastAsia="zh-CN"/>
        </w:rPr>
      </w:pPr>
      <w:r>
        <w:rPr>
          <w:lang w:eastAsia="zh-CN"/>
        </w:rPr>
        <w:t>及某【其】他方面的</w:t>
      </w:r>
      <w:r>
        <w:rPr>
          <w:rFonts w:hint="eastAsia"/>
          <w:lang w:eastAsia="zh-CN"/>
        </w:rPr>
        <w:t>□</w:t>
      </w:r>
      <w:r>
        <w:rPr>
          <w:rFonts w:hint="eastAsia" w:ascii="Cambria Math" w:hAnsi="Cambria Math" w:cs="Cambria Math"/>
          <w:lang w:eastAsia="zh-CN"/>
        </w:rPr>
        <w:t>□</w:t>
      </w:r>
      <w:r>
        <w:rPr>
          <w:lang w:eastAsia="zh-CN"/>
        </w:rPr>
        <w:t>，得到了余对平江惨案同情我之态</w:t>
      </w:r>
    </w:p>
    <w:p>
      <w:pPr>
        <w:rPr>
          <w:lang w:eastAsia="zh-CN"/>
        </w:rPr>
      </w:pPr>
      <w:r>
        <w:rPr>
          <w:lang w:eastAsia="zh-CN"/>
        </w:rPr>
        <w:t>度，得到了张长官表示在广东不容有如平江之事，得到了他</w:t>
      </w:r>
    </w:p>
    <w:p>
      <w:pPr>
        <w:rPr>
          <w:lang w:eastAsia="zh-CN"/>
        </w:rPr>
      </w:pPr>
      <w:r>
        <w:rPr>
          <w:lang w:eastAsia="zh-CN"/>
        </w:rPr>
        <w:t>“通讯处有何事可去问他，可多与来往”的表示与诺言，并</w:t>
      </w:r>
    </w:p>
    <w:p>
      <w:pPr>
        <w:rPr>
          <w:lang w:eastAsia="zh-CN"/>
        </w:rPr>
      </w:pPr>
      <w:r>
        <w:rPr>
          <w:lang w:eastAsia="zh-CN"/>
        </w:rPr>
        <w:t>取得了对生活书店启封的帮助。第三党一部分人也表示对我</w:t>
      </w:r>
    </w:p>
    <w:p>
      <w:pPr>
        <w:rPr>
          <w:lang w:eastAsia="zh-CN"/>
        </w:rPr>
      </w:pPr>
      <w:r>
        <w:rPr>
          <w:lang w:eastAsia="zh-CN"/>
        </w:rPr>
        <w:t>同情，过去有些个别地方第三党人与我党同志争夺工作地位</w:t>
      </w:r>
    </w:p>
    <w:p>
      <w:pPr>
        <w:rPr>
          <w:lang w:eastAsia="zh-CN"/>
        </w:rPr>
      </w:pPr>
      <w:r>
        <w:rPr>
          <w:lang w:eastAsia="zh-CN"/>
        </w:rPr>
        <w:t>的，在逆流中都有些唇亡齿亡</w:t>
      </w:r>
      <w:r>
        <w:rPr>
          <w:color w:val="0000E1"/>
          <w:lang w:eastAsia="zh-CN"/>
        </w:rPr>
        <w:t>「</w:t>
      </w:r>
      <w:r>
        <w:rPr>
          <w:lang w:eastAsia="zh-CN"/>
        </w:rPr>
        <w:t>寒】感，而较亲密起来的。</w:t>
      </w:r>
    </w:p>
    <w:p>
      <w:pPr>
        <w:rPr>
          <w:lang w:eastAsia="zh-CN"/>
        </w:rPr>
      </w:pPr>
      <w:r>
        <w:rPr>
          <w:lang w:eastAsia="zh-CN"/>
        </w:rPr>
        <w:t>文化界中因为我们同志的坚定工作，相当提高了自己在群众</w:t>
      </w:r>
    </w:p>
    <w:p>
      <w:pPr>
        <w:rPr>
          <w:lang w:eastAsia="zh-CN"/>
        </w:rPr>
      </w:pPr>
      <w:r>
        <w:rPr>
          <w:lang w:eastAsia="zh-CN"/>
        </w:rPr>
        <w:t>中的威信和稳定了一部分进步与中间分子，使至今尚未离开</w:t>
      </w:r>
    </w:p>
    <w:p>
      <w:pPr>
        <w:rPr>
          <w:lang w:eastAsia="zh-CN"/>
        </w:rPr>
      </w:pPr>
      <w:r>
        <w:rPr>
          <w:lang w:eastAsia="zh-CN"/>
        </w:rPr>
        <w:t>曲江，如李章达等（他们原很想走）。</w:t>
      </w:r>
    </w:p>
    <w:p>
      <w:pPr>
        <w:rPr>
          <w:lang w:eastAsia="zh-CN"/>
        </w:rPr>
      </w:pPr>
      <w:r>
        <w:rPr>
          <w:lang w:eastAsia="zh-CN"/>
        </w:rPr>
        <w:t>并且经过统战工作推动</w:t>
      </w:r>
      <w:r>
        <w:rPr>
          <w:color w:val="FF0000"/>
          <w:lang w:eastAsia="zh-CN"/>
        </w:rPr>
        <w:t>了</w:t>
      </w:r>
      <w:r>
        <w:rPr>
          <w:lang w:eastAsia="zh-CN"/>
        </w:rPr>
        <w:t>张对邱誉顽固领袖二</w:t>
      </w:r>
      <w:r>
        <w:rPr>
          <w:color w:val="008000"/>
          <w:lang w:eastAsia="zh-CN"/>
        </w:rPr>
        <w:t>.</w:t>
      </w:r>
      <w:r>
        <w:rPr>
          <w:lang w:eastAsia="zh-CN"/>
        </w:rPr>
        <w:t>次严重的</w:t>
      </w:r>
    </w:p>
    <w:p>
      <w:pPr>
        <w:rPr>
          <w:lang w:eastAsia="zh-CN"/>
        </w:rPr>
      </w:pPr>
      <w:r>
        <w:rPr>
          <w:lang w:eastAsia="zh-CN"/>
        </w:rPr>
        <w:t>打击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邱在</w:t>
      </w:r>
      <w:r>
        <w:rPr>
          <w:color w:val="FF0000"/>
          <w:lang w:eastAsia="zh-CN"/>
        </w:rPr>
        <w:t>《</w:t>
      </w:r>
      <w:r>
        <w:rPr>
          <w:lang w:eastAsia="zh-CN"/>
        </w:rPr>
        <w:t>阵中日报》上发表反苏言论及打击左倾文化</w:t>
      </w:r>
    </w:p>
    <w:p>
      <w:pPr>
        <w:rPr>
          <w:lang w:eastAsia="zh-CN"/>
        </w:rPr>
      </w:pPr>
      <w:r>
        <w:rPr>
          <w:lang w:eastAsia="zh-CN"/>
        </w:rPr>
        <w:t>人（左洪涛及张秘书）的言论，被张在党政干部会议大骂一</w:t>
      </w:r>
    </w:p>
    <w:p>
      <w:pPr>
        <w:rPr>
          <w:lang w:eastAsia="zh-CN"/>
        </w:rPr>
      </w:pPr>
      <w:r>
        <w:rPr>
          <w:lang w:eastAsia="zh-CN"/>
        </w:rPr>
        <w:t>场，又经过反汪运动也相当给了些顽固言论的驳斥而扩大了</w:t>
      </w:r>
    </w:p>
    <w:p>
      <w:pPr>
        <w:rPr>
          <w:lang w:eastAsia="zh-CN"/>
        </w:rPr>
      </w:pPr>
      <w:r>
        <w:rPr>
          <w:lang w:eastAsia="zh-CN"/>
        </w:rPr>
        <w:t>反逆的政治影响。</w:t>
      </w:r>
    </w:p>
    <w:p>
      <w:pPr>
        <w:rPr>
          <w:lang w:eastAsia="zh-CN"/>
        </w:rPr>
      </w:pPr>
      <w:r>
        <w:rPr>
          <w:lang w:eastAsia="zh-CN"/>
        </w:rPr>
        <w:t>（6）群众团体受打击而致领导机关转人半公开活动的有</w:t>
      </w:r>
    </w:p>
    <w:p>
      <w:pPr>
        <w:rPr>
          <w:lang w:eastAsia="zh-CN"/>
        </w:rPr>
      </w:pPr>
      <w:r>
        <w:rPr>
          <w:lang w:eastAsia="zh-CN"/>
        </w:rPr>
        <w:t>几个县（龙川、郁南、新会妇抗、中山妇抗等），大多数还</w:t>
      </w:r>
    </w:p>
    <w:p>
      <w:pPr>
        <w:rPr>
          <w:lang w:eastAsia="zh-CN"/>
        </w:rPr>
      </w:pPr>
      <w:r>
        <w:rPr>
          <w:lang w:eastAsia="zh-CN"/>
        </w:rPr>
        <w:t>争取了继续存在，但是转变的工作与准备以新的形式出现的</w:t>
      </w:r>
    </w:p>
    <w:p>
      <w:pPr>
        <w:rPr>
          <w:lang w:eastAsia="zh-CN"/>
        </w:rPr>
      </w:pPr>
      <w:r>
        <w:rPr>
          <w:lang w:eastAsia="zh-CN"/>
        </w:rPr>
        <w:t>①原文如此。</w:t>
      </w:r>
    </w:p>
    <w:p>
      <w:pPr>
        <w:rPr>
          <w:lang w:eastAsia="zh-CN"/>
        </w:rPr>
      </w:pPr>
      <w:r>
        <w:rPr>
          <w:lang w:eastAsia="zh-CN"/>
        </w:rPr>
        <w:t>284</w:t>
      </w:r>
    </w:p>
    <w:p>
      <w:pPr>
        <w:rPr>
          <w:lang w:eastAsia="zh-CN"/>
        </w:rPr>
      </w:pPr>
      <w:r>
        <w:rPr>
          <w:lang w:eastAsia="zh-CN"/>
        </w:rPr>
        <w:t>工作则不多，只有几个县中有了新的低级的落后的文化的或</w:t>
      </w:r>
    </w:p>
    <w:p>
      <w:pPr>
        <w:rPr>
          <w:lang w:eastAsia="zh-CN"/>
        </w:rPr>
      </w:pPr>
      <w:r>
        <w:rPr>
          <w:lang w:eastAsia="zh-CN"/>
        </w:rPr>
        <w:t>经济的团体出现，如新会、台山、高明之合作社、互助会，</w:t>
      </w:r>
    </w:p>
    <w:p>
      <w:pPr>
        <w:rPr>
          <w:lang w:eastAsia="zh-CN"/>
        </w:rPr>
      </w:pPr>
      <w:r>
        <w:rPr>
          <w:lang w:eastAsia="zh-CN"/>
        </w:rPr>
        <w:t>西江×县牛会（农民互助买牛）、老人会</w:t>
      </w:r>
      <w:r>
        <w:rPr>
          <w:color w:val="808080"/>
          <w:lang w:eastAsia="zh-CN"/>
        </w:rPr>
        <w:t>（</w:t>
      </w:r>
      <w:r>
        <w:rPr>
          <w:lang w:eastAsia="zh-CN"/>
        </w:rPr>
        <w:t>老人死了病了互</w:t>
      </w:r>
    </w:p>
    <w:p>
      <w:pPr>
        <w:rPr>
          <w:lang w:eastAsia="zh-CN"/>
        </w:rPr>
      </w:pPr>
      <w:r>
        <w:rPr>
          <w:lang w:eastAsia="zh-CN"/>
        </w:rPr>
        <w:t>助）、老婆会（互相帮助娶到老婆），各地夜校、民校、争取</w:t>
      </w:r>
    </w:p>
    <w:p>
      <w:pPr>
        <w:rPr>
          <w:lang w:eastAsia="zh-CN"/>
        </w:rPr>
      </w:pPr>
      <w:r>
        <w:rPr>
          <w:lang w:eastAsia="zh-CN"/>
        </w:rPr>
        <w:t>小校地位组织、同学会等等。整个的转变只是在开始，向三</w:t>
      </w:r>
    </w:p>
    <w:p>
      <w:pPr>
        <w:rPr>
          <w:lang w:eastAsia="zh-CN"/>
        </w:rPr>
      </w:pPr>
      <w:r>
        <w:rPr>
          <w:lang w:eastAsia="zh-CN"/>
        </w:rPr>
        <w:t>青团中布置工作的则还很少成绩，似乎大家实际的注意力还</w:t>
      </w:r>
    </w:p>
    <w:p>
      <w:pPr>
        <w:rPr>
          <w:lang w:eastAsia="zh-CN"/>
        </w:rPr>
      </w:pPr>
      <w:r>
        <w:rPr>
          <w:lang w:eastAsia="zh-CN"/>
        </w:rPr>
        <w:t>只集中在巩固原有，避免受打【击】与招架，公开秘密分开</w:t>
      </w:r>
    </w:p>
    <w:p>
      <w:pPr>
        <w:rPr>
          <w:lang w:eastAsia="zh-CN"/>
        </w:rPr>
      </w:pPr>
      <w:r>
        <w:rPr>
          <w:lang w:eastAsia="zh-CN"/>
        </w:rPr>
        <w:t>等等问题上。</w:t>
      </w:r>
    </w:p>
    <w:p>
      <w:pPr>
        <w:rPr>
          <w:lang w:eastAsia="zh-CN"/>
        </w:rPr>
      </w:pPr>
      <w:r>
        <w:rPr>
          <w:lang w:eastAsia="zh-CN"/>
        </w:rPr>
        <w:t>以上是这一时期可以称之为成绩的，自然还有很严重的</w:t>
      </w:r>
    </w:p>
    <w:p>
      <w:pPr>
        <w:rPr>
          <w:lang w:eastAsia="zh-CN"/>
        </w:rPr>
      </w:pPr>
      <w:r>
        <w:rPr>
          <w:lang w:eastAsia="zh-CN"/>
        </w:rPr>
        <w:t>弱点，这就是:</w:t>
      </w:r>
    </w:p>
    <w:p>
      <w:pPr>
        <w:rPr>
          <w:lang w:eastAsia="zh-CN"/>
        </w:rPr>
      </w:pPr>
      <w:r>
        <w:rPr>
          <w:lang w:eastAsia="zh-CN"/>
        </w:rPr>
        <w:t>（1）有好几个地方在斗争中受了严重损失与犯了错误</w:t>
      </w:r>
    </w:p>
    <w:p>
      <w:pPr>
        <w:rPr>
          <w:lang w:eastAsia="zh-CN"/>
        </w:rPr>
      </w:pPr>
      <w:r>
        <w:rPr>
          <w:lang w:eastAsia="zh-CN"/>
        </w:rPr>
        <w:t>的。一个是在曲江，省党部余森文与高信的斗争及高信反进</w:t>
      </w:r>
    </w:p>
    <w:p>
      <w:pPr>
        <w:rPr>
          <w:lang w:eastAsia="zh-CN"/>
        </w:rPr>
      </w:pPr>
      <w:r>
        <w:rPr>
          <w:lang w:eastAsia="zh-CN"/>
        </w:rPr>
        <w:t>步中，我们【受】到了损失与表示了错误。余与高为了争党</w:t>
      </w:r>
    </w:p>
    <w:p>
      <w:pPr>
        <w:rPr>
          <w:lang w:eastAsia="zh-CN"/>
        </w:rPr>
      </w:pPr>
      <w:r>
        <w:rPr>
          <w:lang w:eastAsia="zh-CN"/>
        </w:rPr>
        <w:t>部领导及势力，有派系之斗，但余是较进步的，高是顽固</w:t>
      </w:r>
    </w:p>
    <w:p>
      <w:pPr>
        <w:rPr>
          <w:lang w:eastAsia="zh-CN"/>
        </w:rPr>
      </w:pPr>
      <w:r>
        <w:rPr>
          <w:lang w:eastAsia="zh-CN"/>
        </w:rPr>
        <w:t>的。余办了有社会服务处，青年多为我党员及同情者，但这</w:t>
      </w:r>
    </w:p>
    <w:p>
      <w:pPr>
        <w:rPr>
          <w:lang w:eastAsia="zh-CN"/>
        </w:rPr>
      </w:pPr>
      <w:r>
        <w:rPr>
          <w:lang w:eastAsia="zh-CN"/>
        </w:rPr>
        <w:t>些人原又都是高信领导的“青年群【社】”的。余要解散</w:t>
      </w:r>
    </w:p>
    <w:p>
      <w:pPr>
        <w:rPr>
          <w:lang w:eastAsia="zh-CN"/>
        </w:rPr>
      </w:pPr>
      <w:r>
        <w:rPr>
          <w:lang w:eastAsia="zh-CN"/>
        </w:rPr>
        <w:t>“青年群【社】”，我们同志与群众以狭隘的团体观念，及没</w:t>
      </w:r>
    </w:p>
    <w:p>
      <w:pPr>
        <w:rPr>
          <w:lang w:eastAsia="zh-CN"/>
        </w:rPr>
      </w:pPr>
      <w:r>
        <w:rPr>
          <w:lang w:eastAsia="zh-CN"/>
        </w:rPr>
        <w:t>有埋头苦</w:t>
      </w:r>
      <w:r>
        <w:rPr>
          <w:color w:val="FF0000"/>
          <w:lang w:eastAsia="zh-CN"/>
        </w:rPr>
        <w:t>干</w:t>
      </w:r>
      <w:r>
        <w:rPr>
          <w:lang w:eastAsia="zh-CN"/>
        </w:rPr>
        <w:t>在社会服务处工作的精神，拒绝退出“青年群</w:t>
      </w:r>
    </w:p>
    <w:p>
      <w:pPr>
        <w:rPr>
          <w:lang w:eastAsia="zh-CN"/>
        </w:rPr>
      </w:pPr>
      <w:r>
        <w:rPr>
          <w:lang w:eastAsia="zh-CN"/>
        </w:rPr>
        <w:t>【社】”，无意中做了更顽固者的尾巴和傀儡，而未能帮助比</w:t>
      </w:r>
    </w:p>
    <w:p>
      <w:pPr>
        <w:rPr>
          <w:lang w:eastAsia="zh-CN"/>
        </w:rPr>
      </w:pPr>
      <w:r>
        <w:rPr>
          <w:lang w:eastAsia="zh-CN"/>
        </w:rPr>
        <w:t>较进步者的方面，致被全体排出社服处，而余亦因整个逆流</w:t>
      </w:r>
    </w:p>
    <w:p>
      <w:pPr>
        <w:rPr>
          <w:lang w:eastAsia="zh-CN"/>
        </w:rPr>
      </w:pPr>
      <w:r>
        <w:rPr>
          <w:lang w:eastAsia="zh-CN"/>
        </w:rPr>
        <w:t>及自己无群众支持，而被迫离境。这一斗争中，社会服务处</w:t>
      </w:r>
    </w:p>
    <w:p>
      <w:pPr>
        <w:rPr>
          <w:lang w:eastAsia="zh-CN"/>
        </w:rPr>
      </w:pPr>
      <w:r>
        <w:rPr>
          <w:lang w:eastAsia="zh-CN"/>
        </w:rPr>
        <w:t>中之支部是违背了省委的基本意见，而北【江】特委也是未</w:t>
      </w:r>
    </w:p>
    <w:p>
      <w:pPr>
        <w:rPr>
          <w:lang w:eastAsia="zh-CN"/>
        </w:rPr>
      </w:pPr>
      <w:r>
        <w:rPr>
          <w:lang w:eastAsia="zh-CN"/>
        </w:rPr>
        <w:t>能正确领导所致的。同时在整个余</w:t>
      </w:r>
      <w:r>
        <w:rPr>
          <w:color w:val="008000"/>
          <w:lang w:eastAsia="zh-CN"/>
        </w:rPr>
        <w:t>、</w:t>
      </w:r>
      <w:r>
        <w:rPr>
          <w:lang w:eastAsia="zh-CN"/>
        </w:rPr>
        <w:t>缪、高斗争过程中，我</w:t>
      </w:r>
    </w:p>
    <w:p>
      <w:pPr>
        <w:rPr>
          <w:lang w:eastAsia="zh-CN"/>
        </w:rPr>
      </w:pPr>
      <w:r>
        <w:rPr>
          <w:lang w:eastAsia="zh-CN"/>
        </w:rPr>
        <w:t>们固不宜转【卷】</w:t>
      </w:r>
      <w:del w:id="235" w:author="林 清" w:date="2018-10-09T10:35:00Z">
        <w:r>
          <w:rPr>
            <w:lang w:eastAsia="zh-CN"/>
          </w:rPr>
          <w:delText>人</w:delText>
        </w:r>
      </w:del>
      <w:ins w:id="236" w:author="林 清" w:date="2018-10-09T10:35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漩涡，但适当的支持余、缪进步者是应</w:t>
      </w:r>
    </w:p>
    <w:p>
      <w:pPr>
        <w:rPr>
          <w:lang w:eastAsia="zh-CN"/>
        </w:rPr>
      </w:pPr>
      <w:r>
        <w:rPr>
          <w:lang w:eastAsia="zh-CN"/>
        </w:rPr>
        <w:t>该的，然而我们竟未如此做。</w:t>
      </w:r>
    </w:p>
    <w:p>
      <w:pPr>
        <w:rPr>
          <w:lang w:eastAsia="zh-CN"/>
        </w:rPr>
      </w:pPr>
      <w:r>
        <w:rPr>
          <w:lang w:eastAsia="zh-CN"/>
        </w:rPr>
        <w:t>一个则是在西江，郁南县“抗先”已有七百队员，党部</w:t>
      </w:r>
    </w:p>
    <w:p>
      <w:pPr>
        <w:rPr>
          <w:lang w:eastAsia="zh-CN"/>
        </w:rPr>
      </w:pPr>
      <w:r>
        <w:rPr>
          <w:lang w:eastAsia="zh-CN"/>
        </w:rPr>
        <w:t>285</w:t>
      </w:r>
    </w:p>
    <w:p>
      <w:pPr>
        <w:rPr>
          <w:lang w:eastAsia="zh-CN"/>
        </w:rPr>
      </w:pPr>
      <w:r>
        <w:rPr>
          <w:lang w:eastAsia="zh-CN"/>
        </w:rPr>
        <w:t>一声停止活动令来，</w:t>
      </w:r>
      <w:r>
        <w:rPr>
          <w:color w:val="008000"/>
          <w:lang w:eastAsia="zh-CN"/>
        </w:rPr>
        <w:t>当</w:t>
      </w:r>
      <w:r>
        <w:rPr>
          <w:lang w:eastAsia="zh-CN"/>
        </w:rPr>
        <w:t>地党的领导者就怕起来，不敢领导坚</w:t>
      </w:r>
    </w:p>
    <w:p>
      <w:pPr>
        <w:rPr>
          <w:lang w:eastAsia="zh-CN"/>
        </w:rPr>
      </w:pPr>
      <w:r>
        <w:rPr>
          <w:lang w:eastAsia="zh-CN"/>
        </w:rPr>
        <w:t>持团体与工作的斗争，致不战而退（史实有误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编者）。</w:t>
      </w:r>
    </w:p>
    <w:p>
      <w:pPr>
        <w:rPr>
          <w:lang w:eastAsia="zh-CN"/>
        </w:rPr>
      </w:pPr>
      <w:r>
        <w:rPr>
          <w:lang w:eastAsia="zh-CN"/>
        </w:rPr>
        <w:t>（2）（略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编者）</w:t>
      </w:r>
    </w:p>
    <w:p>
      <w:pPr>
        <w:rPr>
          <w:lang w:eastAsia="zh-CN"/>
        </w:rPr>
      </w:pPr>
      <w:r>
        <w:rPr>
          <w:lang w:eastAsia="zh-CN"/>
        </w:rPr>
        <w:t>（3）其余整个严密组织，教育干部、党员，坚定与正确</w:t>
      </w:r>
    </w:p>
    <w:p>
      <w:pPr>
        <w:rPr>
          <w:lang w:eastAsia="zh-CN"/>
        </w:rPr>
      </w:pPr>
      <w:r>
        <w:rPr>
          <w:lang w:eastAsia="zh-CN"/>
        </w:rPr>
        <w:t>进行反逆流斗争，转变群众工作都是异常不够的。甚至这一</w:t>
      </w:r>
    </w:p>
    <w:p>
      <w:pPr>
        <w:rPr>
          <w:lang w:eastAsia="zh-CN"/>
        </w:rPr>
      </w:pPr>
      <w:r>
        <w:rPr>
          <w:lang w:eastAsia="zh-CN"/>
        </w:rPr>
        <w:t>时期组织进步力量，争取时局好转，则是更加不够或者说没</w:t>
      </w:r>
    </w:p>
    <w:p>
      <w:pPr>
        <w:rPr>
          <w:lang w:eastAsia="zh-CN"/>
        </w:rPr>
      </w:pPr>
      <w:r>
        <w:rPr>
          <w:lang w:eastAsia="zh-CN"/>
        </w:rPr>
        <w:t>有。</w:t>
      </w:r>
    </w:p>
    <w:p>
      <w:pPr>
        <w:rPr>
          <w:lang w:eastAsia="zh-CN"/>
        </w:rPr>
      </w:pPr>
      <w:r>
        <w:rPr>
          <w:lang w:eastAsia="zh-CN"/>
        </w:rPr>
        <w:t>此外，在北江</w:t>
      </w:r>
      <w:r>
        <w:rPr>
          <w:color w:val="FF0000"/>
          <w:lang w:eastAsia="zh-CN"/>
        </w:rPr>
        <w:t>×</w:t>
      </w:r>
      <w:r>
        <w:rPr>
          <w:lang w:eastAsia="zh-CN"/>
        </w:rPr>
        <w:t>校学生支部中也有同志在学校当局威胁</w:t>
      </w:r>
    </w:p>
    <w:p>
      <w:pPr>
        <w:rPr>
          <w:lang w:eastAsia="zh-CN"/>
        </w:rPr>
      </w:pPr>
      <w:r>
        <w:rPr>
          <w:lang w:eastAsia="zh-CN"/>
        </w:rPr>
        <w:t>下供出组织来的叛变行为发生，于是利用这些教育干部与党</w:t>
      </w:r>
    </w:p>
    <w:p>
      <w:pPr>
        <w:rPr>
          <w:lang w:eastAsia="zh-CN"/>
        </w:rPr>
      </w:pPr>
      <w:r>
        <w:rPr>
          <w:lang w:eastAsia="zh-CN"/>
        </w:rPr>
        <w:t>员。</w:t>
      </w:r>
    </w:p>
    <w:p>
      <w:pPr>
        <w:rPr>
          <w:lang w:eastAsia="zh-CN"/>
        </w:rPr>
      </w:pPr>
      <w:r>
        <w:rPr>
          <w:lang w:eastAsia="zh-CN"/>
        </w:rPr>
        <w:t>丙、第三时期</w:t>
      </w:r>
    </w:p>
    <w:p>
      <w:pPr>
        <w:rPr>
          <w:lang w:eastAsia="zh-CN"/>
        </w:rPr>
      </w:pPr>
      <w:r>
        <w:rPr>
          <w:lang w:eastAsia="zh-CN"/>
        </w:rPr>
        <w:t>1.第五次执委扩大会</w:t>
      </w:r>
    </w:p>
    <w:p>
      <w:pPr>
        <w:rPr>
          <w:lang w:eastAsia="zh-CN"/>
        </w:rPr>
      </w:pPr>
      <w:r>
        <w:rPr>
          <w:lang w:eastAsia="zh-CN"/>
        </w:rPr>
        <w:t>为了重新估计逆流以来广东的环境，检讨四次扩大会后</w:t>
      </w:r>
    </w:p>
    <w:p>
      <w:pPr>
        <w:rPr>
          <w:lang w:eastAsia="zh-CN"/>
        </w:rPr>
      </w:pPr>
      <w:r>
        <w:rPr>
          <w:lang w:eastAsia="zh-CN"/>
        </w:rPr>
        <w:t>党的工作及定出今后工作方针，及选举“七大</w:t>
      </w:r>
      <w:r>
        <w:rPr>
          <w:color w:val="008000"/>
          <w:lang w:eastAsia="zh-CN"/>
        </w:rPr>
        <w:t>”</w:t>
      </w:r>
      <w:r>
        <w:rPr>
          <w:lang w:eastAsia="zh-CN"/>
        </w:rPr>
        <w:t>会代表，</w:t>
      </w:r>
      <w:r>
        <w:rPr>
          <w:color w:val="FF0000"/>
          <w:lang w:eastAsia="zh-CN"/>
        </w:rPr>
        <w:t>央</w:t>
      </w:r>
    </w:p>
    <w:p>
      <w:pPr>
        <w:rPr>
          <w:lang w:eastAsia="zh-CN"/>
        </w:rPr>
      </w:pPr>
      <w:r>
        <w:rPr>
          <w:lang w:eastAsia="zh-CN"/>
        </w:rPr>
        <w:t>【定】召开省委五次执委会议。本定9月开，后因等吴</w:t>
      </w:r>
      <w:r>
        <w:rPr>
          <w:color w:val="008000"/>
          <w:lang w:eastAsia="zh-CN"/>
        </w:rPr>
        <w:t>×</w:t>
      </w:r>
      <w:r>
        <w:rPr>
          <w:lang w:eastAsia="zh-CN"/>
        </w:rPr>
        <w:t>回</w:t>
      </w:r>
    </w:p>
    <w:p>
      <w:pPr>
        <w:rPr>
          <w:lang w:eastAsia="zh-CN"/>
        </w:rPr>
      </w:pPr>
      <w:r>
        <w:rPr>
          <w:lang w:eastAsia="zh-CN"/>
        </w:rPr>
        <w:t>去和因环境关系延到了11月7日才开幕，共经过了十天，</w:t>
      </w:r>
    </w:p>
    <w:p>
      <w:pPr>
        <w:rPr>
          <w:lang w:eastAsia="zh-CN"/>
        </w:rPr>
      </w:pPr>
      <w:r>
        <w:rPr>
          <w:lang w:eastAsia="zh-CN"/>
        </w:rPr>
        <w:t>到了十八人，除省委大多数执委（十人）到会外，各特委的</w:t>
      </w:r>
    </w:p>
    <w:p>
      <w:pPr>
        <w:rPr>
          <w:lang w:eastAsia="zh-CN"/>
        </w:rPr>
      </w:pPr>
      <w:r>
        <w:rPr>
          <w:lang w:eastAsia="zh-CN"/>
        </w:rPr>
        <w:t>书记也都到了</w:t>
      </w:r>
      <w:r>
        <w:rPr>
          <w:color w:val="0000E1"/>
          <w:lang w:eastAsia="zh-CN"/>
        </w:rPr>
        <w:t>，</w:t>
      </w:r>
      <w:r>
        <w:rPr>
          <w:lang w:eastAsia="zh-CN"/>
        </w:rPr>
        <w:t>是省委成立以来人数最齐最多的一次</w:t>
      </w:r>
      <w:r>
        <w:rPr>
          <w:color w:val="FF0000"/>
          <w:lang w:eastAsia="zh-CN"/>
        </w:rPr>
        <w:t>。</w:t>
      </w:r>
      <w:r>
        <w:rPr>
          <w:lang w:eastAsia="zh-CN"/>
        </w:rPr>
        <w:t>报告</w:t>
      </w:r>
    </w:p>
    <w:p>
      <w:pPr>
        <w:rPr>
          <w:lang w:eastAsia="zh-CN"/>
        </w:rPr>
      </w:pPr>
      <w:r>
        <w:rPr>
          <w:lang w:eastAsia="zh-CN"/>
        </w:rPr>
        <w:t>与讨论的问题是:①政治报告（根据毛的第二次世界大战报</w:t>
      </w:r>
    </w:p>
    <w:p>
      <w:pPr>
        <w:rPr>
          <w:lang w:eastAsia="zh-CN"/>
        </w:rPr>
      </w:pPr>
      <w:r>
        <w:rPr>
          <w:lang w:eastAsia="zh-CN"/>
        </w:rPr>
        <w:t>告提纲及吴在渝听的报告大纲，并将中央10月10日的指示</w:t>
      </w:r>
    </w:p>
    <w:p>
      <w:pPr>
        <w:rPr>
          <w:lang w:eastAsia="zh-CN"/>
        </w:rPr>
      </w:pPr>
      <w:r>
        <w:rPr>
          <w:lang w:eastAsia="zh-CN"/>
        </w:rPr>
        <w:t>合拢作成的）；②组织报告及讨论（根据一年组织工作的检</w:t>
      </w:r>
    </w:p>
    <w:p>
      <w:pPr>
        <w:rPr>
          <w:lang w:eastAsia="zh-CN"/>
        </w:rPr>
      </w:pPr>
      <w:r>
        <w:rPr>
          <w:lang w:eastAsia="zh-CN"/>
        </w:rPr>
        <w:t>查与中央及南方局巩固组织指示、秘工指示及群众工作指示</w:t>
      </w:r>
    </w:p>
    <w:p>
      <w:pPr>
        <w:rPr>
          <w:lang w:eastAsia="zh-CN"/>
        </w:rPr>
      </w:pPr>
      <w:r>
        <w:rPr>
          <w:lang w:eastAsia="zh-CN"/>
        </w:rPr>
        <w:t>等作成的）；③宣传文化工作报告（根据宣传文化工作检查</w:t>
      </w:r>
    </w:p>
    <w:p>
      <w:pPr>
        <w:rPr>
          <w:lang w:eastAsia="zh-CN"/>
        </w:rPr>
      </w:pPr>
      <w:r>
        <w:rPr>
          <w:lang w:eastAsia="zh-CN"/>
        </w:rPr>
        <w:t>与中央宣【传】文【化工作】指示作成的）及讨论；④敌后</w:t>
      </w:r>
    </w:p>
    <w:p>
      <w:pPr>
        <w:rPr>
          <w:lang w:eastAsia="zh-CN"/>
        </w:rPr>
      </w:pPr>
      <w:r>
        <w:rPr>
          <w:lang w:eastAsia="zh-CN"/>
        </w:rPr>
        <w:t>工作与武装工作的报告和讨论；⑤其余还有统战工作及青</w:t>
      </w:r>
    </w:p>
    <w:p>
      <w:pPr>
        <w:rPr>
          <w:lang w:eastAsia="zh-CN"/>
        </w:rPr>
      </w:pPr>
      <w:r>
        <w:rPr>
          <w:lang w:eastAsia="zh-CN"/>
        </w:rPr>
        <w:t>年、妇女等的报告、讨论。</w:t>
      </w:r>
    </w:p>
    <w:p>
      <w:pPr>
        <w:rPr>
          <w:lang w:eastAsia="zh-CN"/>
        </w:rPr>
      </w:pPr>
      <w:r>
        <w:rPr>
          <w:lang w:eastAsia="zh-CN"/>
        </w:rPr>
        <w:t>286</w:t>
      </w:r>
    </w:p>
    <w:p>
      <w:pPr>
        <w:rPr>
          <w:lang w:eastAsia="zh-CN"/>
        </w:rPr>
      </w:pPr>
      <w:r>
        <w:rPr>
          <w:lang w:eastAsia="zh-CN"/>
        </w:rPr>
        <w:t>总结这一会议的精神与成绩，主要表现在:</w:t>
      </w:r>
    </w:p>
    <w:p>
      <w:pPr>
        <w:rPr>
          <w:lang w:eastAsia="zh-CN"/>
        </w:rPr>
      </w:pPr>
      <w:r>
        <w:rPr>
          <w:lang w:eastAsia="zh-CN"/>
        </w:rPr>
        <w:t>（1）在没有得到上级派人出席指导情形下，忠诚的与深</w:t>
      </w:r>
    </w:p>
    <w:p>
      <w:pPr>
        <w:rPr>
          <w:lang w:eastAsia="zh-CN"/>
        </w:rPr>
      </w:pPr>
      <w:r>
        <w:rPr>
          <w:lang w:eastAsia="zh-CN"/>
        </w:rPr>
        <w:t>刻的研究与接收【受】中央及南方局一切的指示并热烈讨</w:t>
      </w:r>
    </w:p>
    <w:p>
      <w:pPr>
        <w:rPr>
          <w:lang w:eastAsia="zh-CN"/>
        </w:rPr>
      </w:pPr>
      <w:r>
        <w:rPr>
          <w:lang w:eastAsia="zh-CN"/>
        </w:rPr>
        <w:t>论。</w:t>
      </w:r>
    </w:p>
    <w:p>
      <w:pPr>
        <w:rPr>
          <w:lang w:eastAsia="zh-CN"/>
        </w:rPr>
      </w:pPr>
      <w:r>
        <w:rPr>
          <w:lang w:eastAsia="zh-CN"/>
        </w:rPr>
        <w:t>（2）充分开展了思想斗争、两条战线的斗争和自我批</w:t>
      </w:r>
    </w:p>
    <w:p>
      <w:pPr>
        <w:rPr>
          <w:lang w:eastAsia="zh-CN"/>
        </w:rPr>
      </w:pPr>
      <w:r>
        <w:rPr>
          <w:lang w:eastAsia="zh-CN"/>
        </w:rPr>
        <w:t>评</w:t>
      </w:r>
      <w:r>
        <w:rPr>
          <w:color w:val="808080"/>
          <w:lang w:eastAsia="zh-CN"/>
        </w:rPr>
        <w:t>。</w:t>
      </w:r>
      <w:r>
        <w:rPr>
          <w:lang w:eastAsia="zh-CN"/>
        </w:rPr>
        <w:t>如在检讨对于帝国主义二次大战的性质与政策问题上，</w:t>
      </w:r>
    </w:p>
    <w:p>
      <w:pPr>
        <w:rPr>
          <w:lang w:eastAsia="zh-CN"/>
        </w:rPr>
      </w:pPr>
      <w:r>
        <w:rPr>
          <w:lang w:eastAsia="zh-CN"/>
        </w:rPr>
        <w:t>大家自我批评。曾有一时的糊涂的认识与错误（以为波兰是</w:t>
      </w:r>
    </w:p>
    <w:p>
      <w:pPr>
        <w:rPr>
          <w:lang w:eastAsia="zh-CN"/>
        </w:rPr>
      </w:pPr>
      <w:r>
        <w:rPr>
          <w:lang w:eastAsia="zh-CN"/>
        </w:rPr>
        <w:t>反侵略的和带进步性质的），并承认这是由于:①理论水平</w:t>
      </w:r>
    </w:p>
    <w:p>
      <w:pPr>
        <w:rPr>
          <w:lang w:eastAsia="zh-CN"/>
        </w:rPr>
      </w:pPr>
      <w:r>
        <w:rPr>
          <w:lang w:eastAsia="zh-CN"/>
        </w:rPr>
        <w:t>低；②对每一问题的分析阶级立场、马列主义立场的不够；</w:t>
      </w:r>
    </w:p>
    <w:p>
      <w:pPr>
        <w:rPr>
          <w:lang w:eastAsia="zh-CN"/>
        </w:rPr>
      </w:pPr>
      <w:r>
        <w:rPr>
          <w:lang w:eastAsia="zh-CN"/>
        </w:rPr>
        <w:t>③帝国主义宣传的影响，对某些民主国家的民主作用理想</w:t>
      </w:r>
    </w:p>
    <w:p>
      <w:pPr>
        <w:rPr>
          <w:lang w:eastAsia="zh-CN"/>
        </w:rPr>
      </w:pPr>
      <w:r>
        <w:rPr>
          <w:lang w:eastAsia="zh-CN"/>
        </w:rPr>
        <w:t>化，掩盖了他们的帝国主义性质，并承认这是右倾机会主义</w:t>
      </w:r>
    </w:p>
    <w:p>
      <w:pPr>
        <w:rPr>
          <w:lang w:eastAsia="zh-CN"/>
        </w:rPr>
      </w:pPr>
      <w:r>
        <w:rPr>
          <w:lang w:eastAsia="zh-CN"/>
        </w:rPr>
        <w:t>的倾向与观点。如对逆流的麻木、对时局的盲目乐观、政治</w:t>
      </w:r>
    </w:p>
    <w:p>
      <w:pPr>
        <w:rPr>
          <w:lang w:eastAsia="zh-CN"/>
        </w:rPr>
      </w:pPr>
      <w:r>
        <w:rPr>
          <w:lang w:eastAsia="zh-CN"/>
        </w:rPr>
        <w:t>远见的不够与组织工作的薄弱及一般的对反逆流斗争的不</w:t>
      </w:r>
    </w:p>
    <w:p>
      <w:pPr>
        <w:rPr>
          <w:lang w:eastAsia="zh-CN"/>
        </w:rPr>
      </w:pPr>
      <w:r>
        <w:rPr>
          <w:lang w:eastAsia="zh-CN"/>
        </w:rPr>
        <w:t>够、不敢等等倾向【开展】的斗争，在会议中都是相当好</w:t>
      </w:r>
    </w:p>
    <w:p>
      <w:pPr>
        <w:rPr>
          <w:lang w:eastAsia="zh-CN"/>
        </w:rPr>
      </w:pPr>
      <w:r>
        <w:rPr>
          <w:lang w:eastAsia="zh-CN"/>
        </w:rPr>
        <w:t>的。如纠正个别在逆流中似乎怀疑中央“六中”【全】会论</w:t>
      </w:r>
    </w:p>
    <w:p>
      <w:pPr>
        <w:rPr>
          <w:lang w:eastAsia="zh-CN"/>
        </w:rPr>
      </w:pPr>
      <w:r>
        <w:rPr>
          <w:lang w:eastAsia="zh-CN"/>
        </w:rPr>
        <w:t>新阶段正确性的口</w:t>
      </w:r>
      <w:r>
        <w:rPr>
          <w:color w:val="808080"/>
          <w:lang w:eastAsia="zh-CN"/>
        </w:rPr>
        <w:t>C</w:t>
      </w:r>
      <w:r>
        <w:rPr>
          <w:lang w:eastAsia="zh-CN"/>
        </w:rPr>
        <w:t>】</w:t>
      </w:r>
      <w:r>
        <w:rPr>
          <w:color w:val="808080"/>
          <w:lang w:eastAsia="zh-CN"/>
        </w:rPr>
        <w:t>等</w:t>
      </w:r>
      <w:r>
        <w:rPr>
          <w:lang w:eastAsia="zh-CN"/>
        </w:rPr>
        <w:t>是。</w:t>
      </w:r>
    </w:p>
    <w:p>
      <w:pPr>
        <w:rPr>
          <w:lang w:eastAsia="zh-CN"/>
        </w:rPr>
      </w:pPr>
      <w:r>
        <w:rPr>
          <w:lang w:eastAsia="zh-CN"/>
        </w:rPr>
        <w:t>（3）比较以前任何一次更能够把理论与实际联系，能用</w:t>
      </w:r>
    </w:p>
    <w:p>
      <w:pPr>
        <w:rPr>
          <w:lang w:eastAsia="zh-CN"/>
        </w:rPr>
      </w:pPr>
      <w:r>
        <w:rPr>
          <w:lang w:eastAsia="zh-CN"/>
        </w:rPr>
        <w:t>马列主义的理论原则去检讨和说明问题。</w:t>
      </w:r>
    </w:p>
    <w:p>
      <w:pPr>
        <w:rPr>
          <w:lang w:eastAsia="zh-CN"/>
        </w:rPr>
      </w:pPr>
      <w:r>
        <w:rPr>
          <w:lang w:eastAsia="zh-CN"/>
        </w:rPr>
        <w:t>（4）热烈紧张、慎重团结的精神。</w:t>
      </w:r>
    </w:p>
    <w:p>
      <w:pPr>
        <w:rPr>
          <w:lang w:eastAsia="zh-CN"/>
        </w:rPr>
      </w:pPr>
      <w:r>
        <w:rPr>
          <w:lang w:eastAsia="zh-CN"/>
        </w:rPr>
        <w:t>（5）无论在思想上、政治上、组织上都给到会干部以一</w:t>
      </w:r>
    </w:p>
    <w:p>
      <w:pPr>
        <w:rPr>
          <w:lang w:eastAsia="zh-CN"/>
        </w:rPr>
      </w:pPr>
      <w:r>
        <w:rPr>
          <w:lang w:eastAsia="zh-CN"/>
        </w:rPr>
        <w:t>深刻的教育，特别是党的观念与阶级意识的教育上和提高反</w:t>
      </w:r>
    </w:p>
    <w:p>
      <w:pPr>
        <w:rPr>
          <w:lang w:eastAsia="zh-CN"/>
        </w:rPr>
      </w:pPr>
      <w:r>
        <w:rPr>
          <w:lang w:eastAsia="zh-CN"/>
        </w:rPr>
        <w:t>逆流斗争与民主斗争精神上（人不犯我，我不犯人，人如犯</w:t>
      </w:r>
    </w:p>
    <w:p>
      <w:pPr>
        <w:rPr>
          <w:lang w:eastAsia="zh-CN"/>
        </w:rPr>
      </w:pPr>
      <w:r>
        <w:rPr>
          <w:lang w:eastAsia="zh-CN"/>
        </w:rPr>
        <w:t>我，我必犯人的自卫的斗争精神），都有相当大的收获。</w:t>
      </w:r>
    </w:p>
    <w:p>
      <w:pPr>
        <w:rPr>
          <w:lang w:eastAsia="zh-CN"/>
        </w:rPr>
      </w:pPr>
      <w:r>
        <w:rPr>
          <w:lang w:eastAsia="zh-CN"/>
        </w:rPr>
        <w:t>此外确定了并非常详细的解释了长期斗争艰苦积蓄力量</w:t>
      </w:r>
    </w:p>
    <w:p>
      <w:pPr>
        <w:rPr>
          <w:lang w:eastAsia="zh-CN"/>
        </w:rPr>
      </w:pPr>
      <w:r>
        <w:rPr>
          <w:lang w:eastAsia="zh-CN"/>
        </w:rPr>
        <w:t>的方针，具体的规定了半年巩固组织为中心的实际任务与具</w:t>
      </w:r>
    </w:p>
    <w:p>
      <w:pPr>
        <w:rPr>
          <w:lang w:eastAsia="zh-CN"/>
        </w:rPr>
      </w:pPr>
      <w:r>
        <w:rPr>
          <w:lang w:eastAsia="zh-CN"/>
        </w:rPr>
        <w:t>体计划（具体见组织报告与宣传教育工作报告</w:t>
      </w:r>
      <w:r>
        <w:rPr>
          <w:color w:val="008000"/>
          <w:lang w:eastAsia="zh-CN"/>
        </w:rPr>
        <w:t>上</w:t>
      </w:r>
      <w:r>
        <w:rPr>
          <w:lang w:eastAsia="zh-CN"/>
        </w:rPr>
        <w:t>）</w:t>
      </w:r>
      <w:r>
        <w:rPr>
          <w:color w:val="0000E1"/>
          <w:lang w:eastAsia="zh-CN"/>
        </w:rPr>
        <w:t>，</w:t>
      </w:r>
      <w:r>
        <w:rPr>
          <w:lang w:eastAsia="zh-CN"/>
        </w:rPr>
        <w:t>号召迅</w:t>
      </w:r>
    </w:p>
    <w:p>
      <w:pPr>
        <w:rPr>
          <w:lang w:eastAsia="zh-CN"/>
        </w:rPr>
      </w:pPr>
      <w:r>
        <w:rPr>
          <w:lang w:eastAsia="zh-CN"/>
        </w:rPr>
        <w:t>287</w:t>
      </w:r>
    </w:p>
    <w:p>
      <w:pPr>
        <w:rPr>
          <w:lang w:eastAsia="zh-CN"/>
        </w:rPr>
      </w:pPr>
      <w:r>
        <w:rPr>
          <w:lang w:eastAsia="zh-CN"/>
        </w:rPr>
        <w:t>速克服目前三大危险:①组织内右倾机会主义倾向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麻</w:t>
      </w:r>
    </w:p>
    <w:p>
      <w:pPr>
        <w:rPr>
          <w:lang w:eastAsia="zh-CN"/>
        </w:rPr>
      </w:pPr>
      <w:r>
        <w:rPr>
          <w:lang w:eastAsia="zh-CN"/>
        </w:rPr>
        <w:t>木、慌乱、投降；②组织不巩固；③太暴露；但也防止过左</w:t>
      </w:r>
    </w:p>
    <w:p>
      <w:pPr>
        <w:rPr>
          <w:lang w:eastAsia="zh-CN"/>
        </w:rPr>
      </w:pPr>
      <w:r>
        <w:rPr>
          <w:lang w:eastAsia="zh-CN"/>
        </w:rPr>
        <w:t>的言行。</w:t>
      </w:r>
    </w:p>
    <w:p>
      <w:pPr>
        <w:rPr>
          <w:lang w:eastAsia="zh-CN"/>
        </w:rPr>
      </w:pPr>
      <w:r>
        <w:rPr>
          <w:lang w:eastAsia="zh-CN"/>
        </w:rPr>
        <w:t>这一次扩大会对于各个干部都是非常满意的，但也不是</w:t>
      </w:r>
    </w:p>
    <w:p>
      <w:pPr>
        <w:rPr>
          <w:lang w:eastAsia="zh-CN"/>
        </w:rPr>
      </w:pPr>
      <w:r>
        <w:rPr>
          <w:lang w:eastAsia="zh-CN"/>
        </w:rPr>
        <w:t>毫无缺点，主要的是:①整个的讨论使干部深刻的了解还不</w:t>
      </w:r>
    </w:p>
    <w:p>
      <w:pPr>
        <w:rPr>
          <w:lang w:eastAsia="zh-CN"/>
        </w:rPr>
      </w:pPr>
      <w:r>
        <w:rPr>
          <w:lang w:eastAsia="zh-CN"/>
        </w:rPr>
        <w:t>够；②斗争策略的研究不够；③实际情况的经验反映不够。</w:t>
      </w:r>
    </w:p>
    <w:p>
      <w:pPr>
        <w:rPr>
          <w:lang w:eastAsia="zh-CN"/>
        </w:rPr>
      </w:pPr>
      <w:r>
        <w:rPr>
          <w:lang w:eastAsia="zh-CN"/>
        </w:rPr>
        <w:t>2.“五扩”会后及</w:t>
      </w:r>
      <w:r>
        <w:rPr>
          <w:color w:val="0000E1"/>
          <w:lang w:eastAsia="zh-CN"/>
        </w:rPr>
        <w:t>粤</w:t>
      </w:r>
      <w:r>
        <w:rPr>
          <w:lang w:eastAsia="zh-CN"/>
        </w:rPr>
        <w:t>北战役中</w:t>
      </w:r>
    </w:p>
    <w:p>
      <w:pPr>
        <w:rPr>
          <w:lang w:eastAsia="zh-CN"/>
        </w:rPr>
      </w:pPr>
      <w:r>
        <w:rPr>
          <w:lang w:eastAsia="zh-CN"/>
        </w:rPr>
        <w:t>（1）在“五扩”会后各地在反逆流斗争上有以下几事:</w:t>
      </w:r>
    </w:p>
    <w:p>
      <w:pPr>
        <w:rPr>
          <w:lang w:eastAsia="zh-CN"/>
        </w:rPr>
      </w:pPr>
      <w:r>
        <w:rPr>
          <w:lang w:eastAsia="zh-CN"/>
        </w:rPr>
        <w:t>①中山“抗先”公开被解散（下略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编者）。</w:t>
      </w:r>
    </w:p>
    <w:p>
      <w:pPr>
        <w:rPr>
          <w:lang w:eastAsia="zh-CN"/>
        </w:rPr>
      </w:pPr>
      <w:r>
        <w:rPr>
          <w:lang w:eastAsia="zh-CN"/>
        </w:rPr>
        <w:t>②遂溪“青抗”有被当局解散可能，正在进行斗争，已</w:t>
      </w:r>
    </w:p>
    <w:p>
      <w:pPr>
        <w:rPr>
          <w:lang w:eastAsia="zh-CN"/>
        </w:rPr>
      </w:pPr>
      <w:r>
        <w:rPr>
          <w:lang w:eastAsia="zh-CN"/>
        </w:rPr>
        <w:t>发出《告父老书》，尚能取得群众拥护和当局中部分人士同</w:t>
      </w:r>
    </w:p>
    <w:p>
      <w:pPr>
        <w:rPr>
          <w:lang w:eastAsia="zh-CN"/>
        </w:rPr>
      </w:pPr>
      <w:r>
        <w:rPr>
          <w:lang w:eastAsia="zh-CN"/>
        </w:rPr>
        <w:t>情，故尚在坚持中。</w:t>
      </w:r>
    </w:p>
    <w:p>
      <w:pPr>
        <w:rPr>
          <w:lang w:eastAsia="zh-CN"/>
        </w:rPr>
      </w:pPr>
      <w:r>
        <w:rPr>
          <w:lang w:eastAsia="zh-CN"/>
        </w:rPr>
        <w:t>③台山‘抗先”奉令停止活动，地方党在领导进行斗</w:t>
      </w:r>
    </w:p>
    <w:p>
      <w:pPr>
        <w:rPr>
          <w:lang w:eastAsia="zh-CN"/>
        </w:rPr>
      </w:pPr>
      <w:r>
        <w:rPr>
          <w:lang w:eastAsia="zh-CN"/>
        </w:rPr>
        <w:t>争，已发快邮代电，立场态度与内部都还不错，亦颇能取得</w:t>
      </w:r>
    </w:p>
    <w:p>
      <w:pPr>
        <w:rPr>
          <w:lang w:eastAsia="zh-CN"/>
        </w:rPr>
      </w:pPr>
      <w:r>
        <w:rPr>
          <w:lang w:eastAsia="zh-CN"/>
        </w:rPr>
        <w:t>群众同情，有可能暂时取得斗争胜利，坚持工作下去，但结</w:t>
      </w:r>
    </w:p>
    <w:p>
      <w:pPr>
        <w:rPr>
          <w:lang w:eastAsia="zh-CN"/>
        </w:rPr>
      </w:pPr>
      <w:r>
        <w:rPr>
          <w:lang w:eastAsia="zh-CN"/>
        </w:rPr>
        <w:t>果还不知。</w:t>
      </w:r>
    </w:p>
    <w:p>
      <w:pPr>
        <w:rPr>
          <w:lang w:eastAsia="zh-CN"/>
        </w:rPr>
      </w:pPr>
      <w:r>
        <w:rPr>
          <w:lang w:eastAsia="zh-CN"/>
        </w:rPr>
        <w:t>④东江华侨服务团博罗队被县政府及“三青”逮捕二十</w:t>
      </w:r>
    </w:p>
    <w:p>
      <w:pPr>
        <w:rPr>
          <w:lang w:eastAsia="zh-CN"/>
        </w:rPr>
      </w:pPr>
      <w:r>
        <w:rPr>
          <w:lang w:eastAsia="zh-CN"/>
        </w:rPr>
        <w:t>五人严刑拷打案，正在发动华侨声援营救</w:t>
      </w:r>
      <w:r>
        <w:rPr>
          <w:color w:val="808080"/>
          <w:lang w:eastAsia="zh-CN"/>
        </w:rPr>
        <w:t>斗</w:t>
      </w:r>
      <w:r>
        <w:rPr>
          <w:lang w:eastAsia="zh-CN"/>
        </w:rPr>
        <w:t>争，并已发出快</w:t>
      </w:r>
    </w:p>
    <w:p>
      <w:pPr>
        <w:rPr>
          <w:lang w:eastAsia="zh-CN"/>
        </w:rPr>
      </w:pPr>
      <w:r>
        <w:rPr>
          <w:lang w:eastAsia="zh-CN"/>
        </w:rPr>
        <w:t>邮代电。</w:t>
      </w:r>
    </w:p>
    <w:p>
      <w:pPr>
        <w:rPr>
          <w:lang w:eastAsia="zh-CN"/>
        </w:rPr>
      </w:pPr>
      <w:r>
        <w:rPr>
          <w:lang w:eastAsia="zh-CN"/>
        </w:rPr>
        <w:t>⑤“抗先”总队部在严重环境与监视下坚</w:t>
      </w:r>
      <w:r>
        <w:rPr>
          <w:color w:val="808080"/>
          <w:lang w:eastAsia="zh-CN"/>
        </w:rPr>
        <w:t>决</w:t>
      </w:r>
      <w:r>
        <w:rPr>
          <w:lang w:eastAsia="zh-CN"/>
        </w:rPr>
        <w:t>的完成了执</w:t>
      </w:r>
    </w:p>
    <w:p>
      <w:pPr>
        <w:rPr>
          <w:lang w:eastAsia="zh-CN"/>
        </w:rPr>
      </w:pPr>
      <w:r>
        <w:rPr>
          <w:lang w:eastAsia="zh-CN"/>
        </w:rPr>
        <w:t>委会【所】布置了【的】应付逆流与突变的工作和组织形式</w:t>
      </w:r>
    </w:p>
    <w:p>
      <w:pPr>
        <w:rPr>
          <w:lang w:eastAsia="zh-CN"/>
        </w:rPr>
      </w:pPr>
      <w:r>
        <w:rPr>
          <w:lang w:eastAsia="zh-CN"/>
        </w:rPr>
        <w:t>的改变</w:t>
      </w:r>
      <w:r>
        <w:rPr>
          <w:color w:val="FF0000"/>
          <w:lang w:eastAsia="zh-CN"/>
        </w:rPr>
        <w:t>。</w:t>
      </w:r>
      <w:r>
        <w:rPr>
          <w:lang w:eastAsia="zh-CN"/>
        </w:rPr>
        <w:t>在粤北战役中动员北江各地扩大了参战工作与群众</w:t>
      </w:r>
    </w:p>
    <w:p>
      <w:pPr>
        <w:rPr>
          <w:lang w:eastAsia="zh-CN"/>
        </w:rPr>
      </w:pPr>
      <w:r>
        <w:rPr>
          <w:lang w:eastAsia="zh-CN"/>
        </w:rPr>
        <w:t>基础及武装中的工作。并在南雄训练了六十个队员与部分干</w:t>
      </w:r>
    </w:p>
    <w:p>
      <w:pPr>
        <w:rPr>
          <w:lang w:eastAsia="zh-CN"/>
        </w:rPr>
      </w:pPr>
      <w:r>
        <w:rPr>
          <w:lang w:eastAsia="zh-CN"/>
        </w:rPr>
        <w:t>部，整顿了南雄及连县等后方的组织。</w:t>
      </w:r>
    </w:p>
    <w:p>
      <w:pPr>
        <w:rPr>
          <w:lang w:eastAsia="zh-CN"/>
        </w:rPr>
      </w:pPr>
      <w:r>
        <w:rPr>
          <w:lang w:eastAsia="zh-CN"/>
        </w:rPr>
        <w:t>⑥宪政运动的斗争，顽固者禁止谈宪政或曲解宪政等。</w:t>
      </w:r>
    </w:p>
    <w:p>
      <w:pPr>
        <w:rPr>
          <w:lang w:eastAsia="zh-CN"/>
        </w:rPr>
      </w:pPr>
      <w:r>
        <w:rPr>
          <w:lang w:eastAsia="zh-CN"/>
        </w:rPr>
        <w:t>我们为扩大宪政运动，除在刊物上连【续】在两期上以此为</w:t>
      </w:r>
    </w:p>
    <w:p>
      <w:pPr>
        <w:rPr>
          <w:lang w:eastAsia="zh-CN"/>
        </w:rPr>
      </w:pPr>
      <w:r>
        <w:rPr>
          <w:lang w:eastAsia="zh-CN"/>
        </w:rPr>
        <w:t>288</w:t>
      </w:r>
    </w:p>
    <w:p>
      <w:pPr>
        <w:rPr>
          <w:lang w:eastAsia="zh-CN"/>
        </w:rPr>
      </w:pPr>
      <w:r>
        <w:rPr>
          <w:lang w:eastAsia="zh-CN"/>
        </w:rPr>
        <w:t>中心外，并在座谈会上公开与顽固者斗争，和在各地民众中</w:t>
      </w:r>
    </w:p>
    <w:p>
      <w:pPr>
        <w:rPr>
          <w:lang w:eastAsia="zh-CN"/>
        </w:rPr>
      </w:pPr>
      <w:r>
        <w:rPr>
          <w:lang w:eastAsia="zh-CN"/>
        </w:rPr>
        <w:t>组织宪政的座谈，不过这只有知识分子学生中及妇女中有些</w:t>
      </w:r>
    </w:p>
    <w:p>
      <w:pPr>
        <w:rPr>
          <w:lang w:eastAsia="zh-CN"/>
        </w:rPr>
      </w:pPr>
      <w:r>
        <w:rPr>
          <w:lang w:eastAsia="zh-CN"/>
        </w:rPr>
        <w:t>实际执行。</w:t>
      </w:r>
    </w:p>
    <w:p>
      <w:pPr>
        <w:rPr>
          <w:lang w:eastAsia="zh-CN"/>
        </w:rPr>
      </w:pPr>
      <w:r>
        <w:rPr>
          <w:color w:val="FF0000"/>
          <w:lang w:eastAsia="zh-CN"/>
        </w:rPr>
        <w:t>（</w:t>
      </w:r>
      <w:r>
        <w:rPr>
          <w:lang w:eastAsia="zh-CN"/>
        </w:rPr>
        <w:t>2）省委在</w:t>
      </w:r>
      <w:r>
        <w:rPr>
          <w:color w:val="808080"/>
          <w:lang w:eastAsia="zh-CN"/>
        </w:rPr>
        <w:t>粤</w:t>
      </w:r>
      <w:r>
        <w:rPr>
          <w:lang w:eastAsia="zh-CN"/>
        </w:rPr>
        <w:t>北战役中</w:t>
      </w:r>
    </w:p>
    <w:p>
      <w:pPr>
        <w:rPr>
          <w:lang w:eastAsia="zh-CN"/>
        </w:rPr>
      </w:pPr>
      <w:r>
        <w:rPr>
          <w:lang w:eastAsia="zh-CN"/>
        </w:rPr>
        <w:t>这次战争是来得很突然的，但省委早在南宁失守前后即</w:t>
      </w:r>
    </w:p>
    <w:p>
      <w:pPr>
        <w:rPr>
          <w:lang w:eastAsia="zh-CN"/>
        </w:rPr>
      </w:pPr>
      <w:r>
        <w:rPr>
          <w:lang w:eastAsia="zh-CN"/>
        </w:rPr>
        <w:t>估计到敌人可能在北江前进袭击牵制，故早有初步准备，而</w:t>
      </w:r>
    </w:p>
    <w:p>
      <w:pPr>
        <w:rPr>
          <w:lang w:eastAsia="zh-CN"/>
        </w:rPr>
      </w:pPr>
      <w:r>
        <w:rPr>
          <w:lang w:eastAsia="zh-CN"/>
        </w:rPr>
        <w:t>临时亦能适当处置，故未受损失。而且:①扩大了战区工作</w:t>
      </w:r>
    </w:p>
    <w:p>
      <w:pPr>
        <w:rPr>
          <w:lang w:eastAsia="zh-CN"/>
        </w:rPr>
      </w:pPr>
      <w:r>
        <w:rPr>
          <w:lang w:eastAsia="zh-CN"/>
        </w:rPr>
        <w:t>及参战工作，扩大了部分武装工作与力量（在翁源、佛冈、</w:t>
      </w:r>
    </w:p>
    <w:p>
      <w:r>
        <w:t>英德都有）；②省委及北江特委在撤退后都做了一些整理与</w:t>
      </w:r>
    </w:p>
    <w:p>
      <w:pPr>
        <w:rPr>
          <w:lang w:eastAsia="zh-CN"/>
        </w:rPr>
      </w:pPr>
      <w:r>
        <w:rPr>
          <w:lang w:eastAsia="zh-CN"/>
        </w:rPr>
        <w:t>训练后方各县干部的工作；③同各特【委】联系未断并都有</w:t>
      </w:r>
    </w:p>
    <w:p>
      <w:pPr>
        <w:rPr>
          <w:lang w:eastAsia="zh-CN"/>
        </w:rPr>
      </w:pPr>
      <w:r>
        <w:rPr>
          <w:lang w:eastAsia="zh-CN"/>
        </w:rPr>
        <w:t>指示；④在这搬动过程中某些【方面】上更锻炼了干部与组</w:t>
      </w:r>
    </w:p>
    <w:p>
      <w:pPr>
        <w:rPr>
          <w:lang w:eastAsia="zh-CN"/>
        </w:rPr>
      </w:pPr>
      <w:r>
        <w:rPr>
          <w:lang w:eastAsia="zh-CN"/>
        </w:rPr>
        <w:t>织，也更使【之】隐蔽些了，但在某些【方面】上则更暴露</w:t>
      </w:r>
    </w:p>
    <w:p>
      <w:pPr>
        <w:rPr>
          <w:lang w:eastAsia="zh-CN"/>
        </w:rPr>
      </w:pPr>
      <w:r>
        <w:rPr>
          <w:lang w:eastAsia="zh-CN"/>
        </w:rPr>
        <w:t>了组织，这是一大弱点。</w:t>
      </w:r>
    </w:p>
    <w:p>
      <w:pPr>
        <w:rPr>
          <w:lang w:eastAsia="zh-CN"/>
        </w:rPr>
      </w:pPr>
      <w:r>
        <w:rPr>
          <w:lang w:eastAsia="zh-CN"/>
        </w:rPr>
        <w:t>（3）组织进步力量、中间分子工作上，这已根据中央指</w:t>
      </w:r>
    </w:p>
    <w:p>
      <w:pPr>
        <w:rPr>
          <w:lang w:eastAsia="zh-CN"/>
        </w:rPr>
      </w:pPr>
      <w:r>
        <w:rPr>
          <w:lang w:eastAsia="zh-CN"/>
        </w:rPr>
        <w:t>示讨论和布置，拟主要以宪政座谈形式推动李章达来领导，</w:t>
      </w:r>
    </w:p>
    <w:p>
      <w:pPr>
        <w:rPr>
          <w:lang w:eastAsia="zh-CN"/>
        </w:rPr>
      </w:pPr>
      <w:r>
        <w:rPr>
          <w:lang w:eastAsia="zh-CN"/>
        </w:rPr>
        <w:t>尝【尚】无成绩，但宪政的座谈则已开了两次并颇有斗争，</w:t>
      </w:r>
    </w:p>
    <w:p>
      <w:pPr>
        <w:rPr>
          <w:lang w:eastAsia="zh-CN"/>
        </w:rPr>
      </w:pPr>
      <w:r>
        <w:rPr>
          <w:lang w:eastAsia="zh-CN"/>
        </w:rPr>
        <w:t>影响尚好。</w:t>
      </w:r>
    </w:p>
    <w:p>
      <w:pPr>
        <w:rPr>
          <w:lang w:eastAsia="zh-CN"/>
        </w:rPr>
      </w:pPr>
      <w:r>
        <w:rPr>
          <w:lang w:eastAsia="zh-CN"/>
        </w:rPr>
        <w:t>（4）省委对半年巩固工作的执行</w:t>
      </w:r>
    </w:p>
    <w:p>
      <w:pPr>
        <w:rPr>
          <w:lang w:eastAsia="zh-CN"/>
        </w:rPr>
      </w:pPr>
      <w:r>
        <w:rPr>
          <w:lang w:eastAsia="zh-CN"/>
        </w:rPr>
        <w:t>原拟分三期完成，一期两个月，主要本身健全、干部审</w:t>
      </w:r>
    </w:p>
    <w:p>
      <w:pPr>
        <w:rPr>
          <w:lang w:eastAsia="zh-CN"/>
        </w:rPr>
      </w:pPr>
      <w:r>
        <w:rPr>
          <w:lang w:eastAsia="zh-CN"/>
        </w:rPr>
        <w:t>查、各种清理，教干班办起来。“五扩”会传达完办党内刊</w:t>
      </w:r>
    </w:p>
    <w:p>
      <w:pPr>
        <w:rPr>
          <w:lang w:eastAsia="zh-CN"/>
        </w:rPr>
      </w:pPr>
      <w:r>
        <w:rPr>
          <w:lang w:eastAsia="zh-CN"/>
        </w:rPr>
        <w:t>物等，大部已经在做，但因</w:t>
      </w:r>
      <w:r>
        <w:rPr>
          <w:color w:val="FF0000"/>
          <w:lang w:eastAsia="zh-CN"/>
        </w:rPr>
        <w:t>粤</w:t>
      </w:r>
      <w:r>
        <w:rPr>
          <w:lang w:eastAsia="zh-CN"/>
        </w:rPr>
        <w:t>北战争关系，实际上尚有多数</w:t>
      </w:r>
    </w:p>
    <w:p>
      <w:pPr>
        <w:rPr>
          <w:lang w:eastAsia="zh-CN"/>
        </w:rPr>
      </w:pPr>
      <w:r>
        <w:rPr>
          <w:lang w:eastAsia="zh-CN"/>
        </w:rPr>
        <w:t>未完成的，原拟二期也是两个月，则是派人检查工作及深</w:t>
      </w:r>
      <w:del w:id="237" w:author="林 清" w:date="2018-10-09T10:42:00Z">
        <w:r>
          <w:rPr>
            <w:lang w:eastAsia="zh-CN"/>
          </w:rPr>
          <w:delText>人</w:delText>
        </w:r>
      </w:del>
      <w:ins w:id="238" w:author="林 清" w:date="2018-10-09T10:42:00Z">
        <w:r>
          <w:rPr>
            <w:rFonts w:hint="eastAsia"/>
            <w:lang w:eastAsia="zh-CN"/>
          </w:rPr>
          <w:t>入</w:t>
        </w:r>
      </w:ins>
    </w:p>
    <w:p>
      <w:pPr>
        <w:rPr>
          <w:lang w:eastAsia="zh-CN"/>
        </w:rPr>
      </w:pPr>
      <w:r>
        <w:rPr>
          <w:lang w:eastAsia="zh-CN"/>
        </w:rPr>
        <w:t>巩固的工作，各级教育工作的加强等，现正在执行过程中，</w:t>
      </w:r>
    </w:p>
    <w:p>
      <w:pPr>
        <w:rPr>
          <w:lang w:eastAsia="zh-CN"/>
        </w:rPr>
      </w:pPr>
      <w:r>
        <w:rPr>
          <w:lang w:eastAsia="zh-CN"/>
        </w:rPr>
        <w:t>尚未得到各地报告。</w:t>
      </w:r>
    </w:p>
    <w:p>
      <w:pPr>
        <w:rPr>
          <w:lang w:eastAsia="zh-CN"/>
        </w:rPr>
      </w:pPr>
      <w:r>
        <w:rPr>
          <w:lang w:eastAsia="zh-CN"/>
        </w:rPr>
        <w:t>总结这</w:t>
      </w:r>
      <w:r>
        <w:rPr>
          <w:rFonts w:hint="eastAsia"/>
          <w:lang w:eastAsia="zh-CN"/>
        </w:rPr>
        <w:t>一</w:t>
      </w:r>
      <w:r>
        <w:rPr>
          <w:lang w:eastAsia="zh-CN"/>
        </w:rPr>
        <w:t>时期逆流是更严重，已发展到如象中山、博罗</w:t>
      </w:r>
    </w:p>
    <w:p>
      <w:pPr>
        <w:rPr>
          <w:lang w:eastAsia="zh-CN"/>
        </w:rPr>
      </w:pPr>
      <w:r>
        <w:rPr>
          <w:lang w:eastAsia="zh-CN"/>
        </w:rPr>
        <w:t>的事变，</w:t>
      </w:r>
    </w:p>
    <w:p>
      <w:pPr>
        <w:rPr>
          <w:lang w:eastAsia="zh-CN"/>
        </w:rPr>
      </w:pPr>
      <w:r>
        <w:rPr>
          <w:lang w:eastAsia="zh-CN"/>
        </w:rPr>
        <w:t>（中略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编者）但这一时期反逆流斗争也有比以</w:t>
      </w:r>
    </w:p>
    <w:p>
      <w:pPr>
        <w:rPr>
          <w:lang w:eastAsia="zh-CN"/>
        </w:rPr>
      </w:pPr>
      <w:r>
        <w:rPr>
          <w:lang w:eastAsia="zh-CN"/>
        </w:rPr>
        <w:t>289</w:t>
      </w:r>
    </w:p>
    <w:p>
      <w:pPr>
        <w:rPr>
          <w:lang w:eastAsia="zh-CN"/>
        </w:rPr>
      </w:pPr>
      <w:r>
        <w:rPr>
          <w:lang w:eastAsia="zh-CN"/>
        </w:rPr>
        <w:t>前有进步的地方，即是:①一般把“五扩”会精神深</w:t>
      </w:r>
      <w:del w:id="239" w:author="林 清" w:date="2018-10-09T10:43:00Z">
        <w:r>
          <w:rPr>
            <w:lang w:eastAsia="zh-CN"/>
          </w:rPr>
          <w:delText>人</w:delText>
        </w:r>
      </w:del>
      <w:ins w:id="240" w:author="林 清" w:date="2018-10-09T10:43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到下</w:t>
      </w:r>
    </w:p>
    <w:p>
      <w:pPr>
        <w:rPr>
          <w:lang w:eastAsia="zh-CN"/>
        </w:rPr>
      </w:pPr>
      <w:r>
        <w:rPr>
          <w:lang w:eastAsia="zh-CN"/>
        </w:rPr>
        <w:t>面去了，而一般的稳定也深入下去了（如博罗被捕者严刑下</w:t>
      </w:r>
    </w:p>
    <w:p>
      <w:pPr>
        <w:rPr>
          <w:lang w:eastAsia="zh-CN"/>
        </w:rPr>
      </w:pPr>
      <w:r>
        <w:rPr>
          <w:lang w:eastAsia="zh-CN"/>
        </w:rPr>
        <w:t>无口供，且很坚</w:t>
      </w:r>
      <w:r>
        <w:rPr>
          <w:color w:val="008000"/>
          <w:lang w:eastAsia="zh-CN"/>
        </w:rPr>
        <w:t>决</w:t>
      </w:r>
      <w:r>
        <w:rPr>
          <w:lang w:eastAsia="zh-CN"/>
        </w:rPr>
        <w:t>。【如】曾光明是）；②在受打击时一般能</w:t>
      </w:r>
    </w:p>
    <w:p>
      <w:pPr>
        <w:rPr>
          <w:lang w:eastAsia="zh-CN"/>
        </w:rPr>
      </w:pPr>
      <w:r>
        <w:rPr>
          <w:lang w:eastAsia="zh-CN"/>
        </w:rPr>
        <w:t>进行自卫的政治上的抵抗，和逐渐学习民主的群众斗争方法</w:t>
      </w:r>
    </w:p>
    <w:p>
      <w:pPr>
        <w:rPr>
          <w:lang w:eastAsia="zh-CN"/>
        </w:rPr>
      </w:pPr>
      <w:r>
        <w:rPr>
          <w:lang w:eastAsia="zh-CN"/>
        </w:rPr>
        <w:t>（如台山“抗先”之快邮代电，遂溪“青抗会”告父母书，</w:t>
      </w:r>
    </w:p>
    <w:p>
      <w:pPr>
        <w:rPr>
          <w:lang w:eastAsia="zh-CN"/>
        </w:rPr>
      </w:pPr>
      <w:r>
        <w:rPr>
          <w:lang w:eastAsia="zh-CN"/>
        </w:rPr>
        <w:t>博罗的营救与慰问运动等，这比过去是不同了些的）；③各</w:t>
      </w:r>
    </w:p>
    <w:p>
      <w:pPr>
        <w:rPr>
          <w:lang w:eastAsia="zh-CN"/>
        </w:rPr>
      </w:pPr>
      <w:r>
        <w:rPr>
          <w:lang w:eastAsia="zh-CN"/>
        </w:rPr>
        <w:t>地党的组织一般尚能继续原有阵地工作。</w:t>
      </w:r>
    </w:p>
    <w:p>
      <w:pPr>
        <w:rPr>
          <w:lang w:eastAsia="zh-CN"/>
        </w:rPr>
      </w:pPr>
      <w:r>
        <w:rPr>
          <w:lang w:eastAsia="zh-CN"/>
        </w:rPr>
        <w:t>但目前组织的不巩固，不严密，还暴露，调整尚未做</w:t>
      </w:r>
    </w:p>
    <w:p>
      <w:pPr>
        <w:rPr>
          <w:lang w:eastAsia="zh-CN"/>
        </w:rPr>
      </w:pPr>
      <w:r>
        <w:rPr>
          <w:lang w:eastAsia="zh-CN"/>
        </w:rPr>
        <w:t>好，突变的准备使不受损失等等是尚未完成的。而如何在新</w:t>
      </w:r>
    </w:p>
    <w:p>
      <w:pPr>
        <w:rPr>
          <w:lang w:eastAsia="zh-CN"/>
        </w:rPr>
      </w:pPr>
      <w:r>
        <w:rPr>
          <w:lang w:eastAsia="zh-CN"/>
        </w:rPr>
        <w:t>的形式下保存原阵地上的实力及转变到新的形式与新的阵地</w:t>
      </w:r>
    </w:p>
    <w:p>
      <w:pPr>
        <w:rPr>
          <w:lang w:eastAsia="zh-CN"/>
        </w:rPr>
      </w:pPr>
      <w:r>
        <w:rPr>
          <w:lang w:eastAsia="zh-CN"/>
        </w:rPr>
        <w:t>上，特别是组织进步与中间力量，深</w:t>
      </w:r>
      <w:del w:id="241" w:author="林 清" w:date="2018-10-09T10:43:00Z">
        <w:r>
          <w:rPr>
            <w:lang w:eastAsia="zh-CN"/>
          </w:rPr>
          <w:delText>人</w:delText>
        </w:r>
      </w:del>
      <w:ins w:id="242" w:author="林 清" w:date="2018-10-09T10:43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群众运动，更大依靠</w:t>
      </w:r>
    </w:p>
    <w:p>
      <w:pPr>
        <w:rPr>
          <w:lang w:eastAsia="zh-CN"/>
        </w:rPr>
      </w:pPr>
      <w:r>
        <w:rPr>
          <w:lang w:eastAsia="zh-CN"/>
        </w:rPr>
        <w:t>群众等等的前进上，是非常薄弱，尚未有什么新的成绩的</w:t>
      </w:r>
    </w:p>
    <w:p>
      <w:pPr>
        <w:rPr>
          <w:lang w:eastAsia="zh-CN"/>
        </w:rPr>
      </w:pPr>
      <w:r>
        <w:rPr>
          <w:lang w:eastAsia="zh-CN"/>
        </w:rPr>
        <w:t>（请参看组织报告、宣传报【告】、青年报告、妇女报告）。</w:t>
      </w:r>
    </w:p>
    <w:p>
      <w:pPr>
        <w:rPr>
          <w:lang w:eastAsia="zh-CN"/>
        </w:rPr>
      </w:pPr>
      <w:r>
        <w:rPr>
          <w:lang w:eastAsia="zh-CN"/>
        </w:rPr>
        <w:t>五、总结</w:t>
      </w:r>
    </w:p>
    <w:p>
      <w:pPr>
        <w:rPr>
          <w:lang w:eastAsia="zh-CN"/>
        </w:rPr>
      </w:pPr>
      <w:r>
        <w:rPr>
          <w:lang w:eastAsia="zh-CN"/>
        </w:rPr>
        <w:t>甲、敌人对广东的进攻</w:t>
      </w:r>
    </w:p>
    <w:p>
      <w:pPr>
        <w:rPr>
          <w:lang w:eastAsia="zh-CN"/>
        </w:rPr>
      </w:pPr>
      <w:r>
        <w:rPr>
          <w:lang w:eastAsia="zh-CN"/>
        </w:rPr>
        <w:t>根据敌一贯政策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灭华及其南进政策，现在是南进政</w:t>
      </w:r>
    </w:p>
    <w:p>
      <w:pPr>
        <w:rPr>
          <w:lang w:eastAsia="zh-CN"/>
        </w:rPr>
      </w:pPr>
      <w:r>
        <w:rPr>
          <w:lang w:eastAsia="zh-CN"/>
        </w:rPr>
        <w:t>策在日益加强中。根据敌占领广州、琼崖、潮汕</w:t>
      </w:r>
      <w:r>
        <w:rPr>
          <w:color w:val="008000"/>
          <w:lang w:eastAsia="zh-CN"/>
        </w:rPr>
        <w:t>、</w:t>
      </w:r>
      <w:r>
        <w:rPr>
          <w:lang w:eastAsia="zh-CN"/>
        </w:rPr>
        <w:t>钦廉、南</w:t>
      </w:r>
    </w:p>
    <w:p>
      <w:pPr>
        <w:rPr>
          <w:lang w:eastAsia="zh-CN"/>
        </w:rPr>
      </w:pPr>
      <w:r>
        <w:rPr>
          <w:lang w:eastAsia="zh-CN"/>
        </w:rPr>
        <w:t>宁等后的措置</w:t>
      </w:r>
      <w:r>
        <w:rPr>
          <w:color w:val="808080"/>
          <w:lang w:eastAsia="zh-CN"/>
        </w:rPr>
        <w:t>（</w:t>
      </w:r>
      <w:r>
        <w:rPr>
          <w:lang w:eastAsia="zh-CN"/>
        </w:rPr>
        <w:t>修筑坚固工事，修筑后方公路、铁路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广</w:t>
      </w:r>
    </w:p>
    <w:p>
      <w:pPr>
        <w:rPr>
          <w:lang w:eastAsia="zh-CN"/>
        </w:rPr>
      </w:pPr>
      <w:r>
        <w:rPr>
          <w:lang w:eastAsia="zh-CN"/>
        </w:rPr>
        <w:t>九到虎门都修了铁路，琼并修飞机场，制造伪政权，在佛山</w:t>
      </w:r>
    </w:p>
    <w:p>
      <w:pPr>
        <w:rPr>
          <w:lang w:eastAsia="zh-CN"/>
        </w:rPr>
      </w:pPr>
      <w:r>
        <w:rPr>
          <w:lang w:eastAsia="zh-CN"/>
        </w:rPr>
        <w:t>等地开工厂，不断进行据点外围</w:t>
      </w:r>
      <w:r>
        <w:rPr>
          <w:color w:val="008000"/>
          <w:lang w:eastAsia="zh-CN"/>
        </w:rPr>
        <w:t>扫</w:t>
      </w:r>
      <w:r>
        <w:rPr>
          <w:lang w:eastAsia="zh-CN"/>
        </w:rPr>
        <w:t>荡....</w:t>
      </w:r>
      <w:r>
        <w:rPr>
          <w:color w:val="FF0000"/>
          <w:lang w:eastAsia="zh-CN"/>
        </w:rPr>
        <w:t>，</w:t>
      </w:r>
      <w:r>
        <w:rPr>
          <w:lang w:eastAsia="zh-CN"/>
        </w:rPr>
        <w:t>敌人是决不会</w:t>
      </w:r>
    </w:p>
    <w:p>
      <w:pPr>
        <w:rPr>
          <w:lang w:eastAsia="zh-CN"/>
        </w:rPr>
      </w:pPr>
      <w:r>
        <w:rPr>
          <w:lang w:eastAsia="zh-CN"/>
        </w:rPr>
        <w:t>放弃所占各据点的。但是他用局部停战与放弃华南某些据点</w:t>
      </w:r>
    </w:p>
    <w:p>
      <w:pPr>
        <w:rPr>
          <w:lang w:eastAsia="zh-CN"/>
        </w:rPr>
      </w:pPr>
      <w:r>
        <w:rPr>
          <w:lang w:eastAsia="zh-CN"/>
        </w:rPr>
        <w:t>的欺骗与政治阴谋来诱降是决不放松而正加紧的。其在广东</w:t>
      </w:r>
    </w:p>
    <w:p>
      <w:pPr>
        <w:rPr>
          <w:lang w:eastAsia="zh-CN"/>
        </w:rPr>
      </w:pPr>
      <w:r>
        <w:rPr>
          <w:lang w:eastAsia="zh-CN"/>
        </w:rPr>
        <w:t>有更多采用汉奸伪政权，放弃华南等政治诱降方法，并使局</w:t>
      </w:r>
    </w:p>
    <w:p>
      <w:pPr>
        <w:rPr>
          <w:lang w:eastAsia="zh-CN"/>
        </w:rPr>
      </w:pPr>
      <w:r>
        <w:rPr>
          <w:lang w:eastAsia="zh-CN"/>
        </w:rPr>
        <w:t>部战争暂成停</w:t>
      </w:r>
      <w:r>
        <w:rPr>
          <w:color w:val="FF0000"/>
          <w:lang w:eastAsia="zh-CN"/>
        </w:rPr>
        <w:t>顿</w:t>
      </w:r>
      <w:r>
        <w:rPr>
          <w:lang w:eastAsia="zh-CN"/>
        </w:rPr>
        <w:t>状态，以便敌进一步巩固和开发，并造成我</w:t>
      </w:r>
    </w:p>
    <w:p>
      <w:pPr>
        <w:rPr>
          <w:lang w:eastAsia="zh-CN"/>
        </w:rPr>
      </w:pPr>
      <w:r>
        <w:rPr>
          <w:lang w:eastAsia="zh-CN"/>
        </w:rPr>
        <w:t>内部分歧，以达其目的可能</w:t>
      </w:r>
      <w:r>
        <w:rPr>
          <w:color w:val="008000"/>
          <w:lang w:eastAsia="zh-CN"/>
        </w:rPr>
        <w:t>，</w:t>
      </w:r>
      <w:r>
        <w:rPr>
          <w:lang w:eastAsia="zh-CN"/>
        </w:rPr>
        <w:t>这是应该警惕的。</w:t>
      </w:r>
    </w:p>
    <w:p>
      <w:pPr>
        <w:rPr>
          <w:lang w:eastAsia="zh-CN"/>
        </w:rPr>
      </w:pPr>
      <w:r>
        <w:rPr>
          <w:lang w:eastAsia="zh-CN"/>
        </w:rPr>
        <w:t>290</w:t>
      </w:r>
    </w:p>
    <w:p>
      <w:pPr>
        <w:rPr>
          <w:lang w:eastAsia="zh-CN"/>
        </w:rPr>
      </w:pPr>
      <w:r>
        <w:rPr>
          <w:lang w:eastAsia="zh-CN"/>
        </w:rPr>
        <w:t>乙、广东内部环境</w:t>
      </w:r>
    </w:p>
    <w:p>
      <w:pPr>
        <w:rPr>
          <w:lang w:eastAsia="zh-CN"/>
        </w:rPr>
      </w:pPr>
      <w:r>
        <w:rPr>
          <w:lang w:eastAsia="zh-CN"/>
        </w:rPr>
        <w:t>由于广东一年来曾有局部战争的存在和发展，当局内部</w:t>
      </w:r>
    </w:p>
    <w:p>
      <w:pPr>
        <w:rPr>
          <w:lang w:eastAsia="zh-CN"/>
        </w:rPr>
      </w:pPr>
      <w:r>
        <w:rPr>
          <w:lang w:eastAsia="zh-CN"/>
        </w:rPr>
        <w:t>的分歧与斗争，而我力量尚未到根本威胁当局的程度，故一</w:t>
      </w:r>
    </w:p>
    <w:p>
      <w:pPr>
        <w:rPr>
          <w:lang w:eastAsia="zh-CN"/>
        </w:rPr>
      </w:pPr>
      <w:r>
        <w:rPr>
          <w:lang w:eastAsia="zh-CN"/>
        </w:rPr>
        <w:t>年来尚可在某些部分保存比较开明的状态。但是这种条件现</w:t>
      </w:r>
    </w:p>
    <w:p>
      <w:pPr>
        <w:rPr>
          <w:lang w:eastAsia="zh-CN"/>
        </w:rPr>
      </w:pPr>
      <w:r>
        <w:rPr>
          <w:lang w:eastAsia="zh-CN"/>
        </w:rPr>
        <w:t>已逐渐起了重大变化。</w:t>
      </w:r>
    </w:p>
    <w:p>
      <w:pPr>
        <w:rPr>
          <w:lang w:eastAsia="zh-CN"/>
        </w:rPr>
      </w:pPr>
      <w:r>
        <w:rPr>
          <w:lang w:eastAsia="zh-CN"/>
        </w:rPr>
        <w:t>局部战争已出现不战不和状态，并将更有局部停战、放</w:t>
      </w:r>
    </w:p>
    <w:p>
      <w:pPr>
        <w:rPr>
          <w:lang w:eastAsia="zh-CN"/>
        </w:rPr>
      </w:pPr>
      <w:r>
        <w:rPr>
          <w:lang w:eastAsia="zh-CN"/>
        </w:rPr>
        <w:t>弃个别据点、欺骗诱降【的】可能。广东是全国之一部，当</w:t>
      </w:r>
    </w:p>
    <w:p>
      <w:pPr>
        <w:rPr>
          <w:lang w:eastAsia="zh-CN"/>
        </w:rPr>
      </w:pPr>
      <w:r>
        <w:rPr>
          <w:lang w:eastAsia="zh-CN"/>
        </w:rPr>
        <w:t>局已逐渐走上统一，已一致执行K的整个政策而无例外，</w:t>
      </w:r>
    </w:p>
    <w:p>
      <w:pPr>
        <w:rPr>
          <w:lang w:eastAsia="zh-CN"/>
        </w:rPr>
      </w:pPr>
      <w:r>
        <w:rPr>
          <w:lang w:eastAsia="zh-CN"/>
        </w:rPr>
        <w:t>尤以广东是沿海省，是英的势力范围，买办基础较强，更要</w:t>
      </w:r>
    </w:p>
    <w:p>
      <w:pPr>
        <w:rPr>
          <w:lang w:eastAsia="zh-CN"/>
        </w:rPr>
      </w:pPr>
      <w:r>
        <w:rPr>
          <w:lang w:eastAsia="zh-CN"/>
        </w:rPr>
        <w:t>受英之经济与政治之控制，目前还更要受英反动政策的影响</w:t>
      </w:r>
    </w:p>
    <w:p>
      <w:pPr>
        <w:rPr>
          <w:lang w:eastAsia="zh-CN"/>
        </w:rPr>
      </w:pPr>
      <w:r>
        <w:rPr>
          <w:lang w:eastAsia="zh-CN"/>
        </w:rPr>
        <w:t>（虽然比过去在急速减弱）。汪在广东也是比较有社会与历史</w:t>
      </w:r>
    </w:p>
    <w:p>
      <w:pPr>
        <w:rPr>
          <w:lang w:eastAsia="zh-CN"/>
        </w:rPr>
      </w:pPr>
      <w:r>
        <w:rPr>
          <w:lang w:eastAsia="zh-CN"/>
        </w:rPr>
        <w:t>地位的。再由于我党力量的发展，整个阶级关系与力量的变</w:t>
      </w:r>
    </w:p>
    <w:p>
      <w:pPr>
        <w:rPr>
          <w:lang w:eastAsia="zh-CN"/>
        </w:rPr>
      </w:pPr>
      <w:r>
        <w:rPr>
          <w:lang w:eastAsia="zh-CN"/>
        </w:rPr>
        <w:t>动，而顽固者在当局现行政策下，正在争取逆流领导权</w:t>
      </w:r>
      <w:r>
        <w:rPr>
          <w:rFonts w:hint="eastAsia"/>
          <w:lang w:eastAsia="zh-CN"/>
        </w:rPr>
        <w:t>——</w:t>
      </w:r>
    </w:p>
    <w:p>
      <w:pPr>
        <w:rPr>
          <w:lang w:eastAsia="zh-CN"/>
        </w:rPr>
      </w:pPr>
      <w:r>
        <w:rPr>
          <w:lang w:eastAsia="zh-CN"/>
        </w:rPr>
        <w:t>尤其李，等。广东内部环境是必然会要更严重起来的，这些</w:t>
      </w:r>
    </w:p>
    <w:p>
      <w:pPr>
        <w:rPr>
          <w:lang w:eastAsia="zh-CN"/>
        </w:rPr>
      </w:pPr>
      <w:r>
        <w:rPr>
          <w:lang w:eastAsia="zh-CN"/>
        </w:rPr>
        <w:t>都是值得警惕而不可盲目乐观的。虽然由于当局内部分歧与</w:t>
      </w:r>
    </w:p>
    <w:p>
      <w:pPr>
        <w:rPr>
          <w:lang w:eastAsia="zh-CN"/>
        </w:rPr>
      </w:pPr>
      <w:r>
        <w:rPr>
          <w:lang w:eastAsia="zh-CN"/>
        </w:rPr>
        <w:t>矛盾的存在，在某些方面与某些情况与程度内还有可能便利</w:t>
      </w:r>
    </w:p>
    <w:p>
      <w:pPr>
        <w:rPr>
          <w:lang w:eastAsia="zh-CN"/>
        </w:rPr>
      </w:pPr>
      <w:r>
        <w:rPr>
          <w:lang w:eastAsia="zh-CN"/>
        </w:rPr>
        <w:t>之处，中间力量还可以有某种程度的力量与作用，但这是在</w:t>
      </w:r>
    </w:p>
    <w:p>
      <w:pPr>
        <w:rPr>
          <w:lang w:eastAsia="zh-CN"/>
        </w:rPr>
      </w:pPr>
      <w:r>
        <w:rPr>
          <w:lang w:eastAsia="zh-CN"/>
        </w:rPr>
        <w:t>日益减少和减弱其可靠性，一定时期内逆流与困难的发展，</w:t>
      </w:r>
    </w:p>
    <w:p>
      <w:pPr>
        <w:rPr>
          <w:lang w:eastAsia="zh-CN"/>
        </w:rPr>
      </w:pPr>
      <w:r>
        <w:rPr>
          <w:lang w:eastAsia="zh-CN"/>
        </w:rPr>
        <w:t>将是主要趋势。</w:t>
      </w:r>
    </w:p>
    <w:p>
      <w:pPr>
        <w:rPr>
          <w:lang w:eastAsia="zh-CN"/>
        </w:rPr>
      </w:pPr>
      <w:r>
        <w:rPr>
          <w:lang w:eastAsia="zh-CN"/>
        </w:rPr>
        <w:t>丙</w:t>
      </w:r>
      <w:r>
        <w:rPr>
          <w:color w:val="0000E1"/>
          <w:lang w:eastAsia="zh-CN"/>
        </w:rPr>
        <w:t>、</w:t>
      </w:r>
      <w:r>
        <w:rPr>
          <w:lang w:eastAsia="zh-CN"/>
        </w:rPr>
        <w:t>目前党的状况</w:t>
      </w:r>
    </w:p>
    <w:p>
      <w:pPr>
        <w:rPr>
          <w:lang w:eastAsia="zh-CN"/>
        </w:rPr>
      </w:pPr>
      <w:r>
        <w:rPr>
          <w:color w:val="FF0000"/>
          <w:lang w:eastAsia="zh-CN"/>
        </w:rPr>
        <w:t>l</w:t>
      </w:r>
      <w:r>
        <w:rPr>
          <w:color w:val="008000"/>
          <w:lang w:eastAsia="zh-CN"/>
        </w:rPr>
        <w:t>.</w:t>
      </w:r>
    </w:p>
    <w:p>
      <w:pPr>
        <w:rPr>
          <w:lang w:eastAsia="zh-CN"/>
        </w:rPr>
      </w:pPr>
      <w:r>
        <w:rPr>
          <w:lang w:eastAsia="zh-CN"/>
        </w:rPr>
        <w:t>原来广东组织是在抗战爆发前</w:t>
      </w:r>
      <w:r>
        <w:rPr>
          <w:color w:val="0000E1"/>
          <w:lang w:eastAsia="zh-CN"/>
        </w:rPr>
        <w:t>即</w:t>
      </w:r>
      <w:r>
        <w:rPr>
          <w:lang w:eastAsia="zh-CN"/>
        </w:rPr>
        <w:t>有一点基础（在香</w:t>
      </w:r>
    </w:p>
    <w:p>
      <w:pPr>
        <w:rPr>
          <w:lang w:eastAsia="zh-CN"/>
        </w:rPr>
      </w:pPr>
      <w:r>
        <w:rPr>
          <w:lang w:eastAsia="zh-CN"/>
        </w:rPr>
        <w:t>港与广州各有几十个党员），然而当时即遇内部纠纷，“七</w:t>
      </w:r>
      <w:r>
        <w:rPr>
          <w:color w:val="0000E1"/>
          <w:lang w:eastAsia="zh-CN"/>
        </w:rPr>
        <w:t>。</w:t>
      </w:r>
    </w:p>
    <w:p>
      <w:pPr>
        <w:rPr>
          <w:lang w:eastAsia="zh-CN"/>
        </w:rPr>
      </w:pPr>
      <w:r>
        <w:rPr>
          <w:rFonts w:hint="eastAsia"/>
          <w:color w:val="808080"/>
          <w:lang w:eastAsia="zh-CN"/>
        </w:rPr>
        <w:t>一</w:t>
      </w:r>
      <w:r>
        <w:rPr>
          <w:lang w:eastAsia="zh-CN"/>
        </w:rPr>
        <w:t>”后才经整理正式建立。然而很快又直接走上战争环境。</w:t>
      </w:r>
    </w:p>
    <w:p>
      <w:pPr>
        <w:rPr>
          <w:lang w:eastAsia="zh-CN"/>
        </w:rPr>
      </w:pPr>
      <w:r>
        <w:rPr>
          <w:lang w:eastAsia="zh-CN"/>
        </w:rPr>
        <w:t>这一年来实际上是党在全省范围扩大基础的过程，而同时也</w:t>
      </w:r>
    </w:p>
    <w:p>
      <w:pPr>
        <w:rPr>
          <w:lang w:eastAsia="zh-CN"/>
        </w:rPr>
      </w:pPr>
      <w:r>
        <w:rPr>
          <w:lang w:eastAsia="zh-CN"/>
        </w:rPr>
        <w:t>是战争扩大到全省范围和逆流普遍发展的时期。因此，战争</w:t>
      </w:r>
    </w:p>
    <w:p>
      <w:pPr>
        <w:rPr>
          <w:lang w:eastAsia="zh-CN"/>
        </w:rPr>
      </w:pPr>
      <w:r>
        <w:rPr>
          <w:lang w:eastAsia="zh-CN"/>
        </w:rPr>
        <w:t>与逆流，扩大与巩固都是同时而来。这</w:t>
      </w:r>
      <w:r>
        <w:rPr>
          <w:color w:val="0000E1"/>
          <w:lang w:eastAsia="zh-CN"/>
        </w:rPr>
        <w:t>一</w:t>
      </w:r>
      <w:r>
        <w:rPr>
          <w:lang w:eastAsia="zh-CN"/>
        </w:rPr>
        <w:t>发展的历史过程带</w:t>
      </w:r>
    </w:p>
    <w:p>
      <w:pPr>
        <w:rPr>
          <w:lang w:eastAsia="zh-CN"/>
        </w:rPr>
      </w:pPr>
      <w:r>
        <w:rPr>
          <w:lang w:eastAsia="zh-CN"/>
        </w:rPr>
        <w:t>291</w:t>
      </w:r>
    </w:p>
    <w:p>
      <w:pPr>
        <w:rPr>
          <w:lang w:eastAsia="zh-CN"/>
        </w:rPr>
      </w:pPr>
      <w:r>
        <w:rPr>
          <w:lang w:eastAsia="zh-CN"/>
        </w:rPr>
        <w:t>来了党的薄弱、幼稚、暴露的严重弱点，也就给了不得不要</w:t>
      </w:r>
    </w:p>
    <w:p>
      <w:pPr>
        <w:rPr>
          <w:lang w:eastAsia="zh-CN"/>
        </w:rPr>
      </w:pPr>
      <w:r>
        <w:rPr>
          <w:lang w:eastAsia="zh-CN"/>
        </w:rPr>
        <w:t>坚强战斗隐蔽的锻炼起来。</w:t>
      </w:r>
    </w:p>
    <w:p>
      <w:pPr>
        <w:rPr>
          <w:lang w:eastAsia="zh-CN"/>
        </w:rPr>
      </w:pPr>
      <w:r>
        <w:rPr>
          <w:lang w:eastAsia="zh-CN"/>
        </w:rPr>
        <w:t>2.总结这一年来复杂斗争过程中的成绩是:</w:t>
      </w:r>
    </w:p>
    <w:p>
      <w:pPr>
        <w:rPr>
          <w:lang w:eastAsia="zh-CN"/>
        </w:rPr>
      </w:pPr>
      <w:r>
        <w:rPr>
          <w:lang w:eastAsia="zh-CN"/>
        </w:rPr>
        <w:t>①党的组织照原基础扩大</w:t>
      </w:r>
      <w:r>
        <w:rPr>
          <w:color w:val="008000"/>
          <w:lang w:eastAsia="zh-CN"/>
        </w:rPr>
        <w:t>了</w:t>
      </w:r>
      <w:r>
        <w:rPr>
          <w:lang w:eastAsia="zh-CN"/>
        </w:rPr>
        <w:t>一倍，并实际扩大到全省，</w:t>
      </w:r>
    </w:p>
    <w:p>
      <w:pPr>
        <w:rPr>
          <w:lang w:eastAsia="zh-CN"/>
        </w:rPr>
      </w:pPr>
      <w:r>
        <w:rPr>
          <w:lang w:eastAsia="zh-CN"/>
        </w:rPr>
        <w:t>现除潮汕不计外，全广东只有十二个县（都比较偏僻）没有</w:t>
      </w:r>
    </w:p>
    <w:p>
      <w:pPr>
        <w:rPr>
          <w:lang w:eastAsia="zh-CN"/>
        </w:rPr>
      </w:pPr>
      <w:r>
        <w:rPr>
          <w:lang w:eastAsia="zh-CN"/>
        </w:rPr>
        <w:t>基础。而党员数量也已有了相当大的数目，各特委已经建立</w:t>
      </w:r>
    </w:p>
    <w:p>
      <w:pPr>
        <w:rPr>
          <w:lang w:eastAsia="zh-CN"/>
        </w:rPr>
      </w:pPr>
      <w:r>
        <w:rPr>
          <w:lang w:eastAsia="zh-CN"/>
        </w:rPr>
        <w:t>起来（新建的两个:北江、南路），凡有相当数量（一般是</w:t>
      </w:r>
    </w:p>
    <w:p>
      <w:pPr>
        <w:rPr>
          <w:lang w:eastAsia="zh-CN"/>
        </w:rPr>
      </w:pPr>
      <w:r>
        <w:rPr>
          <w:lang w:eastAsia="zh-CN"/>
        </w:rPr>
        <w:t>七、八十人以上）的县也都已建立了县委及区与支部的各级</w:t>
      </w:r>
    </w:p>
    <w:p>
      <w:pPr>
        <w:rPr>
          <w:lang w:eastAsia="zh-CN"/>
        </w:rPr>
      </w:pPr>
      <w:r>
        <w:rPr>
          <w:lang w:eastAsia="zh-CN"/>
        </w:rPr>
        <w:t>领导机构。且经过逆流时期作了初步的检查整理与</w:t>
      </w:r>
      <w:r>
        <w:rPr>
          <w:color w:val="FF0000"/>
          <w:lang w:eastAsia="zh-CN"/>
        </w:rPr>
        <w:t>一</w:t>
      </w:r>
      <w:r>
        <w:rPr>
          <w:lang w:eastAsia="zh-CN"/>
        </w:rPr>
        <w:t>般的隐</w:t>
      </w:r>
    </w:p>
    <w:p>
      <w:pPr>
        <w:rPr>
          <w:lang w:eastAsia="zh-CN"/>
        </w:rPr>
      </w:pPr>
      <w:r>
        <w:rPr>
          <w:lang w:eastAsia="zh-CN"/>
        </w:rPr>
        <w:t>蔽起来。各特委及省委各负责干部大都是已经过相当考验的</w:t>
      </w:r>
    </w:p>
    <w:p>
      <w:pPr>
        <w:rPr>
          <w:lang w:eastAsia="zh-CN"/>
        </w:rPr>
      </w:pPr>
      <w:r>
        <w:rPr>
          <w:color w:val="808080"/>
          <w:lang w:eastAsia="zh-CN"/>
        </w:rPr>
        <w:t>干</w:t>
      </w:r>
      <w:r>
        <w:rPr>
          <w:lang w:eastAsia="zh-CN"/>
        </w:rPr>
        <w:t>部，而一般工作者是在逆流中表现坚决与正确的。各主要</w:t>
      </w:r>
    </w:p>
    <w:p>
      <w:pPr>
        <w:rPr>
          <w:lang w:eastAsia="zh-CN"/>
        </w:rPr>
      </w:pPr>
      <w:r>
        <w:rPr>
          <w:lang w:eastAsia="zh-CN"/>
        </w:rPr>
        <w:t>的县委经逆流与检查，也可</w:t>
      </w:r>
      <w:r>
        <w:rPr>
          <w:color w:val="FF0000"/>
          <w:lang w:eastAsia="zh-CN"/>
        </w:rPr>
        <w:t>以</w:t>
      </w:r>
      <w:r>
        <w:rPr>
          <w:lang w:eastAsia="zh-CN"/>
        </w:rPr>
        <w:t>相当证明其可靠，部分不可靠</w:t>
      </w:r>
    </w:p>
    <w:p>
      <w:pPr>
        <w:rPr>
          <w:lang w:eastAsia="zh-CN"/>
        </w:rPr>
      </w:pPr>
      <w:r>
        <w:rPr>
          <w:lang w:eastAsia="zh-CN"/>
        </w:rPr>
        <w:t>的如××、××、××等，已经过整理，××、××等则更</w:t>
      </w:r>
    </w:p>
    <w:p>
      <w:pPr>
        <w:rPr>
          <w:lang w:eastAsia="zh-CN"/>
        </w:rPr>
      </w:pPr>
      <w:r>
        <w:rPr>
          <w:lang w:eastAsia="zh-CN"/>
        </w:rPr>
        <w:t>经过彻底改换或解散。在成份上广东等地是知识分子占半</w:t>
      </w:r>
    </w:p>
    <w:p>
      <w:pPr>
        <w:rPr>
          <w:lang w:eastAsia="zh-CN"/>
        </w:rPr>
      </w:pPr>
      <w:r>
        <w:rPr>
          <w:lang w:eastAsia="zh-CN"/>
        </w:rPr>
        <w:t>数，而年来工农分子在增加；在香港是工人占主要，年来知</w:t>
      </w:r>
    </w:p>
    <w:p>
      <w:pPr>
        <w:rPr>
          <w:lang w:eastAsia="zh-CN"/>
        </w:rPr>
      </w:pPr>
      <w:r>
        <w:rPr>
          <w:lang w:eastAsia="zh-CN"/>
        </w:rPr>
        <w:t>识分子没增反减了，是一弱点；在琼则是农民占主要，年来</w:t>
      </w:r>
    </w:p>
    <w:p>
      <w:pPr>
        <w:rPr>
          <w:lang w:eastAsia="zh-CN"/>
        </w:rPr>
      </w:pPr>
      <w:r>
        <w:rPr>
          <w:lang w:eastAsia="zh-CN"/>
        </w:rPr>
        <w:t>知识分子也有增加，而质量与作用的提高及发展上，还是广</w:t>
      </w:r>
    </w:p>
    <w:p>
      <w:pPr>
        <w:rPr>
          <w:lang w:eastAsia="zh-CN"/>
        </w:rPr>
      </w:pPr>
      <w:r>
        <w:rPr>
          <w:lang w:eastAsia="zh-CN"/>
        </w:rPr>
        <w:t>东内地更有希望。整个组织除琼、港是有历史的更坚强外，</w:t>
      </w:r>
    </w:p>
    <w:p>
      <w:pPr>
        <w:rPr>
          <w:lang w:eastAsia="zh-CN"/>
        </w:rPr>
      </w:pPr>
      <w:r>
        <w:rPr>
          <w:lang w:eastAsia="zh-CN"/>
        </w:rPr>
        <w:t>内地是东江最大而较有战斗力，次为中区，再为西江、北</w:t>
      </w:r>
    </w:p>
    <w:p>
      <w:pPr>
        <w:rPr>
          <w:lang w:eastAsia="zh-CN"/>
        </w:rPr>
      </w:pPr>
      <w:r>
        <w:rPr>
          <w:lang w:eastAsia="zh-CN"/>
        </w:rPr>
        <w:t>江，又次南路。</w:t>
      </w:r>
    </w:p>
    <w:p>
      <w:pPr>
        <w:rPr>
          <w:lang w:eastAsia="zh-CN"/>
        </w:rPr>
      </w:pPr>
      <w:r>
        <w:rPr>
          <w:lang w:eastAsia="zh-CN"/>
        </w:rPr>
        <w:t>②在群众基础上，广东内地主要建立在青年身上。如</w:t>
      </w:r>
    </w:p>
    <w:p>
      <w:pPr>
        <w:rPr>
          <w:lang w:eastAsia="zh-CN"/>
        </w:rPr>
      </w:pPr>
      <w:r>
        <w:rPr>
          <w:lang w:eastAsia="zh-CN"/>
        </w:rPr>
        <w:t>“抗先”已有一万五千人以上的青年群众组织</w:t>
      </w:r>
      <w:r>
        <w:rPr>
          <w:color w:val="FF0000"/>
          <w:lang w:eastAsia="zh-CN"/>
        </w:rPr>
        <w:t>，</w:t>
      </w:r>
      <w:r>
        <w:rPr>
          <w:lang w:eastAsia="zh-CN"/>
        </w:rPr>
        <w:t>“青抗”也有</w:t>
      </w:r>
    </w:p>
    <w:p>
      <w:pPr>
        <w:rPr>
          <w:lang w:eastAsia="zh-CN"/>
        </w:rPr>
      </w:pPr>
      <w:r>
        <w:rPr>
          <w:lang w:eastAsia="zh-CN"/>
        </w:rPr>
        <w:t>七、八千人的群众组织，同时已经深</w:t>
      </w:r>
      <w:del w:id="243" w:author="林 清" w:date="2018-10-09T10:45:00Z">
        <w:r>
          <w:rPr>
            <w:color w:val="0000E1"/>
            <w:lang w:eastAsia="zh-CN"/>
          </w:rPr>
          <w:delText>人</w:delText>
        </w:r>
      </w:del>
      <w:ins w:id="244" w:author="林 清" w:date="2018-10-09T10:45:00Z">
        <w:r>
          <w:rPr>
            <w:rFonts w:hint="eastAsia"/>
            <w:color w:val="0000E1"/>
            <w:lang w:eastAsia="zh-CN"/>
          </w:rPr>
          <w:t>入</w:t>
        </w:r>
      </w:ins>
      <w:r>
        <w:rPr>
          <w:lang w:eastAsia="zh-CN"/>
        </w:rPr>
        <w:t>农村。除潮汕及琼</w:t>
      </w:r>
    </w:p>
    <w:p>
      <w:pPr>
        <w:rPr>
          <w:lang w:eastAsia="zh-CN"/>
        </w:rPr>
      </w:pPr>
      <w:r>
        <w:rPr>
          <w:lang w:eastAsia="zh-CN"/>
        </w:rPr>
        <w:t>崖，也不算赣南，已有组织的各种群众已在五万六千人以上</w:t>
      </w:r>
    </w:p>
    <w:p>
      <w:pPr>
        <w:rPr>
          <w:lang w:eastAsia="zh-CN"/>
        </w:rPr>
      </w:pPr>
      <w:r>
        <w:rPr>
          <w:lang w:eastAsia="zh-CN"/>
        </w:rPr>
        <w:t>（在琼崖群众虽无组织，但对党的信仰则是很高的）</w:t>
      </w:r>
      <w:r>
        <w:rPr>
          <w:color w:val="808080"/>
          <w:lang w:eastAsia="zh-CN"/>
        </w:rPr>
        <w:t>，</w:t>
      </w:r>
      <w:r>
        <w:rPr>
          <w:lang w:eastAsia="zh-CN"/>
        </w:rPr>
        <w:t>而许多</w:t>
      </w:r>
    </w:p>
    <w:p>
      <w:pPr>
        <w:rPr>
          <w:lang w:eastAsia="zh-CN"/>
        </w:rPr>
      </w:pPr>
      <w:r>
        <w:rPr>
          <w:lang w:eastAsia="zh-CN"/>
        </w:rPr>
        <w:t>党员与干部都是在群众中较有信仰的。在香港是工人基础最</w:t>
      </w:r>
    </w:p>
    <w:p>
      <w:pPr>
        <w:rPr>
          <w:lang w:eastAsia="zh-CN"/>
        </w:rPr>
      </w:pPr>
      <w:r>
        <w:rPr>
          <w:lang w:eastAsia="zh-CN"/>
        </w:rPr>
        <w:t>292</w:t>
      </w:r>
    </w:p>
    <w:p>
      <w:pPr>
        <w:rPr>
          <w:lang w:eastAsia="zh-CN"/>
        </w:rPr>
      </w:pPr>
      <w:r>
        <w:rPr>
          <w:lang w:eastAsia="zh-CN"/>
        </w:rPr>
        <w:t>强，在琼崖与东江是农民基础较强，在中区与南路是青年与</w:t>
      </w:r>
    </w:p>
    <w:p>
      <w:pPr>
        <w:rPr>
          <w:lang w:eastAsia="zh-CN"/>
        </w:rPr>
      </w:pPr>
      <w:r>
        <w:rPr>
          <w:lang w:eastAsia="zh-CN"/>
        </w:rPr>
        <w:t>学生中较强，在北江、西江，则青年与农民各半，而学生工</w:t>
      </w:r>
    </w:p>
    <w:p>
      <w:pPr>
        <w:rPr>
          <w:lang w:eastAsia="zh-CN"/>
        </w:rPr>
      </w:pPr>
      <w:r>
        <w:rPr>
          <w:lang w:eastAsia="zh-CN"/>
        </w:rPr>
        <w:t>作还是西江比较好些。至于武装也有了初步基础，琼崖第</w:t>
      </w:r>
    </w:p>
    <w:p>
      <w:pPr>
        <w:rPr>
          <w:lang w:eastAsia="zh-CN"/>
        </w:rPr>
      </w:pPr>
      <w:r>
        <w:rPr>
          <w:lang w:eastAsia="zh-CN"/>
        </w:rPr>
        <w:t>一</w:t>
      </w:r>
      <w:r>
        <w:rPr>
          <w:color w:val="808080"/>
          <w:lang w:eastAsia="zh-CN"/>
        </w:rPr>
        <w:t>，</w:t>
      </w:r>
      <w:r>
        <w:rPr>
          <w:lang w:eastAsia="zh-CN"/>
        </w:rPr>
        <w:t>东江第二，中区第三，北、西江都不十分强，南路更</w:t>
      </w:r>
    </w:p>
    <w:p>
      <w:pPr>
        <w:rPr>
          <w:lang w:eastAsia="zh-CN"/>
        </w:rPr>
      </w:pPr>
      <w:r>
        <w:rPr>
          <w:lang w:eastAsia="zh-CN"/>
        </w:rPr>
        <w:t>弱。在现在环境下武装力量的发展是较为困难，但也仍有其</w:t>
      </w:r>
    </w:p>
    <w:p>
      <w:pPr>
        <w:rPr>
          <w:lang w:eastAsia="zh-CN"/>
        </w:rPr>
      </w:pPr>
      <w:r>
        <w:rPr>
          <w:lang w:eastAsia="zh-CN"/>
        </w:rPr>
        <w:t>巩固原有部分发展及隐蔽在各地发展的可能，特别在琼是更</w:t>
      </w:r>
    </w:p>
    <w:p>
      <w:pPr>
        <w:rPr>
          <w:lang w:eastAsia="zh-CN"/>
        </w:rPr>
      </w:pPr>
      <w:r>
        <w:rPr>
          <w:lang w:eastAsia="zh-CN"/>
        </w:rPr>
        <w:t>有利条件的。</w:t>
      </w:r>
    </w:p>
    <w:p>
      <w:pPr>
        <w:rPr>
          <w:lang w:eastAsia="zh-CN"/>
        </w:rPr>
      </w:pPr>
      <w:r>
        <w:rPr>
          <w:lang w:eastAsia="zh-CN"/>
        </w:rPr>
        <w:t>③在党内外的干部培养上是一年来所未放松的，无论人</w:t>
      </w:r>
    </w:p>
    <w:p>
      <w:pPr>
        <w:rPr>
          <w:lang w:eastAsia="zh-CN"/>
        </w:rPr>
      </w:pPr>
      <w:r>
        <w:rPr>
          <w:lang w:eastAsia="zh-CN"/>
        </w:rPr>
        <w:t>力、财力都在这一方面花了不少，而受训的干部中，下级到</w:t>
      </w:r>
    </w:p>
    <w:p>
      <w:pPr>
        <w:rPr>
          <w:lang w:eastAsia="zh-CN"/>
        </w:rPr>
      </w:pPr>
      <w:r>
        <w:rPr>
          <w:lang w:eastAsia="zh-CN"/>
        </w:rPr>
        <w:t>省委受过训【练】者在一百二十人左右（琼、赣南无统计）。</w:t>
      </w:r>
    </w:p>
    <w:p>
      <w:pPr>
        <w:rPr>
          <w:lang w:eastAsia="zh-CN"/>
        </w:rPr>
      </w:pPr>
      <w:r>
        <w:rPr>
          <w:lang w:eastAsia="zh-CN"/>
        </w:rPr>
        <w:t>连各地所有受过这种短期训练的党内干部，有特委七人参加</w:t>
      </w:r>
    </w:p>
    <w:p>
      <w:pPr>
        <w:rPr>
          <w:lang w:eastAsia="zh-CN"/>
        </w:rPr>
      </w:pPr>
      <w:r>
        <w:rPr>
          <w:lang w:eastAsia="zh-CN"/>
        </w:rPr>
        <w:t>过研究班，县以上干部受训者一百一十六人，区、支受过训</w:t>
      </w:r>
    </w:p>
    <w:p>
      <w:pPr>
        <w:rPr>
          <w:lang w:eastAsia="zh-CN"/>
        </w:rPr>
      </w:pPr>
      <w:r>
        <w:rPr>
          <w:lang w:eastAsia="zh-CN"/>
        </w:rPr>
        <w:t>练者五百九十一人。除省委的外，东南与中区是成绩最好</w:t>
      </w:r>
    </w:p>
    <w:p>
      <w:pPr>
        <w:rPr>
          <w:lang w:eastAsia="zh-CN"/>
        </w:rPr>
      </w:pPr>
      <w:r>
        <w:rPr>
          <w:lang w:eastAsia="zh-CN"/>
        </w:rPr>
        <w:t>的</w:t>
      </w:r>
      <w:r>
        <w:rPr>
          <w:color w:val="808080"/>
          <w:lang w:eastAsia="zh-CN"/>
        </w:rPr>
        <w:t>。</w:t>
      </w:r>
      <w:r>
        <w:rPr>
          <w:lang w:eastAsia="zh-CN"/>
        </w:rPr>
        <w:t>而群众干部之训练则有</w:t>
      </w:r>
      <w:r>
        <w:rPr>
          <w:color w:val="FF0000"/>
          <w:lang w:eastAsia="zh-CN"/>
        </w:rPr>
        <w:t>一</w:t>
      </w:r>
      <w:r>
        <w:rPr>
          <w:lang w:eastAsia="zh-CN"/>
        </w:rPr>
        <w:t>千五百人以上，其中有多至一</w:t>
      </w:r>
    </w:p>
    <w:p>
      <w:pPr>
        <w:rPr>
          <w:lang w:eastAsia="zh-CN"/>
        </w:rPr>
      </w:pPr>
      <w:r>
        <w:rPr>
          <w:lang w:eastAsia="zh-CN"/>
        </w:rPr>
        <w:t>月或三个月时间者，有少五天至一个星期者，以东江成绩最</w:t>
      </w:r>
    </w:p>
    <w:p>
      <w:pPr>
        <w:rPr>
          <w:lang w:eastAsia="zh-CN"/>
        </w:rPr>
      </w:pPr>
      <w:r>
        <w:rPr>
          <w:lang w:eastAsia="zh-CN"/>
        </w:rPr>
        <w:t>好，次为香港、中区。多数是通过当局办我们派人训练，约</w:t>
      </w:r>
    </w:p>
    <w:p>
      <w:pPr>
        <w:rPr>
          <w:lang w:eastAsia="zh-CN"/>
        </w:rPr>
      </w:pPr>
      <w:r>
        <w:rPr>
          <w:lang w:eastAsia="zh-CN"/>
        </w:rPr>
        <w:t>有三分之一是由我们领导的群众团体自己办，自己派人训练</w:t>
      </w:r>
    </w:p>
    <w:p>
      <w:pPr>
        <w:rPr>
          <w:lang w:eastAsia="zh-CN"/>
        </w:rPr>
      </w:pPr>
      <w:r>
        <w:rPr>
          <w:lang w:eastAsia="zh-CN"/>
        </w:rPr>
        <w:t>的。</w:t>
      </w:r>
    </w:p>
    <w:p>
      <w:pPr>
        <w:rPr>
          <w:lang w:eastAsia="zh-CN"/>
        </w:rPr>
      </w:pPr>
      <w:r>
        <w:rPr>
          <w:lang w:eastAsia="zh-CN"/>
        </w:rPr>
        <w:t>④在党的政治领导与战斗能力上，这一年来是最重要的</w:t>
      </w:r>
    </w:p>
    <w:p>
      <w:pPr>
        <w:rPr>
          <w:lang w:eastAsia="zh-CN"/>
        </w:rPr>
      </w:pPr>
      <w:r>
        <w:rPr>
          <w:lang w:eastAsia="zh-CN"/>
        </w:rPr>
        <w:t>考验。在各地实际的反逆流斗争中锻炼了整个党与加强了各</w:t>
      </w:r>
    </w:p>
    <w:p>
      <w:pPr>
        <w:rPr>
          <w:lang w:eastAsia="zh-CN"/>
        </w:rPr>
      </w:pPr>
      <w:r>
        <w:rPr>
          <w:lang w:eastAsia="zh-CN"/>
        </w:rPr>
        <w:t>级党的战斗力，一个薄弱幼稚的和平发展起来的党，可以说</w:t>
      </w:r>
    </w:p>
    <w:p>
      <w:pPr>
        <w:rPr>
          <w:lang w:eastAsia="zh-CN"/>
        </w:rPr>
      </w:pPr>
      <w:r>
        <w:rPr>
          <w:lang w:eastAsia="zh-CN"/>
        </w:rPr>
        <w:t>已由幼稚、动摇不稳的状态向着坚强、稳定的方向前进，并</w:t>
      </w:r>
    </w:p>
    <w:p>
      <w:pPr>
        <w:rPr>
          <w:lang w:eastAsia="zh-CN"/>
        </w:rPr>
      </w:pPr>
      <w:r>
        <w:rPr>
          <w:lang w:eastAsia="zh-CN"/>
        </w:rPr>
        <w:t>勇敢的起来担负战斗。我们不仅未被逆流淹</w:t>
      </w:r>
      <w:r>
        <w:rPr>
          <w:color w:val="808080"/>
          <w:lang w:eastAsia="zh-CN"/>
        </w:rPr>
        <w:t>没</w:t>
      </w:r>
      <w:r>
        <w:rPr>
          <w:lang w:eastAsia="zh-CN"/>
        </w:rPr>
        <w:t>，且已经开始</w:t>
      </w:r>
    </w:p>
    <w:p>
      <w:pPr>
        <w:rPr>
          <w:lang w:eastAsia="zh-CN"/>
        </w:rPr>
      </w:pPr>
      <w:r>
        <w:rPr>
          <w:lang w:eastAsia="zh-CN"/>
        </w:rPr>
        <w:t>向逆流作必要的策略上掩护退却的防御的战斗。在这些实际</w:t>
      </w:r>
    </w:p>
    <w:p>
      <w:pPr>
        <w:rPr>
          <w:lang w:eastAsia="zh-CN"/>
        </w:rPr>
      </w:pPr>
      <w:r>
        <w:rPr>
          <w:lang w:eastAsia="zh-CN"/>
        </w:rPr>
        <w:t>斗争中，虽然开始时一般的麻木不警惕，但后来基本上各特</w:t>
      </w:r>
    </w:p>
    <w:p>
      <w:pPr>
        <w:rPr>
          <w:lang w:eastAsia="zh-CN"/>
        </w:rPr>
      </w:pPr>
      <w:r>
        <w:rPr>
          <w:lang w:eastAsia="zh-CN"/>
        </w:rPr>
        <w:t>委与多数的县委尚未犯严重的政治错误。在国际局势的大变</w:t>
      </w:r>
    </w:p>
    <w:p>
      <w:pPr>
        <w:rPr>
          <w:lang w:eastAsia="zh-CN"/>
        </w:rPr>
      </w:pPr>
      <w:r>
        <w:rPr>
          <w:lang w:eastAsia="zh-CN"/>
        </w:rPr>
        <w:t>293</w:t>
      </w:r>
    </w:p>
    <w:p>
      <w:pPr>
        <w:rPr>
          <w:lang w:eastAsia="zh-CN"/>
        </w:rPr>
      </w:pPr>
      <w:r>
        <w:rPr>
          <w:lang w:eastAsia="zh-CN"/>
        </w:rPr>
        <w:t>动中，虽有多数干部曾一时糊涂陷于错误认识，但均能在中</w:t>
      </w:r>
    </w:p>
    <w:p>
      <w:pPr>
        <w:rPr>
          <w:lang w:eastAsia="zh-CN"/>
        </w:rPr>
      </w:pPr>
      <w:r>
        <w:rPr>
          <w:lang w:eastAsia="zh-CN"/>
        </w:rPr>
        <w:t>央的正确指示下及事变的发展中认识真理，迅速改正过来，</w:t>
      </w:r>
    </w:p>
    <w:p>
      <w:pPr>
        <w:rPr>
          <w:lang w:eastAsia="zh-CN"/>
        </w:rPr>
      </w:pPr>
      <w:r>
        <w:rPr>
          <w:lang w:eastAsia="zh-CN"/>
        </w:rPr>
        <w:t>而部分的干部，如西江特委及各地个别的干部还有能一开始</w:t>
      </w:r>
    </w:p>
    <w:p>
      <w:pPr>
        <w:rPr>
          <w:lang w:eastAsia="zh-CN"/>
        </w:rPr>
      </w:pPr>
      <w:r>
        <w:rPr>
          <w:lang w:eastAsia="zh-CN"/>
        </w:rPr>
        <w:t>就未错误的。这就是证明广东党无论如何情况下是坚</w:t>
      </w:r>
      <w:r>
        <w:rPr>
          <w:color w:val="FF0000"/>
          <w:lang w:eastAsia="zh-CN"/>
        </w:rPr>
        <w:t>决</w:t>
      </w:r>
      <w:r>
        <w:rPr>
          <w:lang w:eastAsia="zh-CN"/>
        </w:rPr>
        <w:t>执行</w:t>
      </w:r>
    </w:p>
    <w:p>
      <w:pPr>
        <w:rPr>
          <w:lang w:eastAsia="zh-CN"/>
        </w:rPr>
      </w:pPr>
      <w:r>
        <w:rPr>
          <w:lang w:eastAsia="zh-CN"/>
        </w:rPr>
        <w:t>中央路线的。各特委的领导能力来说，琼是最能独立战斗</w:t>
      </w:r>
    </w:p>
    <w:p>
      <w:pPr>
        <w:rPr>
          <w:lang w:eastAsia="zh-CN"/>
        </w:rPr>
      </w:pPr>
      <w:r>
        <w:rPr>
          <w:lang w:eastAsia="zh-CN"/>
        </w:rPr>
        <w:t>的，但政治上还过火一点；在东江是组织工作较强的，但统</w:t>
      </w:r>
    </w:p>
    <w:p>
      <w:pPr>
        <w:rPr>
          <w:lang w:eastAsia="zh-CN"/>
        </w:rPr>
      </w:pPr>
      <w:r>
        <w:rPr>
          <w:lang w:eastAsia="zh-CN"/>
        </w:rPr>
        <w:t>战策略差一点；港的阶级斗争经验是较强的，但统战政策较</w:t>
      </w:r>
    </w:p>
    <w:p>
      <w:pPr>
        <w:rPr>
          <w:lang w:eastAsia="zh-CN"/>
        </w:rPr>
      </w:pPr>
      <w:r>
        <w:rPr>
          <w:lang w:eastAsia="zh-CN"/>
        </w:rPr>
        <w:t>差，学生工作差、过火点，中区是统战与青年工作较好，但</w:t>
      </w:r>
    </w:p>
    <w:p>
      <w:pPr>
        <w:rPr>
          <w:lang w:eastAsia="zh-CN"/>
        </w:rPr>
      </w:pPr>
      <w:r>
        <w:rPr>
          <w:lang w:eastAsia="zh-CN"/>
        </w:rPr>
        <w:t>组织工作较差；西江是后起之秀，一般尚平衡发展；北江的</w:t>
      </w:r>
    </w:p>
    <w:p>
      <w:pPr>
        <w:rPr>
          <w:lang w:eastAsia="zh-CN"/>
        </w:rPr>
      </w:pPr>
      <w:r>
        <w:rPr>
          <w:lang w:eastAsia="zh-CN"/>
        </w:rPr>
        <w:t>政治与组织领导都弱；南路还是新建的；赣南还能独立战</w:t>
      </w:r>
    </w:p>
    <w:p>
      <w:pPr>
        <w:rPr>
          <w:lang w:eastAsia="zh-CN"/>
        </w:rPr>
      </w:pPr>
      <w:r>
        <w:rPr>
          <w:lang w:eastAsia="zh-CN"/>
        </w:rPr>
        <w:t>斗，但大的政治还把握不住，老杨走后弱一点。整个省与各</w:t>
      </w:r>
    </w:p>
    <w:p>
      <w:pPr>
        <w:rPr>
          <w:lang w:eastAsia="zh-CN"/>
        </w:rPr>
      </w:pPr>
      <w:r>
        <w:rPr>
          <w:lang w:eastAsia="zh-CN"/>
        </w:rPr>
        <w:t>特委最大的弱点还是组织工作差。</w:t>
      </w:r>
    </w:p>
    <w:p>
      <w:pPr>
        <w:rPr>
          <w:lang w:eastAsia="zh-CN"/>
        </w:rPr>
      </w:pPr>
      <w:r>
        <w:rPr>
          <w:lang w:eastAsia="zh-CN"/>
        </w:rPr>
        <w:t>3.但是这一年来的党的损失与弱点的暴露也是严重的:</w:t>
      </w:r>
    </w:p>
    <w:p>
      <w:pPr>
        <w:rPr>
          <w:lang w:eastAsia="zh-CN"/>
        </w:rPr>
      </w:pPr>
      <w:r>
        <w:rPr>
          <w:lang w:eastAsia="zh-CN"/>
        </w:rPr>
        <w:t>①在逆流中受的损失:</w:t>
      </w:r>
    </w:p>
    <w:p>
      <w:pPr>
        <w:rPr>
          <w:lang w:eastAsia="zh-CN"/>
        </w:rPr>
      </w:pPr>
      <w:r>
        <w:rPr>
          <w:lang w:eastAsia="zh-CN"/>
        </w:rPr>
        <w:t>被捕的干部与党员，合浦五人（四个县委干部一个普通</w:t>
      </w:r>
    </w:p>
    <w:p>
      <w:pPr>
        <w:rPr>
          <w:lang w:eastAsia="zh-CN"/>
        </w:rPr>
      </w:pPr>
      <w:r>
        <w:rPr>
          <w:lang w:eastAsia="zh-CN"/>
        </w:rPr>
        <w:t>党员），中区干部一个（放了），博罗三个党员（支部干部），</w:t>
      </w:r>
    </w:p>
    <w:p>
      <w:pPr>
        <w:rPr>
          <w:lang w:eastAsia="zh-CN"/>
        </w:rPr>
      </w:pPr>
      <w:r>
        <w:rPr>
          <w:lang w:eastAsia="zh-CN"/>
        </w:rPr>
        <w:t>琼崖则在十人以上（干部与党员分不清），并有已被杀了的。</w:t>
      </w:r>
    </w:p>
    <w:p>
      <w:pPr>
        <w:rPr>
          <w:lang w:eastAsia="zh-CN"/>
        </w:rPr>
      </w:pPr>
      <w:r>
        <w:rPr>
          <w:lang w:eastAsia="zh-CN"/>
        </w:rPr>
        <w:t>群众（前进青年）被捕的，曲江一人（已释放），博罗</w:t>
      </w:r>
    </w:p>
    <w:p>
      <w:pPr>
        <w:rPr>
          <w:lang w:eastAsia="zh-CN"/>
        </w:rPr>
      </w:pPr>
      <w:r>
        <w:rPr>
          <w:lang w:eastAsia="zh-CN"/>
        </w:rPr>
        <w:t>二十二人。</w:t>
      </w:r>
    </w:p>
    <w:p>
      <w:pPr>
        <w:rPr>
          <w:lang w:eastAsia="zh-CN"/>
        </w:rPr>
      </w:pPr>
      <w:r>
        <w:rPr>
          <w:lang w:eastAsia="zh-CN"/>
        </w:rPr>
        <w:t>暗杀与失踪的，中山妇【抗】干部一人，惠阳党与群众</w:t>
      </w:r>
    </w:p>
    <w:p>
      <w:pPr>
        <w:rPr>
          <w:lang w:eastAsia="zh-CN"/>
        </w:rPr>
      </w:pPr>
      <w:r>
        <w:rPr>
          <w:lang w:eastAsia="zh-CN"/>
        </w:rPr>
        <w:t>干部二人。</w:t>
      </w:r>
    </w:p>
    <w:p>
      <w:pPr>
        <w:rPr>
          <w:lang w:eastAsia="zh-CN"/>
        </w:rPr>
      </w:pPr>
      <w:r>
        <w:rPr>
          <w:lang w:eastAsia="zh-CN"/>
        </w:rPr>
        <w:t>被解散的群众团体，其较大些的有中山“抗先”（三千</w:t>
      </w:r>
    </w:p>
    <w:p>
      <w:r>
        <w:t>人）、合浦“抗先”（二千人）、台山“抗先”（二千人）、中</w:t>
      </w:r>
    </w:p>
    <w:p>
      <w:pPr>
        <w:rPr>
          <w:lang w:eastAsia="zh-CN"/>
        </w:rPr>
      </w:pPr>
      <w:r>
        <w:rPr>
          <w:lang w:eastAsia="zh-CN"/>
        </w:rPr>
        <w:t>山“妇抗”（一千三百人）、郁南“抗先”（七百人）、西江</w:t>
      </w:r>
    </w:p>
    <w:p>
      <w:pPr>
        <w:rPr>
          <w:lang w:eastAsia="zh-CN"/>
        </w:rPr>
      </w:pPr>
      <w:r>
        <w:rPr>
          <w:lang w:eastAsia="zh-CN"/>
        </w:rPr>
        <w:t>“青救”（三百人）、新会“妇抗”</w:t>
      </w:r>
    </w:p>
    <w:p>
      <w:pPr>
        <w:rPr>
          <w:lang w:eastAsia="zh-CN"/>
        </w:rPr>
      </w:pPr>
      <w:r>
        <w:rPr>
          <w:lang w:eastAsia="zh-CN"/>
        </w:rPr>
        <w:t>（一百人）、龙川“抗先”</w:t>
      </w:r>
    </w:p>
    <w:p>
      <w:pPr>
        <w:rPr>
          <w:lang w:eastAsia="zh-CN"/>
        </w:rPr>
      </w:pPr>
      <w:r>
        <w:rPr>
          <w:lang w:eastAsia="zh-CN"/>
        </w:rPr>
        <w:t>（五百人）。其余还有广宁、新兴等地“抗先”与其他团体的</w:t>
      </w:r>
    </w:p>
    <w:p>
      <w:pPr>
        <w:rPr>
          <w:lang w:eastAsia="zh-CN"/>
        </w:rPr>
      </w:pPr>
      <w:r>
        <w:rPr>
          <w:lang w:eastAsia="zh-CN"/>
        </w:rPr>
        <w:t>294</w:t>
      </w:r>
    </w:p>
    <w:p>
      <w:pPr>
        <w:rPr>
          <w:lang w:eastAsia="zh-CN"/>
        </w:rPr>
      </w:pPr>
      <w:r>
        <w:rPr>
          <w:lang w:eastAsia="zh-CN"/>
        </w:rPr>
        <w:t>被解散，共约十四个县，受解散的组织的群众在一万二千人</w:t>
      </w:r>
    </w:p>
    <w:p>
      <w:pPr>
        <w:rPr>
          <w:lang w:eastAsia="zh-CN"/>
        </w:rPr>
      </w:pPr>
      <w:r>
        <w:rPr>
          <w:lang w:eastAsia="zh-CN"/>
        </w:rPr>
        <w:t>左右。而“抗先”的几个主要县（计八千人）已遭受了公开</w:t>
      </w:r>
    </w:p>
    <w:p>
      <w:pPr>
        <w:rPr>
          <w:lang w:eastAsia="zh-CN"/>
        </w:rPr>
      </w:pPr>
      <w:r>
        <w:rPr>
          <w:lang w:eastAsia="zh-CN"/>
        </w:rPr>
        <w:t>解散，目前还在公开继续活动的都只是些数量较少的地方，</w:t>
      </w:r>
    </w:p>
    <w:p>
      <w:pPr>
        <w:rPr>
          <w:lang w:eastAsia="zh-CN"/>
        </w:rPr>
      </w:pPr>
      <w:r>
        <w:rPr>
          <w:lang w:eastAsia="zh-CN"/>
        </w:rPr>
        <w:t>或者是只有区乡中有组织而无县组织的地方（如北江之翁</w:t>
      </w:r>
    </w:p>
    <w:p>
      <w:pPr>
        <w:rPr>
          <w:lang w:eastAsia="zh-CN"/>
        </w:rPr>
      </w:pPr>
      <w:r>
        <w:rPr>
          <w:lang w:eastAsia="zh-CN"/>
        </w:rPr>
        <w:t>源、曲江等地是）。</w:t>
      </w:r>
    </w:p>
    <w:p>
      <w:pPr>
        <w:rPr>
          <w:lang w:eastAsia="zh-CN"/>
        </w:rPr>
      </w:pPr>
      <w:r>
        <w:rPr>
          <w:lang w:eastAsia="zh-CN"/>
        </w:rPr>
        <w:t>受到这些打击后，自然要影响到许多较小的而党的力量</w:t>
      </w:r>
    </w:p>
    <w:p>
      <w:pPr>
        <w:rPr>
          <w:lang w:eastAsia="zh-CN"/>
        </w:rPr>
      </w:pPr>
      <w:r>
        <w:rPr>
          <w:lang w:eastAsia="zh-CN"/>
        </w:rPr>
        <w:t>也较薄弱幼稚的地方群众组织，因而不敢活动，无形停止瓦</w:t>
      </w:r>
    </w:p>
    <w:p>
      <w:pPr>
        <w:rPr>
          <w:lang w:eastAsia="zh-CN"/>
        </w:rPr>
      </w:pPr>
      <w:r>
        <w:rPr>
          <w:lang w:eastAsia="zh-CN"/>
        </w:rPr>
        <w:t>解的也有，甚至如和平县的“农抗”，以前有七千以上会员，</w:t>
      </w:r>
    </w:p>
    <w:p>
      <w:pPr>
        <w:rPr>
          <w:lang w:eastAsia="zh-CN"/>
        </w:rPr>
      </w:pPr>
      <w:r>
        <w:rPr>
          <w:lang w:eastAsia="zh-CN"/>
        </w:rPr>
        <w:t>因党的基础太弱，现在多已不打而散了（但有部【分】区乡</w:t>
      </w:r>
    </w:p>
    <w:p>
      <w:pPr>
        <w:rPr>
          <w:lang w:eastAsia="zh-CN"/>
        </w:rPr>
      </w:pPr>
      <w:r>
        <w:rPr>
          <w:lang w:eastAsia="zh-CN"/>
        </w:rPr>
        <w:t>中还有分散活动的）。</w:t>
      </w:r>
    </w:p>
    <w:p>
      <w:pPr>
        <w:rPr>
          <w:lang w:eastAsia="zh-CN"/>
        </w:rPr>
      </w:pPr>
      <w:r>
        <w:rPr>
          <w:lang w:eastAsia="zh-CN"/>
        </w:rPr>
        <w:t>②政治上的不稳与组织上的不巩固，还是严重的问题</w:t>
      </w:r>
    </w:p>
    <w:p>
      <w:pPr>
        <w:rPr>
          <w:lang w:eastAsia="zh-CN"/>
        </w:rPr>
      </w:pPr>
      <w:r>
        <w:rPr>
          <w:lang w:eastAsia="zh-CN"/>
        </w:rPr>
        <w:t>（中略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编者）。</w:t>
      </w:r>
    </w:p>
    <w:p>
      <w:pPr>
        <w:rPr>
          <w:lang w:eastAsia="zh-CN"/>
        </w:rPr>
      </w:pPr>
      <w:r>
        <w:rPr>
          <w:lang w:eastAsia="zh-CN"/>
        </w:rPr>
        <w:t>③整个组织的暴露与突出——因为“抗先”的红与过去</w:t>
      </w:r>
    </w:p>
    <w:p>
      <w:pPr>
        <w:rPr>
          <w:lang w:eastAsia="zh-CN"/>
        </w:rPr>
      </w:pPr>
      <w:r>
        <w:rPr>
          <w:lang w:eastAsia="zh-CN"/>
        </w:rPr>
        <w:t>的公秘不分，使得这一暴露是不易于掩盖下去的。虽经这一</w:t>
      </w:r>
    </w:p>
    <w:p>
      <w:pPr>
        <w:rPr>
          <w:lang w:eastAsia="zh-CN"/>
        </w:rPr>
      </w:pPr>
      <w:r>
        <w:rPr>
          <w:lang w:eastAsia="zh-CN"/>
        </w:rPr>
        <w:t>时期的转变，但收效还很小（只能说一般领导机关已经隐蔽</w:t>
      </w:r>
    </w:p>
    <w:p>
      <w:pPr>
        <w:rPr>
          <w:lang w:eastAsia="zh-CN"/>
        </w:rPr>
      </w:pPr>
      <w:r>
        <w:rPr>
          <w:lang w:eastAsia="zh-CN"/>
        </w:rPr>
        <w:t>起来）。因为我们群众基础的暴露，致使K领导下新的组织</w:t>
      </w:r>
    </w:p>
    <w:p>
      <w:pPr>
        <w:rPr>
          <w:lang w:eastAsia="zh-CN"/>
        </w:rPr>
      </w:pPr>
      <w:r>
        <w:rPr>
          <w:lang w:eastAsia="zh-CN"/>
        </w:rPr>
        <w:t>（如“三青”等）我们很难再打</w:t>
      </w:r>
      <w:r>
        <w:rPr>
          <w:color w:val="0000E1"/>
          <w:lang w:eastAsia="zh-CN"/>
        </w:rPr>
        <w:t>入</w:t>
      </w:r>
      <w:r>
        <w:rPr>
          <w:lang w:eastAsia="zh-CN"/>
        </w:rPr>
        <w:t>再建新基础。同时我们领</w:t>
      </w:r>
    </w:p>
    <w:p>
      <w:pPr>
        <w:rPr>
          <w:lang w:eastAsia="zh-CN"/>
        </w:rPr>
      </w:pPr>
      <w:r>
        <w:rPr>
          <w:lang w:eastAsia="zh-CN"/>
        </w:rPr>
        <w:t>导的武装力量也多数是暴露的，因此以目前整个形势再有严</w:t>
      </w:r>
    </w:p>
    <w:p>
      <w:pPr>
        <w:rPr>
          <w:lang w:eastAsia="zh-CN"/>
        </w:rPr>
      </w:pPr>
      <w:r>
        <w:rPr>
          <w:lang w:eastAsia="zh-CN"/>
        </w:rPr>
        <w:t>重下去的可能估计，则广东党与群众之再受打击与摧残是很</w:t>
      </w:r>
    </w:p>
    <w:p>
      <w:pPr>
        <w:rPr>
          <w:lang w:eastAsia="zh-CN"/>
        </w:rPr>
      </w:pPr>
      <w:r>
        <w:rPr>
          <w:lang w:eastAsia="zh-CN"/>
        </w:rPr>
        <w:t>可能的。这也正是我们目前应严重警惕而须继续加紧准备应</w:t>
      </w:r>
    </w:p>
    <w:p>
      <w:pPr>
        <w:rPr>
          <w:lang w:eastAsia="zh-CN"/>
        </w:rPr>
      </w:pPr>
      <w:r>
        <w:rPr>
          <w:lang w:eastAsia="zh-CN"/>
        </w:rPr>
        <w:t>付的。</w:t>
      </w:r>
    </w:p>
    <w:p>
      <w:pPr>
        <w:rPr>
          <w:lang w:eastAsia="zh-CN"/>
        </w:rPr>
      </w:pPr>
      <w:r>
        <w:rPr>
          <w:lang w:eastAsia="zh-CN"/>
        </w:rPr>
        <w:t>丁、今后的方针</w:t>
      </w:r>
    </w:p>
    <w:p>
      <w:pPr>
        <w:rPr>
          <w:lang w:eastAsia="zh-CN"/>
        </w:rPr>
      </w:pPr>
      <w:r>
        <w:rPr>
          <w:lang w:eastAsia="zh-CN"/>
        </w:rPr>
        <w:t>在政治上坚持抗战，团结进步，争取时局好转，与同时</w:t>
      </w:r>
    </w:p>
    <w:p>
      <w:pPr>
        <w:rPr>
          <w:lang w:eastAsia="zh-CN"/>
        </w:rPr>
      </w:pPr>
      <w:r>
        <w:rPr>
          <w:lang w:eastAsia="zh-CN"/>
        </w:rPr>
        <w:t>准备应付局部突变的总方针，及组织上巩固现在基础，经过</w:t>
      </w:r>
    </w:p>
    <w:p>
      <w:pPr>
        <w:rPr>
          <w:lang w:eastAsia="zh-CN"/>
        </w:rPr>
      </w:pPr>
      <w:r>
        <w:rPr>
          <w:lang w:eastAsia="zh-CN"/>
        </w:rPr>
        <w:t>艰苦长期的努力积蓄力量，以建立坚强的有战斗力的争取抗</w:t>
      </w:r>
    </w:p>
    <w:p>
      <w:pPr>
        <w:rPr>
          <w:lang w:eastAsia="zh-CN"/>
        </w:rPr>
      </w:pPr>
      <w:r>
        <w:rPr>
          <w:lang w:eastAsia="zh-CN"/>
        </w:rPr>
        <w:t>战最后胜利时能起决定作用的布尔什维克组织为总方针。</w:t>
      </w:r>
    </w:p>
    <w:p>
      <w:pPr>
        <w:rPr>
          <w:lang w:eastAsia="zh-CN"/>
        </w:rPr>
      </w:pPr>
      <w:r>
        <w:rPr>
          <w:lang w:eastAsia="zh-CN"/>
        </w:rPr>
        <w:t>295</w:t>
      </w:r>
    </w:p>
    <w:p>
      <w:pPr>
        <w:rPr>
          <w:lang w:eastAsia="zh-CN"/>
        </w:rPr>
      </w:pPr>
      <w:r>
        <w:rPr>
          <w:lang w:eastAsia="zh-CN"/>
        </w:rPr>
        <w:t>在这个总方针下:</w:t>
      </w:r>
    </w:p>
    <w:p>
      <w:pPr>
        <w:rPr>
          <w:lang w:eastAsia="zh-CN"/>
        </w:rPr>
      </w:pPr>
      <w:r>
        <w:rPr>
          <w:lang w:eastAsia="zh-CN"/>
        </w:rPr>
        <w:t>1.组织</w:t>
      </w:r>
      <w:r>
        <w:rPr>
          <w:color w:val="FF0000"/>
          <w:lang w:eastAsia="zh-CN"/>
        </w:rPr>
        <w:t>，</w:t>
      </w:r>
      <w:r>
        <w:rPr>
          <w:lang w:eastAsia="zh-CN"/>
        </w:rPr>
        <w:t>上，继续</w:t>
      </w:r>
      <w:r>
        <w:rPr>
          <w:color w:val="808080"/>
          <w:lang w:eastAsia="zh-CN"/>
        </w:rPr>
        <w:t>以</w:t>
      </w:r>
      <w:r>
        <w:rPr>
          <w:lang w:eastAsia="zh-CN"/>
        </w:rPr>
        <w:t>巩固组织为中心。完全执行与实现</w:t>
      </w:r>
    </w:p>
    <w:p>
      <w:pPr>
        <w:rPr>
          <w:lang w:eastAsia="zh-CN"/>
        </w:rPr>
      </w:pPr>
      <w:r>
        <w:rPr>
          <w:lang w:eastAsia="zh-CN"/>
        </w:rPr>
        <w:t>去年10月中央巩固组织的指示及省“五扩”会的决议。目</w:t>
      </w:r>
    </w:p>
    <w:p>
      <w:pPr>
        <w:rPr>
          <w:lang w:eastAsia="zh-CN"/>
        </w:rPr>
      </w:pPr>
      <w:r>
        <w:rPr>
          <w:lang w:eastAsia="zh-CN"/>
        </w:rPr>
        <w:t>前还应彻底深入审查的工作，尤其是思想上、政治上、组织</w:t>
      </w:r>
    </w:p>
    <w:p>
      <w:pPr>
        <w:rPr>
          <w:lang w:eastAsia="zh-CN"/>
        </w:rPr>
      </w:pPr>
      <w:r>
        <w:rPr>
          <w:lang w:eastAsia="zh-CN"/>
        </w:rPr>
        <w:t>上对干部的教育。各级机关还应注意精干，缩小，有掩护确</w:t>
      </w:r>
    </w:p>
    <w:p>
      <w:pPr>
        <w:rPr>
          <w:lang w:eastAsia="zh-CN"/>
        </w:rPr>
      </w:pPr>
      <w:r>
        <w:rPr>
          <w:lang w:eastAsia="zh-CN"/>
        </w:rPr>
        <w:t>实秘密起来，准备在完全地下的经常工作。但完成这一半年</w:t>
      </w:r>
    </w:p>
    <w:p>
      <w:pPr>
        <w:rPr>
          <w:lang w:eastAsia="zh-CN"/>
        </w:rPr>
      </w:pPr>
      <w:r>
        <w:rPr>
          <w:lang w:eastAsia="zh-CN"/>
        </w:rPr>
        <w:t>（1月到6月）巩固计划后，就应注意新的据点上与新的基</w:t>
      </w:r>
    </w:p>
    <w:p>
      <w:pPr>
        <w:rPr>
          <w:lang w:eastAsia="zh-CN"/>
        </w:rPr>
      </w:pPr>
      <w:r>
        <w:rPr>
          <w:lang w:eastAsia="zh-CN"/>
        </w:rPr>
        <w:t>础中的扩大及</w:t>
      </w:r>
      <w:r>
        <w:rPr>
          <w:color w:val="008000"/>
          <w:lang w:eastAsia="zh-CN"/>
        </w:rPr>
        <w:t>沦</w:t>
      </w:r>
      <w:r>
        <w:rPr>
          <w:lang w:eastAsia="zh-CN"/>
        </w:rPr>
        <w:t>陷区、战区中的扩大。目前还应坚</w:t>
      </w:r>
      <w:r>
        <w:rPr>
          <w:color w:val="FF0000"/>
          <w:lang w:eastAsia="zh-CN"/>
        </w:rPr>
        <w:t>决</w:t>
      </w:r>
      <w:r>
        <w:rPr>
          <w:lang w:eastAsia="zh-CN"/>
        </w:rPr>
        <w:t>调动已</w:t>
      </w:r>
    </w:p>
    <w:p>
      <w:pPr>
        <w:rPr>
          <w:lang w:eastAsia="zh-CN"/>
        </w:rPr>
      </w:pPr>
      <w:r>
        <w:rPr>
          <w:lang w:eastAsia="zh-CN"/>
        </w:rPr>
        <w:t>暴露了的干部和保存培养他们。在地区上说，目前要集中力</w:t>
      </w:r>
    </w:p>
    <w:p>
      <w:pPr>
        <w:rPr>
          <w:lang w:eastAsia="zh-CN"/>
        </w:rPr>
      </w:pPr>
      <w:r>
        <w:rPr>
          <w:lang w:eastAsia="zh-CN"/>
        </w:rPr>
        <w:t>量巩固东江与中区，</w:t>
      </w:r>
      <w:r>
        <w:rPr>
          <w:color w:val="008000"/>
          <w:lang w:eastAsia="zh-CN"/>
        </w:rPr>
        <w:t>加</w:t>
      </w:r>
      <w:r>
        <w:rPr>
          <w:lang w:eastAsia="zh-CN"/>
        </w:rPr>
        <w:t>强南路，发展琼崖（琼巩固工作还要</w:t>
      </w:r>
    </w:p>
    <w:p>
      <w:pPr>
        <w:rPr>
          <w:lang w:eastAsia="zh-CN"/>
        </w:rPr>
      </w:pPr>
      <w:r>
        <w:rPr>
          <w:lang w:eastAsia="zh-CN"/>
        </w:rPr>
        <w:t>深人，但已可开始转</w:t>
      </w:r>
      <w:del w:id="245" w:author="林 清" w:date="2018-10-09T10:50:00Z">
        <w:r>
          <w:rPr>
            <w:lang w:eastAsia="zh-CN"/>
          </w:rPr>
          <w:delText>人</w:delText>
        </w:r>
      </w:del>
      <w:ins w:id="246" w:author="林 清" w:date="2018-10-09T10:50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发展），北江、西江是巩固后方据点，</w:t>
      </w:r>
    </w:p>
    <w:p>
      <w:pPr>
        <w:rPr>
          <w:lang w:eastAsia="zh-CN"/>
        </w:rPr>
      </w:pPr>
      <w:r>
        <w:rPr>
          <w:lang w:eastAsia="zh-CN"/>
        </w:rPr>
        <w:t>发展学生与前线上的地区。整个党把训练教育干部与党员作</w:t>
      </w:r>
    </w:p>
    <w:p>
      <w:pPr>
        <w:rPr>
          <w:lang w:eastAsia="zh-CN"/>
        </w:rPr>
      </w:pPr>
      <w:r>
        <w:rPr>
          <w:lang w:eastAsia="zh-CN"/>
        </w:rPr>
        <w:t>为中心工作，而目前最重要的是训练在职干部。</w:t>
      </w:r>
    </w:p>
    <w:p>
      <w:pPr>
        <w:rPr>
          <w:lang w:eastAsia="zh-CN"/>
        </w:rPr>
      </w:pPr>
      <w:r>
        <w:rPr>
          <w:lang w:eastAsia="zh-CN"/>
        </w:rPr>
        <w:t>2.在军事工作上，坚持在华南创立民众游击武装的基</w:t>
      </w:r>
    </w:p>
    <w:p>
      <w:pPr>
        <w:rPr>
          <w:lang w:eastAsia="zh-CN"/>
        </w:rPr>
      </w:pPr>
      <w:r>
        <w:rPr>
          <w:lang w:eastAsia="zh-CN"/>
        </w:rPr>
        <w:t>础，巩固原有基础，扩大中区方面及北江方面敌后及前线上</w:t>
      </w:r>
    </w:p>
    <w:p>
      <w:pPr>
        <w:rPr>
          <w:lang w:eastAsia="zh-CN"/>
        </w:rPr>
      </w:pPr>
      <w:r>
        <w:rPr>
          <w:lang w:eastAsia="zh-CN"/>
        </w:rPr>
        <w:t>的民众武装基础。在琼岛作更大的发展，加紧训练游击战争</w:t>
      </w:r>
    </w:p>
    <w:p>
      <w:pPr>
        <w:rPr>
          <w:lang w:eastAsia="zh-CN"/>
        </w:rPr>
      </w:pPr>
      <w:r>
        <w:rPr>
          <w:lang w:eastAsia="zh-CN"/>
        </w:rPr>
        <w:t>的干部。各个武装部队坚持统战合法的地位，必须慎重的应</w:t>
      </w:r>
    </w:p>
    <w:p>
      <w:pPr>
        <w:rPr>
          <w:lang w:eastAsia="zh-CN"/>
        </w:rPr>
      </w:pPr>
      <w:r>
        <w:rPr>
          <w:lang w:eastAsia="zh-CN"/>
        </w:rPr>
        <w:t>付局部事变，慎重的局部事变中处理武装斗争问题，慎重的</w:t>
      </w:r>
    </w:p>
    <w:p>
      <w:pPr>
        <w:rPr>
          <w:lang w:eastAsia="zh-CN"/>
        </w:rPr>
      </w:pPr>
      <w:r>
        <w:rPr>
          <w:lang w:eastAsia="zh-CN"/>
        </w:rPr>
        <w:t>不为挑拨者所暗算，坚</w:t>
      </w:r>
      <w:r>
        <w:rPr>
          <w:color w:val="008000"/>
          <w:lang w:eastAsia="zh-CN"/>
        </w:rPr>
        <w:t>决</w:t>
      </w:r>
      <w:r>
        <w:rPr>
          <w:lang w:eastAsia="zh-CN"/>
        </w:rPr>
        <w:t>而慎重的执行长期积蓄力量的方</w:t>
      </w:r>
    </w:p>
    <w:p>
      <w:pPr>
        <w:rPr>
          <w:lang w:eastAsia="zh-CN"/>
        </w:rPr>
      </w:pPr>
      <w:r>
        <w:rPr>
          <w:lang w:eastAsia="zh-CN"/>
        </w:rPr>
        <w:t>针。</w:t>
      </w:r>
    </w:p>
    <w:p>
      <w:pPr>
        <w:rPr>
          <w:lang w:eastAsia="zh-CN"/>
        </w:rPr>
      </w:pPr>
      <w:r>
        <w:rPr>
          <w:lang w:eastAsia="zh-CN"/>
        </w:rPr>
        <w:t>3.统战工作上，在坚持团结，坚持统一战线，争取进</w:t>
      </w:r>
    </w:p>
    <w:p>
      <w:pPr>
        <w:rPr>
          <w:lang w:eastAsia="zh-CN"/>
        </w:rPr>
      </w:pPr>
      <w:r>
        <w:rPr>
          <w:lang w:eastAsia="zh-CN"/>
        </w:rPr>
        <w:t>步与中间力量，争取时局好转的总方针下，广东党要更用大</w:t>
      </w:r>
    </w:p>
    <w:p>
      <w:pPr>
        <w:rPr>
          <w:lang w:eastAsia="zh-CN"/>
        </w:rPr>
      </w:pPr>
      <w:r>
        <w:rPr>
          <w:lang w:eastAsia="zh-CN"/>
        </w:rPr>
        <w:t>力帮助与推动十二集团军的巩固和进步，特别是在赵一肩师</w:t>
      </w:r>
    </w:p>
    <w:p>
      <w:pPr>
        <w:rPr>
          <w:lang w:eastAsia="zh-CN"/>
        </w:rPr>
      </w:pPr>
      <w:r>
        <w:rPr>
          <w:lang w:eastAsia="zh-CN"/>
        </w:rPr>
        <w:t>中，但必须注意余的动摇性。争取香翰屏等游击区指挥者对</w:t>
      </w:r>
    </w:p>
    <w:p>
      <w:pPr>
        <w:rPr>
          <w:lang w:eastAsia="zh-CN"/>
        </w:rPr>
      </w:pPr>
      <w:r>
        <w:rPr>
          <w:lang w:eastAsia="zh-CN"/>
        </w:rPr>
        <w:t>我们的谅解。在中区继续争取古鼎华，在南路继续争取与推</w:t>
      </w:r>
    </w:p>
    <w:p>
      <w:pPr>
        <w:rPr>
          <w:lang w:eastAsia="zh-CN"/>
        </w:rPr>
      </w:pPr>
      <w:r>
        <w:rPr>
          <w:lang w:eastAsia="zh-CN"/>
        </w:rPr>
        <w:t>动张炎的进步，并帮助其建立新的武装，推动李章达、蒋光</w:t>
      </w:r>
    </w:p>
    <w:p>
      <w:pPr>
        <w:rPr>
          <w:lang w:eastAsia="zh-CN"/>
        </w:rPr>
      </w:pPr>
      <w:r>
        <w:rPr>
          <w:lang w:eastAsia="zh-CN"/>
        </w:rPr>
        <w:t>296</w:t>
      </w:r>
    </w:p>
    <w:p>
      <w:pPr>
        <w:rPr>
          <w:lang w:eastAsia="zh-CN"/>
        </w:rPr>
      </w:pPr>
      <w:r>
        <w:rPr>
          <w:lang w:eastAsia="zh-CN"/>
        </w:rPr>
        <w:t>鼐、第三党等中间力量的组织，取得和第三党</w:t>
      </w:r>
      <w:r>
        <w:rPr>
          <w:color w:val="FF0000"/>
          <w:lang w:eastAsia="zh-CN"/>
        </w:rPr>
        <w:t>干</w:t>
      </w:r>
      <w:r>
        <w:rPr>
          <w:lang w:eastAsia="zh-CN"/>
        </w:rPr>
        <w:t>部党员（只</w:t>
      </w:r>
    </w:p>
    <w:p>
      <w:pPr>
        <w:rPr>
          <w:lang w:eastAsia="zh-CN"/>
        </w:rPr>
      </w:pPr>
      <w:r>
        <w:rPr>
          <w:lang w:eastAsia="zh-CN"/>
        </w:rPr>
        <w:t>有些中层分子小资【产阶】级的党员）好的关系。推动与帮</w:t>
      </w:r>
    </w:p>
    <w:p>
      <w:pPr>
        <w:rPr>
          <w:lang w:eastAsia="zh-CN"/>
        </w:rPr>
      </w:pPr>
      <w:r>
        <w:rPr>
          <w:lang w:eastAsia="zh-CN"/>
        </w:rPr>
        <w:t>助张发奎的继续进步，但须设法使张、白间谅解，孤立K</w:t>
      </w:r>
    </w:p>
    <w:p>
      <w:pPr>
        <w:rPr>
          <w:lang w:eastAsia="zh-CN"/>
        </w:rPr>
      </w:pPr>
      <w:r>
        <w:rPr>
          <w:lang w:eastAsia="zh-CN"/>
        </w:rPr>
        <w:t>中央系特别是李汉魂、蔡劲军等，坚</w:t>
      </w:r>
      <w:del w:id="247" w:author="林 清" w:date="2018-10-09T10:51:00Z">
        <w:r>
          <w:rPr>
            <w:color w:val="0000E1"/>
            <w:lang w:eastAsia="zh-CN"/>
          </w:rPr>
          <w:delText>央</w:delText>
        </w:r>
      </w:del>
      <w:ins w:id="248" w:author="林 清" w:date="2018-10-09T10:51:00Z">
        <w:r>
          <w:rPr>
            <w:rFonts w:hint="eastAsia"/>
            <w:color w:val="0000E1"/>
            <w:lang w:eastAsia="zh-CN"/>
          </w:rPr>
          <w:t>决</w:t>
        </w:r>
      </w:ins>
      <w:r>
        <w:rPr>
          <w:lang w:eastAsia="zh-CN"/>
        </w:rPr>
        <w:t>打击顽固者。目前各</w:t>
      </w:r>
    </w:p>
    <w:p>
      <w:pPr>
        <w:rPr>
          <w:lang w:eastAsia="zh-CN"/>
        </w:rPr>
      </w:pPr>
      <w:r>
        <w:rPr>
          <w:lang w:eastAsia="zh-CN"/>
        </w:rPr>
        <w:t>派系斗争中应慎重的不转【卷】入漩涡，但坚</w:t>
      </w:r>
      <w:r>
        <w:rPr>
          <w:color w:val="FF0000"/>
          <w:lang w:eastAsia="zh-CN"/>
        </w:rPr>
        <w:t>决</w:t>
      </w:r>
      <w:r>
        <w:rPr>
          <w:lang w:eastAsia="zh-CN"/>
        </w:rPr>
        <w:t>的站在进步</w:t>
      </w:r>
    </w:p>
    <w:p>
      <w:pPr>
        <w:rPr>
          <w:lang w:eastAsia="zh-CN"/>
        </w:rPr>
      </w:pPr>
      <w:r>
        <w:rPr>
          <w:lang w:eastAsia="zh-CN"/>
        </w:rPr>
        <w:t>者方面和取得地方中间力量的帮助是更重要的。</w:t>
      </w:r>
    </w:p>
    <w:p>
      <w:pPr>
        <w:rPr>
          <w:lang w:eastAsia="zh-CN"/>
        </w:rPr>
      </w:pPr>
      <w:r>
        <w:rPr>
          <w:lang w:eastAsia="zh-CN"/>
        </w:rPr>
        <w:t>4.民运上，估计到广州的时局会更严重，也估计到广</w:t>
      </w:r>
    </w:p>
    <w:p>
      <w:pPr>
        <w:rPr>
          <w:lang w:eastAsia="zh-CN"/>
        </w:rPr>
      </w:pPr>
      <w:r>
        <w:rPr>
          <w:lang w:eastAsia="zh-CN"/>
        </w:rPr>
        <w:t>东处在战区和当局的复杂性，估计到全国有部分好转可能及</w:t>
      </w:r>
    </w:p>
    <w:p>
      <w:pPr>
        <w:rPr>
          <w:lang w:eastAsia="zh-CN"/>
        </w:rPr>
      </w:pPr>
      <w:r>
        <w:rPr>
          <w:lang w:eastAsia="zh-CN"/>
        </w:rPr>
        <w:t>我们在</w:t>
      </w:r>
      <w:del w:id="249" w:author="林 清" w:date="2018-10-09T09:06:00Z">
        <w:r>
          <w:rPr>
            <w:color w:val="FF0000"/>
            <w:lang w:eastAsia="zh-CN"/>
          </w:rPr>
          <w:delText>粵</w:delText>
        </w:r>
      </w:del>
      <w:ins w:id="250" w:author="林 清" w:date="2018-10-09T09:06:00Z">
        <w:r>
          <w:rPr>
            <w:color w:val="FF0000"/>
            <w:lang w:eastAsia="zh-CN"/>
          </w:rPr>
          <w:t>粤</w:t>
        </w:r>
      </w:ins>
      <w:r>
        <w:rPr>
          <w:lang w:eastAsia="zh-CN"/>
        </w:rPr>
        <w:t>已有相当群众基础，故仍应一面利用目前一切时间</w:t>
      </w:r>
    </w:p>
    <w:p>
      <w:pPr>
        <w:rPr>
          <w:lang w:eastAsia="zh-CN"/>
        </w:rPr>
      </w:pPr>
      <w:r>
        <w:rPr>
          <w:lang w:eastAsia="zh-CN"/>
        </w:rPr>
        <w:t>与条件进行必要的反逆流斗争，争取原有团体（“抗先”也</w:t>
      </w:r>
    </w:p>
    <w:p>
      <w:pPr>
        <w:rPr>
          <w:lang w:eastAsia="zh-CN"/>
        </w:rPr>
      </w:pPr>
      <w:r>
        <w:rPr>
          <w:lang w:eastAsia="zh-CN"/>
        </w:rPr>
        <w:t>有在部分调整让步下存在）的继续存在和掩护转变；一面立</w:t>
      </w:r>
    </w:p>
    <w:p>
      <w:pPr>
        <w:rPr>
          <w:lang w:eastAsia="zh-CN"/>
        </w:rPr>
      </w:pPr>
      <w:r>
        <w:rPr>
          <w:lang w:eastAsia="zh-CN"/>
        </w:rPr>
        <w:t>即坚决执行新的转变，不仅是以分散的小而多的，比较灰色</w:t>
      </w:r>
    </w:p>
    <w:p>
      <w:pPr>
        <w:rPr>
          <w:lang w:eastAsia="zh-CN"/>
        </w:rPr>
      </w:pPr>
      <w:r>
        <w:rPr>
          <w:lang w:eastAsia="zh-CN"/>
        </w:rPr>
        <w:t>的，文化的经济性多样的低级组织形式来继续团结原有和新</w:t>
      </w:r>
    </w:p>
    <w:p>
      <w:pPr>
        <w:rPr>
          <w:lang w:eastAsia="zh-CN"/>
        </w:rPr>
      </w:pPr>
      <w:r>
        <w:rPr>
          <w:lang w:eastAsia="zh-CN"/>
        </w:rPr>
        <w:t>的群众，并要准备以无组织形式的、以人为中心的团结群</w:t>
      </w:r>
    </w:p>
    <w:p>
      <w:pPr>
        <w:rPr>
          <w:lang w:eastAsia="zh-CN"/>
        </w:rPr>
      </w:pPr>
      <w:r>
        <w:rPr>
          <w:lang w:eastAsia="zh-CN"/>
        </w:rPr>
        <w:t>众，大量创造与培养埋藏我党在各地方上“革命的乡绅”</w:t>
      </w:r>
      <w:r>
        <w:rPr>
          <w:color w:val="FF0000"/>
          <w:lang w:eastAsia="zh-CN"/>
        </w:rPr>
        <w:t>，</w:t>
      </w:r>
    </w:p>
    <w:p>
      <w:pPr>
        <w:rPr>
          <w:lang w:eastAsia="zh-CN"/>
        </w:rPr>
      </w:pPr>
      <w:r>
        <w:rPr>
          <w:lang w:eastAsia="zh-CN"/>
        </w:rPr>
        <w:t>造成在群众中伟大的潜势力，和深</w:t>
      </w:r>
      <w:del w:id="251" w:author="林 清" w:date="2018-10-09T10:51:00Z">
        <w:r>
          <w:rPr>
            <w:color w:val="FF0000"/>
            <w:lang w:eastAsia="zh-CN"/>
          </w:rPr>
          <w:delText>人</w:delText>
        </w:r>
      </w:del>
      <w:ins w:id="252" w:author="林 清" w:date="2018-10-09T10:51:00Z">
        <w:r>
          <w:rPr>
            <w:rFonts w:hint="eastAsia"/>
            <w:color w:val="FF0000"/>
            <w:lang w:eastAsia="zh-CN"/>
          </w:rPr>
          <w:t>入</w:t>
        </w:r>
      </w:ins>
      <w:r>
        <w:rPr>
          <w:lang w:eastAsia="zh-CN"/>
        </w:rPr>
        <w:t>国民党形式下去埋藏力</w:t>
      </w:r>
    </w:p>
    <w:p>
      <w:pPr>
        <w:rPr>
          <w:lang w:eastAsia="zh-CN"/>
        </w:rPr>
      </w:pPr>
      <w:r>
        <w:rPr>
          <w:lang w:eastAsia="zh-CN"/>
        </w:rPr>
        <w:t>量。在目前的转变反逆流斗争过程中，旧有群众团体如“抗</w:t>
      </w:r>
    </w:p>
    <w:p>
      <w:pPr>
        <w:rPr>
          <w:lang w:eastAsia="zh-CN"/>
        </w:rPr>
      </w:pPr>
      <w:r>
        <w:rPr>
          <w:lang w:eastAsia="zh-CN"/>
        </w:rPr>
        <w:t>先”等仍应以模范的行动出现，不过不要再是大规模的，不</w:t>
      </w:r>
    </w:p>
    <w:p>
      <w:pPr>
        <w:rPr>
          <w:lang w:eastAsia="zh-CN"/>
        </w:rPr>
      </w:pPr>
      <w:r>
        <w:rPr>
          <w:lang w:eastAsia="zh-CN"/>
        </w:rPr>
        <w:t>要太政治化了，更要多采取接受当局与“三青”领导的方</w:t>
      </w:r>
    </w:p>
    <w:p>
      <w:pPr>
        <w:rPr>
          <w:lang w:eastAsia="zh-CN"/>
        </w:rPr>
      </w:pPr>
      <w:r>
        <w:rPr>
          <w:lang w:eastAsia="zh-CN"/>
        </w:rPr>
        <w:t>式，以一面继续团结群众，一面影响和逼迫“三青”采取比</w:t>
      </w:r>
    </w:p>
    <w:p>
      <w:pPr>
        <w:rPr>
          <w:lang w:eastAsia="zh-CN"/>
        </w:rPr>
      </w:pPr>
      <w:r>
        <w:rPr>
          <w:lang w:eastAsia="zh-CN"/>
        </w:rPr>
        <w:t>较进步的方式。</w:t>
      </w:r>
    </w:p>
    <w:p>
      <w:pPr>
        <w:rPr>
          <w:lang w:eastAsia="zh-CN"/>
        </w:rPr>
      </w:pPr>
      <w:r>
        <w:rPr>
          <w:lang w:eastAsia="zh-CN"/>
        </w:rPr>
        <w:t>培植潜势力的一个很好的例子:</w:t>
      </w:r>
    </w:p>
    <w:p>
      <w:pPr>
        <w:rPr>
          <w:lang w:eastAsia="zh-CN"/>
        </w:rPr>
      </w:pPr>
      <w:r>
        <w:rPr>
          <w:lang w:eastAsia="zh-CN"/>
        </w:rPr>
        <w:t>在和平，大革命时一个进步分子受打击，但还可站</w:t>
      </w:r>
    </w:p>
    <w:p>
      <w:pPr>
        <w:rPr>
          <w:lang w:eastAsia="zh-CN"/>
        </w:rPr>
      </w:pPr>
      <w:r>
        <w:rPr>
          <w:lang w:eastAsia="zh-CN"/>
        </w:rPr>
        <w:t>【住】脚，留在地方未走，当小学教师办夜校，帮农民打官</w:t>
      </w:r>
    </w:p>
    <w:p>
      <w:pPr>
        <w:rPr>
          <w:lang w:eastAsia="zh-CN"/>
        </w:rPr>
      </w:pPr>
      <w:r>
        <w:rPr>
          <w:lang w:eastAsia="zh-CN"/>
        </w:rPr>
        <w:t>司等，几年来深得民众信仰，已成为群众领袖与县级绅士，</w:t>
      </w:r>
    </w:p>
    <w:p>
      <w:pPr>
        <w:rPr>
          <w:lang w:eastAsia="zh-CN"/>
        </w:rPr>
      </w:pPr>
      <w:r>
        <w:rPr>
          <w:lang w:eastAsia="zh-CN"/>
        </w:rPr>
        <w:t>也是党的干部。这个在逆流下如何团结群众，如何培植党的</w:t>
      </w:r>
    </w:p>
    <w:p>
      <w:pPr>
        <w:rPr>
          <w:lang w:eastAsia="zh-CN"/>
        </w:rPr>
      </w:pPr>
      <w:r>
        <w:rPr>
          <w:lang w:eastAsia="zh-CN"/>
        </w:rPr>
        <w:t>297</w:t>
      </w:r>
    </w:p>
    <w:p>
      <w:pPr>
        <w:rPr>
          <w:lang w:eastAsia="zh-CN"/>
        </w:rPr>
      </w:pPr>
      <w:r>
        <w:rPr>
          <w:lang w:eastAsia="zh-CN"/>
        </w:rPr>
        <w:t>潜势力是一个重大问题，望多注意其经验的收集与指示。</w:t>
      </w:r>
    </w:p>
    <w:p>
      <w:pPr>
        <w:rPr>
          <w:lang w:eastAsia="zh-CN"/>
        </w:rPr>
      </w:pPr>
      <w:r>
        <w:rPr>
          <w:lang w:eastAsia="zh-CN"/>
        </w:rPr>
        <w:t>5.两个主要地区的工作</w:t>
      </w:r>
    </w:p>
    <w:p>
      <w:pPr>
        <w:rPr>
          <w:lang w:eastAsia="zh-CN"/>
        </w:rPr>
      </w:pPr>
      <w:r>
        <w:rPr>
          <w:lang w:eastAsia="zh-CN"/>
        </w:rPr>
        <w:t>（1）琼岛，我们基本上同意中央对琼岛工作方针的意</w:t>
      </w:r>
    </w:p>
    <w:p>
      <w:pPr>
        <w:rPr>
          <w:lang w:eastAsia="zh-CN"/>
        </w:rPr>
      </w:pPr>
      <w:r>
        <w:rPr>
          <w:lang w:eastAsia="zh-CN"/>
        </w:rPr>
        <w:t>见，把琼岛当作党在南方扩大影响、培养干部、积蓄力量的</w:t>
      </w:r>
    </w:p>
    <w:p>
      <w:pPr>
        <w:rPr>
          <w:lang w:eastAsia="zh-CN"/>
        </w:rPr>
      </w:pPr>
      <w:r>
        <w:rPr>
          <w:lang w:eastAsia="zh-CN"/>
        </w:rPr>
        <w:t>根据地，和争取几百万华侨的中心。在琼岛大胆的干，大量</w:t>
      </w:r>
    </w:p>
    <w:p>
      <w:pPr>
        <w:rPr>
          <w:lang w:eastAsia="zh-CN"/>
        </w:rPr>
      </w:pPr>
      <w:r>
        <w:rPr>
          <w:lang w:eastAsia="zh-CN"/>
        </w:rPr>
        <w:t>发展党与武装力量，争取我党与进步分子共同领导全琼的抗</w:t>
      </w:r>
    </w:p>
    <w:p>
      <w:pPr>
        <w:rPr>
          <w:lang w:eastAsia="zh-CN"/>
        </w:rPr>
      </w:pPr>
      <w:r>
        <w:rPr>
          <w:lang w:eastAsia="zh-CN"/>
        </w:rPr>
        <w:t>战。但必须估计到其困难的条件是处于孤岛，交通困难，接</w:t>
      </w:r>
    </w:p>
    <w:p>
      <w:pPr>
        <w:rPr>
          <w:lang w:eastAsia="zh-CN"/>
        </w:rPr>
      </w:pPr>
      <w:r>
        <w:rPr>
          <w:lang w:eastAsia="zh-CN"/>
        </w:rPr>
        <w:t>济困难，我党领导能力尚有不够控制全局的弱点。这不是说</w:t>
      </w:r>
    </w:p>
    <w:p>
      <w:pPr>
        <w:rPr>
          <w:lang w:eastAsia="zh-CN"/>
        </w:rPr>
      </w:pPr>
      <w:r>
        <w:rPr>
          <w:lang w:eastAsia="zh-CN"/>
        </w:rPr>
        <w:t>不能克服，而是说在一年内恐不能完全实现。并【除】必须</w:t>
      </w:r>
    </w:p>
    <w:p>
      <w:pPr>
        <w:rPr>
          <w:lang w:eastAsia="zh-CN"/>
        </w:rPr>
      </w:pPr>
      <w:r>
        <w:rPr>
          <w:lang w:eastAsia="zh-CN"/>
        </w:rPr>
        <w:t>省委大量人力帮助外，必须请求中央或南方局调一个军事</w:t>
      </w:r>
      <w:r>
        <w:rPr>
          <w:color w:val="808080"/>
          <w:lang w:eastAsia="zh-CN"/>
        </w:rPr>
        <w:t>干</w:t>
      </w:r>
    </w:p>
    <w:p>
      <w:pPr>
        <w:rPr>
          <w:lang w:eastAsia="zh-CN"/>
        </w:rPr>
      </w:pPr>
      <w:r>
        <w:rPr>
          <w:lang w:eastAsia="zh-CN"/>
        </w:rPr>
        <w:t>部或教员给琼岛去主持军政干部学校或当冯部参谋长</w:t>
      </w:r>
      <w:r>
        <w:rPr>
          <w:color w:val="008000"/>
          <w:lang w:eastAsia="zh-CN"/>
        </w:rPr>
        <w:t>（</w:t>
      </w:r>
      <w:r>
        <w:rPr>
          <w:lang w:eastAsia="zh-CN"/>
        </w:rPr>
        <w:t>琼崖</w:t>
      </w:r>
    </w:p>
    <w:p>
      <w:pPr>
        <w:rPr>
          <w:lang w:eastAsia="zh-CN"/>
        </w:rPr>
      </w:pPr>
      <w:r>
        <w:rPr>
          <w:lang w:eastAsia="zh-CN"/>
        </w:rPr>
        <w:t>负责人李×①已到延，详情可由他报告）。</w:t>
      </w:r>
    </w:p>
    <w:p>
      <w:pPr>
        <w:rPr>
          <w:lang w:eastAsia="zh-CN"/>
        </w:rPr>
      </w:pPr>
      <w:r>
        <w:rPr>
          <w:lang w:eastAsia="zh-CN"/>
        </w:rPr>
        <w:t>（2）赣南，这是我党内战时期根据地之一部分，在华南</w:t>
      </w:r>
    </w:p>
    <w:p>
      <w:pPr>
        <w:rPr>
          <w:lang w:eastAsia="zh-CN"/>
        </w:rPr>
      </w:pPr>
      <w:r>
        <w:rPr>
          <w:lang w:eastAsia="zh-CN"/>
        </w:rPr>
        <w:t>甚至全国是有政治意义的，且在持久战最后有战略意义的据</w:t>
      </w:r>
    </w:p>
    <w:p>
      <w:pPr>
        <w:rPr>
          <w:lang w:eastAsia="zh-CN"/>
        </w:rPr>
      </w:pPr>
      <w:r>
        <w:rPr>
          <w:lang w:eastAsia="zh-CN"/>
        </w:rPr>
        <w:t>点。该地群众对我【党】信仰仍很坚强，而顽固者之压迫也</w:t>
      </w:r>
    </w:p>
    <w:p>
      <w:pPr>
        <w:rPr>
          <w:lang w:eastAsia="zh-CN"/>
        </w:rPr>
      </w:pPr>
      <w:r>
        <w:rPr>
          <w:lang w:eastAsia="zh-CN"/>
        </w:rPr>
        <w:t>比别地厉害。因此，我们对赣南的注意也仍然丝毫不能忽</w:t>
      </w:r>
    </w:p>
    <w:p>
      <w:pPr>
        <w:rPr>
          <w:lang w:eastAsia="zh-CN"/>
        </w:rPr>
      </w:pPr>
      <w:r>
        <w:rPr>
          <w:lang w:eastAsia="zh-CN"/>
        </w:rPr>
        <w:t>视</w:t>
      </w:r>
      <w:r>
        <w:rPr>
          <w:color w:val="0000E1"/>
          <w:lang w:eastAsia="zh-CN"/>
        </w:rPr>
        <w:t>。</w:t>
      </w:r>
      <w:r>
        <w:rPr>
          <w:lang w:eastAsia="zh-CN"/>
        </w:rPr>
        <w:t>在目前严重的逆流下，我们的方针是:①加强党在思想</w:t>
      </w:r>
    </w:p>
    <w:p>
      <w:pPr>
        <w:rPr>
          <w:lang w:eastAsia="zh-CN"/>
        </w:rPr>
      </w:pPr>
      <w:r>
        <w:rPr>
          <w:lang w:eastAsia="zh-CN"/>
        </w:rPr>
        <w:t>上、政治上、组织</w:t>
      </w:r>
      <w:r>
        <w:rPr>
          <w:color w:val="FF0000"/>
          <w:lang w:eastAsia="zh-CN"/>
        </w:rPr>
        <w:t>.</w:t>
      </w:r>
      <w:r>
        <w:rPr>
          <w:lang w:eastAsia="zh-CN"/>
        </w:rPr>
        <w:t>上的巩固，特别是转变公开半公开为地下</w:t>
      </w:r>
    </w:p>
    <w:p>
      <w:pPr>
        <w:rPr>
          <w:lang w:eastAsia="zh-CN"/>
        </w:rPr>
      </w:pPr>
      <w:r>
        <w:rPr>
          <w:lang w:eastAsia="zh-CN"/>
        </w:rPr>
        <w:t>形式；②准备部分武装力量，以便在地方事变中得以掩护</w:t>
      </w:r>
      <w:r>
        <w:rPr>
          <w:color w:val="FF0000"/>
          <w:lang w:eastAsia="zh-CN"/>
        </w:rPr>
        <w:t>干</w:t>
      </w:r>
    </w:p>
    <w:p>
      <w:pPr>
        <w:rPr>
          <w:lang w:eastAsia="zh-CN"/>
        </w:rPr>
      </w:pPr>
      <w:r>
        <w:rPr>
          <w:lang w:eastAsia="zh-CN"/>
        </w:rPr>
        <w:t>部；③其一切工作与武装力量都以抗战建国合法公开形式出</w:t>
      </w:r>
    </w:p>
    <w:p>
      <w:pPr>
        <w:rPr>
          <w:lang w:eastAsia="zh-CN"/>
        </w:rPr>
      </w:pPr>
      <w:r>
        <w:rPr>
          <w:lang w:eastAsia="zh-CN"/>
        </w:rPr>
        <w:t>现，并注意这一地区的模范作用与人民福利，以扩大其政治</w:t>
      </w:r>
    </w:p>
    <w:p>
      <w:pPr>
        <w:rPr>
          <w:lang w:eastAsia="zh-CN"/>
        </w:rPr>
      </w:pPr>
      <w:r>
        <w:rPr>
          <w:lang w:eastAsia="zh-CN"/>
        </w:rPr>
        <w:t>影响（这里未多报告赣南情形是因为他与我们许多不同处，</w:t>
      </w:r>
    </w:p>
    <w:p>
      <w:pPr>
        <w:rPr>
          <w:lang w:eastAsia="zh-CN"/>
        </w:rPr>
      </w:pPr>
      <w:r>
        <w:rPr>
          <w:lang w:eastAsia="zh-CN"/>
        </w:rPr>
        <w:t>又因其负责人已去延，可当面报告）。同时要求南方局拨款</w:t>
      </w:r>
    </w:p>
    <w:p>
      <w:pPr>
        <w:rPr>
          <w:lang w:eastAsia="zh-CN"/>
        </w:rPr>
      </w:pPr>
      <w:r>
        <w:rPr>
          <w:lang w:eastAsia="zh-CN"/>
        </w:rPr>
        <w:t>若</w:t>
      </w:r>
      <w:r>
        <w:rPr>
          <w:color w:val="808080"/>
          <w:lang w:eastAsia="zh-CN"/>
        </w:rPr>
        <w:t>干</w:t>
      </w:r>
      <w:r>
        <w:rPr>
          <w:lang w:eastAsia="zh-CN"/>
        </w:rPr>
        <w:t>给他们修理一部分旧有武装，以备万一。</w:t>
      </w:r>
    </w:p>
    <w:p>
      <w:r>
        <w:t>①指李吉明，即林李明。</w:t>
      </w:r>
    </w:p>
    <w:p>
      <w:pPr>
        <w:rPr>
          <w:lang w:eastAsia="zh-CN"/>
        </w:rPr>
      </w:pPr>
      <w:r>
        <w:rPr>
          <w:lang w:eastAsia="zh-CN"/>
        </w:rPr>
        <w:t>298</w:t>
      </w:r>
    </w:p>
    <w:p>
      <w:pPr>
        <w:rPr>
          <w:lang w:eastAsia="zh-CN"/>
        </w:rPr>
      </w:pPr>
      <w:r>
        <w:rPr>
          <w:lang w:eastAsia="zh-CN"/>
        </w:rPr>
        <w:t>6.几个重要的个别问题</w:t>
      </w:r>
    </w:p>
    <w:p>
      <w:pPr>
        <w:rPr>
          <w:lang w:eastAsia="zh-CN"/>
        </w:rPr>
      </w:pPr>
      <w:r>
        <w:rPr>
          <w:lang w:eastAsia="zh-CN"/>
        </w:rPr>
        <w:t>①省委机构还是不健全的，最重要的保卫部与社会部都</w:t>
      </w:r>
    </w:p>
    <w:p>
      <w:pPr>
        <w:rPr>
          <w:lang w:eastAsia="zh-CN"/>
        </w:rPr>
      </w:pPr>
      <w:r>
        <w:rPr>
          <w:lang w:eastAsia="zh-CN"/>
        </w:rPr>
        <w:t>未建立起来，而这种工作也尚未有系统的进行。请中央在延</w:t>
      </w:r>
    </w:p>
    <w:p>
      <w:pPr>
        <w:rPr>
          <w:lang w:eastAsia="zh-CN"/>
        </w:rPr>
      </w:pPr>
      <w:r>
        <w:rPr>
          <w:lang w:eastAsia="zh-CN"/>
        </w:rPr>
        <w:t>安选调广东以前送去学习的老干部，如邱金等调回</w:t>
      </w:r>
      <w:r>
        <w:rPr>
          <w:color w:val="008000"/>
          <w:lang w:eastAsia="zh-CN"/>
        </w:rPr>
        <w:t>广</w:t>
      </w:r>
      <w:r>
        <w:rPr>
          <w:lang w:eastAsia="zh-CN"/>
        </w:rPr>
        <w:t>东来担</w:t>
      </w:r>
    </w:p>
    <w:p>
      <w:pPr>
        <w:rPr>
          <w:lang w:eastAsia="zh-CN"/>
        </w:rPr>
      </w:pPr>
      <w:r>
        <w:rPr>
          <w:lang w:eastAsia="zh-CN"/>
        </w:rPr>
        <w:t>负此种工作，并请训练几个可以到特委一级做保卫与社会部</w:t>
      </w:r>
    </w:p>
    <w:p>
      <w:pPr>
        <w:rPr>
          <w:lang w:eastAsia="zh-CN"/>
        </w:rPr>
      </w:pPr>
      <w:r>
        <w:rPr>
          <w:lang w:eastAsia="zh-CN"/>
        </w:rPr>
        <w:t>工作的干部给我们。</w:t>
      </w:r>
    </w:p>
    <w:p>
      <w:pPr>
        <w:rPr>
          <w:lang w:eastAsia="zh-CN"/>
        </w:rPr>
      </w:pPr>
      <w:r>
        <w:rPr>
          <w:lang w:eastAsia="zh-CN"/>
        </w:rPr>
        <w:t>②广东妇女新干部与党员及妇女群众基础数量也不少，</w:t>
      </w:r>
    </w:p>
    <w:p>
      <w:pPr>
        <w:rPr>
          <w:lang w:eastAsia="zh-CN"/>
        </w:rPr>
      </w:pPr>
      <w:r>
        <w:rPr>
          <w:lang w:eastAsia="zh-CN"/>
        </w:rPr>
        <w:t>但领导的干部则很少。这固然也是过去培养的不够，但由于</w:t>
      </w:r>
    </w:p>
    <w:p>
      <w:pPr>
        <w:rPr>
          <w:lang w:eastAsia="zh-CN"/>
        </w:rPr>
      </w:pPr>
      <w:r>
        <w:rPr>
          <w:lang w:eastAsia="zh-CN"/>
        </w:rPr>
        <w:t>历史的原因，一般新党员的培养作省妇领导</w:t>
      </w:r>
      <w:r>
        <w:rPr>
          <w:color w:val="FF0000"/>
          <w:lang w:eastAsia="zh-CN"/>
        </w:rPr>
        <w:t>干</w:t>
      </w:r>
      <w:r>
        <w:rPr>
          <w:lang w:eastAsia="zh-CN"/>
        </w:rPr>
        <w:t>部确不是容易</w:t>
      </w:r>
    </w:p>
    <w:p>
      <w:pPr>
        <w:rPr>
          <w:lang w:eastAsia="zh-CN"/>
        </w:rPr>
      </w:pPr>
      <w:r>
        <w:rPr>
          <w:lang w:eastAsia="zh-CN"/>
        </w:rPr>
        <w:t>的。自区白霜①去后，妇女干部便成为群龙无首，大家都</w:t>
      </w:r>
    </w:p>
    <w:p>
      <w:pPr>
        <w:rPr>
          <w:lang w:eastAsia="zh-CN"/>
        </w:rPr>
      </w:pPr>
      <w:r>
        <w:rPr>
          <w:lang w:eastAsia="zh-CN"/>
        </w:rPr>
        <w:t>差不多，估计到区的不能回</w:t>
      </w:r>
      <w:r>
        <w:rPr>
          <w:color w:val="808080"/>
          <w:lang w:eastAsia="zh-CN"/>
        </w:rPr>
        <w:t>粤</w:t>
      </w:r>
      <w:r>
        <w:rPr>
          <w:lang w:eastAsia="zh-CN"/>
        </w:rPr>
        <w:t>，请中央无论如何调一个足以</w:t>
      </w:r>
    </w:p>
    <w:p>
      <w:pPr>
        <w:rPr>
          <w:lang w:eastAsia="zh-CN"/>
        </w:rPr>
      </w:pPr>
      <w:r>
        <w:rPr>
          <w:lang w:eastAsia="zh-CN"/>
        </w:rPr>
        <w:t>领导省妇女部工作的女干部来工作。</w:t>
      </w:r>
      <w:r>
        <w:rPr>
          <w:color w:val="008000"/>
          <w:lang w:eastAsia="zh-CN"/>
        </w:rPr>
        <w:t>这</w:t>
      </w:r>
      <w:r>
        <w:rPr>
          <w:lang w:eastAsia="zh-CN"/>
        </w:rPr>
        <w:t>是省委整个的要求。</w:t>
      </w:r>
    </w:p>
    <w:p>
      <w:pPr>
        <w:rPr>
          <w:lang w:eastAsia="zh-CN"/>
        </w:rPr>
      </w:pPr>
      <w:r>
        <w:rPr>
          <w:lang w:eastAsia="zh-CN"/>
        </w:rPr>
        <w:t>③广东已有这么一个基础是好的，但其中严重现象是很</w:t>
      </w:r>
    </w:p>
    <w:p>
      <w:pPr>
        <w:rPr>
          <w:lang w:eastAsia="zh-CN"/>
        </w:rPr>
      </w:pPr>
      <w:r>
        <w:rPr>
          <w:lang w:eastAsia="zh-CN"/>
        </w:rPr>
        <w:t>大的，如果能很好的巩固下来，将来自是一大力量，但如果</w:t>
      </w:r>
    </w:p>
    <w:p>
      <w:pPr>
        <w:rPr>
          <w:lang w:eastAsia="zh-CN"/>
        </w:rPr>
      </w:pPr>
      <w:r>
        <w:rPr>
          <w:lang w:eastAsia="zh-CN"/>
        </w:rPr>
        <w:t>坍台，则也是很大损失，这是第一。且地滨南海，对外及对</w:t>
      </w:r>
    </w:p>
    <w:p>
      <w:pPr>
        <w:rPr>
          <w:lang w:eastAsia="zh-CN"/>
        </w:rPr>
      </w:pPr>
      <w:r>
        <w:rPr>
          <w:lang w:eastAsia="zh-CN"/>
        </w:rPr>
        <w:t>华侨政治影响很大，其损失当不仅广东，然而要很好的巩</w:t>
      </w:r>
    </w:p>
    <w:p>
      <w:pPr>
        <w:rPr>
          <w:lang w:eastAsia="zh-CN"/>
        </w:rPr>
      </w:pPr>
      <w:r>
        <w:rPr>
          <w:lang w:eastAsia="zh-CN"/>
        </w:rPr>
        <w:t>固，则将有一批老练与好的新干部来作母鸡不可，这是第</w:t>
      </w:r>
    </w:p>
    <w:p>
      <w:pPr>
        <w:rPr>
          <w:lang w:eastAsia="zh-CN"/>
        </w:rPr>
      </w:pPr>
      <w:r>
        <w:rPr>
          <w:lang w:eastAsia="zh-CN"/>
        </w:rPr>
        <w:t>二。广东过去送了那【么】多老的新的党员、干部、群众北</w:t>
      </w:r>
    </w:p>
    <w:p>
      <w:pPr>
        <w:rPr>
          <w:lang w:eastAsia="zh-CN"/>
        </w:rPr>
      </w:pPr>
      <w:r>
        <w:rPr>
          <w:lang w:eastAsia="zh-CN"/>
        </w:rPr>
        <w:t>上受训，要求选调一些回来，在广东下面还有部分老党员，</w:t>
      </w:r>
    </w:p>
    <w:p>
      <w:pPr>
        <w:rPr>
          <w:lang w:eastAsia="zh-CN"/>
        </w:rPr>
      </w:pPr>
      <w:r>
        <w:rPr>
          <w:lang w:eastAsia="zh-CN"/>
        </w:rPr>
        <w:t>在香港也还有老工人干部，如果原来受训的老干部能回来接</w:t>
      </w:r>
    </w:p>
    <w:p>
      <w:pPr>
        <w:rPr>
          <w:lang w:eastAsia="zh-CN"/>
        </w:rPr>
      </w:pPr>
      <w:r>
        <w:rPr>
          <w:lang w:eastAsia="zh-CN"/>
        </w:rPr>
        <w:t>替工作，是还可以送一些来受训的。——这不是讲条件，是</w:t>
      </w:r>
    </w:p>
    <w:p>
      <w:pPr>
        <w:rPr>
          <w:lang w:eastAsia="zh-CN"/>
        </w:rPr>
      </w:pPr>
      <w:r>
        <w:rPr>
          <w:lang w:eastAsia="zh-CN"/>
        </w:rPr>
        <w:t>当地党员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如海员，没有老的干部是领导不起来的，这是</w:t>
      </w:r>
    </w:p>
    <w:p>
      <w:pPr>
        <w:rPr>
          <w:lang w:eastAsia="zh-CN"/>
        </w:rPr>
      </w:pPr>
      <w:r>
        <w:rPr>
          <w:lang w:eastAsia="zh-CN"/>
        </w:rPr>
        <w:t>第三。我党工作布置是应着眼在全国的，而在全国首先应注</w:t>
      </w:r>
    </w:p>
    <w:p>
      <w:pPr>
        <w:rPr>
          <w:lang w:eastAsia="zh-CN"/>
        </w:rPr>
      </w:pPr>
      <w:r>
        <w:rPr>
          <w:lang w:eastAsia="zh-CN"/>
        </w:rPr>
        <w:t>意战区。广东是战区之一，工作布置的步骤上，目前虽非要</w:t>
      </w:r>
    </w:p>
    <w:p>
      <w:pPr>
        <w:rPr>
          <w:lang w:eastAsia="zh-CN"/>
        </w:rPr>
      </w:pPr>
      <w:del w:id="253" w:author="林 清" w:date="2018-10-09T10:53:00Z">
        <w:r>
          <w:rPr>
            <w:color w:val="FF0000"/>
            <w:lang w:eastAsia="zh-CN"/>
          </w:rPr>
          <w:delText>D</w:delText>
        </w:r>
      </w:del>
      <w:ins w:id="254" w:author="林 清" w:date="2018-10-09T10:53:00Z">
        <w:r>
          <w:rPr>
            <w:color w:val="FF0000"/>
            <w:lang w:eastAsia="zh-CN"/>
          </w:rPr>
          <w:t>①</w:t>
        </w:r>
      </w:ins>
      <w:r>
        <w:rPr>
          <w:lang w:eastAsia="zh-CN"/>
        </w:rPr>
        <w:t>即区梦觉。</w:t>
      </w:r>
    </w:p>
    <w:p>
      <w:pPr>
        <w:rPr>
          <w:lang w:eastAsia="zh-CN"/>
        </w:rPr>
      </w:pPr>
      <w:r>
        <w:rPr>
          <w:lang w:eastAsia="zh-CN"/>
        </w:rPr>
        <w:t>299</w:t>
      </w:r>
    </w:p>
    <w:p>
      <w:pPr>
        <w:rPr>
          <w:lang w:eastAsia="zh-CN"/>
        </w:rPr>
      </w:pPr>
      <w:r>
        <w:rPr>
          <w:lang w:eastAsia="zh-CN"/>
        </w:rPr>
        <w:t>以华南为中心，但应比一年以前更大大注意华南，和实际上</w:t>
      </w:r>
    </w:p>
    <w:p>
      <w:pPr>
        <w:rPr>
          <w:lang w:eastAsia="zh-CN"/>
        </w:rPr>
      </w:pPr>
      <w:r>
        <w:rPr>
          <w:lang w:eastAsia="zh-CN"/>
        </w:rPr>
        <w:t>进一步执行加强华南各省工作，这是非常必要的</w:t>
      </w:r>
      <w:r>
        <w:rPr>
          <w:color w:val="FF0000"/>
          <w:lang w:eastAsia="zh-CN"/>
        </w:rPr>
        <w:t>。</w:t>
      </w:r>
      <w:r>
        <w:rPr>
          <w:lang w:eastAsia="zh-CN"/>
        </w:rPr>
        <w:t>即在目前</w:t>
      </w:r>
    </w:p>
    <w:p>
      <w:pPr>
        <w:rPr>
          <w:lang w:eastAsia="zh-CN"/>
        </w:rPr>
      </w:pPr>
      <w:r>
        <w:rPr>
          <w:lang w:eastAsia="zh-CN"/>
        </w:rPr>
        <w:t>边区华北的严重的分裂危险下，亦未常【尝】乎不是我们在</w:t>
      </w:r>
    </w:p>
    <w:p>
      <w:pPr>
        <w:rPr>
          <w:lang w:eastAsia="zh-CN"/>
        </w:rPr>
      </w:pPr>
      <w:r>
        <w:rPr>
          <w:lang w:eastAsia="zh-CN"/>
        </w:rPr>
        <w:t>国民党统治区工作薄弱，不能动员较大舆论与同情者的制</w:t>
      </w:r>
    </w:p>
    <w:p>
      <w:pPr>
        <w:rPr>
          <w:lang w:eastAsia="zh-CN"/>
        </w:rPr>
      </w:pPr>
      <w:r>
        <w:rPr>
          <w:lang w:eastAsia="zh-CN"/>
        </w:rPr>
        <w:t>裁，亦不能更好的执行组织进步力量与中间力量所致。因此</w:t>
      </w:r>
    </w:p>
    <w:p>
      <w:pPr>
        <w:rPr>
          <w:lang w:eastAsia="zh-CN"/>
        </w:rPr>
      </w:pPr>
      <w:r>
        <w:rPr>
          <w:lang w:eastAsia="zh-CN"/>
        </w:rPr>
        <w:t>加强整个华南与国【民党】统治下区域的工作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面加强</w:t>
      </w:r>
    </w:p>
    <w:p>
      <w:pPr>
        <w:rPr>
          <w:lang w:eastAsia="zh-CN"/>
        </w:rPr>
      </w:pPr>
      <w:r>
        <w:rPr>
          <w:lang w:eastAsia="zh-CN"/>
        </w:rPr>
        <w:t>上层统战工作，随着新的形势与各杂牌新的情绪与要求，再</w:t>
      </w:r>
    </w:p>
    <w:p>
      <w:pPr>
        <w:rPr>
          <w:lang w:eastAsia="zh-CN"/>
        </w:rPr>
      </w:pPr>
      <w:r>
        <w:rPr>
          <w:lang w:eastAsia="zh-CN"/>
        </w:rPr>
        <w:t>进一步加强与各中间力量的统战工作；一面加强华南各地方</w:t>
      </w:r>
    </w:p>
    <w:p>
      <w:pPr>
        <w:rPr>
          <w:lang w:eastAsia="zh-CN"/>
        </w:rPr>
      </w:pPr>
      <w:r>
        <w:rPr>
          <w:lang w:eastAsia="zh-CN"/>
        </w:rPr>
        <w:t>党的工作，大量输送干部南下，也是非常必要的。而以我们</w:t>
      </w:r>
    </w:p>
    <w:p>
      <w:pPr>
        <w:rPr>
          <w:lang w:eastAsia="zh-CN"/>
        </w:rPr>
      </w:pPr>
      <w:r>
        <w:rPr>
          <w:lang w:eastAsia="zh-CN"/>
        </w:rPr>
        <w:t>的经验，不论在琼即在广东内地开办三十、五十人，甚至在</w:t>
      </w:r>
    </w:p>
    <w:p>
      <w:pPr>
        <w:rPr>
          <w:lang w:eastAsia="zh-CN"/>
        </w:rPr>
      </w:pPr>
      <w:r>
        <w:rPr>
          <w:lang w:eastAsia="zh-CN"/>
        </w:rPr>
        <w:t>游击区开办一百人的训练班都还是可能。因此，我们一面建</w:t>
      </w:r>
    </w:p>
    <w:p>
      <w:pPr>
        <w:rPr>
          <w:lang w:eastAsia="zh-CN"/>
        </w:rPr>
      </w:pPr>
      <w:r>
        <w:rPr>
          <w:lang w:eastAsia="zh-CN"/>
        </w:rPr>
        <w:t>议中央应开始注意专为南方培养干部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准备到K统治下</w:t>
      </w:r>
    </w:p>
    <w:p>
      <w:pPr>
        <w:rPr>
          <w:lang w:eastAsia="zh-CN"/>
        </w:rPr>
      </w:pPr>
      <w:r>
        <w:rPr>
          <w:lang w:eastAsia="zh-CN"/>
        </w:rPr>
        <w:t>工作的；</w:t>
      </w:r>
      <w:r>
        <w:rPr>
          <w:color w:val="FF0000"/>
          <w:lang w:eastAsia="zh-CN"/>
        </w:rPr>
        <w:t>一</w:t>
      </w:r>
      <w:r>
        <w:rPr>
          <w:lang w:eastAsia="zh-CN"/>
        </w:rPr>
        <w:t>面请再增加些教育</w:t>
      </w:r>
      <w:r>
        <w:rPr>
          <w:color w:val="808080"/>
          <w:lang w:eastAsia="zh-CN"/>
        </w:rPr>
        <w:t>干</w:t>
      </w:r>
      <w:r>
        <w:rPr>
          <w:lang w:eastAsia="zh-CN"/>
        </w:rPr>
        <w:t>部给我们来做母鸡和增加我</w:t>
      </w:r>
    </w:p>
    <w:p>
      <w:pPr>
        <w:rPr>
          <w:lang w:eastAsia="zh-CN"/>
        </w:rPr>
      </w:pPr>
      <w:r>
        <w:rPr>
          <w:lang w:eastAsia="zh-CN"/>
        </w:rPr>
        <w:t>们教育的经费。</w:t>
      </w:r>
    </w:p>
    <w:p>
      <w:pPr>
        <w:rPr>
          <w:lang w:eastAsia="zh-CN"/>
        </w:rPr>
      </w:pPr>
      <w:r>
        <w:rPr>
          <w:lang w:eastAsia="zh-CN"/>
        </w:rPr>
        <w:t>④香港是我国无产阶级中心基础之一，海员工人更是向</w:t>
      </w:r>
    </w:p>
    <w:p>
      <w:pPr>
        <w:rPr>
          <w:lang w:eastAsia="zh-CN"/>
        </w:rPr>
      </w:pPr>
      <w:r>
        <w:rPr>
          <w:lang w:eastAsia="zh-CN"/>
        </w:rPr>
        <w:t>来以香港为基础的，因此香港市工作的重要与市委之应加强</w:t>
      </w:r>
    </w:p>
    <w:p>
      <w:pPr>
        <w:rPr>
          <w:lang w:eastAsia="zh-CN"/>
        </w:rPr>
      </w:pPr>
      <w:r>
        <w:rPr>
          <w:lang w:eastAsia="zh-CN"/>
        </w:rPr>
        <w:t>是不可忽视的。然而无论在人力上、财力上，特别在政治上</w:t>
      </w:r>
    </w:p>
    <w:p>
      <w:pPr>
        <w:rPr>
          <w:lang w:eastAsia="zh-CN"/>
        </w:rPr>
      </w:pPr>
      <w:r>
        <w:rPr>
          <w:lang w:eastAsia="zh-CN"/>
        </w:rPr>
        <w:t>与工作上，我们都以为最好由中央或南方局直接管辖，而与</w:t>
      </w:r>
    </w:p>
    <w:p>
      <w:pPr>
        <w:rPr>
          <w:lang w:eastAsia="zh-CN"/>
        </w:rPr>
      </w:pPr>
      <w:r>
        <w:rPr>
          <w:lang w:eastAsia="zh-CN"/>
        </w:rPr>
        <w:t>省委切取联络，或负工作上的指导作用为好。</w:t>
      </w:r>
    </w:p>
    <w:p>
      <w:pPr>
        <w:rPr>
          <w:lang w:eastAsia="zh-CN"/>
        </w:rPr>
      </w:pPr>
      <w:r>
        <w:rPr>
          <w:lang w:eastAsia="zh-CN"/>
        </w:rPr>
        <w:t>⑤华侨工作的重要是不待言的。如果中央有在华侨中有</w:t>
      </w:r>
    </w:p>
    <w:p>
      <w:pPr>
        <w:rPr>
          <w:lang w:eastAsia="zh-CN"/>
        </w:rPr>
      </w:pPr>
      <w:r>
        <w:rPr>
          <w:lang w:eastAsia="zh-CN"/>
        </w:rPr>
        <w:t>威信的干部，请供给我们一个。</w:t>
      </w:r>
    </w:p>
    <w:p>
      <w:pPr>
        <w:rPr>
          <w:lang w:eastAsia="zh-CN"/>
        </w:rPr>
      </w:pPr>
      <w:r>
        <w:rPr>
          <w:lang w:eastAsia="zh-CN"/>
        </w:rPr>
        <w:t>⑥钦廉与南宁为敌占领以后</w:t>
      </w:r>
      <w:r>
        <w:rPr>
          <w:color w:val="0000E1"/>
          <w:lang w:eastAsia="zh-CN"/>
        </w:rPr>
        <w:t>，</w:t>
      </w:r>
      <w:r>
        <w:rPr>
          <w:lang w:eastAsia="zh-CN"/>
        </w:rPr>
        <w:t>桂南与</w:t>
      </w:r>
      <w:r>
        <w:rPr>
          <w:color w:val="FF0000"/>
          <w:lang w:eastAsia="zh-CN"/>
        </w:rPr>
        <w:t>粤</w:t>
      </w:r>
      <w:r>
        <w:rPr>
          <w:lang w:eastAsia="zh-CN"/>
        </w:rPr>
        <w:t>南的关系就更密</w:t>
      </w:r>
    </w:p>
    <w:p>
      <w:pPr>
        <w:rPr>
          <w:lang w:eastAsia="zh-CN"/>
        </w:rPr>
      </w:pPr>
      <w:r>
        <w:rPr>
          <w:lang w:eastAsia="zh-CN"/>
        </w:rPr>
        <w:t>切了。因此，广西须注意与准备</w:t>
      </w:r>
      <w:del w:id="255" w:author="林 清" w:date="2018-10-09T09:06:00Z">
        <w:r>
          <w:rPr>
            <w:color w:val="FF0000"/>
            <w:lang w:eastAsia="zh-CN"/>
          </w:rPr>
          <w:delText>粵</w:delText>
        </w:r>
      </w:del>
      <w:ins w:id="256" w:author="林 清" w:date="2018-10-09T09:06:00Z">
        <w:r>
          <w:rPr>
            <w:color w:val="FF0000"/>
            <w:lang w:eastAsia="zh-CN"/>
          </w:rPr>
          <w:t>粤</w:t>
        </w:r>
      </w:ins>
      <w:r>
        <w:rPr>
          <w:lang w:eastAsia="zh-CN"/>
        </w:rPr>
        <w:t>南与桂南毗连地区的打成</w:t>
      </w:r>
    </w:p>
    <w:p>
      <w:pPr>
        <w:rPr>
          <w:lang w:eastAsia="zh-CN"/>
        </w:rPr>
      </w:pPr>
      <w:r>
        <w:rPr>
          <w:lang w:eastAsia="zh-CN"/>
        </w:rPr>
        <w:t>一片，到适当时间统一当地领导，或归广西指挥或归粤委指</w:t>
      </w:r>
    </w:p>
    <w:p>
      <w:pPr>
        <w:rPr>
          <w:lang w:eastAsia="zh-CN"/>
        </w:rPr>
      </w:pPr>
      <w:r>
        <w:rPr>
          <w:lang w:eastAsia="zh-CN"/>
        </w:rPr>
        <w:t>挥，可看战争发展形势而定。</w:t>
      </w:r>
    </w:p>
    <w:p>
      <w:pPr>
        <w:rPr>
          <w:lang w:eastAsia="zh-CN"/>
        </w:rPr>
      </w:pPr>
      <w:r>
        <w:rPr>
          <w:lang w:eastAsia="zh-CN"/>
        </w:rPr>
        <w:t>这一报告未多加思考与整理，信手写出，致颇有“王婆</w:t>
      </w:r>
    </w:p>
    <w:p>
      <w:pPr>
        <w:rPr>
          <w:lang w:eastAsia="zh-CN"/>
        </w:rPr>
      </w:pPr>
      <w:r>
        <w:rPr>
          <w:lang w:eastAsia="zh-CN"/>
        </w:rPr>
        <w:t>300</w:t>
      </w:r>
    </w:p>
    <w:p>
      <w:pPr>
        <w:rPr>
          <w:lang w:eastAsia="zh-CN"/>
        </w:rPr>
      </w:pPr>
      <w:r>
        <w:rPr>
          <w:lang w:eastAsia="zh-CN"/>
        </w:rPr>
        <w:t>包脚布味道”。但为了要补上一年未作报告的缺憾，故不妨</w:t>
      </w:r>
    </w:p>
    <w:p>
      <w:pPr>
        <w:rPr>
          <w:lang w:eastAsia="zh-CN"/>
        </w:rPr>
      </w:pPr>
      <w:r>
        <w:rPr>
          <w:lang w:eastAsia="zh-CN"/>
        </w:rPr>
        <w:t>详细些，要求原谅，抽暇细阅，以便深刻检查我们的弱点和</w:t>
      </w:r>
    </w:p>
    <w:p>
      <w:pPr>
        <w:rPr>
          <w:lang w:eastAsia="zh-CN"/>
        </w:rPr>
      </w:pPr>
      <w:r>
        <w:rPr>
          <w:lang w:eastAsia="zh-CN"/>
        </w:rPr>
        <w:t>变化的前途，以给我们的详细指示。</w:t>
      </w:r>
    </w:p>
    <w:p>
      <w:pPr>
        <w:rPr>
          <w:lang w:eastAsia="zh-CN"/>
        </w:rPr>
      </w:pPr>
      <w:r>
        <w:rPr>
          <w:lang w:eastAsia="zh-CN"/>
        </w:rPr>
        <w:t>同时有些组织与群众运动上的东西，则因为另有组织报</w:t>
      </w:r>
    </w:p>
    <w:p>
      <w:pPr>
        <w:rPr>
          <w:lang w:eastAsia="zh-CN"/>
        </w:rPr>
      </w:pPr>
      <w:r>
        <w:rPr>
          <w:lang w:eastAsia="zh-CN"/>
        </w:rPr>
        <w:t>告、宣传文</w:t>
      </w:r>
      <w:r>
        <w:rPr>
          <w:color w:val="008000"/>
          <w:lang w:eastAsia="zh-CN"/>
        </w:rPr>
        <w:t>化</w:t>
      </w:r>
      <w:r>
        <w:rPr>
          <w:lang w:eastAsia="zh-CN"/>
        </w:rPr>
        <w:t>工作报告、青年工作报告（民运的主要部分）、</w:t>
      </w:r>
    </w:p>
    <w:p>
      <w:pPr>
        <w:rPr>
          <w:lang w:eastAsia="zh-CN"/>
        </w:rPr>
      </w:pPr>
      <w:r>
        <w:rPr>
          <w:lang w:eastAsia="zh-CN"/>
        </w:rPr>
        <w:t>妇运报告，故此报告中多略，请连同参阅。</w:t>
      </w:r>
    </w:p>
    <w:p>
      <w:pPr>
        <w:rPr>
          <w:lang w:eastAsia="zh-CN"/>
        </w:rPr>
      </w:pPr>
      <w:r>
        <w:rPr>
          <w:lang w:eastAsia="zh-CN"/>
        </w:rPr>
        <w:t>又关于香港、海员、琼崖、赣南等地许多情形与问题多</w:t>
      </w:r>
    </w:p>
    <w:p>
      <w:pPr>
        <w:rPr>
          <w:lang w:eastAsia="zh-CN"/>
        </w:rPr>
      </w:pPr>
      <w:r>
        <w:rPr>
          <w:lang w:eastAsia="zh-CN"/>
        </w:rPr>
        <w:t>未写上，这是因为当地都已有人来延，可直接阅他们的报</w:t>
      </w:r>
    </w:p>
    <w:p>
      <w:pPr>
        <w:rPr>
          <w:lang w:eastAsia="zh-CN"/>
        </w:rPr>
      </w:pPr>
      <w:r>
        <w:rPr>
          <w:lang w:eastAsia="zh-CN"/>
        </w:rPr>
        <w:t>告，还会要来得更清楚。特此述明。</w:t>
      </w:r>
    </w:p>
    <w:p>
      <w:pPr>
        <w:rPr>
          <w:lang w:eastAsia="zh-CN"/>
        </w:rPr>
      </w:pPr>
      <w:r>
        <w:rPr>
          <w:lang w:eastAsia="zh-CN"/>
        </w:rPr>
        <w:t>张文彬</w:t>
      </w:r>
    </w:p>
    <w:p>
      <w:pPr>
        <w:rPr>
          <w:lang w:eastAsia="zh-CN"/>
        </w:rPr>
      </w:pPr>
      <w:r>
        <w:rPr>
          <w:lang w:eastAsia="zh-CN"/>
        </w:rPr>
        <w:t>1940年3月7日于渝</w:t>
      </w:r>
    </w:p>
    <w:p>
      <w:pPr>
        <w:rPr>
          <w:lang w:eastAsia="zh-CN"/>
        </w:rPr>
      </w:pPr>
      <w:r>
        <w:rPr>
          <w:lang w:eastAsia="zh-CN"/>
        </w:rPr>
        <w:t>301</w:t>
      </w:r>
    </w:p>
    <w:p>
      <w:pPr>
        <w:rPr>
          <w:lang w:eastAsia="zh-CN"/>
        </w:rPr>
      </w:pPr>
      <w:r>
        <w:rPr>
          <w:lang w:eastAsia="zh-CN"/>
        </w:rPr>
        <w:t>广东工作报告</w:t>
      </w:r>
    </w:p>
    <w:p>
      <w:pPr>
        <w:rPr>
          <w:lang w:eastAsia="zh-CN"/>
        </w:rPr>
      </w:pPr>
      <w:r>
        <w:rPr>
          <w:lang w:eastAsia="zh-CN"/>
        </w:rPr>
        <w:t>（1940年4月23日）</w:t>
      </w:r>
    </w:p>
    <w:p>
      <w:pPr>
        <w:rPr>
          <w:lang w:eastAsia="zh-CN"/>
        </w:rPr>
      </w:pPr>
      <w:r>
        <w:rPr>
          <w:lang w:eastAsia="zh-CN"/>
        </w:rPr>
        <w:t>第一部分战争发展</w:t>
      </w:r>
    </w:p>
    <w:p>
      <w:pPr>
        <w:rPr>
          <w:lang w:eastAsia="zh-CN"/>
        </w:rPr>
      </w:pPr>
      <w:r>
        <w:rPr>
          <w:lang w:eastAsia="zh-CN"/>
        </w:rPr>
        <w:t>甲、敌人的进攻</w:t>
      </w:r>
    </w:p>
    <w:p>
      <w:pPr>
        <w:rPr>
          <w:lang w:eastAsia="zh-CN"/>
        </w:rPr>
      </w:pPr>
      <w:r>
        <w:rPr>
          <w:lang w:eastAsia="zh-CN"/>
        </w:rPr>
        <w:t>六中全会即1938年10月以前，广东是沿海尚未为敌人</w:t>
      </w:r>
    </w:p>
    <w:p>
      <w:pPr>
        <w:rPr>
          <w:lang w:eastAsia="zh-CN"/>
        </w:rPr>
      </w:pPr>
      <w:r>
        <w:rPr>
          <w:lang w:eastAsia="zh-CN"/>
        </w:rPr>
        <w:t>占领（除几个小岛以外）的省份，六中全会时广州失守起，</w:t>
      </w:r>
    </w:p>
    <w:p>
      <w:pPr>
        <w:rPr>
          <w:lang w:eastAsia="zh-CN"/>
        </w:rPr>
      </w:pPr>
      <w:r>
        <w:rPr>
          <w:lang w:eastAsia="zh-CN"/>
        </w:rPr>
        <w:t>就起了一个基本变化，战争在全省范围内展开起来。</w:t>
      </w:r>
    </w:p>
    <w:p>
      <w:pPr>
        <w:rPr>
          <w:lang w:eastAsia="zh-CN"/>
        </w:rPr>
      </w:pPr>
      <w:r>
        <w:rPr>
          <w:lang w:eastAsia="zh-CN"/>
        </w:rPr>
        <w:t>首先是1938年10月，敌人以两个师团袭取广州，在我</w:t>
      </w:r>
    </w:p>
    <w:p>
      <w:pPr>
        <w:rPr>
          <w:lang w:eastAsia="zh-CN"/>
        </w:rPr>
      </w:pPr>
      <w:r>
        <w:rPr>
          <w:lang w:eastAsia="zh-CN"/>
        </w:rPr>
        <w:t>当局的混乱下，故迅速占领广州周围南、番、</w:t>
      </w:r>
      <w:r>
        <w:rPr>
          <w:color w:val="0000E1"/>
          <w:lang w:eastAsia="zh-CN"/>
        </w:rPr>
        <w:t>顺</w:t>
      </w:r>
      <w:r>
        <w:rPr>
          <w:lang w:eastAsia="zh-CN"/>
        </w:rPr>
        <w:t>、增、从、</w:t>
      </w:r>
    </w:p>
    <w:p>
      <w:pPr>
        <w:rPr>
          <w:lang w:eastAsia="zh-CN"/>
        </w:rPr>
      </w:pPr>
      <w:r>
        <w:rPr>
          <w:lang w:eastAsia="zh-CN"/>
        </w:rPr>
        <w:t>花、三水等县。以后到1939年3月，【敌又占领】九江、新</w:t>
      </w:r>
    </w:p>
    <w:p>
      <w:pPr>
        <w:rPr>
          <w:lang w:eastAsia="zh-CN"/>
        </w:rPr>
      </w:pPr>
      <w:r>
        <w:rPr>
          <w:lang w:eastAsia="zh-CN"/>
        </w:rPr>
        <w:t>会、宝安深圳与中山之石岐，而自动放弃着惠阳、博罗，修</w:t>
      </w:r>
    </w:p>
    <w:p>
      <w:pPr>
        <w:rPr>
          <w:lang w:eastAsia="zh-CN"/>
        </w:rPr>
      </w:pPr>
      <w:r>
        <w:rPr>
          <w:lang w:eastAsia="zh-CN"/>
        </w:rPr>
        <w:t>理与加强了虎门要塞，建立了虎门</w:t>
      </w:r>
      <w:r>
        <w:rPr>
          <w:color w:val="0000E1"/>
          <w:lang w:eastAsia="zh-CN"/>
        </w:rPr>
        <w:t>、</w:t>
      </w:r>
      <w:r>
        <w:rPr>
          <w:lang w:eastAsia="zh-CN"/>
        </w:rPr>
        <w:t>石龙（广九路上）间的</w:t>
      </w:r>
    </w:p>
    <w:p>
      <w:pPr>
        <w:rPr>
          <w:lang w:eastAsia="zh-CN"/>
        </w:rPr>
      </w:pPr>
      <w:r>
        <w:rPr>
          <w:lang w:eastAsia="zh-CN"/>
        </w:rPr>
        <w:t>铁路，巩固了整个广州及其周围三角州地带。</w:t>
      </w:r>
    </w:p>
    <w:p>
      <w:pPr>
        <w:rPr>
          <w:lang w:eastAsia="zh-CN"/>
        </w:rPr>
      </w:pPr>
      <w:r>
        <w:rPr>
          <w:lang w:eastAsia="zh-CN"/>
        </w:rPr>
        <w:t>其次是在去年（1939）2月，以一个旅团占领了整个琼</w:t>
      </w:r>
    </w:p>
    <w:p>
      <w:pPr>
        <w:rPr>
          <w:lang w:eastAsia="zh-CN"/>
        </w:rPr>
      </w:pPr>
      <w:r>
        <w:rPr>
          <w:lang w:eastAsia="zh-CN"/>
        </w:rPr>
        <w:t>崖的最大半县城（16个县只有三个未占）。</w:t>
      </w:r>
    </w:p>
    <w:p>
      <w:pPr>
        <w:rPr>
          <w:lang w:eastAsia="zh-CN"/>
        </w:rPr>
      </w:pPr>
      <w:r>
        <w:rPr>
          <w:lang w:eastAsia="zh-CN"/>
        </w:rPr>
        <w:t>第三是到6月又以一个旅团占领了潮汕。</w:t>
      </w:r>
    </w:p>
    <w:p>
      <w:pPr>
        <w:rPr>
          <w:lang w:eastAsia="zh-CN"/>
        </w:rPr>
      </w:pPr>
      <w:r>
        <w:rPr>
          <w:lang w:eastAsia="zh-CN"/>
        </w:rPr>
        <w:t>第四是到11月又进占了防城、钦廉，进袭南宁。</w:t>
      </w:r>
    </w:p>
    <w:p>
      <w:pPr>
        <w:rPr>
          <w:lang w:eastAsia="zh-CN"/>
        </w:rPr>
      </w:pPr>
      <w:r>
        <w:rPr>
          <w:lang w:eastAsia="zh-CN"/>
        </w:rPr>
        <w:t>第五是为了纪念【继续】巩固南宁，在1</w:t>
      </w:r>
      <w:r>
        <w:rPr>
          <w:color w:val="808080"/>
          <w:lang w:eastAsia="zh-CN"/>
        </w:rPr>
        <w:t>2</w:t>
      </w:r>
      <w:r>
        <w:rPr>
          <w:lang w:eastAsia="zh-CN"/>
        </w:rPr>
        <w:t>月以二个半</w:t>
      </w:r>
    </w:p>
    <w:p>
      <w:pPr>
        <w:rPr>
          <w:lang w:eastAsia="zh-CN"/>
        </w:rPr>
      </w:pPr>
      <w:r>
        <w:rPr>
          <w:lang w:eastAsia="zh-CN"/>
        </w:rPr>
        <w:t>师团进扰了北江，威胁到曲江、南雄。</w:t>
      </w:r>
    </w:p>
    <w:p>
      <w:pPr>
        <w:rPr>
          <w:lang w:eastAsia="zh-CN"/>
        </w:rPr>
      </w:pPr>
      <w:r>
        <w:rPr>
          <w:lang w:eastAsia="zh-CN"/>
        </w:rPr>
        <w:t>总计敌人年半来，在广东大的进攻行动了五次，而扫荡</w:t>
      </w:r>
    </w:p>
    <w:p>
      <w:pPr>
        <w:rPr>
          <w:lang w:eastAsia="zh-CN"/>
        </w:rPr>
      </w:pPr>
      <w:r>
        <w:rPr>
          <w:lang w:eastAsia="zh-CN"/>
        </w:rPr>
        <w:t>302</w:t>
      </w:r>
    </w:p>
    <w:p>
      <w:pPr>
        <w:rPr>
          <w:lang w:eastAsia="zh-CN"/>
        </w:rPr>
      </w:pPr>
      <w:r>
        <w:rPr>
          <w:lang w:eastAsia="zh-CN"/>
        </w:rPr>
        <w:t>的战争在东宝惠地区则有三次，在南、番、顺、中山、新会</w:t>
      </w:r>
    </w:p>
    <w:p>
      <w:pPr>
        <w:rPr>
          <w:lang w:eastAsia="zh-CN"/>
        </w:rPr>
      </w:pPr>
      <w:r>
        <w:rPr>
          <w:lang w:eastAsia="zh-CN"/>
        </w:rPr>
        <w:t>等地前后再已【有】三次，潮汕周围已有两处，在南路已开</w:t>
      </w:r>
    </w:p>
    <w:p>
      <w:pPr>
        <w:rPr>
          <w:lang w:eastAsia="zh-CN"/>
        </w:rPr>
      </w:pPr>
      <w:r>
        <w:rPr>
          <w:lang w:eastAsia="zh-CN"/>
        </w:rPr>
        <w:t>始了第一次，在琼崖的扫荡亦前后已三次，而最近的一次</w:t>
      </w:r>
    </w:p>
    <w:p>
      <w:pPr>
        <w:rPr>
          <w:lang w:eastAsia="zh-CN"/>
        </w:rPr>
      </w:pPr>
      <w:r>
        <w:rPr>
          <w:lang w:eastAsia="zh-CN"/>
        </w:rPr>
        <w:t>（今年3月）则是除原有三个联队兵力外增加了一个联队。</w:t>
      </w:r>
    </w:p>
    <w:p>
      <w:pPr>
        <w:rPr>
          <w:lang w:eastAsia="zh-CN"/>
        </w:rPr>
      </w:pPr>
      <w:r>
        <w:rPr>
          <w:lang w:eastAsia="zh-CN"/>
        </w:rPr>
        <w:t>其兵力，在广州地带有一个半师团（十四师团全部，</w:t>
      </w:r>
    </w:p>
    <w:p>
      <w:pPr>
        <w:rPr>
          <w:lang w:eastAsia="zh-CN"/>
        </w:rPr>
      </w:pPr>
      <w:r>
        <w:rPr>
          <w:lang w:eastAsia="zh-CN"/>
        </w:rPr>
        <w:t>一</w:t>
      </w:r>
    </w:p>
    <w:p>
      <w:pPr>
        <w:rPr>
          <w:lang w:eastAsia="zh-CN"/>
        </w:rPr>
      </w:pPr>
      <w:r>
        <w:rPr>
          <w:rFonts w:hint="eastAsia"/>
          <w:lang w:eastAsia="zh-CN"/>
        </w:rPr>
        <w:t>〇</w:t>
      </w:r>
      <w:r>
        <w:rPr>
          <w:lang w:eastAsia="zh-CN"/>
        </w:rPr>
        <w:t>八师团一部），在潮汕原一个旅团，以后略有减少，在南</w:t>
      </w:r>
    </w:p>
    <w:p>
      <w:pPr>
        <w:rPr>
          <w:lang w:eastAsia="zh-CN"/>
        </w:rPr>
      </w:pPr>
      <w:r>
        <w:rPr>
          <w:lang w:eastAsia="zh-CN"/>
        </w:rPr>
        <w:t>路的一个旅团，在琼崖的一个旅团，共不超过两个旅团（2</w:t>
      </w:r>
    </w:p>
    <w:p>
      <w:pPr>
        <w:rPr>
          <w:lang w:eastAsia="zh-CN"/>
        </w:rPr>
      </w:pPr>
      <w:r>
        <w:rPr>
          <w:lang w:eastAsia="zh-CN"/>
        </w:rPr>
        <w:t>月情报）。</w:t>
      </w:r>
    </w:p>
    <w:p>
      <w:pPr>
        <w:rPr>
          <w:lang w:eastAsia="zh-CN"/>
        </w:rPr>
      </w:pPr>
      <w:r>
        <w:rPr>
          <w:lang w:eastAsia="zh-CN"/>
        </w:rPr>
        <w:t>计占领地区是:</w:t>
      </w:r>
    </w:p>
    <w:p>
      <w:pPr>
        <w:rPr>
          <w:lang w:eastAsia="zh-CN"/>
        </w:rPr>
      </w:pPr>
      <w:r>
        <w:rPr>
          <w:lang w:eastAsia="zh-CN"/>
        </w:rPr>
        <w:t>①广州及其附近之深圳</w:t>
      </w:r>
      <w:r>
        <w:rPr>
          <w:color w:val="FF0000"/>
          <w:lang w:eastAsia="zh-CN"/>
        </w:rPr>
        <w:t>、</w:t>
      </w:r>
      <w:r>
        <w:rPr>
          <w:lang w:eastAsia="zh-CN"/>
        </w:rPr>
        <w:t>宝安</w:t>
      </w:r>
      <w:r>
        <w:rPr>
          <w:color w:val="0000E1"/>
          <w:lang w:eastAsia="zh-CN"/>
        </w:rPr>
        <w:t>、</w:t>
      </w:r>
      <w:r>
        <w:rPr>
          <w:lang w:eastAsia="zh-CN"/>
        </w:rPr>
        <w:t>东莞、石龙、增城，北</w:t>
      </w:r>
    </w:p>
    <w:p>
      <w:pPr>
        <w:rPr>
          <w:lang w:eastAsia="zh-CN"/>
        </w:rPr>
      </w:pPr>
      <w:r>
        <w:rPr>
          <w:lang w:eastAsia="zh-CN"/>
        </w:rPr>
        <w:t>至从化</w:t>
      </w:r>
      <w:r>
        <w:rPr>
          <w:color w:val="008000"/>
          <w:lang w:eastAsia="zh-CN"/>
        </w:rPr>
        <w:t>、</w:t>
      </w:r>
      <w:r>
        <w:rPr>
          <w:lang w:eastAsia="zh-CN"/>
        </w:rPr>
        <w:t>花县、芦苞，西至三水、九江、江门、新会，合南</w:t>
      </w:r>
    </w:p>
    <w:p>
      <w:pPr>
        <w:rPr>
          <w:lang w:eastAsia="zh-CN"/>
        </w:rPr>
      </w:pPr>
      <w:r>
        <w:rPr>
          <w:lang w:eastAsia="zh-CN"/>
        </w:rPr>
        <w:t>海、番禺、顺德、中山等共计十一个县，只有中山县城未占</w:t>
      </w:r>
    </w:p>
    <w:p>
      <w:pPr>
        <w:rPr>
          <w:lang w:eastAsia="zh-CN"/>
        </w:rPr>
      </w:pPr>
      <w:r>
        <w:rPr>
          <w:lang w:eastAsia="zh-CN"/>
        </w:rPr>
        <w:t>【领】。</w:t>
      </w:r>
    </w:p>
    <w:p>
      <w:pPr>
        <w:rPr>
          <w:lang w:eastAsia="zh-CN"/>
        </w:rPr>
      </w:pPr>
      <w:r>
        <w:rPr>
          <w:lang w:eastAsia="zh-CN"/>
        </w:rPr>
        <w:t>②潮汕区域则有汕头、澄海、揭阳、潮阳、南澳五个</w:t>
      </w:r>
    </w:p>
    <w:p>
      <w:pPr>
        <w:rPr>
          <w:lang w:eastAsia="zh-CN"/>
        </w:rPr>
      </w:pPr>
      <w:r>
        <w:rPr>
          <w:lang w:eastAsia="zh-CN"/>
        </w:rPr>
        <w:t>县。</w:t>
      </w:r>
    </w:p>
    <w:p>
      <w:pPr>
        <w:rPr>
          <w:lang w:eastAsia="zh-CN"/>
        </w:rPr>
      </w:pPr>
      <w:r>
        <w:rPr>
          <w:lang w:eastAsia="zh-CN"/>
        </w:rPr>
        <w:t>③南路区域则有合浦、钦县、防城三县。</w:t>
      </w:r>
    </w:p>
    <w:p>
      <w:pPr>
        <w:rPr>
          <w:lang w:eastAsia="zh-CN"/>
        </w:rPr>
      </w:pPr>
      <w:r>
        <w:rPr>
          <w:lang w:eastAsia="zh-CN"/>
        </w:rPr>
        <w:t>④在琼崖则有十三个县城。只有白沙、乐东、保亭三县</w:t>
      </w:r>
    </w:p>
    <w:p>
      <w:pPr>
        <w:rPr>
          <w:lang w:eastAsia="zh-CN"/>
        </w:rPr>
      </w:pPr>
      <w:r>
        <w:rPr>
          <w:lang w:eastAsia="zh-CN"/>
        </w:rPr>
        <w:t>未有占领。</w:t>
      </w:r>
    </w:p>
    <w:p>
      <w:pPr>
        <w:rPr>
          <w:lang w:eastAsia="zh-CN"/>
        </w:rPr>
      </w:pPr>
      <w:r>
        <w:rPr>
          <w:lang w:eastAsia="zh-CN"/>
        </w:rPr>
        <w:t>敌人对广东进攻的特点是:</w:t>
      </w:r>
    </w:p>
    <w:p>
      <w:pPr>
        <w:rPr>
          <w:lang w:eastAsia="zh-CN"/>
        </w:rPr>
      </w:pPr>
      <w:r>
        <w:rPr>
          <w:lang w:eastAsia="zh-CN"/>
        </w:rPr>
        <w:t>第一，从地域上说，因为敌人进攻广东各地时，是处在</w:t>
      </w:r>
    </w:p>
    <w:p>
      <w:pPr>
        <w:rPr>
          <w:lang w:eastAsia="zh-CN"/>
        </w:rPr>
      </w:pPr>
      <w:r>
        <w:rPr>
          <w:lang w:eastAsia="zh-CN"/>
        </w:rPr>
        <w:t>抗战的第二个阶段，敌人的政策是以军事进攻辅助于政治进</w:t>
      </w:r>
    </w:p>
    <w:p>
      <w:pPr>
        <w:rPr>
          <w:lang w:eastAsia="zh-CN"/>
        </w:rPr>
      </w:pPr>
      <w:r>
        <w:rPr>
          <w:lang w:eastAsia="zh-CN"/>
        </w:rPr>
        <w:t>攻，故敌在广东的进攻主要是为了封锁边疆、截断外援和迫</w:t>
      </w:r>
    </w:p>
    <w:p>
      <w:pPr>
        <w:rPr>
          <w:lang w:eastAsia="zh-CN"/>
        </w:rPr>
      </w:pPr>
      <w:r>
        <w:rPr>
          <w:lang w:eastAsia="zh-CN"/>
        </w:rPr>
        <w:t>我投降，因此，敌人只是占领一些海口与国际交通要点而巩</w:t>
      </w:r>
    </w:p>
    <w:p>
      <w:pPr>
        <w:rPr>
          <w:lang w:eastAsia="zh-CN"/>
        </w:rPr>
      </w:pPr>
      <w:r>
        <w:rPr>
          <w:lang w:eastAsia="zh-CN"/>
        </w:rPr>
        <w:t>固之。同时，又是为了准备扩大其南进政策基础，故其在广</w:t>
      </w:r>
    </w:p>
    <w:p>
      <w:pPr>
        <w:rPr>
          <w:lang w:eastAsia="zh-CN"/>
        </w:rPr>
      </w:pPr>
      <w:r>
        <w:rPr>
          <w:lang w:eastAsia="zh-CN"/>
        </w:rPr>
        <w:t>东占领地内仍积极进行伪政权的建立，伪军之编练，【作】</w:t>
      </w:r>
    </w:p>
    <w:p>
      <w:pPr>
        <w:rPr>
          <w:lang w:eastAsia="zh-CN"/>
        </w:rPr>
      </w:pPr>
      <w:r>
        <w:rPr>
          <w:lang w:eastAsia="zh-CN"/>
        </w:rPr>
        <w:t>新的进攻的准备，特别是在琼崖，增加部队进行全岛的扫</w:t>
      </w:r>
    </w:p>
    <w:p>
      <w:pPr>
        <w:rPr>
          <w:lang w:eastAsia="zh-CN"/>
        </w:rPr>
      </w:pPr>
      <w:r>
        <w:rPr>
          <w:lang w:eastAsia="zh-CN"/>
        </w:rPr>
        <w:t>303</w:t>
      </w:r>
    </w:p>
    <w:p>
      <w:pPr>
        <w:rPr>
          <w:lang w:eastAsia="zh-CN"/>
        </w:rPr>
      </w:pPr>
      <w:r>
        <w:rPr>
          <w:lang w:eastAsia="zh-CN"/>
        </w:rPr>
        <w:t>荡，以求【全】面的占领。</w:t>
      </w:r>
    </w:p>
    <w:p>
      <w:pPr>
        <w:rPr>
          <w:lang w:eastAsia="zh-CN"/>
        </w:rPr>
      </w:pPr>
      <w:r>
        <w:rPr>
          <w:lang w:eastAsia="zh-CN"/>
        </w:rPr>
        <w:t>第二，从政策上说，敌人对广东的进攻</w:t>
      </w:r>
      <w:r>
        <w:rPr>
          <w:color w:val="FF0000"/>
          <w:lang w:eastAsia="zh-CN"/>
        </w:rPr>
        <w:t>（</w:t>
      </w:r>
      <w:r>
        <w:rPr>
          <w:lang w:eastAsia="zh-CN"/>
        </w:rPr>
        <w:t>在1939年内</w:t>
      </w:r>
    </w:p>
    <w:p>
      <w:pPr>
        <w:rPr>
          <w:lang w:eastAsia="zh-CN"/>
        </w:rPr>
      </w:pPr>
      <w:r>
        <w:rPr>
          <w:lang w:eastAsia="zh-CN"/>
        </w:rPr>
        <w:t>是军事政治并重，在1938年广州失守以前，是政治为主，</w:t>
      </w:r>
    </w:p>
    <w:p>
      <w:pPr>
        <w:rPr>
          <w:lang w:eastAsia="zh-CN"/>
        </w:rPr>
      </w:pPr>
      <w:r>
        <w:rPr>
          <w:lang w:eastAsia="zh-CN"/>
        </w:rPr>
        <w:t>而在1940年以后也是以政治为主）。虽然因为整个政策在广</w:t>
      </w:r>
    </w:p>
    <w:p>
      <w:pPr>
        <w:rPr>
          <w:lang w:eastAsia="zh-CN"/>
        </w:rPr>
      </w:pPr>
      <w:r>
        <w:rPr>
          <w:lang w:eastAsia="zh-CN"/>
        </w:rPr>
        <w:t>州、武汉失守后，是以政治进攻为主，但为了要在广东取得</w:t>
      </w:r>
    </w:p>
    <w:p>
      <w:pPr>
        <w:rPr>
          <w:lang w:eastAsia="zh-CN"/>
        </w:rPr>
      </w:pPr>
      <w:r>
        <w:rPr>
          <w:lang w:eastAsia="zh-CN"/>
        </w:rPr>
        <w:t>点的占领，取得边疆的封锁，他在广东不得不军事、政治并</w:t>
      </w:r>
    </w:p>
    <w:p>
      <w:pPr>
        <w:rPr>
          <w:lang w:eastAsia="zh-CN"/>
        </w:rPr>
      </w:pPr>
      <w:r>
        <w:rPr>
          <w:lang w:eastAsia="zh-CN"/>
        </w:rPr>
        <w:t>重。军事的进攻已如上述，而其政治进攻则有汪的亲赴广州</w:t>
      </w:r>
    </w:p>
    <w:p>
      <w:pPr>
        <w:rPr>
          <w:lang w:eastAsia="zh-CN"/>
        </w:rPr>
      </w:pPr>
      <w:r>
        <w:rPr>
          <w:lang w:eastAsia="zh-CN"/>
        </w:rPr>
        <w:t>“局部妥协放弃华南”的活动，在内部则有汪派伍智梅、高</w:t>
      </w:r>
    </w:p>
    <w:p>
      <w:pPr>
        <w:rPr>
          <w:lang w:eastAsia="zh-CN"/>
        </w:rPr>
      </w:pPr>
      <w:r>
        <w:rPr>
          <w:lang w:eastAsia="zh-CN"/>
        </w:rPr>
        <w:t>信等的积极响应。</w:t>
      </w:r>
    </w:p>
    <w:p>
      <w:pPr>
        <w:rPr>
          <w:lang w:eastAsia="zh-CN"/>
        </w:rPr>
      </w:pPr>
      <w:r>
        <w:rPr>
          <w:lang w:eastAsia="zh-CN"/>
        </w:rPr>
        <w:t>在经济上，一直到去年（1939年）10月占领深圳与11</w:t>
      </w:r>
    </w:p>
    <w:p>
      <w:pPr>
        <w:rPr>
          <w:lang w:eastAsia="zh-CN"/>
        </w:rPr>
      </w:pPr>
      <w:r>
        <w:rPr>
          <w:lang w:eastAsia="zh-CN"/>
        </w:rPr>
        <w:t>月占领南路时，都还是封锁重于建设的，到完成了各地点的</w:t>
      </w:r>
    </w:p>
    <w:p>
      <w:pPr>
        <w:rPr>
          <w:lang w:eastAsia="zh-CN"/>
        </w:rPr>
      </w:pPr>
      <w:r>
        <w:rPr>
          <w:lang w:eastAsia="zh-CN"/>
        </w:rPr>
        <w:t>占领，控制了各个海口以后，才是转变到发展上来。如佛</w:t>
      </w:r>
    </w:p>
    <w:p>
      <w:pPr>
        <w:rPr>
          <w:lang w:eastAsia="zh-CN"/>
        </w:rPr>
      </w:pPr>
      <w:r>
        <w:rPr>
          <w:lang w:eastAsia="zh-CN"/>
        </w:rPr>
        <w:t>山、广州等地的工厂与南、番、顺等地蚕丝业的经营等重于</w:t>
      </w:r>
    </w:p>
    <w:p>
      <w:pPr>
        <w:rPr>
          <w:lang w:eastAsia="zh-CN"/>
        </w:rPr>
      </w:pPr>
      <w:r>
        <w:rPr>
          <w:lang w:eastAsia="zh-CN"/>
        </w:rPr>
        <w:t>走私，则是一定的注意，而在10月后，逐渐占着主要地位</w:t>
      </w:r>
    </w:p>
    <w:p>
      <w:pPr>
        <w:rPr>
          <w:lang w:eastAsia="zh-CN"/>
        </w:rPr>
      </w:pPr>
      <w:r>
        <w:rPr>
          <w:lang w:eastAsia="zh-CN"/>
        </w:rPr>
        <w:t>了。这是因为一来广东各港口为敌占领，二来欧战爆发使</w:t>
      </w:r>
    </w:p>
    <w:p>
      <w:pPr>
        <w:rPr>
          <w:lang w:eastAsia="zh-CN"/>
        </w:rPr>
      </w:pPr>
      <w:r>
        <w:rPr>
          <w:lang w:eastAsia="zh-CN"/>
        </w:rPr>
        <w:t>英、法商业在香港与广东境内部日益降到次要地位（可惜我</w:t>
      </w:r>
    </w:p>
    <w:p>
      <w:pPr>
        <w:rPr>
          <w:lang w:eastAsia="zh-CN"/>
        </w:rPr>
      </w:pPr>
      <w:r>
        <w:rPr>
          <w:lang w:eastAsia="zh-CN"/>
        </w:rPr>
        <w:t>这里无具体材料）。</w:t>
      </w:r>
    </w:p>
    <w:p>
      <w:pPr>
        <w:rPr>
          <w:lang w:eastAsia="zh-CN"/>
        </w:rPr>
      </w:pPr>
      <w:r>
        <w:rPr>
          <w:lang w:eastAsia="zh-CN"/>
        </w:rPr>
        <w:t>但是，敌人为了引诱英、法部分妥协，压迫中国大资产</w:t>
      </w:r>
    </w:p>
    <w:p>
      <w:pPr>
        <w:rPr>
          <w:lang w:eastAsia="zh-CN"/>
        </w:rPr>
      </w:pPr>
      <w:r>
        <w:rPr>
          <w:lang w:eastAsia="zh-CN"/>
        </w:rPr>
        <w:t>阶级投降，故以开放珠江，允许给英、法、美、苏【</w:t>
      </w:r>
      <w:r>
        <w:rPr>
          <w:color w:val="0000E1"/>
          <w:lang w:eastAsia="zh-CN"/>
        </w:rPr>
        <w:t>一</w:t>
      </w:r>
      <w:r>
        <w:rPr>
          <w:lang w:eastAsia="zh-CN"/>
        </w:rPr>
        <w:t>】些</w:t>
      </w:r>
    </w:p>
    <w:p>
      <w:pPr>
        <w:rPr>
          <w:lang w:eastAsia="zh-CN"/>
        </w:rPr>
      </w:pPr>
      <w:r>
        <w:rPr>
          <w:lang w:eastAsia="zh-CN"/>
        </w:rPr>
        <w:t>的利益维持，然而仍是在日军政控制之下的。敌人在广东占</w:t>
      </w:r>
    </w:p>
    <w:p>
      <w:pPr>
        <w:rPr>
          <w:lang w:eastAsia="zh-CN"/>
        </w:rPr>
      </w:pPr>
      <w:r>
        <w:rPr>
          <w:lang w:eastAsia="zh-CN"/>
        </w:rPr>
        <w:t>领地内，伪政权与伪军的建立仍不【遗】余力，成绩并不</w:t>
      </w:r>
    </w:p>
    <w:p>
      <w:pPr>
        <w:rPr>
          <w:lang w:eastAsia="zh-CN"/>
        </w:rPr>
      </w:pPr>
      <w:r>
        <w:rPr>
          <w:lang w:eastAsia="zh-CN"/>
        </w:rPr>
        <w:t>大。但在岭东黄大伟部约千六百余人，报载，已在12月以</w:t>
      </w:r>
    </w:p>
    <w:p>
      <w:pPr>
        <w:rPr>
          <w:lang w:eastAsia="zh-CN"/>
        </w:rPr>
      </w:pPr>
      <w:r>
        <w:rPr>
          <w:lang w:eastAsia="zh-CN"/>
        </w:rPr>
        <w:t>后将之击溃，但不可全信。在广州周围也有一些，如南、</w:t>
      </w:r>
    </w:p>
    <w:p>
      <w:pPr>
        <w:rPr>
          <w:lang w:eastAsia="zh-CN"/>
        </w:rPr>
      </w:pPr>
      <w:r>
        <w:rPr>
          <w:lang w:eastAsia="zh-CN"/>
        </w:rPr>
        <w:t>番、顺地区伪军约二千余人，但其中有一部分与我当局的游</w:t>
      </w:r>
    </w:p>
    <w:p>
      <w:pPr>
        <w:rPr>
          <w:lang w:eastAsia="zh-CN"/>
        </w:rPr>
      </w:pPr>
      <w:r>
        <w:rPr>
          <w:lang w:eastAsia="zh-CN"/>
        </w:rPr>
        <w:t>击队伍观区【祺】等有关系，及一部分【与】李福林有关系</w:t>
      </w:r>
    </w:p>
    <w:p>
      <w:pPr>
        <w:rPr>
          <w:lang w:eastAsia="zh-CN"/>
        </w:rPr>
      </w:pPr>
      <w:r>
        <w:rPr>
          <w:lang w:eastAsia="zh-CN"/>
        </w:rPr>
        <w:t>的，还有一部分与我领导下之吴勤部有关系的。这些有关系</w:t>
      </w:r>
    </w:p>
    <w:p>
      <w:pPr>
        <w:rPr>
          <w:lang w:eastAsia="zh-CN"/>
        </w:rPr>
      </w:pPr>
      <w:r>
        <w:rPr>
          <w:lang w:eastAsia="zh-CN"/>
        </w:rPr>
        <w:t>304</w:t>
      </w:r>
    </w:p>
    <w:p>
      <w:pPr>
        <w:rPr>
          <w:lang w:eastAsia="zh-CN"/>
        </w:rPr>
      </w:pPr>
      <w:r>
        <w:rPr>
          <w:lang w:eastAsia="zh-CN"/>
        </w:rPr>
        <w:t>的伪军数千人左右，如果伪军争取工作做得好，可以争取过</w:t>
      </w:r>
    </w:p>
    <w:p>
      <w:pPr>
        <w:rPr>
          <w:lang w:eastAsia="zh-CN"/>
        </w:rPr>
      </w:pPr>
      <w:r>
        <w:rPr>
          <w:lang w:eastAsia="zh-CN"/>
        </w:rPr>
        <w:t>去【来】，目前则尚无此可能。在琼崖全部伪军六百余人，</w:t>
      </w:r>
    </w:p>
    <w:p>
      <w:pPr>
        <w:rPr>
          <w:lang w:eastAsia="zh-CN"/>
        </w:rPr>
      </w:pPr>
      <w:r>
        <w:rPr>
          <w:lang w:eastAsia="zh-CN"/>
        </w:rPr>
        <w:t>主力驻海口、文昌等县，我们尚无工作。在南路十万大山本</w:t>
      </w:r>
    </w:p>
    <w:p>
      <w:pPr>
        <w:rPr>
          <w:lang w:eastAsia="zh-CN"/>
        </w:rPr>
      </w:pPr>
      <w:r>
        <w:rPr>
          <w:lang w:eastAsia="zh-CN"/>
        </w:rPr>
        <w:t>极应成为抗日游击根据地，但由于当局之无注意，我们的力</w:t>
      </w:r>
    </w:p>
    <w:p>
      <w:pPr>
        <w:rPr>
          <w:lang w:eastAsia="zh-CN"/>
        </w:rPr>
      </w:pPr>
      <w:r>
        <w:rPr>
          <w:lang w:eastAsia="zh-CN"/>
        </w:rPr>
        <w:t>量异常薄弱，当敌人进攻南路时，十万大山竟成为汉奸、</w:t>
      </w:r>
      <w:r>
        <w:rPr>
          <w:color w:val="808080"/>
          <w:lang w:eastAsia="zh-CN"/>
        </w:rPr>
        <w:t>土</w:t>
      </w:r>
    </w:p>
    <w:p>
      <w:pPr>
        <w:rPr>
          <w:lang w:eastAsia="zh-CN"/>
        </w:rPr>
      </w:pPr>
      <w:r>
        <w:rPr>
          <w:lang w:eastAsia="zh-CN"/>
        </w:rPr>
        <w:t>匪、托派活动根据地。现在是否有正式伪军组织则尚不知。</w:t>
      </w:r>
    </w:p>
    <w:p>
      <w:pPr>
        <w:rPr>
          <w:lang w:eastAsia="zh-CN"/>
        </w:rPr>
      </w:pPr>
      <w:r>
        <w:rPr>
          <w:lang w:eastAsia="zh-CN"/>
        </w:rPr>
        <w:t>伪政权在敌占领点内都已建立，只是顺德与东莞较薄弱</w:t>
      </w:r>
    </w:p>
    <w:p>
      <w:pPr>
        <w:rPr>
          <w:lang w:eastAsia="zh-CN"/>
        </w:rPr>
      </w:pPr>
      <w:r>
        <w:rPr>
          <w:lang w:eastAsia="zh-CN"/>
        </w:rPr>
        <w:t>和部分伪政权【与】我当局及我游击队有联络。</w:t>
      </w:r>
    </w:p>
    <w:p>
      <w:pPr>
        <w:rPr>
          <w:lang w:eastAsia="zh-CN"/>
        </w:rPr>
      </w:pPr>
      <w:r>
        <w:rPr>
          <w:lang w:eastAsia="zh-CN"/>
        </w:rPr>
        <w:t>整个敌占领区内，敌伪军及伪政权基本上是建立起来</w:t>
      </w:r>
    </w:p>
    <w:p>
      <w:pPr>
        <w:rPr>
          <w:lang w:eastAsia="zh-CN"/>
        </w:rPr>
      </w:pPr>
      <w:r>
        <w:rPr>
          <w:lang w:eastAsia="zh-CN"/>
        </w:rPr>
        <w:t>了。这里得到重要的证明，就是敌人并不因进占时间短，占</w:t>
      </w:r>
    </w:p>
    <w:p>
      <w:pPr>
        <w:rPr>
          <w:lang w:eastAsia="zh-CN"/>
        </w:rPr>
      </w:pPr>
      <w:r>
        <w:rPr>
          <w:lang w:eastAsia="zh-CN"/>
        </w:rPr>
        <w:t>领点不多，而减少成绩。在国民党统治区域内，在我党力量</w:t>
      </w:r>
    </w:p>
    <w:p>
      <w:pPr>
        <w:rPr>
          <w:lang w:eastAsia="zh-CN"/>
        </w:rPr>
      </w:pPr>
      <w:r>
        <w:rPr>
          <w:lang w:eastAsia="zh-CN"/>
        </w:rPr>
        <w:t>薄弱与无八路军、新四军活动之区域内，敌人是易于取得成</w:t>
      </w:r>
    </w:p>
    <w:p>
      <w:pPr>
        <w:rPr>
          <w:lang w:eastAsia="zh-CN"/>
        </w:rPr>
      </w:pPr>
      <w:r>
        <w:rPr>
          <w:lang w:eastAsia="zh-CN"/>
        </w:rPr>
        <w:t>绩的，虽然各地多少有些党与群众游击队的活动。</w:t>
      </w:r>
    </w:p>
    <w:p>
      <w:pPr>
        <w:rPr>
          <w:lang w:eastAsia="zh-CN"/>
        </w:rPr>
      </w:pPr>
      <w:r>
        <w:rPr>
          <w:lang w:eastAsia="zh-CN"/>
        </w:rPr>
        <w:t>乙、当局的抗战军事行动</w:t>
      </w:r>
    </w:p>
    <w:p>
      <w:pPr>
        <w:rPr>
          <w:lang w:eastAsia="zh-CN"/>
        </w:rPr>
      </w:pPr>
      <w:r>
        <w:rPr>
          <w:lang w:eastAsia="zh-CN"/>
        </w:rPr>
        <w:t>当敌人进占广州时，广东当局是异常混乱，损失奇重。</w:t>
      </w:r>
    </w:p>
    <w:p>
      <w:pPr>
        <w:rPr>
          <w:lang w:eastAsia="zh-CN"/>
        </w:rPr>
      </w:pPr>
      <w:r>
        <w:rPr>
          <w:lang w:eastAsia="zh-CN"/>
        </w:rPr>
        <w:t>余汉谋部退至</w:t>
      </w:r>
      <w:r>
        <w:rPr>
          <w:color w:val="008000"/>
          <w:lang w:eastAsia="zh-CN"/>
        </w:rPr>
        <w:t>北</w:t>
      </w:r>
      <w:r>
        <w:rPr>
          <w:lang w:eastAsia="zh-CN"/>
        </w:rPr>
        <w:t>江地带整编，由十二个师缩成八个师、二个</w:t>
      </w:r>
    </w:p>
    <w:p>
      <w:pPr>
        <w:rPr>
          <w:lang w:eastAsia="zh-CN"/>
        </w:rPr>
      </w:pPr>
      <w:r>
        <w:rPr>
          <w:lang w:eastAsia="zh-CN"/>
        </w:rPr>
        <w:t>独立旅。并于去年</w:t>
      </w:r>
      <w:r>
        <w:rPr>
          <w:color w:val="FF0000"/>
          <w:lang w:eastAsia="zh-CN"/>
        </w:rPr>
        <w:t>（</w:t>
      </w:r>
      <w:r>
        <w:rPr>
          <w:lang w:eastAsia="zh-CN"/>
        </w:rPr>
        <w:t>1939年）上半年中，前后举行了四、</w:t>
      </w:r>
    </w:p>
    <w:p>
      <w:pPr>
        <w:rPr>
          <w:lang w:eastAsia="zh-CN"/>
        </w:rPr>
      </w:pPr>
      <w:r>
        <w:rPr>
          <w:lang w:eastAsia="zh-CN"/>
        </w:rPr>
        <w:t>五次较大的战役的反攻，每次动员兵力有大至两个师的和</w:t>
      </w:r>
      <w:r>
        <w:rPr>
          <w:color w:val="0000E1"/>
          <w:lang w:eastAsia="zh-CN"/>
        </w:rPr>
        <w:t>一</w:t>
      </w:r>
    </w:p>
    <w:p>
      <w:pPr>
        <w:rPr>
          <w:lang w:eastAsia="zh-CN"/>
        </w:rPr>
      </w:pPr>
      <w:r>
        <w:rPr>
          <w:lang w:eastAsia="zh-CN"/>
        </w:rPr>
        <w:t>般是两个到四个团的行动，也有许多小的胜利，但牺牲代价</w:t>
      </w:r>
    </w:p>
    <w:p>
      <w:pPr>
        <w:rPr>
          <w:lang w:eastAsia="zh-CN"/>
        </w:rPr>
      </w:pPr>
      <w:r>
        <w:rPr>
          <w:lang w:eastAsia="zh-CN"/>
        </w:rPr>
        <w:t>却是不小的。</w:t>
      </w:r>
    </w:p>
    <w:p>
      <w:pPr>
        <w:rPr>
          <w:lang w:eastAsia="zh-CN"/>
        </w:rPr>
      </w:pPr>
      <w:r>
        <w:rPr>
          <w:lang w:eastAsia="zh-CN"/>
        </w:rPr>
        <w:t>前后有这三次的整个团或整个旅被敌人包围，大部歼灭</w:t>
      </w:r>
    </w:p>
    <w:p>
      <w:pPr>
        <w:rPr>
          <w:lang w:eastAsia="zh-CN"/>
        </w:rPr>
      </w:pPr>
      <w:r>
        <w:rPr>
          <w:lang w:eastAsia="zh-CN"/>
        </w:rPr>
        <w:t>的。主要原因是广东军队不善大踏步前进与大踏步后退，团</w:t>
      </w:r>
    </w:p>
    <w:p>
      <w:pPr>
        <w:rPr>
          <w:lang w:eastAsia="zh-CN"/>
        </w:rPr>
      </w:pPr>
      <w:r>
        <w:rPr>
          <w:lang w:eastAsia="zh-CN"/>
        </w:rPr>
        <w:t>旅长的机动能力不够和无地方民众武装的配合，但因这些反</w:t>
      </w:r>
    </w:p>
    <w:p>
      <w:pPr>
        <w:rPr>
          <w:lang w:eastAsia="zh-CN"/>
        </w:rPr>
      </w:pPr>
      <w:r>
        <w:rPr>
          <w:lang w:eastAsia="zh-CN"/>
        </w:rPr>
        <w:t>攻的确打击与阻止了敌人北进的企图。</w:t>
      </w:r>
    </w:p>
    <w:p>
      <w:pPr>
        <w:rPr>
          <w:lang w:eastAsia="zh-CN"/>
        </w:rPr>
      </w:pPr>
      <w:r>
        <w:rPr>
          <w:lang w:eastAsia="zh-CN"/>
        </w:rPr>
        <w:t>在经过几次挫折后，正规军则多退缩在后面整顿，而以</w:t>
      </w:r>
    </w:p>
    <w:p>
      <w:pPr>
        <w:rPr>
          <w:lang w:eastAsia="zh-CN"/>
        </w:rPr>
      </w:pPr>
      <w:r>
        <w:rPr>
          <w:lang w:eastAsia="zh-CN"/>
        </w:rPr>
        <w:t>保安团位于最前线，而保安团则更加狡猾，每</w:t>
      </w:r>
      <w:r>
        <w:rPr>
          <w:color w:val="FF0000"/>
          <w:lang w:eastAsia="zh-CN"/>
        </w:rPr>
        <w:t>以</w:t>
      </w:r>
      <w:r>
        <w:rPr>
          <w:lang w:eastAsia="zh-CN"/>
        </w:rPr>
        <w:t>地方民团、</w:t>
      </w:r>
    </w:p>
    <w:p>
      <w:pPr>
        <w:rPr>
          <w:lang w:eastAsia="zh-CN"/>
        </w:rPr>
      </w:pPr>
      <w:r>
        <w:rPr>
          <w:lang w:eastAsia="zh-CN"/>
        </w:rPr>
        <w:t>305</w:t>
      </w:r>
    </w:p>
    <w:p>
      <w:pPr>
        <w:rPr>
          <w:lang w:eastAsia="zh-CN"/>
        </w:rPr>
      </w:pPr>
      <w:r>
        <w:rPr>
          <w:lang w:eastAsia="zh-CN"/>
        </w:rPr>
        <w:t>自卫团、民众武装放在第一线，或深入敌侧后。因此，军民</w:t>
      </w:r>
    </w:p>
    <w:p>
      <w:pPr>
        <w:rPr>
          <w:lang w:eastAsia="zh-CN"/>
        </w:rPr>
      </w:pPr>
      <w:r>
        <w:rPr>
          <w:lang w:eastAsia="zh-CN"/>
        </w:rPr>
        <w:t>间的关系都很不好。在北江有名的港江民众武装三千余人，</w:t>
      </w:r>
    </w:p>
    <w:p>
      <w:pPr>
        <w:rPr>
          <w:lang w:eastAsia="zh-CN"/>
        </w:rPr>
      </w:pPr>
      <w:r>
        <w:rPr>
          <w:lang w:eastAsia="zh-CN"/>
        </w:rPr>
        <w:t>曾屡次抗击敌人，成绩优于正规军。但因正规军溃兵，武装</w:t>
      </w:r>
    </w:p>
    <w:p>
      <w:pPr>
        <w:rPr>
          <w:lang w:eastAsia="zh-CN"/>
        </w:rPr>
      </w:pPr>
      <w:r>
        <w:rPr>
          <w:lang w:eastAsia="zh-CN"/>
        </w:rPr>
        <w:t>与军部以后与中央军都引起过很大的磨擦。</w:t>
      </w:r>
    </w:p>
    <w:p>
      <w:pPr>
        <w:rPr>
          <w:lang w:eastAsia="zh-CN"/>
        </w:rPr>
      </w:pPr>
      <w:r>
        <w:rPr>
          <w:lang w:eastAsia="zh-CN"/>
        </w:rPr>
        <w:t>当敌人进攻琼崖时，守备司令王毅本人虽抗战尚坚</w:t>
      </w:r>
      <w:r>
        <w:rPr>
          <w:color w:val="808080"/>
          <w:lang w:eastAsia="zh-CN"/>
        </w:rPr>
        <w:t>决</w:t>
      </w:r>
      <w:r>
        <w:rPr>
          <w:lang w:eastAsia="zh-CN"/>
        </w:rPr>
        <w:t>，</w:t>
      </w:r>
    </w:p>
    <w:p>
      <w:pPr>
        <w:rPr>
          <w:lang w:eastAsia="zh-CN"/>
        </w:rPr>
      </w:pPr>
      <w:r>
        <w:rPr>
          <w:lang w:eastAsia="zh-CN"/>
        </w:rPr>
        <w:t>但仍无法抵抗。抵抗者仅我领导之游击队冯白驹部。总计全</w:t>
      </w:r>
    </w:p>
    <w:p>
      <w:pPr>
        <w:rPr>
          <w:lang w:eastAsia="zh-CN"/>
        </w:rPr>
      </w:pPr>
      <w:r>
        <w:rPr>
          <w:lang w:eastAsia="zh-CN"/>
        </w:rPr>
        <w:t>琼一年来，我国军队与敌作战约一百六十次，而冯部作战则</w:t>
      </w:r>
    </w:p>
    <w:p>
      <w:pPr>
        <w:rPr>
          <w:lang w:eastAsia="zh-CN"/>
        </w:rPr>
      </w:pPr>
      <w:r>
        <w:rPr>
          <w:lang w:eastAsia="zh-CN"/>
        </w:rPr>
        <w:t>在八十余次，前后共消灭敌人一千【</w:t>
      </w:r>
      <w:r>
        <w:rPr>
          <w:color w:val="808080"/>
          <w:lang w:eastAsia="zh-CN"/>
        </w:rPr>
        <w:t>一</w:t>
      </w:r>
      <w:r>
        <w:rPr>
          <w:lang w:eastAsia="zh-CN"/>
        </w:rPr>
        <w:t>】百余人，则有半数</w:t>
      </w:r>
    </w:p>
    <w:p>
      <w:pPr>
        <w:rPr>
          <w:lang w:eastAsia="zh-CN"/>
        </w:rPr>
      </w:pPr>
      <w:r>
        <w:rPr>
          <w:lang w:eastAsia="zh-CN"/>
        </w:rPr>
        <w:t>为冯部所消灭，故琼民众盛知无冯部，则无琼岛的抗战。当</w:t>
      </w:r>
    </w:p>
    <w:p>
      <w:pPr>
        <w:rPr>
          <w:lang w:eastAsia="zh-CN"/>
        </w:rPr>
      </w:pPr>
      <w:r>
        <w:rPr>
          <w:lang w:eastAsia="zh-CN"/>
        </w:rPr>
        <w:t>敌人进攻中区（新会、开平、鹤山等）时，除有邓龙江</w:t>
      </w:r>
    </w:p>
    <w:p>
      <w:pPr>
        <w:rPr>
          <w:lang w:eastAsia="zh-CN"/>
        </w:rPr>
      </w:pPr>
      <w:r>
        <w:rPr>
          <w:lang w:eastAsia="zh-CN"/>
        </w:rPr>
        <w:t>【光】军外，有保安三、七、十，三个团，但主要作战仍是</w:t>
      </w:r>
    </w:p>
    <w:p>
      <w:pPr>
        <w:rPr>
          <w:lang w:eastAsia="zh-CN"/>
        </w:rPr>
      </w:pPr>
      <w:r>
        <w:rPr>
          <w:lang w:eastAsia="zh-CN"/>
        </w:rPr>
        <w:t>保安团作战，均勇敢坚</w:t>
      </w:r>
      <w:r>
        <w:rPr>
          <w:color w:val="008000"/>
          <w:lang w:eastAsia="zh-CN"/>
        </w:rPr>
        <w:t>决</w:t>
      </w:r>
      <w:r>
        <w:rPr>
          <w:lang w:eastAsia="zh-CN"/>
        </w:rPr>
        <w:t>，致使敌人未得夺取肇庆，进入西</w:t>
      </w:r>
    </w:p>
    <w:p>
      <w:pPr>
        <w:rPr>
          <w:lang w:eastAsia="zh-CN"/>
        </w:rPr>
      </w:pPr>
      <w:r>
        <w:rPr>
          <w:lang w:eastAsia="zh-CN"/>
        </w:rPr>
        <w:t>江。</w:t>
      </w:r>
    </w:p>
    <w:p>
      <w:pPr>
        <w:rPr>
          <w:lang w:eastAsia="zh-CN"/>
        </w:rPr>
      </w:pPr>
      <w:r>
        <w:rPr>
          <w:lang w:eastAsia="zh-CN"/>
        </w:rPr>
        <w:t>当敌人进攻潮汕时，当局曾调吴奇伟部进入梅县区域，</w:t>
      </w:r>
    </w:p>
    <w:p>
      <w:pPr>
        <w:rPr>
          <w:lang w:eastAsia="zh-CN"/>
        </w:rPr>
      </w:pPr>
      <w:r>
        <w:rPr>
          <w:lang w:eastAsia="zh-CN"/>
        </w:rPr>
        <w:t>阻敌深人。但实际在前面作战的仍只保安团三个团及地方民</w:t>
      </w:r>
    </w:p>
    <w:p>
      <w:pPr>
        <w:rPr>
          <w:lang w:eastAsia="zh-CN"/>
        </w:rPr>
      </w:pPr>
      <w:r>
        <w:rPr>
          <w:lang w:eastAsia="zh-CN"/>
        </w:rPr>
        <w:t>众武装，保安团的损失最大，而民众武装则建功不少，曾袭</w:t>
      </w:r>
    </w:p>
    <w:p>
      <w:pPr>
        <w:rPr>
          <w:lang w:eastAsia="zh-CN"/>
        </w:rPr>
      </w:pPr>
      <w:del w:id="257" w:author="林 清" w:date="2018-10-09T10:58:00Z">
        <w:r>
          <w:rPr>
            <w:lang w:eastAsia="zh-CN"/>
          </w:rPr>
          <w:delText>人</w:delText>
        </w:r>
      </w:del>
      <w:ins w:id="258" w:author="林 清" w:date="2018-10-09T10:58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潮安与汕头市，夺取敌人后防辎重与机要文件，可惜这些</w:t>
      </w:r>
    </w:p>
    <w:p>
      <w:pPr>
        <w:rPr>
          <w:lang w:eastAsia="zh-CN"/>
        </w:rPr>
      </w:pPr>
      <w:r>
        <w:rPr>
          <w:lang w:eastAsia="zh-CN"/>
        </w:rPr>
        <w:t>武装去后方，有一部分竟为当局解散了。</w:t>
      </w:r>
    </w:p>
    <w:p>
      <w:pPr>
        <w:rPr>
          <w:lang w:eastAsia="zh-CN"/>
        </w:rPr>
      </w:pPr>
      <w:r>
        <w:rPr>
          <w:lang w:eastAsia="zh-CN"/>
        </w:rPr>
        <w:t>敌人进攻南路的战争情况则不甚清楚，但知广西军队</w:t>
      </w:r>
    </w:p>
    <w:p>
      <w:pPr>
        <w:rPr>
          <w:lang w:eastAsia="zh-CN"/>
        </w:rPr>
      </w:pPr>
      <w:r>
        <w:rPr>
          <w:lang w:eastAsia="zh-CN"/>
        </w:rPr>
        <w:t>（南部由广西夏威部防守）未及抵抗而溃退，只有少数民众</w:t>
      </w:r>
    </w:p>
    <w:p>
      <w:pPr>
        <w:rPr>
          <w:lang w:eastAsia="zh-CN"/>
        </w:rPr>
      </w:pPr>
      <w:r>
        <w:rPr>
          <w:lang w:eastAsia="zh-CN"/>
        </w:rPr>
        <w:t>零星游击队抵抗。十万大山成了土匪、汉奸、托派的根据</w:t>
      </w:r>
    </w:p>
    <w:p>
      <w:pPr>
        <w:rPr>
          <w:lang w:eastAsia="zh-CN"/>
        </w:rPr>
      </w:pPr>
      <w:r>
        <w:rPr>
          <w:lang w:eastAsia="zh-CN"/>
        </w:rPr>
        <w:t>地，敌人每到一地都有他们引路和援助。</w:t>
      </w:r>
    </w:p>
    <w:p>
      <w:pPr>
        <w:rPr>
          <w:lang w:eastAsia="zh-CN"/>
        </w:rPr>
      </w:pPr>
      <w:r>
        <w:rPr>
          <w:lang w:eastAsia="zh-CN"/>
        </w:rPr>
        <w:t>最后，12月敌人用二个半师团突击北江，进至离曲江</w:t>
      </w:r>
    </w:p>
    <w:p>
      <w:pPr>
        <w:rPr>
          <w:lang w:eastAsia="zh-CN"/>
        </w:rPr>
      </w:pPr>
      <w:r>
        <w:rPr>
          <w:lang w:eastAsia="zh-CN"/>
        </w:rPr>
        <w:t>四十公里之新江。这战役中十二集团军（军部）的坚</w:t>
      </w:r>
      <w:r>
        <w:rPr>
          <w:color w:val="008000"/>
          <w:lang w:eastAsia="zh-CN"/>
        </w:rPr>
        <w:t>决</w:t>
      </w:r>
      <w:r>
        <w:rPr>
          <w:lang w:eastAsia="zh-CN"/>
        </w:rPr>
        <w:t>抵抗</w:t>
      </w:r>
    </w:p>
    <w:p>
      <w:pPr>
        <w:rPr>
          <w:lang w:eastAsia="zh-CN"/>
        </w:rPr>
      </w:pPr>
      <w:r>
        <w:rPr>
          <w:lang w:eastAsia="zh-CN"/>
        </w:rPr>
        <w:t>了，但因为无整个计划，事起仓促，故敌得很快深入，又因</w:t>
      </w:r>
    </w:p>
    <w:p>
      <w:pPr>
        <w:rPr>
          <w:lang w:eastAsia="zh-CN"/>
        </w:rPr>
      </w:pPr>
      <w:r>
        <w:rPr>
          <w:lang w:eastAsia="zh-CN"/>
        </w:rPr>
        <w:t>我们军队退在敌侧背，正面又有中央军增援，故敌很快又撤</w:t>
      </w:r>
    </w:p>
    <w:p>
      <w:pPr>
        <w:rPr>
          <w:lang w:eastAsia="zh-CN"/>
        </w:rPr>
      </w:pPr>
      <w:r>
        <w:rPr>
          <w:lang w:eastAsia="zh-CN"/>
        </w:rPr>
        <w:t>306</w:t>
      </w:r>
    </w:p>
    <w:p>
      <w:pPr>
        <w:rPr>
          <w:lang w:eastAsia="zh-CN"/>
        </w:rPr>
      </w:pPr>
      <w:r>
        <w:rPr>
          <w:lang w:eastAsia="zh-CN"/>
        </w:rPr>
        <w:t>退。这次敌人的损失约五、六千人。敌人摧毁南宁、粤北主</w:t>
      </w:r>
    </w:p>
    <w:p>
      <w:pPr>
        <w:rPr>
          <w:lang w:eastAsia="zh-CN"/>
        </w:rPr>
      </w:pPr>
      <w:r>
        <w:rPr>
          <w:lang w:eastAsia="zh-CN"/>
        </w:rPr>
        <w:t>阵地，打击在宁、</w:t>
      </w:r>
      <w:r>
        <w:rPr>
          <w:color w:val="0000E1"/>
          <w:lang w:eastAsia="zh-CN"/>
        </w:rPr>
        <w:t>粤</w:t>
      </w:r>
      <w:r>
        <w:rPr>
          <w:lang w:eastAsia="zh-CN"/>
        </w:rPr>
        <w:t>主力之军部，调动援于力量到达巩固南</w:t>
      </w:r>
    </w:p>
    <w:p>
      <w:pPr>
        <w:rPr>
          <w:lang w:eastAsia="zh-CN"/>
        </w:rPr>
      </w:pPr>
      <w:r>
        <w:rPr>
          <w:lang w:eastAsia="zh-CN"/>
        </w:rPr>
        <w:t>宁占领的目的是相当达到的，但消灭主力和夺取曲江、南雄</w:t>
      </w:r>
    </w:p>
    <w:p>
      <w:pPr>
        <w:rPr>
          <w:lang w:eastAsia="zh-CN"/>
        </w:rPr>
      </w:pPr>
      <w:r>
        <w:rPr>
          <w:lang w:eastAsia="zh-CN"/>
        </w:rPr>
        <w:t>的目的则未能达到。这次作战主要的十二集团军损失很大，</w:t>
      </w:r>
    </w:p>
    <w:p>
      <w:pPr>
        <w:rPr>
          <w:lang w:eastAsia="zh-CN"/>
        </w:rPr>
      </w:pPr>
      <w:r>
        <w:rPr>
          <w:lang w:eastAsia="zh-CN"/>
        </w:rPr>
        <w:t>尤以赵一肩师损失及半，部队作战勇敢，牺牲精神都不错，</w:t>
      </w:r>
    </w:p>
    <w:p>
      <w:pPr>
        <w:rPr>
          <w:lang w:eastAsia="zh-CN"/>
        </w:rPr>
      </w:pPr>
      <w:r>
        <w:rPr>
          <w:lang w:eastAsia="zh-CN"/>
        </w:rPr>
        <w:t>尤以政工人员起了模范作用和协助了各级军事干部，引起部</w:t>
      </w:r>
    </w:p>
    <w:p>
      <w:pPr>
        <w:rPr>
          <w:lang w:eastAsia="zh-CN"/>
        </w:rPr>
      </w:pPr>
      <w:r>
        <w:rPr>
          <w:lang w:eastAsia="zh-CN"/>
        </w:rPr>
        <w:t>队中很大的影响。至于三十五集团军李汉魂部（现邓龙光当</w:t>
      </w:r>
    </w:p>
    <w:p>
      <w:pPr>
        <w:rPr>
          <w:lang w:eastAsia="zh-CN"/>
        </w:rPr>
      </w:pPr>
      <w:r>
        <w:rPr>
          <w:lang w:eastAsia="zh-CN"/>
        </w:rPr>
        <w:t>集团军总司令）则未参加战斗，而大吹牛，大要功。中央军</w:t>
      </w:r>
    </w:p>
    <w:p>
      <w:pPr>
        <w:rPr>
          <w:lang w:eastAsia="zh-CN"/>
        </w:rPr>
      </w:pPr>
      <w:r>
        <w:rPr>
          <w:lang w:eastAsia="zh-CN"/>
        </w:rPr>
        <w:t>仅在敌撤退前一日到达，亦未参加战斗，而仅从港江民众</w:t>
      </w:r>
    </w:p>
    <w:p>
      <w:pPr>
        <w:rPr>
          <w:lang w:eastAsia="zh-CN"/>
        </w:rPr>
      </w:pPr>
      <w:r>
        <w:rPr>
          <w:lang w:eastAsia="zh-CN"/>
        </w:rPr>
        <w:t>手中强迫要夺胜利品和在民众中收买胜利品，企图冒功等</w:t>
      </w:r>
    </w:p>
    <w:p>
      <w:pPr>
        <w:rPr>
          <w:lang w:eastAsia="zh-CN"/>
        </w:rPr>
      </w:pPr>
      <w:r>
        <w:rPr>
          <w:lang w:eastAsia="zh-CN"/>
        </w:rPr>
        <w:t>等，都曾引起各部队之间与民众中极大不满与磨擦。</w:t>
      </w:r>
    </w:p>
    <w:p>
      <w:pPr>
        <w:rPr>
          <w:lang w:eastAsia="zh-CN"/>
        </w:rPr>
      </w:pPr>
      <w:r>
        <w:rPr>
          <w:lang w:eastAsia="zh-CN"/>
        </w:rPr>
        <w:t>总计一年半中，当局在军事行动上以打击敌人之进攻，</w:t>
      </w:r>
    </w:p>
    <w:p>
      <w:pPr>
        <w:rPr>
          <w:lang w:eastAsia="zh-CN"/>
        </w:rPr>
      </w:pPr>
      <w:r>
        <w:rPr>
          <w:lang w:eastAsia="zh-CN"/>
        </w:rPr>
        <w:t>一般是坚决的。除琼崖与南路外（南路以后也有），都经过</w:t>
      </w:r>
    </w:p>
    <w:p>
      <w:pPr>
        <w:rPr>
          <w:lang w:eastAsia="zh-CN"/>
        </w:rPr>
      </w:pPr>
      <w:r>
        <w:rPr>
          <w:lang w:eastAsia="zh-CN"/>
        </w:rPr>
        <w:t>了激烈战斗的。正规军中只有十二集团军，确实担负了作战</w:t>
      </w:r>
    </w:p>
    <w:p>
      <w:pPr>
        <w:rPr>
          <w:lang w:eastAsia="zh-CN"/>
        </w:rPr>
      </w:pPr>
      <w:r>
        <w:rPr>
          <w:lang w:eastAsia="zh-CN"/>
        </w:rPr>
        <w:t>的任务（除广州失守），十九集团军吴奇伟部在粤境尚未参</w:t>
      </w:r>
    </w:p>
    <w:p>
      <w:pPr>
        <w:rPr>
          <w:lang w:eastAsia="zh-CN"/>
        </w:rPr>
      </w:pPr>
      <w:r>
        <w:rPr>
          <w:lang w:eastAsia="zh-CN"/>
        </w:rPr>
        <w:t>加战斗过，三十五集团军李汉魂部只在西江的保卫上打过</w:t>
      </w:r>
    </w:p>
    <w:p>
      <w:pPr>
        <w:rPr>
          <w:lang w:eastAsia="zh-CN"/>
        </w:rPr>
      </w:pPr>
      <w:r>
        <w:rPr>
          <w:lang w:eastAsia="zh-CN"/>
        </w:rPr>
        <w:t>仗，而经常不断在战斗中的【是】各地游击队及各地部分保</w:t>
      </w:r>
    </w:p>
    <w:p>
      <w:pPr>
        <w:rPr>
          <w:lang w:eastAsia="zh-CN"/>
        </w:rPr>
      </w:pPr>
      <w:r>
        <w:rPr>
          <w:lang w:eastAsia="zh-CN"/>
        </w:rPr>
        <w:t>安团（以后编归三十五集团军了）。现十二集团军</w:t>
      </w:r>
      <w:r>
        <w:rPr>
          <w:color w:val="008000"/>
          <w:lang w:eastAsia="zh-CN"/>
        </w:rPr>
        <w:t>军</w:t>
      </w:r>
      <w:r>
        <w:rPr>
          <w:lang w:eastAsia="zh-CN"/>
        </w:rPr>
        <w:t>部仅六</w:t>
      </w:r>
    </w:p>
    <w:p>
      <w:pPr>
        <w:rPr>
          <w:lang w:eastAsia="zh-CN"/>
        </w:rPr>
      </w:pPr>
      <w:r>
        <w:rPr>
          <w:lang w:eastAsia="zh-CN"/>
        </w:rPr>
        <w:t>个师（原有二个师调归吴奇伟了），两个独立旅，人数约四</w:t>
      </w:r>
    </w:p>
    <w:p>
      <w:pPr>
        <w:rPr>
          <w:lang w:eastAsia="zh-CN"/>
        </w:rPr>
      </w:pPr>
      <w:r>
        <w:rPr>
          <w:lang w:eastAsia="zh-CN"/>
        </w:rPr>
        <w:t>万人，现驻北江和东江之间的主阵地一带整训。</w:t>
      </w:r>
    </w:p>
    <w:p>
      <w:pPr>
        <w:rPr>
          <w:lang w:eastAsia="zh-CN"/>
        </w:rPr>
      </w:pPr>
      <w:r>
        <w:rPr>
          <w:lang w:eastAsia="zh-CN"/>
        </w:rPr>
        <w:t>去年12月间，中央军曾有四个师开入广东，以后由于</w:t>
      </w:r>
    </w:p>
    <w:p>
      <w:pPr>
        <w:rPr>
          <w:lang w:eastAsia="zh-CN"/>
        </w:rPr>
      </w:pPr>
      <w:r>
        <w:rPr>
          <w:lang w:eastAsia="zh-CN"/>
        </w:rPr>
        <w:t>有布置反攻南宁又调出，以后是否调进不知。</w:t>
      </w:r>
    </w:p>
    <w:p>
      <w:pPr>
        <w:rPr>
          <w:lang w:eastAsia="zh-CN"/>
        </w:rPr>
      </w:pPr>
      <w:r>
        <w:rPr>
          <w:lang w:eastAsia="zh-CN"/>
        </w:rPr>
        <w:t>吴奇伟部主力已调至广西，以后是否回驻广东东江及赣</w:t>
      </w:r>
    </w:p>
    <w:p>
      <w:pPr>
        <w:rPr>
          <w:lang w:eastAsia="zh-CN"/>
        </w:rPr>
      </w:pPr>
      <w:r>
        <w:rPr>
          <w:lang w:eastAsia="zh-CN"/>
        </w:rPr>
        <w:t>南一带原防不知。</w:t>
      </w:r>
    </w:p>
    <w:p>
      <w:pPr>
        <w:rPr>
          <w:lang w:eastAsia="zh-CN"/>
        </w:rPr>
      </w:pPr>
      <w:r>
        <w:rPr>
          <w:lang w:eastAsia="zh-CN"/>
        </w:rPr>
        <w:t>邓龙光部原已调至西江上游，现恐仍又回西江原防，至</w:t>
      </w:r>
    </w:p>
    <w:p>
      <w:pPr>
        <w:rPr>
          <w:lang w:eastAsia="zh-CN"/>
        </w:rPr>
      </w:pPr>
      <w:r>
        <w:rPr>
          <w:lang w:eastAsia="zh-CN"/>
        </w:rPr>
        <w:t>于各地民众武装则在后面申述。</w:t>
      </w:r>
    </w:p>
    <w:p>
      <w:pPr>
        <w:rPr>
          <w:lang w:eastAsia="zh-CN"/>
        </w:rPr>
      </w:pPr>
      <w:r>
        <w:rPr>
          <w:lang w:eastAsia="zh-CN"/>
        </w:rPr>
        <w:t>307</w:t>
      </w:r>
    </w:p>
    <w:p>
      <w:pPr>
        <w:rPr>
          <w:lang w:eastAsia="zh-CN"/>
        </w:rPr>
      </w:pPr>
      <w:r>
        <w:rPr>
          <w:lang w:eastAsia="zh-CN"/>
        </w:rPr>
        <w:t>第二部政治环境的发展</w:t>
      </w:r>
    </w:p>
    <w:p>
      <w:pPr>
        <w:rPr>
          <w:lang w:eastAsia="zh-CN"/>
        </w:rPr>
      </w:pPr>
      <w:r>
        <w:rPr>
          <w:lang w:eastAsia="zh-CN"/>
        </w:rPr>
        <w:t>甲、广州失守后的混乱局面与新的气象</w:t>
      </w:r>
    </w:p>
    <w:p>
      <w:pPr>
        <w:rPr>
          <w:lang w:eastAsia="zh-CN"/>
        </w:rPr>
      </w:pPr>
      <w:r>
        <w:rPr>
          <w:lang w:eastAsia="zh-CN"/>
        </w:rPr>
        <w:t>抗战前广东还是割据状态，抗战后才逐渐统一起</w:t>
      </w:r>
      <w:r>
        <w:rPr>
          <w:color w:val="008000"/>
          <w:lang w:eastAsia="zh-CN"/>
        </w:rPr>
        <w:t>来</w:t>
      </w:r>
      <w:r>
        <w:rPr>
          <w:lang w:eastAsia="zh-CN"/>
        </w:rPr>
        <w:t>的，</w:t>
      </w:r>
    </w:p>
    <w:p>
      <w:pPr>
        <w:rPr>
          <w:lang w:eastAsia="zh-CN"/>
        </w:rPr>
      </w:pPr>
      <w:r>
        <w:rPr>
          <w:lang w:eastAsia="zh-CN"/>
        </w:rPr>
        <w:t>但当时仍是派别复杂，矛盾多端，曾有所谓三足鼎立（即余</w:t>
      </w:r>
    </w:p>
    <w:p>
      <w:pPr>
        <w:rPr>
          <w:lang w:eastAsia="zh-CN"/>
        </w:rPr>
      </w:pPr>
      <w:r>
        <w:rPr>
          <w:lang w:eastAsia="zh-CN"/>
        </w:rPr>
        <w:t>汉谋、吴铁城、曾养甫三人的斗争）而以余为主力的斗争，</w:t>
      </w:r>
    </w:p>
    <w:p>
      <w:pPr>
        <w:rPr>
          <w:lang w:eastAsia="zh-CN"/>
        </w:rPr>
      </w:pPr>
      <w:r>
        <w:rPr>
          <w:lang w:eastAsia="zh-CN"/>
        </w:rPr>
        <w:t>这种斗争曾已至非常激烈的状态，这是六中全会时已报告过</w:t>
      </w:r>
    </w:p>
    <w:p>
      <w:pPr>
        <w:rPr>
          <w:lang w:eastAsia="zh-CN"/>
        </w:rPr>
      </w:pPr>
      <w:r>
        <w:rPr>
          <w:lang w:eastAsia="zh-CN"/>
        </w:rPr>
        <w:t>的。</w:t>
      </w:r>
    </w:p>
    <w:p>
      <w:pPr>
        <w:rPr>
          <w:lang w:eastAsia="zh-CN"/>
        </w:rPr>
      </w:pPr>
      <w:r>
        <w:rPr>
          <w:lang w:eastAsia="zh-CN"/>
        </w:rPr>
        <w:t>广州失守极一时之混乱，各派系仍各霸一方，各行其</w:t>
      </w:r>
    </w:p>
    <w:p>
      <w:pPr>
        <w:rPr>
          <w:lang w:eastAsia="zh-CN"/>
        </w:rPr>
      </w:pPr>
      <w:r>
        <w:rPr>
          <w:lang w:eastAsia="zh-CN"/>
        </w:rPr>
        <w:t>是。余汉谋退集北江，吴铁城退避连县，这时余尚只能顾到</w:t>
      </w:r>
    </w:p>
    <w:p>
      <w:pPr>
        <w:rPr>
          <w:lang w:eastAsia="zh-CN"/>
        </w:rPr>
      </w:pPr>
      <w:r>
        <w:rPr>
          <w:lang w:eastAsia="zh-CN"/>
        </w:rPr>
        <w:t>收容整理，并正在受打击苦闷之时，吴则只顾到逃跑和料理</w:t>
      </w:r>
    </w:p>
    <w:p>
      <w:pPr>
        <w:rPr>
          <w:lang w:eastAsia="zh-CN"/>
        </w:rPr>
      </w:pPr>
      <w:r>
        <w:rPr>
          <w:lang w:eastAsia="zh-CN"/>
        </w:rPr>
        <w:t>私产，手下人则多逃避香港，独曾养甫以中央势力，乘机打</w:t>
      </w:r>
    </w:p>
    <w:p>
      <w:pPr>
        <w:rPr>
          <w:lang w:eastAsia="zh-CN"/>
        </w:rPr>
      </w:pPr>
      <w:r>
        <w:rPr>
          <w:lang w:eastAsia="zh-CN"/>
        </w:rPr>
        <w:t>击余汉谋，在西江、广宁自设广东全省游击总司令部自为总</w:t>
      </w:r>
    </w:p>
    <w:p>
      <w:pPr>
        <w:rPr>
          <w:lang w:eastAsia="zh-CN"/>
        </w:rPr>
      </w:pPr>
      <w:r>
        <w:rPr>
          <w:lang w:eastAsia="zh-CN"/>
        </w:rPr>
        <w:t>司令，握着税警团和部分民众自卫团，到处收缴余部溃兵、</w:t>
      </w:r>
    </w:p>
    <w:p>
      <w:pPr>
        <w:rPr>
          <w:lang w:eastAsia="zh-CN"/>
        </w:rPr>
      </w:pPr>
      <w:r>
        <w:rPr>
          <w:lang w:eastAsia="zh-CN"/>
        </w:rPr>
        <w:t>枪械，到处</w:t>
      </w:r>
      <w:r>
        <w:rPr>
          <w:color w:val="808080"/>
          <w:lang w:eastAsia="zh-CN"/>
        </w:rPr>
        <w:t>撤</w:t>
      </w:r>
      <w:r>
        <w:rPr>
          <w:lang w:eastAsia="zh-CN"/>
        </w:rPr>
        <w:t>换余、吴系之县长，换上自己的人。稍后余亦</w:t>
      </w:r>
    </w:p>
    <w:p>
      <w:pPr>
        <w:rPr>
          <w:lang w:eastAsia="zh-CN"/>
        </w:rPr>
      </w:pPr>
      <w:r>
        <w:rPr>
          <w:lang w:eastAsia="zh-CN"/>
        </w:rPr>
        <w:t>不示弱，在广宁设绥署行营西江办事处，与曾对立，并公开</w:t>
      </w:r>
    </w:p>
    <w:p>
      <w:pPr>
        <w:rPr>
          <w:lang w:eastAsia="zh-CN"/>
        </w:rPr>
      </w:pPr>
      <w:r>
        <w:rPr>
          <w:lang w:eastAsia="zh-CN"/>
        </w:rPr>
        <w:t>电曾:“你是广州市长，既自称游击总司令，请到广州去打</w:t>
      </w:r>
    </w:p>
    <w:p>
      <w:pPr>
        <w:rPr>
          <w:lang w:eastAsia="zh-CN"/>
        </w:rPr>
      </w:pPr>
      <w:r>
        <w:rPr>
          <w:lang w:eastAsia="zh-CN"/>
        </w:rPr>
        <w:t>游击”。并且有余部及税警团武装冲突之事发生。这时期广</w:t>
      </w:r>
    </w:p>
    <w:p>
      <w:pPr>
        <w:rPr>
          <w:lang w:eastAsia="zh-CN"/>
        </w:rPr>
      </w:pPr>
      <w:r>
        <w:rPr>
          <w:lang w:eastAsia="zh-CN"/>
        </w:rPr>
        <w:t>东是极混乱之局面。</w:t>
      </w:r>
    </w:p>
    <w:p>
      <w:pPr>
        <w:rPr>
          <w:lang w:eastAsia="zh-CN"/>
        </w:rPr>
      </w:pPr>
      <w:r>
        <w:rPr>
          <w:lang w:eastAsia="zh-CN"/>
        </w:rPr>
        <w:t>中央为加强广东抗战力量统一广东，同时也是为了暂时</w:t>
      </w:r>
    </w:p>
    <w:p>
      <w:pPr>
        <w:rPr>
          <w:lang w:eastAsia="zh-CN"/>
        </w:rPr>
      </w:pPr>
      <w:r>
        <w:rPr>
          <w:lang w:eastAsia="zh-CN"/>
        </w:rPr>
        <w:t>缓和余与中央之隔膜并又达到削弱余势力起见，调了张发奎</w:t>
      </w:r>
    </w:p>
    <w:p>
      <w:pPr>
        <w:rPr>
          <w:lang w:eastAsia="zh-CN"/>
        </w:rPr>
      </w:pPr>
      <w:r>
        <w:rPr>
          <w:lang w:eastAsia="zh-CN"/>
        </w:rPr>
        <w:t>率吴奇伟部</w:t>
      </w:r>
      <w:del w:id="259" w:author="林 清" w:date="2018-10-09T10:59:00Z">
        <w:r>
          <w:rPr>
            <w:lang w:eastAsia="zh-CN"/>
          </w:rPr>
          <w:delText>人</w:delText>
        </w:r>
      </w:del>
      <w:ins w:id="260" w:author="林 清" w:date="2018-10-09T10:59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广东，并撤换了吴、曾而用李汉魂为省主席。</w:t>
      </w:r>
    </w:p>
    <w:p>
      <w:pPr>
        <w:rPr>
          <w:lang w:eastAsia="zh-CN"/>
        </w:rPr>
      </w:pPr>
      <w:r>
        <w:rPr>
          <w:lang w:eastAsia="zh-CN"/>
        </w:rPr>
        <w:t>1939年，同张、吴（奇伟）、李</w:t>
      </w:r>
      <w:del w:id="261" w:author="林 清" w:date="2018-10-09T10:59:00Z">
        <w:r>
          <w:rPr>
            <w:lang w:eastAsia="zh-CN"/>
          </w:rPr>
          <w:delText>人</w:delText>
        </w:r>
      </w:del>
      <w:ins w:id="262" w:author="林 清" w:date="2018-10-09T10:59:00Z">
        <w:r>
          <w:rPr>
            <w:rFonts w:hint="eastAsia"/>
            <w:lang w:eastAsia="zh-CN"/>
          </w:rPr>
          <w:t>入</w:t>
        </w:r>
      </w:ins>
      <w:del w:id="263" w:author="林 清" w:date="2018-10-09T09:06:00Z">
        <w:r>
          <w:rPr>
            <w:color w:val="0000E1"/>
            <w:lang w:eastAsia="zh-CN"/>
          </w:rPr>
          <w:delText>粵</w:delText>
        </w:r>
      </w:del>
      <w:ins w:id="264" w:author="林 清" w:date="2018-10-09T09:06:00Z">
        <w:r>
          <w:rPr>
            <w:color w:val="0000E1"/>
            <w:lang w:eastAsia="zh-CN"/>
          </w:rPr>
          <w:t>粤</w:t>
        </w:r>
      </w:ins>
      <w:r>
        <w:rPr>
          <w:lang w:eastAsia="zh-CN"/>
        </w:rPr>
        <w:t>同时，白崇禧亦</w:t>
      </w:r>
      <w:del w:id="265" w:author="林 清" w:date="2018-10-09T10:59:00Z">
        <w:r>
          <w:rPr>
            <w:lang w:eastAsia="zh-CN"/>
          </w:rPr>
          <w:delText>人</w:delText>
        </w:r>
      </w:del>
      <w:ins w:id="266" w:author="林 清" w:date="2018-10-09T10:59:00Z">
        <w:r>
          <w:rPr>
            <w:rFonts w:hint="eastAsia"/>
            <w:lang w:eastAsia="zh-CN"/>
          </w:rPr>
          <w:t>入</w:t>
        </w:r>
      </w:ins>
    </w:p>
    <w:p>
      <w:pPr>
        <w:rPr>
          <w:lang w:eastAsia="zh-CN"/>
        </w:rPr>
      </w:pPr>
      <w:r>
        <w:rPr>
          <w:color w:val="0000E1"/>
          <w:lang w:eastAsia="zh-CN"/>
        </w:rPr>
        <w:t>粤</w:t>
      </w:r>
      <w:r>
        <w:rPr>
          <w:lang w:eastAsia="zh-CN"/>
        </w:rPr>
        <w:t>，号召坚持抗战团结用青年。这些新的人物，一方面是抗</w:t>
      </w:r>
    </w:p>
    <w:p>
      <w:pPr>
        <w:rPr>
          <w:lang w:eastAsia="zh-CN"/>
        </w:rPr>
      </w:pPr>
      <w:r>
        <w:rPr>
          <w:lang w:eastAsia="zh-CN"/>
        </w:rPr>
        <w:t>战新兴军人；一方面是新上任，要争取信仰，站稳地位；</w:t>
      </w:r>
    </w:p>
    <w:p>
      <w:pPr>
        <w:rPr>
          <w:lang w:eastAsia="zh-CN"/>
        </w:rPr>
      </w:pPr>
      <w:r>
        <w:rPr>
          <w:lang w:eastAsia="zh-CN"/>
        </w:rPr>
        <w:t>方面是敌人闯进非要团结进步不可等等原因，于是省政府迁</w:t>
      </w:r>
    </w:p>
    <w:p>
      <w:pPr>
        <w:rPr>
          <w:lang w:eastAsia="zh-CN"/>
        </w:rPr>
      </w:pPr>
      <w:r>
        <w:rPr>
          <w:lang w:eastAsia="zh-CN"/>
        </w:rPr>
        <w:t>308</w:t>
      </w:r>
    </w:p>
    <w:p>
      <w:pPr>
        <w:rPr>
          <w:lang w:eastAsia="zh-CN"/>
        </w:rPr>
      </w:pPr>
      <w:r>
        <w:rPr>
          <w:lang w:eastAsia="zh-CN"/>
        </w:rPr>
        <w:t>韶，各种军政党开会。省党部换上较进步之余森文。李汉魂</w:t>
      </w:r>
    </w:p>
    <w:p>
      <w:pPr>
        <w:rPr>
          <w:lang w:eastAsia="zh-CN"/>
        </w:rPr>
      </w:pPr>
      <w:r>
        <w:rPr>
          <w:lang w:eastAsia="zh-CN"/>
        </w:rPr>
        <w:t>发表了精诚团结、励精图治、赈济苦难、发展经济等冠冕堂</w:t>
      </w:r>
    </w:p>
    <w:p>
      <w:pPr>
        <w:rPr>
          <w:lang w:eastAsia="zh-CN"/>
        </w:rPr>
      </w:pPr>
      <w:r>
        <w:rPr>
          <w:lang w:eastAsia="zh-CN"/>
        </w:rPr>
        <w:t>皇的宣言；张发奎更有进步的</w:t>
      </w:r>
      <w:r>
        <w:rPr>
          <w:color w:val="808080"/>
          <w:lang w:eastAsia="zh-CN"/>
        </w:rPr>
        <w:t>《</w:t>
      </w:r>
      <w:r>
        <w:rPr>
          <w:lang w:eastAsia="zh-CN"/>
        </w:rPr>
        <w:t>告军人书》等等；余汉谋则</w:t>
      </w:r>
    </w:p>
    <w:p>
      <w:pPr>
        <w:rPr>
          <w:lang w:eastAsia="zh-CN"/>
        </w:rPr>
      </w:pPr>
      <w:r>
        <w:rPr>
          <w:lang w:eastAsia="zh-CN"/>
        </w:rPr>
        <w:t>更加在“复兴四路军”，“发挥广东精神，广东人确保广州”，</w:t>
      </w:r>
    </w:p>
    <w:p>
      <w:pPr>
        <w:rPr>
          <w:lang w:eastAsia="zh-CN"/>
        </w:rPr>
      </w:pPr>
      <w:r>
        <w:rPr>
          <w:lang w:eastAsia="zh-CN"/>
        </w:rPr>
        <w:t>“广州在广东军人手上失掉，要在广东军人手上收回”等口</w:t>
      </w:r>
    </w:p>
    <w:p>
      <w:pPr>
        <w:rPr>
          <w:lang w:eastAsia="zh-CN"/>
        </w:rPr>
      </w:pPr>
      <w:r>
        <w:rPr>
          <w:lang w:eastAsia="zh-CN"/>
        </w:rPr>
        <w:t>号下，埋头苦干，整训部队，招收八百进步青年训练，建立</w:t>
      </w:r>
    </w:p>
    <w:p>
      <w:pPr>
        <w:rPr>
          <w:lang w:eastAsia="zh-CN"/>
        </w:rPr>
      </w:pPr>
      <w:r>
        <w:rPr>
          <w:lang w:eastAsia="zh-CN"/>
        </w:rPr>
        <w:t>部队政治工作。各地民团也有比较大的发展。“抗先”在各</w:t>
      </w:r>
    </w:p>
    <w:p>
      <w:pPr>
        <w:rPr>
          <w:lang w:eastAsia="zh-CN"/>
        </w:rPr>
      </w:pPr>
      <w:r>
        <w:rPr>
          <w:lang w:eastAsia="zh-CN"/>
        </w:rPr>
        <w:t>地召开了四十多人的执委扩大会，各机关都有代表出席指</w:t>
      </w:r>
    </w:p>
    <w:p>
      <w:pPr>
        <w:rPr>
          <w:lang w:eastAsia="zh-CN"/>
        </w:rPr>
      </w:pPr>
      <w:r>
        <w:rPr>
          <w:lang w:eastAsia="zh-CN"/>
        </w:rPr>
        <w:t>导、讲话。各地军队、保安团中，各县政府中，都相当引用</w:t>
      </w:r>
    </w:p>
    <w:p>
      <w:pPr>
        <w:rPr>
          <w:lang w:eastAsia="zh-CN"/>
        </w:rPr>
      </w:pPr>
      <w:r>
        <w:rPr>
          <w:lang w:eastAsia="zh-CN"/>
        </w:rPr>
        <w:t>青年，部分左翼文化人，如祝秀侠、李伯球等，都当了县</w:t>
      </w:r>
    </w:p>
    <w:p>
      <w:pPr>
        <w:rPr>
          <w:lang w:eastAsia="zh-CN"/>
        </w:rPr>
      </w:pPr>
      <w:r>
        <w:rPr>
          <w:lang w:eastAsia="zh-CN"/>
        </w:rPr>
        <w:t>长。曲江人口也大增加，抗战进步书报也增加，</w:t>
      </w:r>
      <w:r>
        <w:rPr>
          <w:color w:val="FF0000"/>
          <w:lang w:eastAsia="zh-CN"/>
        </w:rPr>
        <w:t>〈</w:t>
      </w:r>
      <w:r>
        <w:rPr>
          <w:lang w:eastAsia="zh-CN"/>
        </w:rPr>
        <w:t>论新阶段</w:t>
      </w:r>
      <w:r>
        <w:rPr>
          <w:color w:val="FF0000"/>
          <w:lang w:eastAsia="zh-CN"/>
        </w:rPr>
        <w:t>》</w:t>
      </w:r>
    </w:p>
    <w:p>
      <w:pPr>
        <w:rPr>
          <w:lang w:eastAsia="zh-CN"/>
        </w:rPr>
      </w:pPr>
      <w:r>
        <w:rPr>
          <w:lang w:eastAsia="zh-CN"/>
        </w:rPr>
        <w:t>普遍散布到一切县内与各军队中。我党直接领【导】的《新</w:t>
      </w:r>
    </w:p>
    <w:p>
      <w:pPr>
        <w:rPr>
          <w:lang w:eastAsia="zh-CN"/>
        </w:rPr>
      </w:pPr>
      <w:r>
        <w:rPr>
          <w:lang w:eastAsia="zh-CN"/>
        </w:rPr>
        <w:t>华南》杂志并得首先出版。八路军通信处活动也扩大范围，</w:t>
      </w:r>
    </w:p>
    <w:p>
      <w:pPr>
        <w:rPr>
          <w:lang w:eastAsia="zh-CN"/>
        </w:rPr>
      </w:pPr>
      <w:r>
        <w:rPr>
          <w:lang w:eastAsia="zh-CN"/>
        </w:rPr>
        <w:t>得到各党、政、军机关进一步的事实上承认等。整个广东顿</w:t>
      </w:r>
    </w:p>
    <w:p>
      <w:pPr>
        <w:rPr>
          <w:lang w:eastAsia="zh-CN"/>
        </w:rPr>
      </w:pPr>
      <w:r>
        <w:rPr>
          <w:lang w:eastAsia="zh-CN"/>
        </w:rPr>
        <w:t>形成了坚持抗战、团结进步的新气象。这时省委在政治上与</w:t>
      </w:r>
    </w:p>
    <w:p>
      <w:pPr>
        <w:rPr>
          <w:lang w:eastAsia="zh-CN"/>
        </w:rPr>
      </w:pPr>
      <w:r>
        <w:rPr>
          <w:lang w:eastAsia="zh-CN"/>
        </w:rPr>
        <w:t>统战上的活动主要是:</w:t>
      </w:r>
    </w:p>
    <w:p>
      <w:pPr>
        <w:rPr>
          <w:lang w:eastAsia="zh-CN"/>
        </w:rPr>
      </w:pPr>
      <w:r>
        <w:rPr>
          <w:lang w:eastAsia="zh-CN"/>
        </w:rPr>
        <w:t>1.以支持十二集团军余汉谋部队并推动其进步为中心。</w:t>
      </w:r>
    </w:p>
    <w:p>
      <w:pPr>
        <w:rPr>
          <w:lang w:eastAsia="zh-CN"/>
        </w:rPr>
      </w:pPr>
      <w:r>
        <w:rPr>
          <w:lang w:eastAsia="zh-CN"/>
        </w:rPr>
        <w:t>经过云广英向余、李（熙寰一余之政治干部）建议建立部</w:t>
      </w:r>
    </w:p>
    <w:p>
      <w:pPr>
        <w:rPr>
          <w:lang w:eastAsia="zh-CN"/>
        </w:rPr>
      </w:pPr>
      <w:r>
        <w:rPr>
          <w:lang w:eastAsia="zh-CN"/>
        </w:rPr>
        <w:t>队的政治工作，加强部队战斗力，大胆任用青年，依靠民众</w:t>
      </w:r>
    </w:p>
    <w:p>
      <w:pPr>
        <w:rPr>
          <w:lang w:eastAsia="zh-CN"/>
        </w:rPr>
      </w:pPr>
      <w:r>
        <w:rPr>
          <w:lang w:eastAsia="zh-CN"/>
        </w:rPr>
        <w:t>援助；并在军事布置上，亦建议用主力控制于北上战略机动</w:t>
      </w:r>
    </w:p>
    <w:p>
      <w:pPr>
        <w:rPr>
          <w:lang w:eastAsia="zh-CN"/>
        </w:rPr>
      </w:pPr>
      <w:r>
        <w:rPr>
          <w:lang w:eastAsia="zh-CN"/>
        </w:rPr>
        <w:t>地位，而用相当力量制于西江与中区，以防敌之北进或西</w:t>
      </w:r>
    </w:p>
    <w:p>
      <w:pPr>
        <w:rPr>
          <w:lang w:eastAsia="zh-CN"/>
        </w:rPr>
      </w:pPr>
      <w:r>
        <w:rPr>
          <w:lang w:eastAsia="zh-CN"/>
        </w:rPr>
        <w:t>进。这些建议余、李都同意。并先【后】动员青年八百多</w:t>
      </w:r>
    </w:p>
    <w:p>
      <w:pPr>
        <w:rPr>
          <w:lang w:eastAsia="zh-CN"/>
        </w:rPr>
      </w:pPr>
      <w:r>
        <w:rPr>
          <w:lang w:eastAsia="zh-CN"/>
        </w:rPr>
        <w:t>人，【其中】“抗先”400多人加</w:t>
      </w:r>
      <w:del w:id="267" w:author="林 清" w:date="2018-10-09T11:00:00Z">
        <w:r>
          <w:rPr>
            <w:color w:val="FF0000"/>
            <w:lang w:eastAsia="zh-CN"/>
          </w:rPr>
          <w:delText>人</w:delText>
        </w:r>
      </w:del>
      <w:ins w:id="268" w:author="林 清" w:date="2018-10-09T11:00:00Z">
        <w:r>
          <w:rPr>
            <w:rFonts w:hint="eastAsia"/>
            <w:color w:val="FF0000"/>
            <w:lang w:eastAsia="zh-CN"/>
          </w:rPr>
          <w:t>入</w:t>
        </w:r>
      </w:ins>
      <w:r>
        <w:rPr>
          <w:lang w:eastAsia="zh-CN"/>
        </w:rPr>
        <w:t>十二集团【军】政治补训</w:t>
      </w:r>
    </w:p>
    <w:p>
      <w:pPr>
        <w:rPr>
          <w:lang w:eastAsia="zh-CN"/>
        </w:rPr>
      </w:pPr>
      <w:r>
        <w:rPr>
          <w:lang w:eastAsia="zh-CN"/>
        </w:rPr>
        <w:t>队，实际给予友军援助。</w:t>
      </w:r>
    </w:p>
    <w:p>
      <w:pPr>
        <w:rPr>
          <w:lang w:eastAsia="zh-CN"/>
        </w:rPr>
      </w:pPr>
      <w:r>
        <w:rPr>
          <w:lang w:eastAsia="zh-CN"/>
        </w:rPr>
        <w:t>2.欢迎张、吴、李</w:t>
      </w:r>
      <w:del w:id="269" w:author="林 清" w:date="2018-10-09T11:00:00Z">
        <w:r>
          <w:rPr>
            <w:lang w:eastAsia="zh-CN"/>
          </w:rPr>
          <w:delText>人</w:delText>
        </w:r>
      </w:del>
      <w:ins w:id="270" w:author="林 清" w:date="2018-10-09T11:00:00Z">
        <w:r>
          <w:rPr>
            <w:rFonts w:hint="eastAsia"/>
            <w:lang w:eastAsia="zh-CN"/>
          </w:rPr>
          <w:t>入</w:t>
        </w:r>
      </w:ins>
      <w:del w:id="271" w:author="林 清" w:date="2018-10-09T09:06:00Z">
        <w:r>
          <w:rPr>
            <w:color w:val="0000E1"/>
            <w:lang w:eastAsia="zh-CN"/>
          </w:rPr>
          <w:delText>粵</w:delText>
        </w:r>
      </w:del>
      <w:ins w:id="272" w:author="林 清" w:date="2018-10-09T09:06:00Z">
        <w:r>
          <w:rPr>
            <w:color w:val="0000E1"/>
            <w:lang w:eastAsia="zh-CN"/>
          </w:rPr>
          <w:t>粤</w:t>
        </w:r>
      </w:ins>
      <w:r>
        <w:rPr>
          <w:lang w:eastAsia="zh-CN"/>
        </w:rPr>
        <w:t>，并推动张之进步。首先，坚</w:t>
      </w:r>
    </w:p>
    <w:p>
      <w:pPr>
        <w:rPr>
          <w:lang w:eastAsia="zh-CN"/>
        </w:rPr>
      </w:pPr>
      <w:r>
        <w:rPr>
          <w:lang w:eastAsia="zh-CN"/>
        </w:rPr>
        <w:t>定某些干部在张之司令长官部工作，以便影响张之进步；其</w:t>
      </w:r>
    </w:p>
    <w:p>
      <w:pPr>
        <w:rPr>
          <w:lang w:eastAsia="zh-CN"/>
        </w:rPr>
      </w:pPr>
      <w:r>
        <w:rPr>
          <w:lang w:eastAsia="zh-CN"/>
        </w:rPr>
        <w:t>309</w:t>
      </w:r>
    </w:p>
    <w:p>
      <w:pPr>
        <w:rPr>
          <w:lang w:eastAsia="zh-CN"/>
        </w:rPr>
      </w:pPr>
      <w:r>
        <w:rPr>
          <w:lang w:eastAsia="zh-CN"/>
        </w:rPr>
        <w:t>次，是在广大群众中，充分运用张之进步言论，去发展民</w:t>
      </w:r>
    </w:p>
    <w:p>
      <w:pPr>
        <w:rPr>
          <w:lang w:eastAsia="zh-CN"/>
        </w:rPr>
      </w:pPr>
      <w:r>
        <w:rPr>
          <w:lang w:eastAsia="zh-CN"/>
        </w:rPr>
        <w:t>运，并近已【发表】张、余、李三人联名【的】</w:t>
      </w:r>
      <w:r>
        <w:rPr>
          <w:color w:val="808080"/>
          <w:lang w:eastAsia="zh-CN"/>
        </w:rPr>
        <w:t>《</w:t>
      </w:r>
      <w:r>
        <w:rPr>
          <w:lang w:eastAsia="zh-CN"/>
        </w:rPr>
        <w:t>告民众</w:t>
      </w:r>
    </w:p>
    <w:p>
      <w:pPr>
        <w:rPr>
          <w:lang w:eastAsia="zh-CN"/>
        </w:rPr>
      </w:pPr>
      <w:r>
        <w:rPr>
          <w:lang w:eastAsia="zh-CN"/>
        </w:rPr>
        <w:t>书》，发动抗日游击战争。</w:t>
      </w:r>
    </w:p>
    <w:p>
      <w:pPr>
        <w:rPr>
          <w:lang w:eastAsia="zh-CN"/>
        </w:rPr>
      </w:pPr>
      <w:r>
        <w:rPr>
          <w:lang w:eastAsia="zh-CN"/>
        </w:rPr>
        <w:t>3.巩固与扩大抗先，经过抗先，建立与扩大各地民运</w:t>
      </w:r>
    </w:p>
    <w:p>
      <w:pPr>
        <w:rPr>
          <w:lang w:eastAsia="zh-CN"/>
        </w:rPr>
      </w:pPr>
      <w:r>
        <w:rPr>
          <w:lang w:eastAsia="zh-CN"/>
        </w:rPr>
        <w:t>基础和号召群众:</w:t>
      </w:r>
      <w:r>
        <w:rPr>
          <w:color w:val="0000E1"/>
          <w:lang w:eastAsia="zh-CN"/>
        </w:rPr>
        <w:t>（</w:t>
      </w:r>
      <w:r>
        <w:rPr>
          <w:lang w:eastAsia="zh-CN"/>
        </w:rPr>
        <w:t>1）游击战争；（2）积极参战；（3）建立</w:t>
      </w:r>
    </w:p>
    <w:p>
      <w:pPr>
        <w:rPr>
          <w:lang w:eastAsia="zh-CN"/>
        </w:rPr>
      </w:pPr>
      <w:r>
        <w:rPr>
          <w:lang w:eastAsia="zh-CN"/>
        </w:rPr>
        <w:t>统战，精诚团结的模范例子；（4）发动民众组织力量。这些</w:t>
      </w:r>
    </w:p>
    <w:p>
      <w:pPr>
        <w:rPr>
          <w:lang w:eastAsia="zh-CN"/>
        </w:rPr>
      </w:pPr>
      <w:r>
        <w:rPr>
          <w:lang w:eastAsia="zh-CN"/>
        </w:rPr>
        <w:t>方针的执行都已得到相当的成绩。余汉谋及十二集团军确在</w:t>
      </w:r>
    </w:p>
    <w:p>
      <w:pPr>
        <w:rPr>
          <w:lang w:eastAsia="zh-CN"/>
        </w:rPr>
      </w:pPr>
      <w:r>
        <w:rPr>
          <w:lang w:eastAsia="zh-CN"/>
        </w:rPr>
        <w:t>我们与青年的支持下，在政治干部李熙寰的极力主张下，进</w:t>
      </w:r>
    </w:p>
    <w:p>
      <w:pPr>
        <w:rPr>
          <w:lang w:eastAsia="zh-CN"/>
        </w:rPr>
      </w:pPr>
      <w:r>
        <w:rPr>
          <w:lang w:eastAsia="zh-CN"/>
        </w:rPr>
        <w:t>步与整顿起来了。其能在</w:t>
      </w:r>
      <w:del w:id="273" w:author="林 清" w:date="2018-10-09T09:06:00Z">
        <w:r>
          <w:rPr>
            <w:color w:val="FF0000"/>
            <w:lang w:eastAsia="zh-CN"/>
          </w:rPr>
          <w:delText>粵</w:delText>
        </w:r>
      </w:del>
      <w:ins w:id="274" w:author="林 清" w:date="2018-10-09T09:06:00Z">
        <w:r>
          <w:rPr>
            <w:color w:val="FF0000"/>
            <w:lang w:eastAsia="zh-CN"/>
          </w:rPr>
          <w:t>粤</w:t>
        </w:r>
      </w:ins>
      <w:r>
        <w:rPr>
          <w:lang w:eastAsia="zh-CN"/>
        </w:rPr>
        <w:t>主阵地与保存四万武装，尚能保</w:t>
      </w:r>
    </w:p>
    <w:p>
      <w:pPr>
        <w:rPr>
          <w:lang w:eastAsia="zh-CN"/>
        </w:rPr>
      </w:pPr>
      <w:r>
        <w:rPr>
          <w:lang w:eastAsia="zh-CN"/>
        </w:rPr>
        <w:t>存今日之地位，都是依靠在这个进步与青年身上的。</w:t>
      </w:r>
    </w:p>
    <w:p>
      <w:pPr>
        <w:rPr>
          <w:lang w:eastAsia="zh-CN"/>
        </w:rPr>
      </w:pPr>
      <w:r>
        <w:rPr>
          <w:lang w:eastAsia="zh-CN"/>
        </w:rPr>
        <w:t>张发奎则以后一些重要的政治意见与公开的言论，几乎</w:t>
      </w:r>
    </w:p>
    <w:p>
      <w:pPr>
        <w:rPr>
          <w:lang w:eastAsia="zh-CN"/>
        </w:rPr>
      </w:pPr>
      <w:r>
        <w:rPr>
          <w:lang w:eastAsia="zh-CN"/>
        </w:rPr>
        <w:t>都能将党的意见（如强调团结</w:t>
      </w:r>
      <w:r>
        <w:rPr>
          <w:color w:val="FF0000"/>
          <w:lang w:eastAsia="zh-CN"/>
        </w:rPr>
        <w:t>、</w:t>
      </w:r>
      <w:r>
        <w:rPr>
          <w:lang w:eastAsia="zh-CN"/>
        </w:rPr>
        <w:t>进步、反汪等）反映出去。</w:t>
      </w:r>
    </w:p>
    <w:p>
      <w:pPr>
        <w:rPr>
          <w:lang w:eastAsia="zh-CN"/>
        </w:rPr>
      </w:pPr>
      <w:r>
        <w:rPr>
          <w:lang w:eastAsia="zh-CN"/>
        </w:rPr>
        <w:t>他们能够确保其在群众中的威信，也是依靠在这些进步的言</w:t>
      </w:r>
    </w:p>
    <w:p>
      <w:pPr>
        <w:rPr>
          <w:lang w:eastAsia="zh-CN"/>
        </w:rPr>
      </w:pPr>
      <w:r>
        <w:rPr>
          <w:lang w:eastAsia="zh-CN"/>
        </w:rPr>
        <w:t>论上的。李汉魂在比较上是口是心非，甚至到以后连他也是</w:t>
      </w:r>
    </w:p>
    <w:p>
      <w:pPr>
        <w:rPr>
          <w:lang w:eastAsia="zh-CN"/>
        </w:rPr>
      </w:pPr>
      <w:r>
        <w:rPr>
          <w:lang w:eastAsia="zh-CN"/>
        </w:rPr>
        <w:t>变坏了的。他始时虽然曾说过比较进步的言论，但其用心是</w:t>
      </w:r>
    </w:p>
    <w:p>
      <w:pPr>
        <w:rPr>
          <w:lang w:eastAsia="zh-CN"/>
        </w:rPr>
      </w:pPr>
      <w:r>
        <w:rPr>
          <w:lang w:eastAsia="zh-CN"/>
        </w:rPr>
        <w:t>完全归于一套实际的做法，也离不开旧的一套，我们在他这</w:t>
      </w:r>
    </w:p>
    <w:p>
      <w:pPr>
        <w:rPr>
          <w:lang w:eastAsia="zh-CN"/>
        </w:rPr>
      </w:pPr>
      <w:r>
        <w:rPr>
          <w:lang w:eastAsia="zh-CN"/>
        </w:rPr>
        <w:t>一方面也无任何的成就。</w:t>
      </w:r>
    </w:p>
    <w:p>
      <w:pPr>
        <w:rPr>
          <w:lang w:eastAsia="zh-CN"/>
        </w:rPr>
      </w:pPr>
      <w:r>
        <w:rPr>
          <w:lang w:eastAsia="zh-CN"/>
        </w:rPr>
        <w:t>乙、新的分歧与逆流</w:t>
      </w:r>
    </w:p>
    <w:p>
      <w:pPr>
        <w:rPr>
          <w:lang w:eastAsia="zh-CN"/>
        </w:rPr>
      </w:pPr>
      <w:r>
        <w:rPr>
          <w:lang w:eastAsia="zh-CN"/>
        </w:rPr>
        <w:t>由于敌人对广东的进攻转</w:t>
      </w:r>
      <w:del w:id="275" w:author="林 清" w:date="2018-10-09T11:00:00Z">
        <w:r>
          <w:rPr>
            <w:lang w:eastAsia="zh-CN"/>
          </w:rPr>
          <w:delText>人</w:delText>
        </w:r>
      </w:del>
      <w:ins w:id="276" w:author="林 清" w:date="2018-10-09T11:00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沉寂（虽然</w:t>
      </w:r>
      <w:r>
        <w:rPr>
          <w:color w:val="0000E1"/>
          <w:lang w:eastAsia="zh-CN"/>
        </w:rPr>
        <w:t>以</w:t>
      </w:r>
      <w:r>
        <w:rPr>
          <w:lang w:eastAsia="zh-CN"/>
        </w:rPr>
        <w:t>后还有在广东</w:t>
      </w:r>
    </w:p>
    <w:p>
      <w:pPr>
        <w:rPr>
          <w:lang w:eastAsia="zh-CN"/>
        </w:rPr>
      </w:pPr>
      <w:r>
        <w:rPr>
          <w:lang w:eastAsia="zh-CN"/>
        </w:rPr>
        <w:t>进占点的行动，但一般自去年4月以后在主要战线上转人沉</w:t>
      </w:r>
    </w:p>
    <w:p>
      <w:pPr>
        <w:rPr>
          <w:lang w:eastAsia="zh-CN"/>
        </w:rPr>
      </w:pPr>
      <w:r>
        <w:rPr>
          <w:lang w:eastAsia="zh-CN"/>
        </w:rPr>
        <w:t>寂状态），由于敌人在广东，特别汪逆亲自去广州活动一</w:t>
      </w:r>
    </w:p>
    <w:p>
      <w:pPr>
        <w:rPr>
          <w:lang w:eastAsia="zh-CN"/>
        </w:rPr>
      </w:pPr>
      <w:r>
        <w:rPr>
          <w:lang w:eastAsia="zh-CN"/>
        </w:rPr>
        <w:t>政治的诱降、局部妥协的活动，由于全国政治形势的逆流，</w:t>
      </w:r>
    </w:p>
    <w:p>
      <w:pPr>
        <w:rPr>
          <w:lang w:eastAsia="zh-CN"/>
        </w:rPr>
      </w:pPr>
      <w:r>
        <w:rPr>
          <w:lang w:eastAsia="zh-CN"/>
        </w:rPr>
        <w:t>主要是由于国民党五中全会后政策的执行，广东本身两种基</w:t>
      </w:r>
    </w:p>
    <w:p>
      <w:pPr>
        <w:rPr>
          <w:lang w:eastAsia="zh-CN"/>
        </w:rPr>
      </w:pPr>
      <w:r>
        <w:rPr>
          <w:lang w:eastAsia="zh-CN"/>
        </w:rPr>
        <w:t>本矛盾的发展一统治者内部的矛盾和统治者与民众间的矛</w:t>
      </w:r>
    </w:p>
    <w:p>
      <w:pPr>
        <w:rPr>
          <w:lang w:eastAsia="zh-CN"/>
        </w:rPr>
      </w:pPr>
      <w:r>
        <w:t>盾，形成了新的分歧与逆流。</w:t>
      </w:r>
      <w:r>
        <w:rPr>
          <w:lang w:eastAsia="zh-CN"/>
        </w:rPr>
        <w:t>本来张发奎、吴奇伟与李汉魂</w:t>
      </w:r>
    </w:p>
    <w:p>
      <w:pPr>
        <w:rPr>
          <w:lang w:eastAsia="zh-CN"/>
        </w:rPr>
      </w:pPr>
      <w:r>
        <w:rPr>
          <w:lang w:eastAsia="zh-CN"/>
        </w:rPr>
        <w:t>之人</w:t>
      </w:r>
      <w:del w:id="277" w:author="林 清" w:date="2018-10-09T09:06:00Z">
        <w:r>
          <w:rPr>
            <w:lang w:eastAsia="zh-CN"/>
          </w:rPr>
          <w:delText>粵</w:delText>
        </w:r>
      </w:del>
      <w:ins w:id="278" w:author="林 清" w:date="2018-10-09T09:06:00Z">
        <w:bookmarkStart w:id="1" w:name="_GoBack"/>
        <w:bookmarkEnd w:id="1"/>
        <w:r>
          <w:rPr>
            <w:lang w:eastAsia="zh-CN"/>
          </w:rPr>
          <w:t>粤</w:t>
        </w:r>
      </w:ins>
      <w:r>
        <w:rPr>
          <w:lang w:eastAsia="zh-CN"/>
        </w:rPr>
        <w:t>就一面是克服旧的余、吴、曾的矛盾，一面又放下了</w:t>
      </w:r>
    </w:p>
    <w:p>
      <w:pPr>
        <w:rPr>
          <w:lang w:eastAsia="zh-CN"/>
        </w:rPr>
      </w:pPr>
      <w:r>
        <w:rPr>
          <w:lang w:eastAsia="zh-CN"/>
        </w:rPr>
        <w:t>310</w:t>
      </w:r>
    </w:p>
    <w:p>
      <w:pPr>
        <w:rPr>
          <w:lang w:eastAsia="zh-CN"/>
        </w:rPr>
      </w:pPr>
      <w:r>
        <w:rPr>
          <w:lang w:eastAsia="zh-CN"/>
        </w:rPr>
        <w:t>张、余、李的新矛盾种了。张、吴、李要想造成旧四军【的</w:t>
      </w:r>
    </w:p>
    <w:p>
      <w:pPr>
        <w:rPr>
          <w:lang w:eastAsia="zh-CN"/>
        </w:rPr>
      </w:pPr>
      <w:r>
        <w:rPr>
          <w:lang w:eastAsia="zh-CN"/>
        </w:rPr>
        <w:t>军】事势力，以旧四军的力量统一广东，把广东变成旧四军</w:t>
      </w:r>
    </w:p>
    <w:p>
      <w:pPr>
        <w:rPr>
          <w:lang w:eastAsia="zh-CN"/>
        </w:rPr>
      </w:pPr>
      <w:r>
        <w:rPr>
          <w:lang w:eastAsia="zh-CN"/>
        </w:rPr>
        <w:t>的军事根据地，这必然要发生用军【事】的保存广东地盘的</w:t>
      </w:r>
    </w:p>
    <w:p>
      <w:pPr>
        <w:rPr>
          <w:lang w:eastAsia="zh-CN"/>
        </w:rPr>
      </w:pPr>
      <w:r>
        <w:rPr>
          <w:lang w:eastAsia="zh-CN"/>
        </w:rPr>
        <w:t>冲突。这是矛盾的一种。</w:t>
      </w:r>
    </w:p>
    <w:p>
      <w:pPr>
        <w:rPr>
          <w:lang w:eastAsia="zh-CN"/>
        </w:rPr>
      </w:pPr>
      <w:r>
        <w:rPr>
          <w:lang w:eastAsia="zh-CN"/>
        </w:rPr>
        <w:t>国民党中央要利用广东各派系的矛盾，来培植自己的实</w:t>
      </w:r>
    </w:p>
    <w:p>
      <w:pPr>
        <w:rPr>
          <w:lang w:eastAsia="zh-CN"/>
        </w:rPr>
      </w:pPr>
      <w:r>
        <w:rPr>
          <w:lang w:eastAsia="zh-CN"/>
        </w:rPr>
        <w:t>力，插</w:t>
      </w:r>
      <w:del w:id="279" w:author="林 清" w:date="2018-10-09T11:00:00Z">
        <w:r>
          <w:rPr>
            <w:color w:val="0000E1"/>
            <w:lang w:eastAsia="zh-CN"/>
          </w:rPr>
          <w:delText>人</w:delText>
        </w:r>
      </w:del>
      <w:ins w:id="280" w:author="林 清" w:date="2018-10-09T11:00:00Z">
        <w:r>
          <w:rPr>
            <w:rFonts w:hint="eastAsia"/>
            <w:color w:val="0000E1"/>
            <w:lang w:eastAsia="zh-CN"/>
          </w:rPr>
          <w:t>入</w:t>
        </w:r>
      </w:ins>
      <w:r>
        <w:rPr>
          <w:lang w:eastAsia="zh-CN"/>
        </w:rPr>
        <w:t>自己的力量，破坏广东任何人的统治，统一广东，</w:t>
      </w:r>
    </w:p>
    <w:p>
      <w:pPr>
        <w:rPr>
          <w:lang w:eastAsia="zh-CN"/>
        </w:rPr>
      </w:pPr>
      <w:r>
        <w:rPr>
          <w:lang w:eastAsia="zh-CN"/>
        </w:rPr>
        <w:t>而使各派系都在缩小与相互冲突之下，受制于中央。因此，</w:t>
      </w:r>
    </w:p>
    <w:p>
      <w:pPr>
        <w:rPr>
          <w:lang w:eastAsia="zh-CN"/>
        </w:rPr>
      </w:pPr>
      <w:r>
        <w:rPr>
          <w:lang w:eastAsia="zh-CN"/>
        </w:rPr>
        <w:t>一面利用了张、李对余，又用李对张，扶植李的实力。李依</w:t>
      </w:r>
    </w:p>
    <w:p>
      <w:pPr>
        <w:rPr>
          <w:lang w:eastAsia="zh-CN"/>
        </w:rPr>
      </w:pPr>
      <w:r>
        <w:rPr>
          <w:lang w:eastAsia="zh-CN"/>
        </w:rPr>
        <w:t>靠中央不仅掌握着省政且兼三十五集团军总司令将全省保安</w:t>
      </w:r>
    </w:p>
    <w:p>
      <w:pPr>
        <w:rPr>
          <w:lang w:eastAsia="zh-CN"/>
        </w:rPr>
      </w:pPr>
      <w:r>
        <w:rPr>
          <w:lang w:eastAsia="zh-CN"/>
        </w:rPr>
        <w:t>团收归</w:t>
      </w:r>
      <w:r>
        <w:rPr>
          <w:color w:val="808080"/>
          <w:lang w:eastAsia="zh-CN"/>
        </w:rPr>
        <w:t>己</w:t>
      </w:r>
      <w:r>
        <w:rPr>
          <w:lang w:eastAsia="zh-CN"/>
        </w:rPr>
        <w:t>有，12月又将游击指挥权收归</w:t>
      </w:r>
      <w:r>
        <w:rPr>
          <w:color w:val="808080"/>
          <w:lang w:eastAsia="zh-CN"/>
        </w:rPr>
        <w:t>己</w:t>
      </w:r>
      <w:r>
        <w:rPr>
          <w:lang w:eastAsia="zh-CN"/>
        </w:rPr>
        <w:t>有，而张就不能</w:t>
      </w:r>
    </w:p>
    <w:p>
      <w:pPr>
        <w:rPr>
          <w:lang w:eastAsia="zh-CN"/>
        </w:rPr>
      </w:pPr>
      <w:r>
        <w:rPr>
          <w:lang w:eastAsia="zh-CN"/>
        </w:rPr>
        <w:t>控制。当敌人威胁到曲江后又撤退，李公开宣言，这仅是李</w:t>
      </w:r>
    </w:p>
    <w:p>
      <w:pPr>
        <w:rPr>
          <w:lang w:eastAsia="zh-CN"/>
        </w:rPr>
      </w:pPr>
      <w:r>
        <w:rPr>
          <w:lang w:eastAsia="zh-CN"/>
        </w:rPr>
        <w:t>坐镇曲江之功，将张、余都置之度外，平日做法，都不依张</w:t>
      </w:r>
    </w:p>
    <w:p>
      <w:pPr>
        <w:rPr>
          <w:lang w:eastAsia="zh-CN"/>
        </w:rPr>
      </w:pPr>
      <w:r>
        <w:rPr>
          <w:lang w:eastAsia="zh-CN"/>
        </w:rPr>
        <w:t>的意见，虽张明知也无可奈何。这是矛盾的第二种。</w:t>
      </w:r>
    </w:p>
    <w:p>
      <w:pPr>
        <w:rPr>
          <w:lang w:eastAsia="zh-CN"/>
        </w:rPr>
      </w:pPr>
      <w:r>
        <w:rPr>
          <w:lang w:eastAsia="zh-CN"/>
        </w:rPr>
        <w:t>但是，国民党中央之在广东，仍要培植自己嫡系的实</w:t>
      </w:r>
    </w:p>
    <w:p>
      <w:pPr>
        <w:rPr>
          <w:lang w:eastAsia="zh-CN"/>
        </w:rPr>
      </w:pPr>
      <w:r>
        <w:rPr>
          <w:lang w:eastAsia="zh-CN"/>
        </w:rPr>
        <w:t>力，他仍不能仅仅信任与依靠在非嫡系且另有系统的张、李</w:t>
      </w:r>
    </w:p>
    <w:p>
      <w:pPr>
        <w:rPr>
          <w:lang w:eastAsia="zh-CN"/>
        </w:rPr>
      </w:pPr>
      <w:r>
        <w:rPr>
          <w:lang w:eastAsia="zh-CN"/>
        </w:rPr>
        <w:t>身上，而张、李之间也有隔膜，但总是以旧四军系相依×</w:t>
      </w:r>
    </w:p>
    <w:p>
      <w:pPr>
        <w:rPr>
          <w:lang w:eastAsia="zh-CN"/>
        </w:rPr>
      </w:pPr>
      <w:r>
        <w:rPr>
          <w:lang w:eastAsia="zh-CN"/>
        </w:rPr>
        <w:t>的。李在用人上仍处处用私人、老人、旧四军系人。广东地</w:t>
      </w:r>
    </w:p>
    <w:p>
      <w:pPr>
        <w:rPr>
          <w:lang w:eastAsia="zh-CN"/>
        </w:rPr>
      </w:pPr>
      <w:r>
        <w:rPr>
          <w:lang w:eastAsia="zh-CN"/>
        </w:rPr>
        <w:t>方上的人已颇为中央不满，致中央原欲在张、李方面安插些</w:t>
      </w:r>
    </w:p>
    <w:p>
      <w:pPr>
        <w:rPr>
          <w:lang w:eastAsia="zh-CN"/>
        </w:rPr>
      </w:pPr>
      <w:r>
        <w:rPr>
          <w:lang w:eastAsia="zh-CN"/>
        </w:rPr>
        <w:t>人都少有成绩。而党务方面，中央想完全控制也未能成功。</w:t>
      </w:r>
    </w:p>
    <w:p>
      <w:pPr>
        <w:rPr>
          <w:lang w:eastAsia="zh-CN"/>
        </w:rPr>
      </w:pPr>
      <w:r>
        <w:rPr>
          <w:lang w:eastAsia="zh-CN"/>
        </w:rPr>
        <w:t>而李兼任了主任，以下的干部仍坚持用私人，现已将省党部</w:t>
      </w:r>
    </w:p>
    <w:p>
      <w:pPr>
        <w:rPr>
          <w:lang w:eastAsia="zh-CN"/>
        </w:rPr>
      </w:pPr>
      <w:r>
        <w:rPr>
          <w:lang w:eastAsia="zh-CN"/>
        </w:rPr>
        <w:t>书记长职务，由中央嫡系的朱家骅系之余森文，换作李之亲</w:t>
      </w:r>
    </w:p>
    <w:p>
      <w:pPr>
        <w:rPr>
          <w:lang w:eastAsia="zh-CN"/>
        </w:rPr>
      </w:pPr>
      <w:r>
        <w:rPr>
          <w:lang w:eastAsia="zh-CN"/>
        </w:rPr>
        <w:t>信人黄某了。同时，中央主要是陈诚，一面利用张、李，同</w:t>
      </w:r>
    </w:p>
    <w:p>
      <w:pPr>
        <w:rPr>
          <w:lang w:eastAsia="zh-CN"/>
        </w:rPr>
      </w:pPr>
      <w:r>
        <w:rPr>
          <w:lang w:eastAsia="zh-CN"/>
        </w:rPr>
        <w:t>时又利用邱誉（政治部副主任）中【抑】张势力，于是邱誉</w:t>
      </w:r>
    </w:p>
    <w:p>
      <w:pPr>
        <w:rPr>
          <w:lang w:eastAsia="zh-CN"/>
        </w:rPr>
      </w:pPr>
      <w:r>
        <w:rPr>
          <w:lang w:eastAsia="zh-CN"/>
        </w:rPr>
        <w:t>也颇想在李部下安插自己干部</w:t>
      </w:r>
      <w:r>
        <w:rPr>
          <w:color w:val="FF0000"/>
          <w:lang w:eastAsia="zh-CN"/>
        </w:rPr>
        <w:t>，</w:t>
      </w:r>
      <w:r>
        <w:rPr>
          <w:lang w:eastAsia="zh-CN"/>
        </w:rPr>
        <w:t>又为李不许。</w:t>
      </w:r>
    </w:p>
    <w:p>
      <w:pPr>
        <w:rPr>
          <w:lang w:eastAsia="zh-CN"/>
        </w:rPr>
      </w:pPr>
      <w:r>
        <w:rPr>
          <w:lang w:eastAsia="zh-CN"/>
        </w:rPr>
        <w:t>至于三青团的蔡劲军（前上海公安局局长），亦是代表</w:t>
      </w:r>
    </w:p>
    <w:p>
      <w:pPr>
        <w:rPr>
          <w:lang w:eastAsia="zh-CN"/>
        </w:rPr>
      </w:pPr>
      <w:r>
        <w:rPr>
          <w:lang w:eastAsia="zh-CN"/>
        </w:rPr>
        <w:t>陈诚，企图在广东树立势力的，因其做法比较聪明</w:t>
      </w:r>
      <w:r>
        <w:rPr>
          <w:color w:val="FF0000"/>
          <w:lang w:eastAsia="zh-CN"/>
        </w:rPr>
        <w:t>，</w:t>
      </w:r>
      <w:r>
        <w:rPr>
          <w:lang w:eastAsia="zh-CN"/>
        </w:rPr>
        <w:t>尚无多</w:t>
      </w:r>
    </w:p>
    <w:p>
      <w:pPr>
        <w:rPr>
          <w:lang w:eastAsia="zh-CN"/>
        </w:rPr>
      </w:pPr>
      <w:r>
        <w:rPr>
          <w:lang w:eastAsia="zh-CN"/>
        </w:rPr>
        <w:t>311</w:t>
      </w:r>
    </w:p>
    <w:p>
      <w:pPr>
        <w:rPr>
          <w:lang w:eastAsia="zh-CN"/>
        </w:rPr>
      </w:pPr>
      <w:r>
        <w:rPr>
          <w:lang w:eastAsia="zh-CN"/>
        </w:rPr>
        <w:t>大与各有直接冲突之，但在人事上已与李、余有隔膜的。</w:t>
      </w:r>
    </w:p>
    <w:p>
      <w:pPr>
        <w:rPr>
          <w:lang w:eastAsia="zh-CN"/>
        </w:rPr>
      </w:pPr>
      <w:r>
        <w:rPr>
          <w:lang w:eastAsia="zh-CN"/>
        </w:rPr>
        <w:t>当着去年1</w:t>
      </w:r>
      <w:r>
        <w:rPr>
          <w:color w:val="0000E1"/>
          <w:lang w:eastAsia="zh-CN"/>
        </w:rPr>
        <w:t>2</w:t>
      </w:r>
      <w:r>
        <w:rPr>
          <w:lang w:eastAsia="zh-CN"/>
        </w:rPr>
        <w:t>月与今年1月初，中央军进入广东时，李、</w:t>
      </w:r>
    </w:p>
    <w:p>
      <w:pPr>
        <w:rPr>
          <w:lang w:eastAsia="zh-CN"/>
        </w:rPr>
      </w:pPr>
      <w:r>
        <w:rPr>
          <w:lang w:eastAsia="zh-CN"/>
        </w:rPr>
        <w:t>张是与中央军的一致大骂余汉谋无用，该杀之，但李当时也</w:t>
      </w:r>
    </w:p>
    <w:p>
      <w:pPr>
        <w:rPr>
          <w:lang w:eastAsia="zh-CN"/>
        </w:rPr>
      </w:pPr>
      <w:r>
        <w:rPr>
          <w:lang w:eastAsia="zh-CN"/>
        </w:rPr>
        <w:t>颇有不安之势。当着张要调去广西（张不愿去），陈诚或罗</w:t>
      </w:r>
    </w:p>
    <w:p>
      <w:pPr>
        <w:rPr>
          <w:lang w:eastAsia="zh-CN"/>
        </w:rPr>
      </w:pPr>
      <w:r>
        <w:rPr>
          <w:lang w:eastAsia="zh-CN"/>
        </w:rPr>
        <w:t>卓英有</w:t>
      </w:r>
      <w:del w:id="281" w:author="林 清" w:date="2018-10-09T11:01:00Z">
        <w:r>
          <w:rPr>
            <w:lang w:eastAsia="zh-CN"/>
          </w:rPr>
          <w:delText>人</w:delText>
        </w:r>
      </w:del>
      <w:ins w:id="282" w:author="林 清" w:date="2018-10-09T11:01:00Z">
        <w:r>
          <w:rPr>
            <w:rFonts w:hint="eastAsia"/>
            <w:lang w:eastAsia="zh-CN"/>
          </w:rPr>
          <w:t>入</w:t>
        </w:r>
      </w:ins>
      <w:del w:id="283" w:author="林 清" w:date="2018-10-09T09:06:00Z">
        <w:r>
          <w:rPr>
            <w:color w:val="0000E1"/>
            <w:lang w:eastAsia="zh-CN"/>
          </w:rPr>
          <w:delText>粵</w:delText>
        </w:r>
      </w:del>
      <w:ins w:id="284" w:author="林 清" w:date="2018-10-09T09:06:00Z">
        <w:r>
          <w:rPr>
            <w:color w:val="0000E1"/>
            <w:lang w:eastAsia="zh-CN"/>
          </w:rPr>
          <w:t>粤</w:t>
        </w:r>
      </w:ins>
      <w:r>
        <w:rPr>
          <w:lang w:eastAsia="zh-CN"/>
        </w:rPr>
        <w:t>可能时，李、吴（奇伟）、邓（龙光）等旧四军</w:t>
      </w:r>
    </w:p>
    <w:p>
      <w:pPr>
        <w:rPr>
          <w:lang w:eastAsia="zh-CN"/>
        </w:rPr>
      </w:pPr>
      <w:r>
        <w:rPr>
          <w:lang w:eastAsia="zh-CN"/>
        </w:rPr>
        <w:t>系人都联名要中央张去余代。【余】不能领导党政，【只】能</w:t>
      </w:r>
    </w:p>
    <w:p>
      <w:pPr>
        <w:rPr>
          <w:lang w:eastAsia="zh-CN"/>
        </w:rPr>
      </w:pPr>
      <w:r>
        <w:rPr>
          <w:lang w:eastAsia="zh-CN"/>
        </w:rPr>
        <w:t>指挥军事。同时张则消极，请假一周。这是一面拒绝余之统</w:t>
      </w:r>
    </w:p>
    <w:p>
      <w:pPr>
        <w:rPr>
          <w:lang w:eastAsia="zh-CN"/>
        </w:rPr>
      </w:pPr>
      <w:r>
        <w:rPr>
          <w:lang w:eastAsia="zh-CN"/>
        </w:rPr>
        <w:t>一指挥，一面拒绝陈、罗等人</w:t>
      </w:r>
      <w:r>
        <w:rPr>
          <w:color w:val="0000E1"/>
          <w:lang w:eastAsia="zh-CN"/>
        </w:rPr>
        <w:t>粤</w:t>
      </w:r>
      <w:r>
        <w:rPr>
          <w:lang w:eastAsia="zh-CN"/>
        </w:rPr>
        <w:t>，故张仍以四战区司令长官</w:t>
      </w:r>
    </w:p>
    <w:p>
      <w:pPr>
        <w:rPr>
          <w:lang w:eastAsia="zh-CN"/>
        </w:rPr>
      </w:pPr>
      <w:r>
        <w:rPr>
          <w:lang w:eastAsia="zh-CN"/>
        </w:rPr>
        <w:t>名义</w:t>
      </w:r>
      <w:r>
        <w:rPr>
          <w:color w:val="FF0000"/>
          <w:lang w:eastAsia="zh-CN"/>
        </w:rPr>
        <w:t>入</w:t>
      </w:r>
      <w:r>
        <w:rPr>
          <w:lang w:eastAsia="zh-CN"/>
        </w:rPr>
        <w:t>桂。这些便是矛盾的第三种。</w:t>
      </w:r>
    </w:p>
    <w:p>
      <w:pPr>
        <w:rPr>
          <w:lang w:eastAsia="zh-CN"/>
        </w:rPr>
      </w:pPr>
      <w:r>
        <w:rPr>
          <w:lang w:eastAsia="zh-CN"/>
        </w:rPr>
        <w:t>白</w:t>
      </w:r>
      <w:r>
        <w:rPr>
          <w:color w:val="0000E1"/>
          <w:lang w:eastAsia="zh-CN"/>
        </w:rPr>
        <w:t>、</w:t>
      </w:r>
      <w:r>
        <w:rPr>
          <w:lang w:eastAsia="zh-CN"/>
        </w:rPr>
        <w:t>余两广地方势力的代表者原是较接近的，都在为</w:t>
      </w:r>
      <w:r>
        <w:rPr>
          <w:color w:val="808080"/>
          <w:lang w:eastAsia="zh-CN"/>
        </w:rPr>
        <w:t>了</w:t>
      </w:r>
    </w:p>
    <w:p>
      <w:pPr>
        <w:rPr>
          <w:lang w:eastAsia="zh-CN"/>
        </w:rPr>
      </w:pPr>
      <w:r>
        <w:rPr>
          <w:lang w:eastAsia="zh-CN"/>
        </w:rPr>
        <w:t>维持自己力量而团结起来。本来张</w:t>
      </w:r>
      <w:del w:id="285" w:author="林 清" w:date="2018-10-09T11:01:00Z">
        <w:r>
          <w:rPr>
            <w:lang w:eastAsia="zh-CN"/>
          </w:rPr>
          <w:delText>人</w:delText>
        </w:r>
      </w:del>
      <w:ins w:id="286" w:author="林 清" w:date="2018-10-09T11:01:00Z">
        <w:r>
          <w:rPr>
            <w:rFonts w:hint="eastAsia"/>
            <w:lang w:eastAsia="zh-CN"/>
          </w:rPr>
          <w:t>入</w:t>
        </w:r>
      </w:ins>
      <w:del w:id="287" w:author="林 清" w:date="2018-10-09T09:06:00Z">
        <w:r>
          <w:rPr>
            <w:color w:val="FF0000"/>
            <w:lang w:eastAsia="zh-CN"/>
          </w:rPr>
          <w:delText>粵</w:delText>
        </w:r>
      </w:del>
      <w:ins w:id="288" w:author="林 清" w:date="2018-10-09T09:06:00Z">
        <w:r>
          <w:rPr>
            <w:color w:val="FF0000"/>
            <w:lang w:eastAsia="zh-CN"/>
          </w:rPr>
          <w:t>粤</w:t>
        </w:r>
      </w:ins>
      <w:r>
        <w:rPr>
          <w:lang w:eastAsia="zh-CN"/>
        </w:rPr>
        <w:t>时，白、余对之表示</w:t>
      </w:r>
    </w:p>
    <w:p>
      <w:pPr>
        <w:rPr>
          <w:lang w:eastAsia="zh-CN"/>
        </w:rPr>
      </w:pPr>
      <w:r>
        <w:rPr>
          <w:lang w:eastAsia="zh-CN"/>
        </w:rPr>
        <w:t>欢迎的，及至张、李在</w:t>
      </w:r>
      <w:r>
        <w:rPr>
          <w:color w:val="808080"/>
          <w:lang w:eastAsia="zh-CN"/>
        </w:rPr>
        <w:t>粤</w:t>
      </w:r>
      <w:r>
        <w:rPr>
          <w:lang w:eastAsia="zh-CN"/>
        </w:rPr>
        <w:t>势力树起，中央陈诚利用了张在粤</w:t>
      </w:r>
    </w:p>
    <w:p>
      <w:pPr>
        <w:rPr>
          <w:lang w:eastAsia="zh-CN"/>
        </w:rPr>
      </w:pPr>
      <w:r>
        <w:rPr>
          <w:lang w:eastAsia="zh-CN"/>
        </w:rPr>
        <w:t>挤余之同时，又是白大拉余之时</w:t>
      </w:r>
      <w:r>
        <w:rPr>
          <w:color w:val="008000"/>
          <w:lang w:eastAsia="zh-CN"/>
        </w:rPr>
        <w:t>（</w:t>
      </w:r>
      <w:r>
        <w:rPr>
          <w:lang w:eastAsia="zh-CN"/>
        </w:rPr>
        <w:t>据说正是湘北胜利、衡阳</w:t>
      </w:r>
    </w:p>
    <w:p>
      <w:pPr>
        <w:rPr>
          <w:lang w:eastAsia="zh-CN"/>
        </w:rPr>
      </w:pPr>
      <w:r>
        <w:rPr>
          <w:lang w:eastAsia="zh-CN"/>
        </w:rPr>
        <w:t>会议起），于是就引起了白、张公开的矛盾。同时，【一】年</w:t>
      </w:r>
    </w:p>
    <w:p>
      <w:pPr>
        <w:rPr>
          <w:lang w:eastAsia="zh-CN"/>
        </w:rPr>
      </w:pPr>
      <w:r>
        <w:rPr>
          <w:lang w:eastAsia="zh-CN"/>
        </w:rPr>
        <w:t>来，张已有整个统一广东的基础。于是，中央为了要一来</w:t>
      </w:r>
    </w:p>
    <w:p>
      <w:pPr>
        <w:rPr>
          <w:lang w:eastAsia="zh-CN"/>
        </w:rPr>
      </w:pPr>
      <w:r>
        <w:rPr>
          <w:lang w:eastAsia="zh-CN"/>
        </w:rPr>
        <w:t>提去广东之能统一者，二来为了要一个去与白正面冲击的</w:t>
      </w:r>
    </w:p>
    <w:p>
      <w:pPr>
        <w:rPr>
          <w:lang w:eastAsia="zh-CN"/>
        </w:rPr>
      </w:pPr>
      <w:r>
        <w:rPr>
          <w:lang w:eastAsia="zh-CN"/>
        </w:rPr>
        <w:t>人，于是乘桂南战争起来，调张</w:t>
      </w:r>
      <w:del w:id="289" w:author="林 清" w:date="2018-10-09T11:01:00Z">
        <w:r>
          <w:rPr>
            <w:color w:val="FF0000"/>
            <w:lang w:eastAsia="zh-CN"/>
          </w:rPr>
          <w:delText>人</w:delText>
        </w:r>
      </w:del>
      <w:ins w:id="290" w:author="林 清" w:date="2018-10-09T11:01:00Z">
        <w:r>
          <w:rPr>
            <w:rFonts w:hint="eastAsia"/>
            <w:color w:val="FF0000"/>
            <w:lang w:eastAsia="zh-CN"/>
          </w:rPr>
          <w:t>入</w:t>
        </w:r>
      </w:ins>
      <w:r>
        <w:rPr>
          <w:lang w:eastAsia="zh-CN"/>
        </w:rPr>
        <w:t>桂。张原有与白不睦之</w:t>
      </w:r>
    </w:p>
    <w:p>
      <w:pPr>
        <w:rPr>
          <w:lang w:eastAsia="zh-CN"/>
        </w:rPr>
      </w:pPr>
      <w:r>
        <w:rPr>
          <w:lang w:eastAsia="zh-CN"/>
        </w:rPr>
        <w:t>心，已几次骂广西之丢失南宁非张之过，而是白之过等等。</w:t>
      </w:r>
    </w:p>
    <w:p>
      <w:pPr>
        <w:rPr>
          <w:lang w:eastAsia="zh-CN"/>
        </w:rPr>
      </w:pPr>
      <w:r>
        <w:rPr>
          <w:lang w:eastAsia="zh-CN"/>
        </w:rPr>
        <w:t>这样以【</w:t>
      </w:r>
      <w:r>
        <w:rPr>
          <w:color w:val="808080"/>
          <w:lang w:eastAsia="zh-CN"/>
        </w:rPr>
        <w:t>一</w:t>
      </w:r>
      <w:r>
        <w:rPr>
          <w:lang w:eastAsia="zh-CN"/>
        </w:rPr>
        <w:t>】来，更大骂白之吹牛，无用，促成张、李与</w:t>
      </w:r>
    </w:p>
    <w:p>
      <w:pPr>
        <w:rPr>
          <w:lang w:eastAsia="zh-CN"/>
        </w:rPr>
      </w:pPr>
      <w:r>
        <w:rPr>
          <w:lang w:eastAsia="zh-CN"/>
        </w:rPr>
        <w:t>白、余之间更大的隔膜，这便是当局中的矛盾向着更大的范</w:t>
      </w:r>
    </w:p>
    <w:p>
      <w:pPr>
        <w:rPr>
          <w:lang w:eastAsia="zh-CN"/>
        </w:rPr>
      </w:pPr>
      <w:r>
        <w:rPr>
          <w:lang w:eastAsia="zh-CN"/>
        </w:rPr>
        <w:t>围内发展。在这些矛盾的斗争中，第三党是站在白、余方面</w:t>
      </w:r>
    </w:p>
    <w:p>
      <w:pPr>
        <w:rPr>
          <w:lang w:eastAsia="zh-CN"/>
        </w:rPr>
      </w:pPr>
      <w:r>
        <w:rPr>
          <w:lang w:eastAsia="zh-CN"/>
        </w:rPr>
        <w:t>的多。旧十九路军系的一部分如张炎（【高雷区】保安司令）</w:t>
      </w:r>
    </w:p>
    <w:p>
      <w:pPr>
        <w:rPr>
          <w:lang w:eastAsia="zh-CN"/>
        </w:rPr>
      </w:pPr>
      <w:r>
        <w:rPr>
          <w:lang w:eastAsia="zh-CN"/>
        </w:rPr>
        <w:t>等，也还是靠近白、余方面。</w:t>
      </w:r>
    </w:p>
    <w:p>
      <w:pPr>
        <w:rPr>
          <w:lang w:eastAsia="zh-CN"/>
        </w:rPr>
      </w:pPr>
      <w:r>
        <w:rPr>
          <w:lang w:eastAsia="zh-CN"/>
        </w:rPr>
        <w:t>各派系为了要维持自己势力与地位，各按其环境及地位</w:t>
      </w:r>
    </w:p>
    <w:p>
      <w:pPr>
        <w:rPr>
          <w:lang w:eastAsia="zh-CN"/>
        </w:rPr>
      </w:pPr>
      <w:r>
        <w:rPr>
          <w:lang w:eastAsia="zh-CN"/>
        </w:rPr>
        <w:t>利害，采用进步与顽固的方法。白、余是比较用进步的方法</w:t>
      </w:r>
    </w:p>
    <w:p>
      <w:pPr>
        <w:rPr>
          <w:lang w:eastAsia="zh-CN"/>
        </w:rPr>
      </w:pPr>
      <w:r>
        <w:rPr>
          <w:lang w:eastAsia="zh-CN"/>
        </w:rPr>
        <w:t>来团结与支持自己的，李、邱、蔡是完全代表着顽固者方</w:t>
      </w:r>
    </w:p>
    <w:p>
      <w:pPr>
        <w:rPr>
          <w:lang w:eastAsia="zh-CN"/>
        </w:rPr>
      </w:pPr>
      <w:r>
        <w:rPr>
          <w:lang w:eastAsia="zh-CN"/>
        </w:rPr>
        <w:t>31</w:t>
      </w:r>
      <w:r>
        <w:rPr>
          <w:color w:val="0000E1"/>
          <w:lang w:eastAsia="zh-CN"/>
        </w:rPr>
        <w:t>2</w:t>
      </w:r>
    </w:p>
    <w:p>
      <w:pPr>
        <w:rPr>
          <w:lang w:eastAsia="zh-CN"/>
        </w:rPr>
      </w:pPr>
      <w:r>
        <w:rPr>
          <w:lang w:eastAsia="zh-CN"/>
        </w:rPr>
        <w:t>面，并时常用反进步、反共口号去打击白、余，而在统治者</w:t>
      </w:r>
    </w:p>
    <w:p>
      <w:pPr>
        <w:rPr>
          <w:lang w:eastAsia="zh-CN"/>
        </w:rPr>
      </w:pPr>
      <w:r>
        <w:rPr>
          <w:lang w:eastAsia="zh-CN"/>
        </w:rPr>
        <w:t>的内部斗争中打击我们。如当去年12月及今年1月华北战</w:t>
      </w:r>
    </w:p>
    <w:p>
      <w:pPr>
        <w:rPr>
          <w:lang w:eastAsia="zh-CN"/>
        </w:rPr>
      </w:pPr>
      <w:r>
        <w:rPr>
          <w:lang w:eastAsia="zh-CN"/>
        </w:rPr>
        <w:t>争后，李汉魂在反共口号下，换了许多</w:t>
      </w:r>
      <w:r>
        <w:rPr>
          <w:color w:val="808080"/>
          <w:lang w:eastAsia="zh-CN"/>
        </w:rPr>
        <w:t>余</w:t>
      </w:r>
      <w:r>
        <w:rPr>
          <w:lang w:eastAsia="zh-CN"/>
        </w:rPr>
        <w:t>汉谋系下的县长，</w:t>
      </w:r>
    </w:p>
    <w:p>
      <w:pPr>
        <w:rPr>
          <w:lang w:eastAsia="zh-CN"/>
        </w:rPr>
      </w:pPr>
      <w:r>
        <w:rPr>
          <w:lang w:eastAsia="zh-CN"/>
        </w:rPr>
        <w:t>李任【伍】智梅，南路的邓世增（顽固）等用反共的口号打</w:t>
      </w:r>
    </w:p>
    <w:p>
      <w:pPr>
        <w:rPr>
          <w:lang w:eastAsia="zh-CN"/>
        </w:rPr>
      </w:pPr>
      <w:r>
        <w:rPr>
          <w:lang w:eastAsia="zh-CN"/>
        </w:rPr>
        <w:t>击了县长的地位，各县都有不少这类事件发生。这便是统治</w:t>
      </w:r>
    </w:p>
    <w:p>
      <w:pPr>
        <w:rPr>
          <w:lang w:eastAsia="zh-CN"/>
        </w:rPr>
      </w:pPr>
      <w:r>
        <w:rPr>
          <w:lang w:eastAsia="zh-CN"/>
        </w:rPr>
        <w:t>阶级中内部矛盾，常常牵连到我们方面的复杂情况。以上是</w:t>
      </w:r>
    </w:p>
    <w:p>
      <w:pPr>
        <w:rPr>
          <w:lang w:eastAsia="zh-CN"/>
        </w:rPr>
      </w:pPr>
      <w:r>
        <w:rPr>
          <w:lang w:eastAsia="zh-CN"/>
        </w:rPr>
        <w:t>广东统治阶级中内部矛盾的各种情况，是一年半来广东政治</w:t>
      </w:r>
    </w:p>
    <w:p>
      <w:pPr>
        <w:rPr>
          <w:lang w:eastAsia="zh-CN"/>
        </w:rPr>
      </w:pPr>
      <w:r>
        <w:rPr>
          <w:lang w:eastAsia="zh-CN"/>
        </w:rPr>
        <w:t>上第一类的基本情况，第二类的基本情况是进步与反进步，</w:t>
      </w:r>
    </w:p>
    <w:p>
      <w:pPr>
        <w:rPr>
          <w:lang w:eastAsia="zh-CN"/>
        </w:rPr>
      </w:pPr>
      <w:r>
        <w:rPr>
          <w:lang w:eastAsia="zh-CN"/>
        </w:rPr>
        <w:t>即进步与顽固者方面的矛盾，统治者与民众中的矛盾。</w:t>
      </w:r>
    </w:p>
    <w:p>
      <w:pPr>
        <w:rPr>
          <w:lang w:eastAsia="zh-CN"/>
        </w:rPr>
      </w:pPr>
      <w:r>
        <w:rPr>
          <w:lang w:eastAsia="zh-CN"/>
        </w:rPr>
        <w:t>由广州失守到1939年元月，这半年时间，广东民众运</w:t>
      </w:r>
    </w:p>
    <w:p>
      <w:pPr>
        <w:rPr>
          <w:lang w:eastAsia="zh-CN"/>
        </w:rPr>
      </w:pPr>
      <w:r>
        <w:rPr>
          <w:lang w:eastAsia="zh-CN"/>
        </w:rPr>
        <w:t>动革命势力是向上发展的。这主要表现在抗先与青抗两大青</w:t>
      </w:r>
    </w:p>
    <w:p>
      <w:pPr>
        <w:rPr>
          <w:lang w:eastAsia="zh-CN"/>
        </w:rPr>
      </w:pPr>
      <w:r>
        <w:rPr>
          <w:lang w:eastAsia="zh-CN"/>
        </w:rPr>
        <w:t>年团体在全省范围内的发展，青抗有了10000会员，抗先有</w:t>
      </w:r>
    </w:p>
    <w:p>
      <w:pPr>
        <w:rPr>
          <w:lang w:eastAsia="zh-CN"/>
        </w:rPr>
      </w:pPr>
      <w:r>
        <w:rPr>
          <w:color w:val="FF0000"/>
          <w:lang w:eastAsia="zh-CN"/>
        </w:rPr>
        <w:t>了</w:t>
      </w:r>
      <w:r>
        <w:rPr>
          <w:lang w:eastAsia="zh-CN"/>
        </w:rPr>
        <w:t>12000队员，华侨回国服务的亦在六、七百以上，妇女团</w:t>
      </w:r>
    </w:p>
    <w:p>
      <w:pPr>
        <w:rPr>
          <w:lang w:eastAsia="zh-CN"/>
        </w:rPr>
      </w:pPr>
      <w:r>
        <w:rPr>
          <w:lang w:eastAsia="zh-CN"/>
        </w:rPr>
        <w:t>体各地共约五千人以上。尤其是民众武装的建立，如东江曾</w:t>
      </w:r>
    </w:p>
    <w:p>
      <w:pPr>
        <w:rPr>
          <w:lang w:eastAsia="zh-CN"/>
        </w:rPr>
      </w:pPr>
      <w:r>
        <w:rPr>
          <w:lang w:eastAsia="zh-CN"/>
        </w:rPr>
        <w:t>生部</w:t>
      </w:r>
      <w:r>
        <w:rPr>
          <w:color w:val="0000E1"/>
          <w:lang w:eastAsia="zh-CN"/>
        </w:rPr>
        <w:t>、</w:t>
      </w:r>
      <w:r>
        <w:rPr>
          <w:lang w:eastAsia="zh-CN"/>
        </w:rPr>
        <w:t>黄木芬部，中山抗先的武装</w:t>
      </w:r>
      <w:r>
        <w:rPr>
          <w:color w:val="FF0000"/>
          <w:lang w:eastAsia="zh-CN"/>
        </w:rPr>
        <w:t>，</w:t>
      </w:r>
      <w:r>
        <w:rPr>
          <w:lang w:eastAsia="zh-CN"/>
        </w:rPr>
        <w:t>新会县抗先的武装（主</w:t>
      </w:r>
    </w:p>
    <w:p>
      <w:pPr>
        <w:rPr>
          <w:lang w:eastAsia="zh-CN"/>
        </w:rPr>
      </w:pPr>
      <w:r>
        <w:rPr>
          <w:lang w:eastAsia="zh-CN"/>
        </w:rPr>
        <w:t>要掌握在绅士手上</w:t>
      </w:r>
      <w:r>
        <w:rPr>
          <w:color w:val="808080"/>
          <w:lang w:eastAsia="zh-CN"/>
        </w:rPr>
        <w:t>）</w:t>
      </w:r>
      <w:r>
        <w:rPr>
          <w:lang w:eastAsia="zh-CN"/>
        </w:rPr>
        <w:t>。青年在各县、区、乡中成为了最有威</w:t>
      </w:r>
    </w:p>
    <w:p>
      <w:pPr>
        <w:rPr>
          <w:lang w:eastAsia="zh-CN"/>
        </w:rPr>
      </w:pPr>
      <w:r>
        <w:rPr>
          <w:lang w:eastAsia="zh-CN"/>
        </w:rPr>
        <w:t>信、最有能力的活动者。许多地方民众，只知县长为何人，</w:t>
      </w:r>
    </w:p>
    <w:p>
      <w:pPr>
        <w:rPr>
          <w:lang w:eastAsia="zh-CN"/>
        </w:rPr>
      </w:pPr>
      <w:r>
        <w:rPr>
          <w:lang w:eastAsia="zh-CN"/>
        </w:rPr>
        <w:t>抗先到各地去，民众尽力扶助，甚至汽车上坐车不要钱，旅</w:t>
      </w:r>
    </w:p>
    <w:p>
      <w:pPr>
        <w:rPr>
          <w:lang w:eastAsia="zh-CN"/>
        </w:rPr>
      </w:pPr>
      <w:r>
        <w:rPr>
          <w:lang w:eastAsia="zh-CN"/>
        </w:rPr>
        <w:t>馆中警察不检查，民众中有了纠纷也多向抗先、青抗、妇协</w:t>
      </w:r>
    </w:p>
    <w:p>
      <w:pPr>
        <w:rPr>
          <w:lang w:eastAsia="zh-CN"/>
        </w:rPr>
      </w:pPr>
      <w:r>
        <w:rPr>
          <w:lang w:eastAsia="zh-CN"/>
        </w:rPr>
        <w:t>要求援助解决。于是当局害怕起来了，“抗先横行”、“抗先</w:t>
      </w:r>
    </w:p>
    <w:p>
      <w:pPr>
        <w:rPr>
          <w:lang w:eastAsia="zh-CN"/>
        </w:rPr>
      </w:pPr>
      <w:r>
        <w:rPr>
          <w:lang w:eastAsia="zh-CN"/>
        </w:rPr>
        <w:t>侵入农村与军队”、“解散抗先”，“留在部队不得了”，等等，</w:t>
      </w:r>
    </w:p>
    <w:p>
      <w:pPr>
        <w:rPr>
          <w:lang w:eastAsia="zh-CN"/>
        </w:rPr>
      </w:pPr>
      <w:r>
        <w:rPr>
          <w:lang w:eastAsia="zh-CN"/>
        </w:rPr>
        <w:t>声浪便传来了，特务机关的情报一个又一个送到了重庆。</w:t>
      </w:r>
    </w:p>
    <w:p>
      <w:pPr>
        <w:rPr>
          <w:lang w:eastAsia="zh-CN"/>
        </w:rPr>
      </w:pPr>
      <w:r>
        <w:rPr>
          <w:lang w:eastAsia="zh-CN"/>
        </w:rPr>
        <w:t>同时，因国民党五中全会的限共政策确定，于是逆流就</w:t>
      </w:r>
    </w:p>
    <w:p>
      <w:pPr>
        <w:rPr>
          <w:lang w:eastAsia="zh-CN"/>
        </w:rPr>
      </w:pPr>
      <w:r>
        <w:rPr>
          <w:lang w:eastAsia="zh-CN"/>
        </w:rPr>
        <w:t>在全省范围内扩大起来。首先，是伍智梅3月由渝回</w:t>
      </w:r>
      <w:r>
        <w:rPr>
          <w:color w:val="808080"/>
          <w:lang w:eastAsia="zh-CN"/>
        </w:rPr>
        <w:t>粤</w:t>
      </w:r>
      <w:r>
        <w:rPr>
          <w:lang w:eastAsia="zh-CN"/>
        </w:rPr>
        <w:t>，将</w:t>
      </w:r>
    </w:p>
    <w:p>
      <w:pPr>
        <w:rPr>
          <w:lang w:eastAsia="zh-CN"/>
        </w:rPr>
      </w:pPr>
      <w:r>
        <w:rPr>
          <w:lang w:eastAsia="zh-CN"/>
        </w:rPr>
        <w:t>五中全会意见传达，邱、蔡接任战区政治部主任起，将战区</w:t>
      </w:r>
    </w:p>
    <w:p>
      <w:pPr>
        <w:rPr>
          <w:lang w:eastAsia="zh-CN"/>
        </w:rPr>
      </w:pPr>
      <w:r>
        <w:rPr>
          <w:lang w:eastAsia="zh-CN"/>
        </w:rPr>
        <w:t>政治部第三组改组，左翼分子尚仲衣、石辟澜、叶兆南等被</w:t>
      </w:r>
    </w:p>
    <w:p>
      <w:pPr>
        <w:rPr>
          <w:lang w:eastAsia="zh-CN"/>
        </w:rPr>
      </w:pPr>
      <w:r>
        <w:rPr>
          <w:lang w:eastAsia="zh-CN"/>
        </w:rPr>
        <w:t>313</w:t>
      </w:r>
    </w:p>
    <w:p>
      <w:pPr>
        <w:rPr>
          <w:lang w:eastAsia="zh-CN"/>
        </w:rPr>
      </w:pPr>
      <w:r>
        <w:rPr>
          <w:lang w:eastAsia="zh-CN"/>
        </w:rPr>
        <w:t>革职，妇女协会中，将区梦觉挤出，接着便是各地进步县长</w:t>
      </w:r>
    </w:p>
    <w:p>
      <w:pPr>
        <w:rPr>
          <w:lang w:eastAsia="zh-CN"/>
        </w:rPr>
      </w:pPr>
      <w:r>
        <w:rPr>
          <w:lang w:eastAsia="zh-CN"/>
        </w:rPr>
        <w:t>的革职，如李伯球（第三党）、祝秀侠等的撤换。再次，则</w:t>
      </w:r>
    </w:p>
    <w:p>
      <w:pPr>
        <w:rPr>
          <w:lang w:eastAsia="zh-CN"/>
        </w:rPr>
      </w:pPr>
      <w:r>
        <w:rPr>
          <w:lang w:eastAsia="zh-CN"/>
        </w:rPr>
        <w:t>是打击民众团体，限制抗先活动和部分地方取消抗先组织。</w:t>
      </w:r>
    </w:p>
    <w:p>
      <w:pPr>
        <w:rPr>
          <w:lang w:eastAsia="zh-CN"/>
        </w:rPr>
      </w:pPr>
      <w:r>
        <w:rPr>
          <w:lang w:eastAsia="zh-CN"/>
        </w:rPr>
        <w:t>伍智梅则亲自由西江到中区，</w:t>
      </w:r>
      <w:r>
        <w:rPr>
          <w:color w:val="808080"/>
          <w:lang w:eastAsia="zh-CN"/>
        </w:rPr>
        <w:t>×</w:t>
      </w:r>
      <w:r>
        <w:rPr>
          <w:lang w:eastAsia="zh-CN"/>
        </w:rPr>
        <w:t>×则由西江到罗定，大大进</w:t>
      </w:r>
    </w:p>
    <w:p>
      <w:pPr>
        <w:rPr>
          <w:lang w:eastAsia="zh-CN"/>
        </w:rPr>
      </w:pPr>
      <w:r>
        <w:rPr>
          <w:lang w:eastAsia="zh-CN"/>
        </w:rPr>
        <w:t>行逆流的动员。这自3月到5月可以叫做逆流的第一期即开</w:t>
      </w:r>
    </w:p>
    <w:p>
      <w:pPr>
        <w:rPr>
          <w:lang w:eastAsia="zh-CN"/>
        </w:rPr>
      </w:pPr>
      <w:r>
        <w:rPr>
          <w:lang w:eastAsia="zh-CN"/>
        </w:rPr>
        <w:t>始时期，主要是进行所谓精神总动员。一个主义，一个政</w:t>
      </w:r>
    </w:p>
    <w:p>
      <w:pPr>
        <w:rPr>
          <w:lang w:eastAsia="zh-CN"/>
        </w:rPr>
      </w:pPr>
      <w:r>
        <w:rPr>
          <w:lang w:eastAsia="zh-CN"/>
        </w:rPr>
        <w:t>党，一个政府，一个领袖的宣传；在组织上，撤换一些较有</w:t>
      </w:r>
    </w:p>
    <w:p>
      <w:pPr>
        <w:rPr>
          <w:lang w:eastAsia="zh-CN"/>
        </w:rPr>
      </w:pPr>
      <w:r>
        <w:rPr>
          <w:lang w:eastAsia="zh-CN"/>
        </w:rPr>
        <w:t>权力和显著的左翼分子，和进行全省逆流的中上层动员，而</w:t>
      </w:r>
    </w:p>
    <w:p>
      <w:pPr>
        <w:rPr>
          <w:lang w:eastAsia="zh-CN"/>
        </w:rPr>
      </w:pPr>
      <w:r>
        <w:rPr>
          <w:lang w:eastAsia="zh-CN"/>
        </w:rPr>
        <w:t>其主要区域则在北江、西江及中区。因为，他们是估计了北</w:t>
      </w:r>
    </w:p>
    <w:p>
      <w:pPr>
        <w:rPr>
          <w:lang w:eastAsia="zh-CN"/>
        </w:rPr>
      </w:pPr>
      <w:r>
        <w:rPr>
          <w:lang w:eastAsia="zh-CN"/>
        </w:rPr>
        <w:t>江是新省会有重要意义；西江是他们较易【取得】成功【的</w:t>
      </w:r>
    </w:p>
    <w:p>
      <w:pPr>
        <w:rPr>
          <w:lang w:eastAsia="zh-CN"/>
        </w:rPr>
      </w:pPr>
      <w:r>
        <w:rPr>
          <w:lang w:eastAsia="zh-CN"/>
        </w:rPr>
        <w:t>地区】，而战争有先向西江发展可能，须先作布置；中区是</w:t>
      </w:r>
    </w:p>
    <w:p>
      <w:pPr>
        <w:rPr>
          <w:lang w:eastAsia="zh-CN"/>
        </w:rPr>
      </w:pPr>
      <w:r>
        <w:rPr>
          <w:lang w:eastAsia="zh-CN"/>
        </w:rPr>
        <w:t>抗先最发展的区域；东江则因为估计我们力量较大，他们要</w:t>
      </w:r>
    </w:p>
    <w:p>
      <w:pPr>
        <w:rPr>
          <w:lang w:eastAsia="zh-CN"/>
        </w:rPr>
      </w:pPr>
      <w:r>
        <w:rPr>
          <w:lang w:eastAsia="zh-CN"/>
        </w:rPr>
        <w:t>先有好的布置和先从易于成功处下手。</w:t>
      </w:r>
    </w:p>
    <w:p>
      <w:pPr>
        <w:rPr>
          <w:lang w:eastAsia="zh-CN"/>
        </w:rPr>
      </w:pPr>
      <w:r>
        <w:rPr>
          <w:lang w:eastAsia="zh-CN"/>
        </w:rPr>
        <w:t>这一时期他们对</w:t>
      </w:r>
      <w:r>
        <w:rPr>
          <w:color w:val="0000E1"/>
          <w:lang w:eastAsia="zh-CN"/>
        </w:rPr>
        <w:t>“</w:t>
      </w:r>
      <w:r>
        <w:rPr>
          <w:lang w:eastAsia="zh-CN"/>
        </w:rPr>
        <w:t>抗先”还多是舆论上打击和侦察调查</w:t>
      </w:r>
    </w:p>
    <w:p>
      <w:pPr>
        <w:rPr>
          <w:lang w:eastAsia="zh-CN"/>
        </w:rPr>
      </w:pPr>
      <w:r>
        <w:rPr>
          <w:lang w:eastAsia="zh-CN"/>
        </w:rPr>
        <w:t>的进行，结果除侦察调查有些成绩外，在西江解散了西江青</w:t>
      </w:r>
    </w:p>
    <w:p>
      <w:pPr>
        <w:rPr>
          <w:lang w:eastAsia="zh-CN"/>
        </w:rPr>
      </w:pPr>
      <w:r>
        <w:rPr>
          <w:lang w:eastAsia="zh-CN"/>
        </w:rPr>
        <w:t>年救国团（三百多团员）和广东“抗先”，至于中区则在单</w:t>
      </w:r>
    </w:p>
    <w:p>
      <w:pPr>
        <w:rPr>
          <w:lang w:eastAsia="zh-CN"/>
        </w:rPr>
      </w:pPr>
      <w:r>
        <w:rPr>
          <w:lang w:eastAsia="zh-CN"/>
        </w:rPr>
        <w:t>【不但】未成功，反而这一时期“抗先”是在发展。至6月</w:t>
      </w:r>
    </w:p>
    <w:p>
      <w:pPr>
        <w:rPr>
          <w:lang w:eastAsia="zh-CN"/>
        </w:rPr>
      </w:pPr>
      <w:r>
        <w:rPr>
          <w:lang w:eastAsia="zh-CN"/>
        </w:rPr>
        <w:t>便严重起来了，李汉魂由渝又回韶，省参议会中</w:t>
      </w:r>
      <w:r>
        <w:rPr>
          <w:color w:val="0000E1"/>
          <w:lang w:eastAsia="zh-CN"/>
        </w:rPr>
        <w:t>颇</w:t>
      </w:r>
      <w:r>
        <w:rPr>
          <w:lang w:eastAsia="zh-CN"/>
        </w:rPr>
        <w:t>多打击抗</w:t>
      </w:r>
    </w:p>
    <w:p>
      <w:pPr>
        <w:rPr>
          <w:lang w:eastAsia="zh-CN"/>
        </w:rPr>
      </w:pPr>
      <w:r>
        <w:rPr>
          <w:lang w:eastAsia="zh-CN"/>
        </w:rPr>
        <w:t>先、青抗、华侨回国服务团与我党的言论。开办了各县党部</w:t>
      </w:r>
    </w:p>
    <w:p>
      <w:pPr>
        <w:rPr>
          <w:lang w:eastAsia="zh-CN"/>
        </w:rPr>
      </w:pPr>
      <w:r>
        <w:rPr>
          <w:lang w:eastAsia="zh-CN"/>
        </w:rPr>
        <w:t>书记长的训练班，开办了军政党中级干部的</w:t>
      </w:r>
      <w:r>
        <w:rPr>
          <w:color w:val="808080"/>
          <w:lang w:eastAsia="zh-CN"/>
        </w:rPr>
        <w:t>干</w:t>
      </w:r>
      <w:r>
        <w:rPr>
          <w:lang w:eastAsia="zh-CN"/>
        </w:rPr>
        <w:t>训团。在训练</w:t>
      </w:r>
    </w:p>
    <w:p>
      <w:pPr>
        <w:rPr>
          <w:lang w:eastAsia="zh-CN"/>
        </w:rPr>
      </w:pPr>
      <w:r>
        <w:rPr>
          <w:lang w:eastAsia="zh-CN"/>
        </w:rPr>
        <w:t>团中，李汉魂、邱誉、高信这些地主与资产阶级的代表，专</w:t>
      </w:r>
    </w:p>
    <w:p>
      <w:pPr>
        <w:rPr>
          <w:lang w:eastAsia="zh-CN"/>
        </w:rPr>
      </w:pPr>
      <w:r>
        <w:rPr>
          <w:lang w:eastAsia="zh-CN"/>
        </w:rPr>
        <w:t>上反共磨擦课（张发奎与余汉谋则不同些），配合着汪逆在</w:t>
      </w:r>
    </w:p>
    <w:p>
      <w:pPr>
        <w:rPr>
          <w:lang w:eastAsia="zh-CN"/>
        </w:rPr>
      </w:pPr>
      <w:r>
        <w:rPr>
          <w:lang w:eastAsia="zh-CN"/>
        </w:rPr>
        <w:t>广东的活动。邱、高都向僚属散布和平妥协的空气</w:t>
      </w:r>
      <w:r>
        <w:rPr>
          <w:color w:val="808080"/>
          <w:lang w:eastAsia="zh-CN"/>
        </w:rPr>
        <w:t>（</w:t>
      </w:r>
      <w:r>
        <w:rPr>
          <w:lang w:eastAsia="zh-CN"/>
        </w:rPr>
        <w:t>省府民</w:t>
      </w:r>
    </w:p>
    <w:p>
      <w:pPr>
        <w:rPr>
          <w:lang w:eastAsia="zh-CN"/>
        </w:rPr>
      </w:pPr>
      <w:r>
        <w:rPr>
          <w:lang w:eastAsia="zh-CN"/>
        </w:rPr>
        <w:t>政厅长公开向行政人员干训所【学员】讲演，8月中秋节可</w:t>
      </w:r>
    </w:p>
    <w:p>
      <w:pPr>
        <w:rPr>
          <w:lang w:eastAsia="zh-CN"/>
        </w:rPr>
      </w:pPr>
      <w:r>
        <w:rPr>
          <w:lang w:eastAsia="zh-CN"/>
        </w:rPr>
        <w:t>以去广州，被学生质问得无话可说）。</w:t>
      </w:r>
    </w:p>
    <w:p>
      <w:pPr>
        <w:rPr>
          <w:lang w:eastAsia="zh-CN"/>
        </w:rPr>
      </w:pPr>
      <w:r>
        <w:rPr>
          <w:lang w:eastAsia="zh-CN"/>
        </w:rPr>
        <w:t>在南路，邓世增利用米案</w:t>
      </w:r>
      <w:r>
        <w:rPr>
          <w:color w:val="008000"/>
          <w:lang w:eastAsia="zh-CN"/>
        </w:rPr>
        <w:t>（</w:t>
      </w:r>
      <w:r>
        <w:rPr>
          <w:lang w:eastAsia="zh-CN"/>
        </w:rPr>
        <w:t>民众查出了私运济敌之米二</w:t>
      </w:r>
    </w:p>
    <w:p>
      <w:pPr>
        <w:rPr>
          <w:lang w:eastAsia="zh-CN"/>
        </w:rPr>
      </w:pPr>
      <w:r>
        <w:rPr>
          <w:lang w:eastAsia="zh-CN"/>
        </w:rPr>
        <w:t>314</w:t>
      </w:r>
    </w:p>
    <w:p>
      <w:pPr>
        <w:rPr>
          <w:lang w:eastAsia="zh-CN"/>
        </w:rPr>
      </w:pPr>
      <w:r>
        <w:rPr>
          <w:lang w:eastAsia="zh-CN"/>
        </w:rPr>
        <w:t>百多石，要求没收</w:t>
      </w:r>
      <w:r>
        <w:rPr>
          <w:color w:val="FF0000"/>
          <w:lang w:eastAsia="zh-CN"/>
        </w:rPr>
        <w:t>，</w:t>
      </w:r>
      <w:r>
        <w:rPr>
          <w:lang w:eastAsia="zh-CN"/>
        </w:rPr>
        <w:t>因邓与运米商有关不肯，民众包围邓）</w:t>
      </w:r>
    </w:p>
    <w:p>
      <w:pPr>
        <w:rPr>
          <w:lang w:eastAsia="zh-CN"/>
        </w:rPr>
      </w:pPr>
      <w:r>
        <w:rPr>
          <w:lang w:eastAsia="zh-CN"/>
        </w:rPr>
        <w:t>逮捕我党合浦县委干部，共被捕5人，遂又解散“抗先”。</w:t>
      </w:r>
    </w:p>
    <w:p>
      <w:pPr>
        <w:rPr>
          <w:lang w:eastAsia="zh-CN"/>
        </w:rPr>
      </w:pPr>
      <w:r>
        <w:rPr>
          <w:lang w:eastAsia="zh-CN"/>
        </w:rPr>
        <w:t>在中区保安团中，有将政工队长无故逮捕、拷打、逼供共党</w:t>
      </w:r>
    </w:p>
    <w:p>
      <w:pPr>
        <w:rPr>
          <w:lang w:eastAsia="zh-CN"/>
        </w:rPr>
      </w:pPr>
      <w:r>
        <w:rPr>
          <w:lang w:eastAsia="zh-CN"/>
        </w:rPr>
        <w:t>之事发生。各地都有威胁青年、查禁书籍等等。“七</w:t>
      </w:r>
      <w:r>
        <w:rPr>
          <w:color w:val="FF0000"/>
          <w:lang w:eastAsia="zh-CN"/>
        </w:rPr>
        <w:t>.</w:t>
      </w:r>
      <w:r>
        <w:rPr>
          <w:lang w:eastAsia="zh-CN"/>
        </w:rPr>
        <w:t>七”纪</w:t>
      </w:r>
    </w:p>
    <w:p>
      <w:pPr>
        <w:rPr>
          <w:lang w:eastAsia="zh-CN"/>
        </w:rPr>
      </w:pPr>
      <w:r>
        <w:rPr>
          <w:lang w:eastAsia="zh-CN"/>
        </w:rPr>
        <w:t>念有便衣队封闭生活书店（以后经与张【发奎】与蒋光鼐交</w:t>
      </w:r>
    </w:p>
    <w:p>
      <w:pPr>
        <w:rPr>
          <w:lang w:eastAsia="zh-CN"/>
        </w:rPr>
      </w:pPr>
      <w:r>
        <w:rPr>
          <w:lang w:eastAsia="zh-CN"/>
        </w:rPr>
        <w:t>涉启开）。李汉魂公开说要解散东江华侨服务团和曾生特务</w:t>
      </w:r>
    </w:p>
    <w:p>
      <w:pPr>
        <w:rPr>
          <w:lang w:eastAsia="zh-CN"/>
        </w:rPr>
      </w:pPr>
      <w:r>
        <w:rPr>
          <w:lang w:eastAsia="zh-CN"/>
        </w:rPr>
        <w:t>队长①。李汉魂并亲自去岭东巡视，随即省政府、省党部大</w:t>
      </w:r>
    </w:p>
    <w:p>
      <w:pPr>
        <w:rPr>
          <w:lang w:eastAsia="zh-CN"/>
        </w:rPr>
      </w:pPr>
      <w:r>
        <w:rPr>
          <w:lang w:eastAsia="zh-CN"/>
        </w:rPr>
        <w:t>批动员干部到东江、岭东（梅县、潮州一带），准备集中力</w:t>
      </w:r>
    </w:p>
    <w:p>
      <w:pPr>
        <w:rPr>
          <w:lang w:eastAsia="zh-CN"/>
        </w:rPr>
      </w:pPr>
      <w:r>
        <w:rPr>
          <w:lang w:eastAsia="zh-CN"/>
        </w:rPr>
        <w:t>量打击我主要势力区域。接着又是梅县的进步书店被封，东</w:t>
      </w:r>
    </w:p>
    <w:p>
      <w:pPr>
        <w:rPr>
          <w:lang w:eastAsia="zh-CN"/>
        </w:rPr>
      </w:pPr>
      <w:r>
        <w:rPr>
          <w:lang w:eastAsia="zh-CN"/>
        </w:rPr>
        <w:t>江各地进步校长的被换。并又独立二十旅的开去惠阳，放在</w:t>
      </w:r>
    </w:p>
    <w:p>
      <w:pPr>
        <w:rPr>
          <w:lang w:eastAsia="zh-CN"/>
        </w:rPr>
      </w:pPr>
      <w:r>
        <w:rPr>
          <w:lang w:eastAsia="zh-CN"/>
        </w:rPr>
        <w:t>曾生部队后面，企图武力解散曾生部队（因敌人占深圳和出</w:t>
      </w:r>
    </w:p>
    <w:p>
      <w:pPr>
        <w:rPr>
          <w:lang w:eastAsia="zh-CN"/>
        </w:rPr>
      </w:pPr>
      <w:r>
        <w:rPr>
          <w:lang w:eastAsia="zh-CN"/>
        </w:rPr>
        <w:t>击，企图未遂）。</w:t>
      </w:r>
    </w:p>
    <w:p>
      <w:pPr>
        <w:rPr>
          <w:lang w:eastAsia="zh-CN"/>
        </w:rPr>
      </w:pPr>
      <w:r>
        <w:rPr>
          <w:lang w:eastAsia="zh-CN"/>
        </w:rPr>
        <w:t>在十二集团【军】中则有王俊副司令领导下的反共活</w:t>
      </w:r>
    </w:p>
    <w:p>
      <w:pPr>
        <w:rPr>
          <w:lang w:eastAsia="zh-CN"/>
        </w:rPr>
      </w:pPr>
      <w:r>
        <w:rPr>
          <w:lang w:eastAsia="zh-CN"/>
        </w:rPr>
        <w:t>动，因我干部与李熙寰的联系，王俊未成功。此外，还有缪</w:t>
      </w:r>
    </w:p>
    <w:p>
      <w:pPr>
        <w:rPr>
          <w:lang w:eastAsia="zh-CN"/>
        </w:rPr>
      </w:pPr>
      <w:r>
        <w:rPr>
          <w:lang w:eastAsia="zh-CN"/>
        </w:rPr>
        <w:t>培南的活动，暗杀古大存等等。</w:t>
      </w:r>
    </w:p>
    <w:p>
      <w:pPr>
        <w:rPr>
          <w:lang w:eastAsia="zh-CN"/>
        </w:rPr>
      </w:pPr>
      <w:r>
        <w:rPr>
          <w:lang w:eastAsia="zh-CN"/>
        </w:rPr>
        <w:t>这是从6月到8月的逆流事件。这一时期可以称为逆流</w:t>
      </w:r>
    </w:p>
    <w:p>
      <w:pPr>
        <w:rPr>
          <w:lang w:eastAsia="zh-CN"/>
        </w:rPr>
      </w:pPr>
      <w:r>
        <w:rPr>
          <w:lang w:eastAsia="zh-CN"/>
        </w:rPr>
        <w:t>的第二期，其特点是:</w:t>
      </w:r>
    </w:p>
    <w:p>
      <w:pPr>
        <w:rPr>
          <w:lang w:eastAsia="zh-CN"/>
        </w:rPr>
      </w:pPr>
      <w:r>
        <w:rPr>
          <w:lang w:eastAsia="zh-CN"/>
        </w:rPr>
        <w:t>1.当局已作了全省中级干部的动员，并已深人到各地</w:t>
      </w:r>
    </w:p>
    <w:p>
      <w:pPr>
        <w:rPr>
          <w:lang w:eastAsia="zh-CN"/>
        </w:rPr>
      </w:pPr>
      <w:r>
        <w:rPr>
          <w:lang w:eastAsia="zh-CN"/>
        </w:rPr>
        <w:t>方执行起来，逆流在全省严重起来，宣传上强调四个</w:t>
      </w:r>
    </w:p>
    <w:p>
      <w:pPr>
        <w:rPr>
          <w:lang w:eastAsia="zh-CN"/>
        </w:rPr>
      </w:pPr>
      <w:r>
        <w:rPr>
          <w:lang w:eastAsia="zh-CN"/>
        </w:rPr>
        <w:t>个”②，公开反共、反抗先。</w:t>
      </w:r>
    </w:p>
    <w:p>
      <w:pPr>
        <w:rPr>
          <w:lang w:eastAsia="zh-CN"/>
        </w:rPr>
      </w:pPr>
      <w:r>
        <w:rPr>
          <w:lang w:eastAsia="zh-CN"/>
        </w:rPr>
        <w:t>2.已经发展到逮捕我党员与进步青年部分，企图以武</w:t>
      </w:r>
    </w:p>
    <w:p>
      <w:pPr>
        <w:rPr>
          <w:lang w:eastAsia="zh-CN"/>
        </w:rPr>
      </w:pPr>
      <w:r>
        <w:rPr>
          <w:lang w:eastAsia="zh-CN"/>
        </w:rPr>
        <w:t>力对待民众武装。</w:t>
      </w:r>
    </w:p>
    <w:p>
      <w:pPr>
        <w:rPr>
          <w:lang w:eastAsia="zh-CN"/>
        </w:rPr>
      </w:pPr>
      <w:r>
        <w:rPr>
          <w:lang w:eastAsia="zh-CN"/>
        </w:rPr>
        <w:t>3.力量集中到东江、岭东地区去了。</w:t>
      </w:r>
    </w:p>
    <w:p>
      <w:pPr>
        <w:rPr>
          <w:lang w:eastAsia="zh-CN"/>
        </w:rPr>
      </w:pPr>
      <w:r>
        <w:rPr>
          <w:color w:val="0000E1"/>
          <w:lang w:eastAsia="zh-CN"/>
        </w:rPr>
        <w:t>4</w:t>
      </w:r>
      <w:r>
        <w:rPr>
          <w:lang w:eastAsia="zh-CN"/>
        </w:rPr>
        <w:t>.三青团已开始筹备，因其无群众基础，故三青团对</w:t>
      </w:r>
    </w:p>
    <w:p>
      <w:pPr>
        <w:rPr>
          <w:lang w:eastAsia="zh-CN"/>
        </w:rPr>
      </w:pPr>
      <w:r>
        <w:rPr>
          <w:lang w:eastAsia="zh-CN"/>
        </w:rPr>
        <w:t>①应为曾生的新编大队</w:t>
      </w:r>
    </w:p>
    <w:p>
      <w:pPr>
        <w:rPr>
          <w:lang w:eastAsia="zh-CN"/>
        </w:rPr>
      </w:pPr>
      <w:r>
        <w:rPr>
          <w:lang w:eastAsia="zh-CN"/>
        </w:rPr>
        <w:t>②即一个主义、一个政党、一个政府、一个领袖。</w:t>
      </w:r>
    </w:p>
    <w:p>
      <w:pPr>
        <w:rPr>
          <w:lang w:eastAsia="zh-CN"/>
        </w:rPr>
      </w:pPr>
      <w:r>
        <w:rPr>
          <w:lang w:eastAsia="zh-CN"/>
        </w:rPr>
        <w:t>315</w:t>
      </w:r>
    </w:p>
    <w:p>
      <w:pPr>
        <w:rPr>
          <w:lang w:eastAsia="zh-CN"/>
        </w:rPr>
      </w:pPr>
      <w:r>
        <w:rPr>
          <w:lang w:eastAsia="zh-CN"/>
        </w:rPr>
        <w:t>逆流事件尚处幕后。同时当局对“抗先</w:t>
      </w:r>
      <w:r>
        <w:rPr>
          <w:color w:val="0000E1"/>
          <w:lang w:eastAsia="zh-CN"/>
        </w:rPr>
        <w:t>”</w:t>
      </w:r>
      <w:r>
        <w:rPr>
          <w:lang w:eastAsia="zh-CN"/>
        </w:rPr>
        <w:t>、“青抗”还要一面</w:t>
      </w:r>
    </w:p>
    <w:p>
      <w:pPr>
        <w:rPr>
          <w:lang w:eastAsia="zh-CN"/>
        </w:rPr>
      </w:pPr>
      <w:r>
        <w:rPr>
          <w:lang w:eastAsia="zh-CN"/>
        </w:rPr>
        <w:t>威胁，一面争取与分化，以达到不用解散而自己涣散，自动</w:t>
      </w:r>
    </w:p>
    <w:p>
      <w:pPr>
        <w:rPr>
          <w:lang w:eastAsia="zh-CN"/>
        </w:rPr>
      </w:pPr>
      <w:r>
        <w:rPr>
          <w:lang w:eastAsia="zh-CN"/>
        </w:rPr>
        <w:t>解散下去。</w:t>
      </w:r>
    </w:p>
    <w:p>
      <w:pPr>
        <w:rPr>
          <w:lang w:eastAsia="zh-CN"/>
        </w:rPr>
      </w:pPr>
      <w:r>
        <w:rPr>
          <w:lang w:eastAsia="zh-CN"/>
        </w:rPr>
        <w:t>5.逆流发展到7、8月时，因为蒋的“七</w:t>
      </w:r>
      <w:r>
        <w:rPr>
          <w:color w:val="FF0000"/>
          <w:lang w:eastAsia="zh-CN"/>
        </w:rPr>
        <w:t>.</w:t>
      </w:r>
      <w:r>
        <w:rPr>
          <w:lang w:eastAsia="zh-CN"/>
        </w:rPr>
        <w:t>七”谈话与</w:t>
      </w:r>
    </w:p>
    <w:p>
      <w:pPr>
        <w:rPr>
          <w:lang w:eastAsia="zh-CN"/>
        </w:rPr>
      </w:pPr>
      <w:r>
        <w:rPr>
          <w:lang w:eastAsia="zh-CN"/>
        </w:rPr>
        <w:t>坚持抗战的态度，国际诱降活动的遭受打击和广东反汪运动</w:t>
      </w:r>
    </w:p>
    <w:p>
      <w:pPr>
        <w:rPr>
          <w:lang w:eastAsia="zh-CN"/>
        </w:rPr>
      </w:pPr>
      <w:r>
        <w:rPr>
          <w:lang w:eastAsia="zh-CN"/>
        </w:rPr>
        <w:t>的开展等，曾在8月稍稍缓和一点。同时，因为9月到来二</w:t>
      </w:r>
    </w:p>
    <w:p>
      <w:pPr>
        <w:rPr>
          <w:lang w:eastAsia="zh-CN"/>
        </w:rPr>
      </w:pPr>
      <w:r>
        <w:rPr>
          <w:lang w:eastAsia="zh-CN"/>
        </w:rPr>
        <w:t>次世界大战爆发，虽然上层分子许多都在鼓吹参加帝战和反</w:t>
      </w:r>
    </w:p>
    <w:p>
      <w:pPr>
        <w:rPr>
          <w:lang w:eastAsia="zh-CN"/>
        </w:rPr>
      </w:pPr>
      <w:r>
        <w:rPr>
          <w:lang w:eastAsia="zh-CN"/>
        </w:rPr>
        <w:t>苏，但实际上中、下级不起劲，反而因为大战的爆发，苏联</w:t>
      </w:r>
    </w:p>
    <w:p>
      <w:pPr>
        <w:rPr>
          <w:lang w:eastAsia="zh-CN"/>
        </w:rPr>
      </w:pPr>
      <w:r>
        <w:rPr>
          <w:lang w:eastAsia="zh-CN"/>
        </w:rPr>
        <w:t>的中立影响，许多军、政、党中人，如张、余、蒋（光鼐）、</w:t>
      </w:r>
    </w:p>
    <w:p>
      <w:pPr>
        <w:rPr>
          <w:lang w:eastAsia="zh-CN"/>
        </w:rPr>
      </w:pPr>
      <w:r>
        <w:rPr>
          <w:lang w:eastAsia="zh-CN"/>
        </w:rPr>
        <w:t>张炎、古鼎华、钟</w:t>
      </w:r>
      <w:r>
        <w:rPr>
          <w:color w:val="808080"/>
          <w:lang w:eastAsia="zh-CN"/>
        </w:rPr>
        <w:t>天</w:t>
      </w:r>
      <w:r>
        <w:rPr>
          <w:lang w:eastAsia="zh-CN"/>
        </w:rPr>
        <w:t>心等的出来谈话，反对反苏的言论，表</w:t>
      </w:r>
    </w:p>
    <w:p>
      <w:pPr>
        <w:rPr>
          <w:lang w:eastAsia="zh-CN"/>
        </w:rPr>
      </w:pPr>
      <w:r>
        <w:rPr>
          <w:lang w:eastAsia="zh-CN"/>
        </w:rPr>
        <w:t>示对青年的关心等等，这倒曾说略略和缓了一点点。然而省</w:t>
      </w:r>
    </w:p>
    <w:p>
      <w:pPr>
        <w:rPr>
          <w:lang w:eastAsia="zh-CN"/>
        </w:rPr>
      </w:pPr>
      <w:r>
        <w:rPr>
          <w:lang w:eastAsia="zh-CN"/>
        </w:rPr>
        <w:t>部当局中左翼分子受了打击，余森文</w:t>
      </w:r>
      <w:r>
        <w:rPr>
          <w:color w:val="808080"/>
          <w:lang w:eastAsia="zh-CN"/>
        </w:rPr>
        <w:t>、</w:t>
      </w:r>
      <w:r>
        <w:rPr>
          <w:lang w:eastAsia="zh-CN"/>
        </w:rPr>
        <w:t>缪培基（党部委员）</w:t>
      </w:r>
    </w:p>
    <w:p>
      <w:pPr>
        <w:rPr>
          <w:lang w:eastAsia="zh-CN"/>
        </w:rPr>
      </w:pPr>
      <w:r>
        <w:rPr>
          <w:lang w:eastAsia="zh-CN"/>
        </w:rPr>
        <w:t>被逼走，左翼钟天心等被迫消极不敢说话了。</w:t>
      </w:r>
    </w:p>
    <w:p>
      <w:pPr>
        <w:rPr>
          <w:lang w:eastAsia="zh-CN"/>
        </w:rPr>
      </w:pPr>
      <w:r>
        <w:rPr>
          <w:lang w:eastAsia="zh-CN"/>
        </w:rPr>
        <w:t>到10月，配合着全国的更严重的反共活动，【逆流】又</w:t>
      </w:r>
    </w:p>
    <w:p>
      <w:pPr>
        <w:rPr>
          <w:lang w:eastAsia="zh-CN"/>
        </w:rPr>
      </w:pPr>
      <w:r>
        <w:rPr>
          <w:lang w:eastAsia="zh-CN"/>
        </w:rPr>
        <w:t>开始严重起来了。特别是11月陈诚到曲江的讲演</w:t>
      </w:r>
      <w:r>
        <w:rPr>
          <w:color w:val="008000"/>
          <w:lang w:eastAsia="zh-CN"/>
        </w:rPr>
        <w:t>（</w:t>
      </w:r>
      <w:r>
        <w:rPr>
          <w:lang w:eastAsia="zh-CN"/>
        </w:rPr>
        <w:t>即说八</w:t>
      </w:r>
    </w:p>
    <w:p>
      <w:pPr>
        <w:rPr>
          <w:lang w:eastAsia="zh-CN"/>
        </w:rPr>
      </w:pPr>
      <w:r>
        <w:rPr>
          <w:lang w:eastAsia="zh-CN"/>
        </w:rPr>
        <w:t>路军游而不击，延安无伤兵等），又重新动员起来。同时这</w:t>
      </w:r>
    </w:p>
    <w:p>
      <w:pPr>
        <w:rPr>
          <w:lang w:eastAsia="zh-CN"/>
        </w:rPr>
      </w:pPr>
      <w:r>
        <w:rPr>
          <w:lang w:eastAsia="zh-CN"/>
        </w:rPr>
        <w:t>一时期，又开始了乡、保、甲长的训练，反共的动员已深</w:t>
      </w:r>
      <w:r>
        <w:rPr>
          <w:color w:val="FF0000"/>
          <w:lang w:eastAsia="zh-CN"/>
        </w:rPr>
        <w:t>人</w:t>
      </w:r>
    </w:p>
    <w:p>
      <w:pPr>
        <w:rPr>
          <w:lang w:eastAsia="zh-CN"/>
        </w:rPr>
      </w:pPr>
      <w:r>
        <w:rPr>
          <w:lang w:eastAsia="zh-CN"/>
        </w:rPr>
        <w:t>到乡村下层政治机构中了。而在各地的严重事件，则有中山</w:t>
      </w:r>
    </w:p>
    <w:p>
      <w:pPr>
        <w:rPr>
          <w:lang w:eastAsia="zh-CN"/>
        </w:rPr>
      </w:pPr>
      <w:r>
        <w:rPr>
          <w:lang w:eastAsia="zh-CN"/>
        </w:rPr>
        <w:t>的解散“妇协”，暗杀妇女干部与解散抗先，11月的收缴抗</w:t>
      </w:r>
    </w:p>
    <w:p>
      <w:pPr>
        <w:rPr>
          <w:lang w:eastAsia="zh-CN"/>
        </w:rPr>
      </w:pPr>
      <w:r>
        <w:rPr>
          <w:lang w:eastAsia="zh-CN"/>
        </w:rPr>
        <w:t>先的武装，12月台山的解散抗先，东江池中宽与香翰屏的</w:t>
      </w:r>
    </w:p>
    <w:p>
      <w:pPr>
        <w:rPr>
          <w:lang w:eastAsia="zh-CN"/>
        </w:rPr>
      </w:pPr>
      <w:r>
        <w:rPr>
          <w:lang w:eastAsia="zh-CN"/>
        </w:rPr>
        <w:t>命令曾生部集中惠阳，企图用训练为名缴械等等。仅因为敌</w:t>
      </w:r>
    </w:p>
    <w:p>
      <w:pPr>
        <w:rPr>
          <w:lang w:eastAsia="zh-CN"/>
        </w:rPr>
      </w:pPr>
      <w:r>
        <w:rPr>
          <w:lang w:eastAsia="zh-CN"/>
        </w:rPr>
        <w:t>人1</w:t>
      </w:r>
      <w:r>
        <w:rPr>
          <w:color w:val="0000E1"/>
          <w:lang w:eastAsia="zh-CN"/>
        </w:rPr>
        <w:t>1</w:t>
      </w:r>
      <w:r>
        <w:rPr>
          <w:lang w:eastAsia="zh-CN"/>
        </w:rPr>
        <w:t>月的进攻北海、南宁及12月间的进攻北江，当局调动</w:t>
      </w:r>
    </w:p>
    <w:p>
      <w:pPr>
        <w:rPr>
          <w:lang w:eastAsia="zh-CN"/>
        </w:rPr>
      </w:pPr>
      <w:r>
        <w:rPr>
          <w:lang w:eastAsia="zh-CN"/>
        </w:rPr>
        <w:t>正规的独【立】二十一旅，由惠阳调来了北江前【线】作</w:t>
      </w:r>
    </w:p>
    <w:p>
      <w:pPr>
        <w:rPr>
          <w:lang w:eastAsia="zh-CN"/>
        </w:rPr>
      </w:pPr>
      <w:r>
        <w:rPr>
          <w:lang w:eastAsia="zh-CN"/>
        </w:rPr>
        <w:t>战，打破了他们消灭曾生部队的计划，和因为战争的紧张，</w:t>
      </w:r>
    </w:p>
    <w:p>
      <w:pPr>
        <w:rPr>
          <w:lang w:eastAsia="zh-CN"/>
        </w:rPr>
      </w:pPr>
      <w:r>
        <w:rPr>
          <w:lang w:eastAsia="zh-CN"/>
        </w:rPr>
        <w:t>把许多要做的反共事情稍松一下</w:t>
      </w:r>
      <w:r>
        <w:rPr>
          <w:color w:val="0000E1"/>
          <w:lang w:eastAsia="zh-CN"/>
        </w:rPr>
        <w:t>。</w:t>
      </w:r>
      <w:r>
        <w:rPr>
          <w:lang w:eastAsia="zh-CN"/>
        </w:rPr>
        <w:t>然而在李汉魂准备从曲江</w:t>
      </w:r>
    </w:p>
    <w:p>
      <w:pPr>
        <w:rPr>
          <w:lang w:eastAsia="zh-CN"/>
        </w:rPr>
      </w:pPr>
      <w:r>
        <w:rPr>
          <w:lang w:eastAsia="zh-CN"/>
        </w:rPr>
        <w:t>撤退的前一晚，还下密令解散抗先。</w:t>
      </w:r>
    </w:p>
    <w:p>
      <w:pPr>
        <w:rPr>
          <w:lang w:eastAsia="zh-CN"/>
        </w:rPr>
      </w:pPr>
      <w:r>
        <w:rPr>
          <w:lang w:eastAsia="zh-CN"/>
        </w:rPr>
        <w:t>316</w:t>
      </w:r>
    </w:p>
    <w:p>
      <w:pPr>
        <w:rPr>
          <w:lang w:eastAsia="zh-CN"/>
        </w:rPr>
      </w:pPr>
      <w:r>
        <w:rPr>
          <w:lang w:eastAsia="zh-CN"/>
        </w:rPr>
        <w:t>这从</w:t>
      </w:r>
      <w:r>
        <w:rPr>
          <w:color w:val="808080"/>
          <w:lang w:eastAsia="zh-CN"/>
        </w:rPr>
        <w:t>1</w:t>
      </w:r>
      <w:r>
        <w:rPr>
          <w:lang w:eastAsia="zh-CN"/>
        </w:rPr>
        <w:t>0月到12月，可以说是广东逆流的第三时期。这</w:t>
      </w:r>
    </w:p>
    <w:p>
      <w:pPr>
        <w:rPr>
          <w:lang w:eastAsia="zh-CN"/>
        </w:rPr>
      </w:pPr>
      <w:r>
        <w:rPr>
          <w:lang w:eastAsia="zh-CN"/>
        </w:rPr>
        <w:t>一时</w:t>
      </w:r>
      <w:r>
        <w:rPr>
          <w:color w:val="008000"/>
          <w:lang w:eastAsia="zh-CN"/>
        </w:rPr>
        <w:t>期</w:t>
      </w:r>
      <w:r>
        <w:rPr>
          <w:lang w:eastAsia="zh-CN"/>
        </w:rPr>
        <w:t>的特点是:</w:t>
      </w:r>
    </w:p>
    <w:p>
      <w:pPr>
        <w:rPr>
          <w:lang w:eastAsia="zh-CN"/>
        </w:rPr>
      </w:pPr>
      <w:r>
        <w:rPr>
          <w:lang w:eastAsia="zh-CN"/>
        </w:rPr>
        <w:t>1.逆流的动员与执行，已深</w:t>
      </w:r>
      <w:del w:id="291" w:author="林 清" w:date="2018-10-09T11:02:00Z">
        <w:r>
          <w:rPr>
            <w:color w:val="0000E1"/>
            <w:lang w:eastAsia="zh-CN"/>
          </w:rPr>
          <w:delText>人</w:delText>
        </w:r>
      </w:del>
      <w:ins w:id="292" w:author="林 清" w:date="2018-10-09T11:02:00Z">
        <w:r>
          <w:rPr>
            <w:rFonts w:hint="eastAsia"/>
            <w:color w:val="0000E1"/>
            <w:lang w:eastAsia="zh-CN"/>
          </w:rPr>
          <w:t>入</w:t>
        </w:r>
      </w:ins>
      <w:r>
        <w:rPr>
          <w:lang w:eastAsia="zh-CN"/>
        </w:rPr>
        <w:t>到下层政治机关和区、</w:t>
      </w:r>
    </w:p>
    <w:p>
      <w:pPr>
        <w:rPr>
          <w:lang w:eastAsia="zh-CN"/>
        </w:rPr>
      </w:pPr>
      <w:r>
        <w:rPr>
          <w:lang w:eastAsia="zh-CN"/>
        </w:rPr>
        <w:t>乡、保、甲中去，强调统一服从法令，公开污蔑边区八路军</w:t>
      </w:r>
    </w:p>
    <w:p>
      <w:pPr>
        <w:rPr>
          <w:lang w:eastAsia="zh-CN"/>
        </w:rPr>
      </w:pPr>
      <w:r>
        <w:rPr>
          <w:lang w:eastAsia="zh-CN"/>
        </w:rPr>
        <w:t>破坏统一。</w:t>
      </w:r>
    </w:p>
    <w:p>
      <w:pPr>
        <w:rPr>
          <w:lang w:eastAsia="zh-CN"/>
        </w:rPr>
      </w:pPr>
      <w:r>
        <w:rPr>
          <w:lang w:eastAsia="zh-CN"/>
        </w:rPr>
        <w:t>2.准备用武装的进攻，消灭抗日服从【群众】武装，</w:t>
      </w:r>
    </w:p>
    <w:p>
      <w:pPr>
        <w:rPr>
          <w:lang w:eastAsia="zh-CN"/>
        </w:rPr>
      </w:pPr>
      <w:r>
        <w:rPr>
          <w:lang w:eastAsia="zh-CN"/>
        </w:rPr>
        <w:t>但不敢公开的用武装进攻行动。</w:t>
      </w:r>
    </w:p>
    <w:p>
      <w:pPr>
        <w:rPr>
          <w:lang w:eastAsia="zh-CN"/>
        </w:rPr>
      </w:pPr>
      <w:r>
        <w:rPr>
          <w:lang w:eastAsia="zh-CN"/>
        </w:rPr>
        <w:t>3.三青团已经建立起来，并在各重要县中建立基础，</w:t>
      </w:r>
    </w:p>
    <w:p>
      <w:pPr>
        <w:rPr>
          <w:lang w:eastAsia="zh-CN"/>
        </w:rPr>
      </w:pPr>
      <w:r>
        <w:rPr>
          <w:lang w:eastAsia="zh-CN"/>
        </w:rPr>
        <w:t>对抗先再不用争取的办法，而是整个的解散，对于一切左翼</w:t>
      </w:r>
    </w:p>
    <w:p>
      <w:pPr>
        <w:rPr>
          <w:lang w:eastAsia="zh-CN"/>
        </w:rPr>
      </w:pPr>
      <w:r>
        <w:rPr>
          <w:lang w:eastAsia="zh-CN"/>
        </w:rPr>
        <w:t>的团体都是如此，但三青团还表面上不出来，【只】作幕后</w:t>
      </w:r>
    </w:p>
    <w:p>
      <w:pPr>
        <w:rPr>
          <w:lang w:eastAsia="zh-CN"/>
        </w:rPr>
      </w:pPr>
      <w:r>
        <w:rPr>
          <w:lang w:eastAsia="zh-CN"/>
        </w:rPr>
        <w:t>的推动。</w:t>
      </w:r>
    </w:p>
    <w:p>
      <w:pPr>
        <w:rPr>
          <w:lang w:eastAsia="zh-CN"/>
        </w:rPr>
      </w:pPr>
      <w:r>
        <w:rPr>
          <w:lang w:eastAsia="zh-CN"/>
        </w:rPr>
        <w:t>从今年1月到3月，可以说是广东【逆流】的第四个时</w:t>
      </w:r>
    </w:p>
    <w:p>
      <w:pPr>
        <w:rPr>
          <w:lang w:eastAsia="zh-CN"/>
        </w:rPr>
      </w:pPr>
      <w:r>
        <w:rPr>
          <w:lang w:eastAsia="zh-CN"/>
        </w:rPr>
        <w:t>期。这一时期详细的情况我还不知道，但主要的事件有:东</w:t>
      </w:r>
    </w:p>
    <w:p>
      <w:pPr>
        <w:rPr>
          <w:lang w:eastAsia="zh-CN"/>
        </w:rPr>
      </w:pPr>
      <w:r>
        <w:rPr>
          <w:lang w:eastAsia="zh-CN"/>
        </w:rPr>
        <w:t>江反动民团聚集惠阳，围袭曾生部队，但因曾生部的警惕与</w:t>
      </w:r>
    </w:p>
    <w:p>
      <w:pPr>
        <w:rPr>
          <w:lang w:eastAsia="zh-CN"/>
        </w:rPr>
      </w:pPr>
      <w:r>
        <w:rPr>
          <w:lang w:eastAsia="zh-CN"/>
        </w:rPr>
        <w:t>防备，未受袭击，为避免武装冲突，撤离了原来根据地而向</w:t>
      </w:r>
    </w:p>
    <w:p>
      <w:pPr>
        <w:rPr>
          <w:lang w:eastAsia="zh-CN"/>
        </w:rPr>
      </w:pPr>
      <w:r>
        <w:rPr>
          <w:lang w:eastAsia="zh-CN"/>
        </w:rPr>
        <w:t>海陆丰等地方游击。有博罗华侨服务团二十五人的被捕，严</w:t>
      </w:r>
    </w:p>
    <w:p>
      <w:pPr>
        <w:rPr>
          <w:lang w:eastAsia="zh-CN"/>
        </w:rPr>
      </w:pPr>
      <w:r>
        <w:rPr>
          <w:lang w:eastAsia="zh-CN"/>
        </w:rPr>
        <w:t>刑拷打，企图逼出共产党要暴动的口供来。游击指挥所的香</w:t>
      </w:r>
    </w:p>
    <w:p>
      <w:pPr>
        <w:rPr>
          <w:lang w:eastAsia="zh-CN"/>
        </w:rPr>
      </w:pPr>
      <w:r>
        <w:rPr>
          <w:lang w:eastAsia="zh-CN"/>
        </w:rPr>
        <w:t>翰屏亲自在香港召集华侨发表谈话，对博罗华侨服务团与曾</w:t>
      </w:r>
    </w:p>
    <w:p>
      <w:pPr>
        <w:rPr>
          <w:lang w:eastAsia="zh-CN"/>
        </w:rPr>
      </w:pPr>
      <w:r>
        <w:rPr>
          <w:lang w:eastAsia="zh-CN"/>
        </w:rPr>
        <w:t>部（不是华侨问题，是国共两党问题）【进行攻击】，公开宣</w:t>
      </w:r>
    </w:p>
    <w:p>
      <w:pPr>
        <w:rPr>
          <w:lang w:eastAsia="zh-CN"/>
        </w:rPr>
      </w:pPr>
      <w:r>
        <w:rPr>
          <w:lang w:eastAsia="zh-CN"/>
        </w:rPr>
        <w:t>传反共，且公开宣布武装解决曾生部队。在韶关，则有封闭</w:t>
      </w:r>
    </w:p>
    <w:p>
      <w:pPr>
        <w:rPr>
          <w:lang w:eastAsia="zh-CN"/>
        </w:rPr>
      </w:pPr>
      <w:r>
        <w:rPr>
          <w:lang w:eastAsia="zh-CN"/>
        </w:rPr>
        <w:t>《新华南》与威胁八路军通讯处的言论（要取消通讯处）。在</w:t>
      </w:r>
    </w:p>
    <w:p>
      <w:pPr>
        <w:rPr>
          <w:lang w:eastAsia="zh-CN"/>
        </w:rPr>
      </w:pPr>
      <w:r>
        <w:rPr>
          <w:lang w:eastAsia="zh-CN"/>
        </w:rPr>
        <w:t>潮汕，则有封闭民报馆的事件。各地大部“抗先”都已不能</w:t>
      </w:r>
    </w:p>
    <w:p>
      <w:pPr>
        <w:rPr>
          <w:lang w:eastAsia="zh-CN"/>
        </w:rPr>
      </w:pPr>
      <w:r>
        <w:rPr>
          <w:lang w:eastAsia="zh-CN"/>
        </w:rPr>
        <w:t>公开活动，有些只是区乡村中可以活动，虽然抗先队队部在</w:t>
      </w:r>
    </w:p>
    <w:p>
      <w:pPr>
        <w:rPr>
          <w:lang w:eastAsia="zh-CN"/>
        </w:rPr>
      </w:pPr>
      <w:r>
        <w:rPr>
          <w:lang w:eastAsia="zh-CN"/>
        </w:rPr>
        <w:t>韶关还能有时做些工作和名义存在。这一时期的特点是:</w:t>
      </w:r>
    </w:p>
    <w:p>
      <w:pPr>
        <w:rPr>
          <w:lang w:eastAsia="zh-CN"/>
        </w:rPr>
      </w:pPr>
      <w:r>
        <w:rPr>
          <w:color w:val="808080"/>
          <w:lang w:eastAsia="zh-CN"/>
        </w:rPr>
        <w:t>1</w:t>
      </w:r>
      <w:r>
        <w:rPr>
          <w:lang w:eastAsia="zh-CN"/>
        </w:rPr>
        <w:t>.在游击区、在敌后方、在前线上，公开宣传反共，</w:t>
      </w:r>
    </w:p>
    <w:p>
      <w:pPr>
        <w:rPr>
          <w:lang w:eastAsia="zh-CN"/>
        </w:rPr>
      </w:pPr>
      <w:r>
        <w:rPr>
          <w:lang w:eastAsia="zh-CN"/>
        </w:rPr>
        <w:t>并公开的作武装的袭击我游击队；在琼崖，甚至有“先反共</w:t>
      </w:r>
    </w:p>
    <w:p>
      <w:pPr>
        <w:rPr>
          <w:lang w:eastAsia="zh-CN"/>
        </w:rPr>
      </w:pPr>
      <w:r>
        <w:rPr>
          <w:lang w:eastAsia="zh-CN"/>
        </w:rPr>
        <w:t>317</w:t>
      </w:r>
    </w:p>
    <w:p>
      <w:pPr>
        <w:rPr>
          <w:lang w:eastAsia="zh-CN"/>
        </w:rPr>
      </w:pPr>
      <w:r>
        <w:rPr>
          <w:lang w:eastAsia="zh-CN"/>
        </w:rPr>
        <w:t>后抗日”的口号。</w:t>
      </w:r>
    </w:p>
    <w:p>
      <w:pPr>
        <w:rPr>
          <w:lang w:eastAsia="zh-CN"/>
        </w:rPr>
      </w:pPr>
      <w:r>
        <w:rPr>
          <w:lang w:eastAsia="zh-CN"/>
        </w:rPr>
        <w:t>2.更进一步的摧残青年与民众抗日团体，开始将进步</w:t>
      </w:r>
    </w:p>
    <w:p>
      <w:pPr>
        <w:rPr>
          <w:lang w:eastAsia="zh-CN"/>
        </w:rPr>
      </w:pPr>
      <w:r>
        <w:rPr>
          <w:lang w:eastAsia="zh-CN"/>
        </w:rPr>
        <w:t>青年逮捕送集中营，并准备逮捕一切公开党员，我们一切公</w:t>
      </w:r>
    </w:p>
    <w:p>
      <w:pPr>
        <w:rPr>
          <w:lang w:eastAsia="zh-CN"/>
        </w:rPr>
      </w:pPr>
      <w:r>
        <w:rPr>
          <w:lang w:eastAsia="zh-CN"/>
        </w:rPr>
        <w:t>开的东西除通讯处外，都已不存在了（从报纸到团体武装）。</w:t>
      </w:r>
    </w:p>
    <w:p>
      <w:pPr>
        <w:rPr>
          <w:lang w:eastAsia="zh-CN"/>
        </w:rPr>
      </w:pPr>
      <w:r>
        <w:rPr>
          <w:lang w:eastAsia="zh-CN"/>
        </w:rPr>
        <w:t>3.三青团已成为一切逆流中的最忠实的执行者（博罗</w:t>
      </w:r>
    </w:p>
    <w:p>
      <w:pPr>
        <w:rPr>
          <w:lang w:eastAsia="zh-CN"/>
        </w:rPr>
      </w:pPr>
      <w:r>
        <w:rPr>
          <w:lang w:eastAsia="zh-CN"/>
        </w:rPr>
        <w:t>华侨服务团的逮捕是三青团做的），三青团已公开面目来打</w:t>
      </w:r>
    </w:p>
    <w:p>
      <w:pPr>
        <w:rPr>
          <w:lang w:eastAsia="zh-CN"/>
        </w:rPr>
      </w:pPr>
      <w:r>
        <w:rPr>
          <w:lang w:eastAsia="zh-CN"/>
        </w:rPr>
        <w:t>击一切进步青年了。</w:t>
      </w:r>
    </w:p>
    <w:p>
      <w:pPr>
        <w:rPr>
          <w:lang w:eastAsia="zh-CN"/>
        </w:rPr>
      </w:pPr>
      <w:r>
        <w:rPr>
          <w:lang w:eastAsia="zh-CN"/>
        </w:rPr>
        <w:t>4.当局中进步分子多数离</w:t>
      </w:r>
      <w:r>
        <w:rPr>
          <w:color w:val="008000"/>
          <w:lang w:eastAsia="zh-CN"/>
        </w:rPr>
        <w:t>开</w:t>
      </w:r>
      <w:r>
        <w:rPr>
          <w:lang w:eastAsia="zh-CN"/>
        </w:rPr>
        <w:t>，如余森文、缪培基被逼</w:t>
      </w:r>
    </w:p>
    <w:p>
      <w:pPr>
        <w:rPr>
          <w:lang w:eastAsia="zh-CN"/>
        </w:rPr>
      </w:pPr>
      <w:r>
        <w:rPr>
          <w:lang w:eastAsia="zh-CN"/>
        </w:rPr>
        <w:t>走，钟天心留渝受训，左恭避居湖南，张发奎调入广西，蒋</w:t>
      </w:r>
    </w:p>
    <w:p>
      <w:pPr>
        <w:rPr>
          <w:lang w:eastAsia="zh-CN"/>
        </w:rPr>
      </w:pPr>
      <w:r>
        <w:rPr>
          <w:lang w:eastAsia="zh-CN"/>
        </w:rPr>
        <w:t>光鼐辞去参谋长职，李章达辞去了司令部军法处长职，等</w:t>
      </w:r>
    </w:p>
    <w:p>
      <w:pPr>
        <w:rPr>
          <w:lang w:eastAsia="zh-CN"/>
        </w:rPr>
      </w:pPr>
      <w:r>
        <w:rPr>
          <w:lang w:eastAsia="zh-CN"/>
        </w:rPr>
        <w:t>等。朝中再无进步分子敢阻止逆流与公开在当局面前仗义执</w:t>
      </w:r>
    </w:p>
    <w:p>
      <w:pPr>
        <w:rPr>
          <w:lang w:eastAsia="zh-CN"/>
        </w:rPr>
      </w:pPr>
      <w:r>
        <w:rPr>
          <w:lang w:eastAsia="zh-CN"/>
        </w:rPr>
        <w:t>言了。</w:t>
      </w:r>
    </w:p>
    <w:p>
      <w:pPr>
        <w:rPr>
          <w:lang w:eastAsia="zh-CN"/>
        </w:rPr>
      </w:pPr>
      <w:r>
        <w:rPr>
          <w:lang w:eastAsia="zh-CN"/>
        </w:rPr>
        <w:t>5.八路【军】通讯处云广英同志的活动范围已大大缩</w:t>
      </w:r>
    </w:p>
    <w:p>
      <w:pPr>
        <w:rPr>
          <w:lang w:eastAsia="zh-CN"/>
        </w:rPr>
      </w:pPr>
      <w:r>
        <w:rPr>
          <w:lang w:eastAsia="zh-CN"/>
        </w:rPr>
        <w:t>小，不仅是省政府与党部、政治部中无可联络了，就是十二</w:t>
      </w:r>
    </w:p>
    <w:p>
      <w:pPr>
        <w:rPr>
          <w:lang w:eastAsia="zh-CN"/>
        </w:rPr>
      </w:pPr>
      <w:r>
        <w:rPr>
          <w:lang w:eastAsia="zh-CN"/>
        </w:rPr>
        <w:t>集团军中余汉谋也已不敢见面谈话，仅只是派副官接见敷衍</w:t>
      </w:r>
    </w:p>
    <w:p>
      <w:pPr>
        <w:rPr>
          <w:lang w:eastAsia="zh-CN"/>
        </w:rPr>
      </w:pPr>
      <w:r>
        <w:rPr>
          <w:lang w:eastAsia="zh-CN"/>
        </w:rPr>
        <w:t>了事。</w:t>
      </w:r>
    </w:p>
    <w:p>
      <w:pPr>
        <w:rPr>
          <w:lang w:eastAsia="zh-CN"/>
        </w:rPr>
      </w:pPr>
      <w:r>
        <w:rPr>
          <w:lang w:eastAsia="zh-CN"/>
        </w:rPr>
        <w:t>整个一年来逆流发展是日益严重起来，从对党的八路</w:t>
      </w:r>
    </w:p>
    <w:p>
      <w:pPr>
        <w:rPr>
          <w:lang w:eastAsia="zh-CN"/>
        </w:rPr>
      </w:pPr>
      <w:r>
        <w:rPr>
          <w:lang w:eastAsia="zh-CN"/>
        </w:rPr>
        <w:t>军、新四军、边区的造谣、污蔑，到逮捕我党干部及威胁通</w:t>
      </w:r>
    </w:p>
    <w:p>
      <w:pPr>
        <w:rPr>
          <w:lang w:eastAsia="zh-CN"/>
        </w:rPr>
      </w:pPr>
      <w:r>
        <w:rPr>
          <w:lang w:eastAsia="zh-CN"/>
        </w:rPr>
        <w:t>信处，进袭游击队；从压迫进步青年，排挤各机关中的左翼</w:t>
      </w:r>
    </w:p>
    <w:p>
      <w:pPr>
        <w:rPr>
          <w:lang w:eastAsia="zh-CN"/>
        </w:rPr>
      </w:pPr>
      <w:r>
        <w:rPr>
          <w:lang w:eastAsia="zh-CN"/>
        </w:rPr>
        <w:t>分子，到暗杀群众干部与整批逮捕爱国青年，拷打与送集中</w:t>
      </w:r>
    </w:p>
    <w:p>
      <w:pPr>
        <w:rPr>
          <w:lang w:eastAsia="zh-CN"/>
        </w:rPr>
      </w:pPr>
      <w:r>
        <w:rPr>
          <w:lang w:eastAsia="zh-CN"/>
        </w:rPr>
        <w:t>营与公开解散曾经立案之合法群众团体；从禁止书报到封闭</w:t>
      </w:r>
    </w:p>
    <w:p>
      <w:pPr>
        <w:rPr>
          <w:lang w:eastAsia="zh-CN"/>
        </w:rPr>
      </w:pPr>
      <w:r>
        <w:rPr>
          <w:lang w:eastAsia="zh-CN"/>
        </w:rPr>
        <w:t>抗日报馆杂志，无所不有，无所不为，正与其他各省各地一</w:t>
      </w:r>
    </w:p>
    <w:p>
      <w:pPr>
        <w:rPr>
          <w:lang w:eastAsia="zh-CN"/>
        </w:rPr>
      </w:pPr>
      <w:r>
        <w:rPr>
          <w:lang w:eastAsia="zh-CN"/>
        </w:rPr>
        <w:t>样横行霸道。整个广东已无什么特殊开明的事实。虽然个别</w:t>
      </w:r>
    </w:p>
    <w:p>
      <w:pPr>
        <w:rPr>
          <w:lang w:eastAsia="zh-CN"/>
        </w:rPr>
      </w:pPr>
      <w:r>
        <w:rPr>
          <w:lang w:eastAsia="zh-CN"/>
        </w:rPr>
        <w:t>部队与地方今天还保存着团结与进步的态度，但这也不可过</w:t>
      </w:r>
    </w:p>
    <w:p>
      <w:pPr>
        <w:rPr>
          <w:lang w:eastAsia="zh-CN"/>
        </w:rPr>
      </w:pPr>
      <w:r>
        <w:rPr>
          <w:lang w:eastAsia="zh-CN"/>
        </w:rPr>
        <w:t>分幻想，更不是什么特殊的广东情况了。</w:t>
      </w:r>
    </w:p>
    <w:p>
      <w:pPr>
        <w:rPr>
          <w:lang w:eastAsia="zh-CN"/>
        </w:rPr>
      </w:pPr>
      <w:r>
        <w:rPr>
          <w:lang w:eastAsia="zh-CN"/>
        </w:rPr>
        <w:t>总计一年来，被捕党员与干部连琼崖在内共约十六名</w:t>
      </w:r>
    </w:p>
    <w:p>
      <w:pPr>
        <w:rPr>
          <w:lang w:eastAsia="zh-CN"/>
        </w:rPr>
      </w:pPr>
      <w:r>
        <w:rPr>
          <w:lang w:eastAsia="zh-CN"/>
        </w:rPr>
        <w:t>318</w:t>
      </w:r>
    </w:p>
    <w:p>
      <w:pPr>
        <w:rPr>
          <w:lang w:eastAsia="zh-CN"/>
        </w:rPr>
      </w:pPr>
      <w:r>
        <w:rPr>
          <w:lang w:eastAsia="zh-CN"/>
        </w:rPr>
        <w:t>（释放四名），被暗杀党员与</w:t>
      </w:r>
      <w:r>
        <w:rPr>
          <w:color w:val="0000E1"/>
          <w:lang w:eastAsia="zh-CN"/>
        </w:rPr>
        <w:t>干</w:t>
      </w:r>
      <w:r>
        <w:rPr>
          <w:lang w:eastAsia="zh-CN"/>
        </w:rPr>
        <w:t>部共四名，被解散群众团体大</w:t>
      </w:r>
    </w:p>
    <w:p>
      <w:pPr>
        <w:rPr>
          <w:lang w:eastAsia="zh-CN"/>
        </w:rPr>
      </w:pPr>
      <w:r>
        <w:rPr>
          <w:lang w:eastAsia="zh-CN"/>
        </w:rPr>
        <w:t>的约有七个，合计会员群众约在二万人以上，被封报馆一</w:t>
      </w:r>
    </w:p>
    <w:p>
      <w:pPr>
        <w:rPr>
          <w:lang w:eastAsia="zh-CN"/>
        </w:rPr>
      </w:pPr>
      <w:r>
        <w:rPr>
          <w:lang w:eastAsia="zh-CN"/>
        </w:rPr>
        <w:t>个，杂志三个，被围缴的民众抗日武装中山一队，二百人。</w:t>
      </w:r>
    </w:p>
    <w:p>
      <w:pPr>
        <w:rPr>
          <w:lang w:eastAsia="zh-CN"/>
        </w:rPr>
      </w:pPr>
      <w:r>
        <w:rPr>
          <w:lang w:eastAsia="zh-CN"/>
        </w:rPr>
        <w:t>第三部分党的实际工作</w:t>
      </w:r>
    </w:p>
    <w:p>
      <w:pPr>
        <w:rPr>
          <w:lang w:eastAsia="zh-CN"/>
        </w:rPr>
      </w:pPr>
      <w:r>
        <w:rPr>
          <w:lang w:eastAsia="zh-CN"/>
        </w:rPr>
        <w:t>甲、动员工作</w:t>
      </w:r>
    </w:p>
    <w:p>
      <w:pPr>
        <w:rPr>
          <w:lang w:eastAsia="zh-CN"/>
        </w:rPr>
      </w:pPr>
      <w:r>
        <w:rPr>
          <w:lang w:eastAsia="zh-CN"/>
        </w:rPr>
        <w:t>一、省委第四次执委扩大会议:</w:t>
      </w:r>
    </w:p>
    <w:p>
      <w:pPr>
        <w:rPr>
          <w:lang w:eastAsia="zh-CN"/>
        </w:rPr>
      </w:pPr>
      <w:r>
        <w:rPr>
          <w:lang w:eastAsia="zh-CN"/>
        </w:rPr>
        <w:t>六中全会以后，在1939年1月，我们召开了省委第四</w:t>
      </w:r>
    </w:p>
    <w:p>
      <w:pPr>
        <w:rPr>
          <w:lang w:eastAsia="zh-CN"/>
        </w:rPr>
      </w:pPr>
      <w:r>
        <w:rPr>
          <w:lang w:eastAsia="zh-CN"/>
        </w:rPr>
        <w:t>次执委扩大会议，因为交通不便只有半数的执委出席，一部</w:t>
      </w:r>
    </w:p>
    <w:p>
      <w:pPr>
        <w:rPr>
          <w:lang w:eastAsia="zh-CN"/>
        </w:rPr>
      </w:pPr>
      <w:r>
        <w:rPr>
          <w:lang w:eastAsia="zh-CN"/>
        </w:rPr>
        <w:t>分特委负责人也没有到。此外北江的各中心县委都到了。南</w:t>
      </w:r>
    </w:p>
    <w:p>
      <w:pPr>
        <w:rPr>
          <w:lang w:eastAsia="zh-CN"/>
        </w:rPr>
      </w:pPr>
      <w:r>
        <w:rPr>
          <w:lang w:eastAsia="zh-CN"/>
        </w:rPr>
        <w:t>方局派博古同志出席指导。这个会议的主要内容是传达“六</w:t>
      </w:r>
    </w:p>
    <w:p>
      <w:pPr>
        <w:rPr>
          <w:lang w:eastAsia="zh-CN"/>
        </w:rPr>
      </w:pPr>
      <w:r>
        <w:rPr>
          <w:lang w:eastAsia="zh-CN"/>
        </w:rPr>
        <w:t>中”全会的决议，检讨省委成立以来的工作，重新估计战争</w:t>
      </w:r>
    </w:p>
    <w:p>
      <w:pPr>
        <w:rPr>
          <w:lang w:eastAsia="zh-CN"/>
        </w:rPr>
      </w:pPr>
      <w:r>
        <w:rPr>
          <w:lang w:eastAsia="zh-CN"/>
        </w:rPr>
        <w:t>与国内的环境，确定党的工作基本方针和主要任务，并传达</w:t>
      </w:r>
    </w:p>
    <w:p>
      <w:pPr>
        <w:rPr>
          <w:lang w:eastAsia="zh-CN"/>
        </w:rPr>
      </w:pPr>
      <w:r>
        <w:rPr>
          <w:lang w:eastAsia="zh-CN"/>
        </w:rPr>
        <w:t>了青年大会的决议。会议经过了一个星期对“六中”全会的</w:t>
      </w:r>
    </w:p>
    <w:p>
      <w:pPr>
        <w:rPr>
          <w:lang w:eastAsia="zh-CN"/>
        </w:rPr>
      </w:pPr>
      <w:del w:id="293" w:author="林 清" w:date="2018-10-09T11:03:00Z">
        <w:r>
          <w:rPr>
            <w:color w:val="0000E1"/>
            <w:lang w:eastAsia="zh-CN"/>
          </w:rPr>
          <w:delText>央</w:delText>
        </w:r>
      </w:del>
      <w:ins w:id="294" w:author="林 清" w:date="2018-10-09T11:03:00Z">
        <w:r>
          <w:rPr>
            <w:rFonts w:hint="eastAsia"/>
            <w:color w:val="0000E1"/>
            <w:lang w:eastAsia="zh-CN"/>
          </w:rPr>
          <w:t>决</w:t>
        </w:r>
      </w:ins>
      <w:r>
        <w:rPr>
          <w:lang w:eastAsia="zh-CN"/>
        </w:rPr>
        <w:t>议和精神热烈的讨论，一致接受并根据他的精神检讨了整</w:t>
      </w:r>
    </w:p>
    <w:p>
      <w:pPr>
        <w:rPr>
          <w:lang w:eastAsia="zh-CN"/>
        </w:rPr>
      </w:pPr>
      <w:r>
        <w:rPr>
          <w:lang w:eastAsia="zh-CN"/>
        </w:rPr>
        <w:t>个广东的工作。</w:t>
      </w:r>
    </w:p>
    <w:p>
      <w:pPr>
        <w:rPr>
          <w:lang w:eastAsia="zh-CN"/>
        </w:rPr>
      </w:pPr>
      <w:r>
        <w:rPr>
          <w:color w:val="FF0000"/>
          <w:lang w:eastAsia="zh-CN"/>
        </w:rPr>
        <w:t>当</w:t>
      </w:r>
      <w:r>
        <w:rPr>
          <w:lang w:eastAsia="zh-CN"/>
        </w:rPr>
        <w:t>时对战争的估计是:认为敌人是要贯彻他们灭亡中国</w:t>
      </w:r>
    </w:p>
    <w:p>
      <w:pPr>
        <w:rPr>
          <w:lang w:eastAsia="zh-CN"/>
        </w:rPr>
      </w:pPr>
      <w:r>
        <w:rPr>
          <w:lang w:eastAsia="zh-CN"/>
        </w:rPr>
        <w:t>的目的，继续进攻，而且他的战略布置将着重封锁边疆，切</w:t>
      </w:r>
    </w:p>
    <w:p>
      <w:pPr>
        <w:rPr>
          <w:lang w:eastAsia="zh-CN"/>
        </w:rPr>
      </w:pPr>
      <w:r>
        <w:rPr>
          <w:lang w:eastAsia="zh-CN"/>
        </w:rPr>
        <w:t>断外援，集中力量于西北、西南两翼，特别是着重对西南的</w:t>
      </w:r>
    </w:p>
    <w:p>
      <w:pPr>
        <w:rPr>
          <w:lang w:eastAsia="zh-CN"/>
        </w:rPr>
      </w:pPr>
      <w:r>
        <w:rPr>
          <w:lang w:eastAsia="zh-CN"/>
        </w:rPr>
        <w:t>进攻。在对西南的进攻中，将从北海南路登陆，北向南宁，</w:t>
      </w:r>
    </w:p>
    <w:p>
      <w:pPr>
        <w:rPr>
          <w:lang w:eastAsia="zh-CN"/>
        </w:rPr>
      </w:pPr>
      <w:r>
        <w:rPr>
          <w:lang w:eastAsia="zh-CN"/>
        </w:rPr>
        <w:t>并由广州西江两岸前进，这是第一种可能。</w:t>
      </w:r>
    </w:p>
    <w:p>
      <w:pPr>
        <w:rPr>
          <w:lang w:eastAsia="zh-CN"/>
        </w:rPr>
      </w:pPr>
      <w:r>
        <w:rPr>
          <w:lang w:eastAsia="zh-CN"/>
        </w:rPr>
        <w:t>另一种可能是敌人力量不足，有很多的困难，在这个情</w:t>
      </w:r>
    </w:p>
    <w:p>
      <w:pPr>
        <w:rPr>
          <w:lang w:eastAsia="zh-CN"/>
        </w:rPr>
      </w:pPr>
      <w:r>
        <w:rPr>
          <w:lang w:eastAsia="zh-CN"/>
        </w:rPr>
        <w:t>况下，以巩固华北、巩固占领区为主要目的，首先着重</w:t>
      </w:r>
      <w:del w:id="295" w:author="林 清" w:date="2018-10-09T09:06:00Z">
        <w:r>
          <w:rPr>
            <w:color w:val="FF0000"/>
            <w:lang w:eastAsia="zh-CN"/>
          </w:rPr>
          <w:delText>粵</w:delText>
        </w:r>
      </w:del>
      <w:ins w:id="296" w:author="林 清" w:date="2018-10-09T09:06:00Z">
        <w:r>
          <w:rPr>
            <w:color w:val="FF0000"/>
            <w:lang w:eastAsia="zh-CN"/>
          </w:rPr>
          <w:t>粤</w:t>
        </w:r>
      </w:ins>
    </w:p>
    <w:p>
      <w:pPr>
        <w:rPr>
          <w:lang w:eastAsia="zh-CN"/>
        </w:rPr>
      </w:pPr>
      <w:r>
        <w:rPr>
          <w:lang w:eastAsia="zh-CN"/>
        </w:rPr>
        <w:t>汉、平汉两路的打通，然后分区扫荡。如果这样，在广东将</w:t>
      </w:r>
    </w:p>
    <w:p>
      <w:pPr>
        <w:rPr>
          <w:lang w:eastAsia="zh-CN"/>
        </w:rPr>
      </w:pPr>
      <w:r>
        <w:rPr>
          <w:lang w:eastAsia="zh-CN"/>
        </w:rPr>
        <w:t>向北江进攻。无论如何战争是继续向全省发展的，并且当前</w:t>
      </w:r>
    </w:p>
    <w:p>
      <w:pPr>
        <w:rPr>
          <w:lang w:eastAsia="zh-CN"/>
        </w:rPr>
      </w:pPr>
      <w:r>
        <w:rPr>
          <w:lang w:eastAsia="zh-CN"/>
        </w:rPr>
        <w:t>首先要巩固广州及三角洲地带的占领。因此，我们建议省当</w:t>
      </w:r>
    </w:p>
    <w:p>
      <w:pPr>
        <w:rPr>
          <w:lang w:eastAsia="zh-CN"/>
        </w:rPr>
      </w:pPr>
      <w:r>
        <w:rPr>
          <w:lang w:eastAsia="zh-CN"/>
        </w:rPr>
        <w:t>319</w:t>
      </w:r>
    </w:p>
    <w:p>
      <w:pPr>
        <w:rPr>
          <w:lang w:eastAsia="zh-CN"/>
        </w:rPr>
      </w:pPr>
      <w:r>
        <w:rPr>
          <w:lang w:eastAsia="zh-CN"/>
        </w:rPr>
        <w:t>局以主力控制于北江战略以机动位置，以相当力量置于西</w:t>
      </w:r>
    </w:p>
    <w:p>
      <w:pPr>
        <w:rPr>
          <w:lang w:eastAsia="zh-CN"/>
        </w:rPr>
      </w:pPr>
      <w:r>
        <w:rPr>
          <w:lang w:eastAsia="zh-CN"/>
        </w:rPr>
        <w:t>江，发展广州的附近的游击战争，在全省扩大动员群众，组</w:t>
      </w:r>
    </w:p>
    <w:p>
      <w:pPr>
        <w:rPr>
          <w:lang w:eastAsia="zh-CN"/>
        </w:rPr>
      </w:pPr>
      <w:r>
        <w:rPr>
          <w:lang w:eastAsia="zh-CN"/>
        </w:rPr>
        <w:t>织参战，加强部队的政治工作，迅速的增加部队的战斗力，</w:t>
      </w:r>
    </w:p>
    <w:p>
      <w:pPr>
        <w:rPr>
          <w:lang w:eastAsia="zh-CN"/>
        </w:rPr>
      </w:pPr>
      <w:r>
        <w:rPr>
          <w:lang w:eastAsia="zh-CN"/>
        </w:rPr>
        <w:t>并且建议当局大胆的运用青年。</w:t>
      </w:r>
    </w:p>
    <w:p>
      <w:pPr>
        <w:rPr>
          <w:lang w:eastAsia="zh-CN"/>
        </w:rPr>
      </w:pPr>
      <w:r>
        <w:rPr>
          <w:lang w:eastAsia="zh-CN"/>
        </w:rPr>
        <w:t>同时，对内部的环境估计，认为广东的特点是:</w:t>
      </w:r>
    </w:p>
    <w:p>
      <w:pPr>
        <w:rPr>
          <w:lang w:eastAsia="zh-CN"/>
        </w:rPr>
      </w:pPr>
      <w:r>
        <w:rPr>
          <w:lang w:eastAsia="zh-CN"/>
        </w:rPr>
        <w:t>1.战争将在全省范围内展开，将迫使当局的进步</w:t>
      </w:r>
      <w:r>
        <w:rPr>
          <w:color w:val="008000"/>
          <w:lang w:eastAsia="zh-CN"/>
        </w:rPr>
        <w:t>，</w:t>
      </w:r>
      <w:r>
        <w:rPr>
          <w:lang w:eastAsia="zh-CN"/>
        </w:rPr>
        <w:t>将</w:t>
      </w:r>
    </w:p>
    <w:p>
      <w:pPr>
        <w:rPr>
          <w:lang w:eastAsia="zh-CN"/>
        </w:rPr>
      </w:pPr>
      <w:r>
        <w:rPr>
          <w:lang w:eastAsia="zh-CN"/>
        </w:rPr>
        <w:t>刺激全省民运的发展与全省民族觉悟的提高。</w:t>
      </w:r>
    </w:p>
    <w:p>
      <w:pPr>
        <w:rPr>
          <w:lang w:eastAsia="zh-CN"/>
        </w:rPr>
      </w:pPr>
      <w:r>
        <w:rPr>
          <w:lang w:eastAsia="zh-CN"/>
        </w:rPr>
        <w:t>2.因为整个广东派系的复杂，在各派系的矛盾当中将</w:t>
      </w:r>
    </w:p>
    <w:p>
      <w:pPr>
        <w:rPr>
          <w:lang w:eastAsia="zh-CN"/>
        </w:rPr>
      </w:pPr>
      <w:r>
        <w:rPr>
          <w:lang w:eastAsia="zh-CN"/>
        </w:rPr>
        <w:t>使我们更利工作。</w:t>
      </w:r>
    </w:p>
    <w:p>
      <w:pPr>
        <w:rPr>
          <w:lang w:eastAsia="zh-CN"/>
        </w:rPr>
      </w:pPr>
      <w:r>
        <w:rPr>
          <w:lang w:eastAsia="zh-CN"/>
        </w:rPr>
        <w:t>3.广东是国民革命的根据地，有革命的传统，同时又</w:t>
      </w:r>
    </w:p>
    <w:p>
      <w:pPr>
        <w:rPr>
          <w:lang w:eastAsia="zh-CN"/>
        </w:rPr>
      </w:pPr>
      <w:r>
        <w:rPr>
          <w:lang w:eastAsia="zh-CN"/>
        </w:rPr>
        <w:t>因为华侨多，民族意识相当高，这一些都是我们工作开展的</w:t>
      </w:r>
    </w:p>
    <w:p>
      <w:pPr>
        <w:rPr>
          <w:lang w:eastAsia="zh-CN"/>
        </w:rPr>
      </w:pPr>
      <w:r>
        <w:rPr>
          <w:lang w:eastAsia="zh-CN"/>
        </w:rPr>
        <w:t>顺利条件。</w:t>
      </w:r>
    </w:p>
    <w:p>
      <w:pPr>
        <w:rPr>
          <w:lang w:eastAsia="zh-CN"/>
        </w:rPr>
      </w:pPr>
      <w:r>
        <w:rPr>
          <w:lang w:eastAsia="zh-CN"/>
        </w:rPr>
        <w:t>但是，也有另一方面，由于香港的存在及环境的复杂，</w:t>
      </w:r>
    </w:p>
    <w:p>
      <w:pPr>
        <w:rPr>
          <w:lang w:eastAsia="zh-CN"/>
        </w:rPr>
      </w:pPr>
      <w:r>
        <w:rPr>
          <w:lang w:eastAsia="zh-CN"/>
        </w:rPr>
        <w:t>到了适</w:t>
      </w:r>
      <w:r>
        <w:rPr>
          <w:color w:val="008000"/>
          <w:lang w:eastAsia="zh-CN"/>
        </w:rPr>
        <w:t>当</w:t>
      </w:r>
      <w:r>
        <w:rPr>
          <w:lang w:eastAsia="zh-CN"/>
        </w:rPr>
        <w:t>的时候香港可能起很坏的作用。另方面，由于我党</w:t>
      </w:r>
    </w:p>
    <w:p>
      <w:pPr>
        <w:rPr>
          <w:lang w:eastAsia="zh-CN"/>
        </w:rPr>
      </w:pPr>
      <w:r>
        <w:rPr>
          <w:lang w:eastAsia="zh-CN"/>
        </w:rPr>
        <w:t>在广东丧失阵地多年，现在我</w:t>
      </w:r>
      <w:r>
        <w:rPr>
          <w:color w:val="FF0000"/>
          <w:lang w:eastAsia="zh-CN"/>
        </w:rPr>
        <w:t>们</w:t>
      </w:r>
      <w:r>
        <w:rPr>
          <w:lang w:eastAsia="zh-CN"/>
        </w:rPr>
        <w:t>的主力在西北、华北，广东</w:t>
      </w:r>
    </w:p>
    <w:p>
      <w:pPr>
        <w:rPr>
          <w:lang w:eastAsia="zh-CN"/>
        </w:rPr>
      </w:pPr>
      <w:r>
        <w:rPr>
          <w:lang w:eastAsia="zh-CN"/>
        </w:rPr>
        <w:t>是国民党统治区域中，同时日寇在广东特务工作的活动特别</w:t>
      </w:r>
    </w:p>
    <w:p>
      <w:pPr>
        <w:rPr>
          <w:lang w:eastAsia="zh-CN"/>
        </w:rPr>
      </w:pPr>
      <w:r>
        <w:rPr>
          <w:lang w:eastAsia="zh-CN"/>
        </w:rPr>
        <w:t>厉害。所有这些，都是我们工作环境不利的条件。然而目前</w:t>
      </w:r>
    </w:p>
    <w:p>
      <w:pPr>
        <w:rPr>
          <w:lang w:eastAsia="zh-CN"/>
        </w:rPr>
      </w:pPr>
      <w:r>
        <w:rPr>
          <w:lang w:eastAsia="zh-CN"/>
        </w:rPr>
        <w:t>在广东看来是顺利的条件较多。</w:t>
      </w:r>
    </w:p>
    <w:p>
      <w:pPr>
        <w:rPr>
          <w:lang w:eastAsia="zh-CN"/>
        </w:rPr>
      </w:pPr>
      <w:r>
        <w:rPr>
          <w:lang w:eastAsia="zh-CN"/>
        </w:rPr>
        <w:t>因此，我们确定党的基本方针是长期积蓄力量，并且积</w:t>
      </w:r>
    </w:p>
    <w:p>
      <w:pPr>
        <w:rPr>
          <w:lang w:eastAsia="zh-CN"/>
        </w:rPr>
      </w:pPr>
      <w:r>
        <w:rPr>
          <w:lang w:eastAsia="zh-CN"/>
        </w:rPr>
        <w:t>极在战争过程中培植自己力量，准备将来抗战的最后阶段上</w:t>
      </w:r>
    </w:p>
    <w:p>
      <w:pPr>
        <w:rPr>
          <w:lang w:eastAsia="zh-CN"/>
        </w:rPr>
      </w:pPr>
      <w:r>
        <w:rPr>
          <w:lang w:eastAsia="zh-CN"/>
        </w:rPr>
        <w:t>能起决定作用。因此确定了</w:t>
      </w:r>
      <w:r>
        <w:rPr>
          <w:color w:val="FF0000"/>
          <w:lang w:eastAsia="zh-CN"/>
        </w:rPr>
        <w:t>当</w:t>
      </w:r>
      <w:r>
        <w:rPr>
          <w:lang w:eastAsia="zh-CN"/>
        </w:rPr>
        <w:t>前的四大任务:</w:t>
      </w:r>
    </w:p>
    <w:p>
      <w:pPr>
        <w:rPr>
          <w:lang w:eastAsia="zh-CN"/>
        </w:rPr>
      </w:pPr>
      <w:r>
        <w:rPr>
          <w:lang w:eastAsia="zh-CN"/>
        </w:rPr>
        <w:t>①广泛的发展敌后游击战争，配合正规军打击敌人；</w:t>
      </w:r>
    </w:p>
    <w:p>
      <w:pPr>
        <w:rPr>
          <w:lang w:eastAsia="zh-CN"/>
        </w:rPr>
      </w:pPr>
      <w:r>
        <w:rPr>
          <w:lang w:eastAsia="zh-CN"/>
        </w:rPr>
        <w:t>②扩大动员组织群众；</w:t>
      </w:r>
    </w:p>
    <w:p>
      <w:pPr>
        <w:rPr>
          <w:lang w:eastAsia="zh-CN"/>
        </w:rPr>
      </w:pPr>
      <w:r>
        <w:rPr>
          <w:lang w:eastAsia="zh-CN"/>
        </w:rPr>
        <w:t>③建立统一战线精诚团结的例子；</w:t>
      </w:r>
    </w:p>
    <w:p>
      <w:pPr>
        <w:rPr>
          <w:lang w:eastAsia="zh-CN"/>
        </w:rPr>
      </w:pPr>
      <w:r>
        <w:rPr>
          <w:lang w:eastAsia="zh-CN"/>
        </w:rPr>
        <w:t>④建立强大的党的基础。</w:t>
      </w:r>
    </w:p>
    <w:p>
      <w:pPr>
        <w:rPr>
          <w:lang w:eastAsia="zh-CN"/>
        </w:rPr>
      </w:pPr>
      <w:r>
        <w:rPr>
          <w:lang w:eastAsia="zh-CN"/>
        </w:rPr>
        <w:t>具体的布置是把中心放在东区，因为这是支持长期抗战</w:t>
      </w:r>
    </w:p>
    <w:p>
      <w:pPr>
        <w:rPr>
          <w:lang w:eastAsia="zh-CN"/>
        </w:rPr>
      </w:pPr>
      <w:r>
        <w:rPr>
          <w:lang w:eastAsia="zh-CN"/>
        </w:rPr>
        <w:t>320</w:t>
      </w:r>
    </w:p>
    <w:p>
      <w:pPr>
        <w:rPr>
          <w:lang w:eastAsia="zh-CN"/>
        </w:rPr>
      </w:pPr>
      <w:r>
        <w:rPr>
          <w:lang w:eastAsia="zh-CN"/>
        </w:rPr>
        <w:t>的重要根据地。其次，在中区，因为这是国民党的力量较薄</w:t>
      </w:r>
    </w:p>
    <w:p>
      <w:pPr>
        <w:rPr>
          <w:lang w:eastAsia="zh-CN"/>
        </w:rPr>
      </w:pPr>
      <w:r>
        <w:rPr>
          <w:lang w:eastAsia="zh-CN"/>
        </w:rPr>
        <w:t>弱的【地区】，而且一些成为战区，而且我们已经有了相当</w:t>
      </w:r>
    </w:p>
    <w:p>
      <w:pPr>
        <w:rPr>
          <w:lang w:eastAsia="zh-CN"/>
        </w:rPr>
      </w:pPr>
      <w:r>
        <w:rPr>
          <w:lang w:eastAsia="zh-CN"/>
        </w:rPr>
        <w:t>的基础</w:t>
      </w:r>
      <w:r>
        <w:rPr>
          <w:color w:val="FF0000"/>
          <w:lang w:eastAsia="zh-CN"/>
        </w:rPr>
        <w:t>。</w:t>
      </w:r>
      <w:r>
        <w:rPr>
          <w:lang w:eastAsia="zh-CN"/>
        </w:rPr>
        <w:t>第三，注意西江、南路的工作。再次，注意北江，</w:t>
      </w:r>
    </w:p>
    <w:p>
      <w:pPr>
        <w:rPr>
          <w:lang w:eastAsia="zh-CN"/>
        </w:rPr>
      </w:pPr>
      <w:r>
        <w:rPr>
          <w:lang w:eastAsia="zh-CN"/>
        </w:rPr>
        <w:t>北江在战略上虽然重要，但是已成为当局的政治的中心，我</w:t>
      </w:r>
    </w:p>
    <w:p>
      <w:pPr>
        <w:rPr>
          <w:lang w:eastAsia="zh-CN"/>
        </w:rPr>
      </w:pPr>
      <w:r>
        <w:rPr>
          <w:lang w:eastAsia="zh-CN"/>
        </w:rPr>
        <w:t>们的力量比较受限制。此外，琼崖，扩大会认为，有可能在</w:t>
      </w:r>
    </w:p>
    <w:p>
      <w:pPr>
        <w:rPr>
          <w:lang w:eastAsia="zh-CN"/>
        </w:rPr>
      </w:pPr>
      <w:r>
        <w:rPr>
          <w:lang w:eastAsia="zh-CN"/>
        </w:rPr>
        <w:t>那里比较早的取得主导的地位及决定的作用。</w:t>
      </w:r>
    </w:p>
    <w:p>
      <w:pPr>
        <w:rPr>
          <w:lang w:eastAsia="zh-CN"/>
        </w:rPr>
      </w:pPr>
      <w:r>
        <w:rPr>
          <w:lang w:eastAsia="zh-CN"/>
        </w:rPr>
        <w:t>因此，在琼崖全岛的发展游击战争特别重要。香港是工</w:t>
      </w:r>
    </w:p>
    <w:p>
      <w:pPr>
        <w:rPr>
          <w:lang w:eastAsia="zh-CN"/>
        </w:rPr>
      </w:pPr>
      <w:r>
        <w:rPr>
          <w:lang w:eastAsia="zh-CN"/>
        </w:rPr>
        <w:t>人区，同时是组织华侨联络各地的焦点，工作也很重要，但</w:t>
      </w:r>
    </w:p>
    <w:p>
      <w:pPr>
        <w:rPr>
          <w:lang w:eastAsia="zh-CN"/>
        </w:rPr>
      </w:pPr>
      <w:r>
        <w:rPr>
          <w:lang w:eastAsia="zh-CN"/>
        </w:rPr>
        <w:t>不作当地大的运动。会议以后，便布置传达，省委的主要负</w:t>
      </w:r>
    </w:p>
    <w:p>
      <w:pPr>
        <w:rPr>
          <w:lang w:eastAsia="zh-CN"/>
        </w:rPr>
      </w:pPr>
      <w:r>
        <w:rPr>
          <w:lang w:eastAsia="zh-CN"/>
        </w:rPr>
        <w:t>责人张【文彬】亲自到广南特委①、中区特委去传达，组织</w:t>
      </w:r>
    </w:p>
    <w:p>
      <w:pPr>
        <w:rPr>
          <w:lang w:eastAsia="zh-CN"/>
        </w:rPr>
      </w:pPr>
      <w:r>
        <w:rPr>
          <w:lang w:eastAsia="zh-CN"/>
        </w:rPr>
        <w:t>部的负责人大林，到东江传达，北江召开了各县的联席会，</w:t>
      </w:r>
    </w:p>
    <w:p>
      <w:pPr>
        <w:rPr>
          <w:lang w:eastAsia="zh-CN"/>
        </w:rPr>
      </w:pPr>
      <w:r>
        <w:rPr>
          <w:lang w:eastAsia="zh-CN"/>
        </w:rPr>
        <w:t>赣南派宣传部的杜【</w:t>
      </w:r>
      <w:r>
        <w:rPr>
          <w:color w:val="808080"/>
          <w:lang w:eastAsia="zh-CN"/>
        </w:rPr>
        <w:t>涂</w:t>
      </w:r>
      <w:r>
        <w:rPr>
          <w:lang w:eastAsia="zh-CN"/>
        </w:rPr>
        <w:t>振龙】去传达。各地的传达都经过了</w:t>
      </w:r>
    </w:p>
    <w:p>
      <w:pPr>
        <w:rPr>
          <w:lang w:eastAsia="zh-CN"/>
        </w:rPr>
      </w:pPr>
      <w:r>
        <w:rPr>
          <w:lang w:eastAsia="zh-CN"/>
        </w:rPr>
        <w:t>较长的时间与热烈的讨论，精神都非常的好。</w:t>
      </w:r>
    </w:p>
    <w:p>
      <w:pPr>
        <w:rPr>
          <w:lang w:eastAsia="zh-CN"/>
        </w:rPr>
      </w:pPr>
      <w:r>
        <w:rPr>
          <w:lang w:eastAsia="zh-CN"/>
        </w:rPr>
        <w:t>但是在香港发生了对长期合作和分裂问题【的】争论，</w:t>
      </w:r>
    </w:p>
    <w:p>
      <w:pPr>
        <w:rPr>
          <w:lang w:eastAsia="zh-CN"/>
        </w:rPr>
      </w:pPr>
      <w:r>
        <w:rPr>
          <w:lang w:eastAsia="zh-CN"/>
        </w:rPr>
        <w:t>当时情形不是新老</w:t>
      </w:r>
      <w:del w:id="297" w:author="林 清" w:date="2018-10-09T11:04:00Z">
        <w:r>
          <w:rPr>
            <w:color w:val="008000"/>
            <w:lang w:eastAsia="zh-CN"/>
          </w:rPr>
          <w:delText>千</w:delText>
        </w:r>
      </w:del>
      <w:ins w:id="298" w:author="林 清" w:date="2018-10-09T11:04:00Z">
        <w:r>
          <w:rPr>
            <w:rFonts w:hint="eastAsia"/>
            <w:color w:val="008000"/>
            <w:lang w:eastAsia="zh-CN"/>
          </w:rPr>
          <w:t>干</w:t>
        </w:r>
      </w:ins>
      <w:r>
        <w:rPr>
          <w:lang w:eastAsia="zh-CN"/>
        </w:rPr>
        <w:t>部如此分开，而是有些老</w:t>
      </w:r>
      <w:r>
        <w:rPr>
          <w:color w:val="808080"/>
          <w:lang w:eastAsia="zh-CN"/>
        </w:rPr>
        <w:t>干</w:t>
      </w:r>
      <w:r>
        <w:rPr>
          <w:lang w:eastAsia="zh-CN"/>
        </w:rPr>
        <w:t>部也过分乐</w:t>
      </w:r>
    </w:p>
    <w:p>
      <w:pPr>
        <w:rPr>
          <w:lang w:eastAsia="zh-CN"/>
        </w:rPr>
      </w:pPr>
      <w:r>
        <w:rPr>
          <w:lang w:eastAsia="zh-CN"/>
        </w:rPr>
        <w:t>观，有些新干部过分警惕。当时坚信不会分裂的是东江特委</w:t>
      </w:r>
    </w:p>
    <w:p>
      <w:pPr>
        <w:rPr>
          <w:lang w:eastAsia="zh-CN"/>
        </w:rPr>
      </w:pPr>
      <w:r>
        <w:rPr>
          <w:lang w:eastAsia="zh-CN"/>
        </w:rPr>
        <w:t>书记林平同志、宣传部甫特②同志、南路特委书记欧阳文</w:t>
      </w:r>
    </w:p>
    <w:p>
      <w:pPr>
        <w:rPr>
          <w:lang w:eastAsia="zh-CN"/>
        </w:rPr>
      </w:pPr>
      <w:r>
        <w:rPr>
          <w:lang w:eastAsia="zh-CN"/>
        </w:rPr>
        <w:t>德同志；而不相信长期合作的是东南特委的两个同志及廖×</w:t>
      </w:r>
    </w:p>
    <w:p>
      <w:pPr>
        <w:rPr>
          <w:lang w:eastAsia="zh-CN"/>
        </w:rPr>
      </w:pPr>
      <w:r>
        <w:rPr>
          <w:lang w:eastAsia="zh-CN"/>
        </w:rPr>
        <w:t>同志。一些新干部以为长期合作过程当中根本没有分裂的危</w:t>
      </w:r>
    </w:p>
    <w:p>
      <w:pPr>
        <w:rPr>
          <w:lang w:eastAsia="zh-CN"/>
        </w:rPr>
      </w:pPr>
      <w:r>
        <w:rPr>
          <w:lang w:eastAsia="zh-CN"/>
        </w:rPr>
        <w:t>险，一些老干部认为将来一定分裂，必然要分裂，而且不信</w:t>
      </w:r>
    </w:p>
    <w:p>
      <w:pPr>
        <w:rPr>
          <w:lang w:eastAsia="zh-CN"/>
        </w:rPr>
      </w:pPr>
      <w:r>
        <w:rPr>
          <w:lang w:eastAsia="zh-CN"/>
        </w:rPr>
        <w:t>长期合作的可能，尤其看到国民党五中全会后的溶共</w:t>
      </w:r>
      <w:r>
        <w:rPr>
          <w:color w:val="0000E1"/>
          <w:lang w:eastAsia="zh-CN"/>
        </w:rPr>
        <w:t>、</w:t>
      </w:r>
      <w:r>
        <w:rPr>
          <w:lang w:eastAsia="zh-CN"/>
        </w:rPr>
        <w:t>限共</w:t>
      </w:r>
    </w:p>
    <w:p>
      <w:pPr>
        <w:rPr>
          <w:lang w:eastAsia="zh-CN"/>
        </w:rPr>
      </w:pPr>
      <w:r>
        <w:rPr>
          <w:lang w:eastAsia="zh-CN"/>
        </w:rPr>
        <w:t>的政策以后，对长期合作更发生了怀疑。省委的代表都根据</w:t>
      </w:r>
    </w:p>
    <w:p>
      <w:pPr>
        <w:rPr>
          <w:lang w:eastAsia="zh-CN"/>
        </w:rPr>
      </w:pPr>
      <w:r>
        <w:rPr>
          <w:lang w:eastAsia="zh-CN"/>
        </w:rPr>
        <w:t>“六中”全会的基本精神</w:t>
      </w:r>
      <w:r>
        <w:rPr>
          <w:color w:val="FF0000"/>
          <w:lang w:eastAsia="zh-CN"/>
        </w:rPr>
        <w:t>，</w:t>
      </w:r>
      <w:r>
        <w:rPr>
          <w:lang w:eastAsia="zh-CN"/>
        </w:rPr>
        <w:t>并且进一步的说明中国民【族】</w:t>
      </w:r>
    </w:p>
    <w:p>
      <w:pPr>
        <w:rPr>
          <w:lang w:eastAsia="zh-CN"/>
        </w:rPr>
      </w:pPr>
      <w:r>
        <w:rPr>
          <w:lang w:eastAsia="zh-CN"/>
        </w:rPr>
        <w:t>资【产阶】级的概括情形，根据中央对国民党五中全会溶共</w:t>
      </w:r>
    </w:p>
    <w:p>
      <w:pPr>
        <w:rPr>
          <w:lang w:eastAsia="zh-CN"/>
        </w:rPr>
      </w:pPr>
      <w:r>
        <w:rPr>
          <w:lang w:eastAsia="zh-CN"/>
        </w:rPr>
        <w:t>即西江特委。</w:t>
      </w:r>
    </w:p>
    <w:p>
      <w:pPr>
        <w:rPr>
          <w:lang w:eastAsia="zh-CN"/>
        </w:rPr>
      </w:pPr>
      <w:r>
        <w:rPr>
          <w:lang w:eastAsia="zh-CN"/>
        </w:rPr>
        <w:t>应为蒲特，即饶彰风。欧阳文德即周楠。</w:t>
      </w:r>
    </w:p>
    <w:p>
      <w:pPr>
        <w:rPr>
          <w:lang w:eastAsia="zh-CN"/>
        </w:rPr>
      </w:pPr>
      <w:r>
        <w:rPr>
          <w:lang w:eastAsia="zh-CN"/>
        </w:rPr>
        <w:t>321</w:t>
      </w:r>
    </w:p>
    <w:p>
      <w:pPr>
        <w:rPr>
          <w:lang w:eastAsia="zh-CN"/>
        </w:rPr>
      </w:pPr>
      <w:r>
        <w:rPr>
          <w:lang w:eastAsia="zh-CN"/>
        </w:rPr>
        <w:t>政策的指示，已经向他们做了详细的解识【释】。当时特委</w:t>
      </w:r>
    </w:p>
    <w:p>
      <w:pPr>
        <w:rPr>
          <w:lang w:eastAsia="zh-CN"/>
        </w:rPr>
      </w:pPr>
      <w:r>
        <w:rPr>
          <w:lang w:eastAsia="zh-CN"/>
        </w:rPr>
        <w:t>会议一般是能了解的，而且是同意</w:t>
      </w:r>
      <w:r>
        <w:rPr>
          <w:color w:val="FF0000"/>
          <w:lang w:eastAsia="zh-CN"/>
        </w:rPr>
        <w:t>了</w:t>
      </w:r>
      <w:r>
        <w:rPr>
          <w:lang w:eastAsia="zh-CN"/>
        </w:rPr>
        <w:t>的，但是个别同志还没</w:t>
      </w:r>
    </w:p>
    <w:p>
      <w:pPr>
        <w:rPr>
          <w:lang w:eastAsia="zh-CN"/>
        </w:rPr>
      </w:pPr>
      <w:r>
        <w:rPr>
          <w:lang w:eastAsia="zh-CN"/>
        </w:rPr>
        <w:t>有透彻的了解，这相当影响以后对统一战线工作的执行。就</w:t>
      </w:r>
    </w:p>
    <w:p>
      <w:pPr>
        <w:rPr>
          <w:lang w:eastAsia="zh-CN"/>
        </w:rPr>
      </w:pPr>
      <w:r>
        <w:rPr>
          <w:lang w:eastAsia="zh-CN"/>
        </w:rPr>
        <w:t>是讲，以后一部分同志在发生逆流的时候</w:t>
      </w:r>
      <w:r>
        <w:rPr>
          <w:color w:val="808080"/>
          <w:lang w:eastAsia="zh-CN"/>
        </w:rPr>
        <w:t>盲</w:t>
      </w:r>
      <w:r>
        <w:rPr>
          <w:lang w:eastAsia="zh-CN"/>
        </w:rPr>
        <w:t>目乐观，一部分</w:t>
      </w:r>
    </w:p>
    <w:p>
      <w:pPr>
        <w:rPr>
          <w:lang w:eastAsia="zh-CN"/>
        </w:rPr>
      </w:pPr>
      <w:r>
        <w:rPr>
          <w:lang w:eastAsia="zh-CN"/>
        </w:rPr>
        <w:t>同志以为逆流来了立刻就要分裂，而放松对统一战线的工</w:t>
      </w:r>
    </w:p>
    <w:p>
      <w:pPr>
        <w:rPr>
          <w:lang w:eastAsia="zh-CN"/>
        </w:rPr>
      </w:pPr>
      <w:r>
        <w:rPr>
          <w:lang w:eastAsia="zh-CN"/>
        </w:rPr>
        <w:t>作。在中区盲目乐观的情形较多，因此在中区严密党的组织</w:t>
      </w:r>
    </w:p>
    <w:p>
      <w:pPr>
        <w:rPr>
          <w:lang w:eastAsia="zh-CN"/>
        </w:rPr>
      </w:pPr>
      <w:r>
        <w:rPr>
          <w:lang w:eastAsia="zh-CN"/>
        </w:rPr>
        <w:t>工作较差，在香港对统一战线和发展群众运动的工作较差。</w:t>
      </w:r>
    </w:p>
    <w:p>
      <w:pPr>
        <w:rPr>
          <w:lang w:eastAsia="zh-CN"/>
        </w:rPr>
      </w:pPr>
      <w:r>
        <w:rPr>
          <w:lang w:eastAsia="zh-CN"/>
        </w:rPr>
        <w:t>各地经过这次扩大会议的传达，干部有了很大的进步，</w:t>
      </w:r>
    </w:p>
    <w:p>
      <w:pPr>
        <w:rPr>
          <w:lang w:eastAsia="zh-CN"/>
        </w:rPr>
      </w:pPr>
      <w:r>
        <w:rPr>
          <w:lang w:eastAsia="zh-CN"/>
        </w:rPr>
        <w:t>收到了很大的效果，不论在政治上、党的意识上、策略上、</w:t>
      </w:r>
    </w:p>
    <w:p>
      <w:pPr>
        <w:rPr>
          <w:lang w:eastAsia="zh-CN"/>
        </w:rPr>
      </w:pPr>
      <w:r>
        <w:rPr>
          <w:lang w:eastAsia="zh-CN"/>
        </w:rPr>
        <w:t>工作方法上，都有</w:t>
      </w:r>
      <w:r>
        <w:rPr>
          <w:color w:val="FF0000"/>
          <w:lang w:eastAsia="zh-CN"/>
        </w:rPr>
        <w:t>了</w:t>
      </w:r>
      <w:r>
        <w:rPr>
          <w:lang w:eastAsia="zh-CN"/>
        </w:rPr>
        <w:t>很大的进步，对整个广东党的发展是有</w:t>
      </w:r>
    </w:p>
    <w:p>
      <w:pPr>
        <w:rPr>
          <w:lang w:eastAsia="zh-CN"/>
        </w:rPr>
      </w:pPr>
      <w:r>
        <w:rPr>
          <w:lang w:eastAsia="zh-CN"/>
        </w:rPr>
        <w:t>很大意【义】的。</w:t>
      </w:r>
    </w:p>
    <w:p>
      <w:pPr>
        <w:rPr>
          <w:lang w:eastAsia="zh-CN"/>
        </w:rPr>
      </w:pPr>
      <w:r>
        <w:rPr>
          <w:lang w:eastAsia="zh-CN"/>
        </w:rPr>
        <w:t>二、逆流的应付:</w:t>
      </w:r>
    </w:p>
    <w:p>
      <w:pPr>
        <w:rPr>
          <w:lang w:eastAsia="zh-CN"/>
        </w:rPr>
      </w:pPr>
      <w:r>
        <w:rPr>
          <w:lang w:eastAsia="zh-CN"/>
        </w:rPr>
        <w:t>1.省委对这个问题的认识:省委在各地传达的四次扩</w:t>
      </w:r>
    </w:p>
    <w:p>
      <w:pPr>
        <w:rPr>
          <w:lang w:eastAsia="zh-CN"/>
        </w:rPr>
      </w:pPr>
      <w:r>
        <w:rPr>
          <w:lang w:eastAsia="zh-CN"/>
        </w:rPr>
        <w:t>大会即将完毕，到4月的时候，逆流就在广东发展起来</w:t>
      </w:r>
      <w:r>
        <w:rPr>
          <w:color w:val="0000E1"/>
          <w:lang w:eastAsia="zh-CN"/>
        </w:rPr>
        <w:t>了</w:t>
      </w:r>
      <w:r>
        <w:rPr>
          <w:lang w:eastAsia="zh-CN"/>
        </w:rPr>
        <w:t>。</w:t>
      </w:r>
    </w:p>
    <w:p>
      <w:pPr>
        <w:rPr>
          <w:lang w:eastAsia="zh-CN"/>
        </w:rPr>
      </w:pPr>
      <w:r>
        <w:rPr>
          <w:lang w:eastAsia="zh-CN"/>
        </w:rPr>
        <w:t>省委在×月就已看到这种逆流的开始，但是当时第一，没有</w:t>
      </w:r>
    </w:p>
    <w:p>
      <w:pPr>
        <w:rPr>
          <w:lang w:eastAsia="zh-CN"/>
        </w:rPr>
      </w:pPr>
      <w:r>
        <w:rPr>
          <w:lang w:eastAsia="zh-CN"/>
        </w:rPr>
        <w:t>认识到这个逆流的严重性及长期性；第二，因为省委的主要</w:t>
      </w:r>
    </w:p>
    <w:p>
      <w:pPr>
        <w:rPr>
          <w:lang w:eastAsia="zh-CN"/>
        </w:rPr>
      </w:pPr>
      <w:r>
        <w:rPr>
          <w:lang w:eastAsia="zh-CN"/>
        </w:rPr>
        <w:t>干部没有回来，所以并没有特别的重视在整个党内对应付逆</w:t>
      </w:r>
    </w:p>
    <w:p>
      <w:pPr>
        <w:rPr>
          <w:lang w:eastAsia="zh-CN"/>
        </w:rPr>
      </w:pPr>
      <w:r>
        <w:rPr>
          <w:lang w:eastAsia="zh-CN"/>
        </w:rPr>
        <w:t>流的动员。到5月底省委的主要负责人回来了，召开执委的</w:t>
      </w:r>
    </w:p>
    <w:p>
      <w:pPr>
        <w:rPr>
          <w:lang w:eastAsia="zh-CN"/>
        </w:rPr>
      </w:pPr>
      <w:r>
        <w:rPr>
          <w:lang w:eastAsia="zh-CN"/>
        </w:rPr>
        <w:t>扩大会，在北江的执委都参加了讨论逆流的发展和应付的问</w:t>
      </w:r>
    </w:p>
    <w:p>
      <w:pPr>
        <w:rPr>
          <w:lang w:eastAsia="zh-CN"/>
        </w:rPr>
      </w:pPr>
      <w:r>
        <w:rPr>
          <w:lang w:eastAsia="zh-CN"/>
        </w:rPr>
        <w:t>题。这时期省委认为由于抗战坚持一年半已转</w:t>
      </w:r>
      <w:del w:id="299" w:author="林 清" w:date="2018-10-09T11:04:00Z">
        <w:r>
          <w:rPr>
            <w:color w:val="0000E1"/>
            <w:lang w:eastAsia="zh-CN"/>
          </w:rPr>
          <w:delText>人</w:delText>
        </w:r>
      </w:del>
      <w:ins w:id="300" w:author="林 清" w:date="2018-10-09T11:04:00Z">
        <w:r>
          <w:rPr>
            <w:rFonts w:hint="eastAsia"/>
            <w:color w:val="0000E1"/>
            <w:lang w:eastAsia="zh-CN"/>
          </w:rPr>
          <w:t>入</w:t>
        </w:r>
      </w:ins>
      <w:r>
        <w:rPr>
          <w:lang w:eastAsia="zh-CN"/>
        </w:rPr>
        <w:t>过渡时期，</w:t>
      </w:r>
    </w:p>
    <w:p>
      <w:pPr>
        <w:rPr>
          <w:lang w:eastAsia="zh-CN"/>
        </w:rPr>
      </w:pPr>
      <w:r>
        <w:rPr>
          <w:lang w:eastAsia="zh-CN"/>
        </w:rPr>
        <w:t>由于第二阶段的长期性，敌人政策的转变是以政治进攻为</w:t>
      </w:r>
    </w:p>
    <w:p>
      <w:pPr>
        <w:rPr>
          <w:lang w:eastAsia="zh-CN"/>
        </w:rPr>
      </w:pPr>
      <w:r>
        <w:rPr>
          <w:lang w:eastAsia="zh-CN"/>
        </w:rPr>
        <w:t>主，国内因为资产阶级的动摇与部分的叛变，由于国民党五</w:t>
      </w:r>
    </w:p>
    <w:p>
      <w:pPr>
        <w:rPr>
          <w:lang w:eastAsia="zh-CN"/>
        </w:rPr>
      </w:pPr>
      <w:r>
        <w:rPr>
          <w:lang w:eastAsia="zh-CN"/>
        </w:rPr>
        <w:t>中全会的溶共、限共政策，所以估计这次的逆流会严重</w:t>
      </w:r>
      <w:r>
        <w:rPr>
          <w:color w:val="FF0000"/>
          <w:lang w:eastAsia="zh-CN"/>
        </w:rPr>
        <w:t>、</w:t>
      </w:r>
      <w:r>
        <w:rPr>
          <w:lang w:eastAsia="zh-CN"/>
        </w:rPr>
        <w:t>更</w:t>
      </w:r>
    </w:p>
    <w:p>
      <w:pPr>
        <w:rPr>
          <w:lang w:eastAsia="zh-CN"/>
        </w:rPr>
      </w:pPr>
      <w:r>
        <w:rPr>
          <w:color w:val="FF0000"/>
          <w:lang w:eastAsia="zh-CN"/>
        </w:rPr>
        <w:t>长</w:t>
      </w:r>
      <w:r>
        <w:rPr>
          <w:lang w:eastAsia="zh-CN"/>
        </w:rPr>
        <w:t>期，但是，这种逆流是可以克服的。同时指出广东目前的</w:t>
      </w:r>
    </w:p>
    <w:p>
      <w:pPr>
        <w:rPr>
          <w:lang w:eastAsia="zh-CN"/>
        </w:rPr>
      </w:pPr>
      <w:r>
        <w:rPr>
          <w:lang w:eastAsia="zh-CN"/>
        </w:rPr>
        <w:t>特点，因为战争继续扩大，因为统治内部分歧，所以目前对</w:t>
      </w:r>
    </w:p>
    <w:p>
      <w:pPr>
        <w:rPr>
          <w:lang w:eastAsia="zh-CN"/>
        </w:rPr>
      </w:pPr>
      <w:r>
        <w:rPr>
          <w:lang w:eastAsia="zh-CN"/>
        </w:rPr>
        <w:t>逆流的应付还有顺利的条件。然而由于我们自己力量的薄</w:t>
      </w:r>
    </w:p>
    <w:p>
      <w:pPr>
        <w:rPr>
          <w:lang w:eastAsia="zh-CN"/>
        </w:rPr>
      </w:pPr>
      <w:r>
        <w:rPr>
          <w:lang w:eastAsia="zh-CN"/>
        </w:rPr>
        <w:t>322</w:t>
      </w:r>
    </w:p>
    <w:p>
      <w:pPr>
        <w:rPr>
          <w:lang w:eastAsia="zh-CN"/>
        </w:rPr>
      </w:pPr>
      <w:r>
        <w:rPr>
          <w:lang w:eastAsia="zh-CN"/>
        </w:rPr>
        <w:t>弱，远离我主力，因为香港经济政策的关系，因为卖国政策</w:t>
      </w:r>
    </w:p>
    <w:p>
      <w:pPr>
        <w:rPr>
          <w:lang w:eastAsia="zh-CN"/>
        </w:rPr>
      </w:pPr>
      <w:r>
        <w:rPr>
          <w:lang w:eastAsia="zh-CN"/>
        </w:rPr>
        <w:t>对广东的影响，因为广东是沿海的省份，买办性的、封建性</w:t>
      </w:r>
    </w:p>
    <w:p>
      <w:pPr>
        <w:rPr>
          <w:lang w:eastAsia="zh-CN"/>
        </w:rPr>
      </w:pPr>
      <w:r>
        <w:rPr>
          <w:lang w:eastAsia="zh-CN"/>
        </w:rPr>
        <w:t>的特别浓厚，所以逆流将来有比较别省更严重、更长期的可</w:t>
      </w:r>
    </w:p>
    <w:p>
      <w:pPr>
        <w:rPr>
          <w:lang w:eastAsia="zh-CN"/>
        </w:rPr>
      </w:pPr>
      <w:r>
        <w:rPr>
          <w:lang w:eastAsia="zh-CN"/>
        </w:rPr>
        <w:t>能</w:t>
      </w:r>
      <w:r>
        <w:rPr>
          <w:color w:val="0000E1"/>
          <w:lang w:eastAsia="zh-CN"/>
        </w:rPr>
        <w:t>。</w:t>
      </w:r>
      <w:r>
        <w:rPr>
          <w:lang w:eastAsia="zh-CN"/>
        </w:rPr>
        <w:t>因此，认为提起全党的警惕和转变</w:t>
      </w:r>
      <w:r>
        <w:rPr>
          <w:color w:val="FF0000"/>
          <w:lang w:eastAsia="zh-CN"/>
        </w:rPr>
        <w:t>、</w:t>
      </w:r>
      <w:r>
        <w:rPr>
          <w:lang w:eastAsia="zh-CN"/>
        </w:rPr>
        <w:t>巩固等是很重要</w:t>
      </w:r>
    </w:p>
    <w:p>
      <w:pPr>
        <w:rPr>
          <w:lang w:eastAsia="zh-CN"/>
        </w:rPr>
      </w:pPr>
      <w:r>
        <w:rPr>
          <w:lang w:eastAsia="zh-CN"/>
        </w:rPr>
        <w:t>的。</w:t>
      </w:r>
    </w:p>
    <w:p>
      <w:pPr>
        <w:rPr>
          <w:lang w:eastAsia="zh-CN"/>
        </w:rPr>
      </w:pPr>
      <w:r>
        <w:rPr>
          <w:lang w:eastAsia="zh-CN"/>
        </w:rPr>
        <w:t>2.当时党内所发生的现象，一般的新干部当中，都因</w:t>
      </w:r>
    </w:p>
    <w:p>
      <w:pPr>
        <w:rPr>
          <w:lang w:eastAsia="zh-CN"/>
        </w:rPr>
      </w:pPr>
      <w:r>
        <w:rPr>
          <w:lang w:eastAsia="zh-CN"/>
        </w:rPr>
        <w:t>为对“统一战线内部有斗争，长期合作中有严重的阻碍，长</w:t>
      </w:r>
    </w:p>
    <w:p>
      <w:pPr>
        <w:rPr>
          <w:lang w:eastAsia="zh-CN"/>
        </w:rPr>
      </w:pPr>
      <w:r>
        <w:rPr>
          <w:lang w:eastAsia="zh-CN"/>
        </w:rPr>
        <w:t>期合作是长期斗争的过程</w:t>
      </w:r>
      <w:r>
        <w:rPr>
          <w:color w:val="808080"/>
          <w:lang w:eastAsia="zh-CN"/>
        </w:rPr>
        <w:t>”</w:t>
      </w:r>
      <w:r>
        <w:rPr>
          <w:lang w:eastAsia="zh-CN"/>
        </w:rPr>
        <w:t>的不了解，所以在逆流到来之</w:t>
      </w:r>
    </w:p>
    <w:p>
      <w:pPr>
        <w:rPr>
          <w:lang w:eastAsia="zh-CN"/>
        </w:rPr>
      </w:pPr>
      <w:r>
        <w:rPr>
          <w:lang w:eastAsia="zh-CN"/>
        </w:rPr>
        <w:t>前，便盲目乐观。又因为是在和平环境中发展的党组织都非</w:t>
      </w:r>
    </w:p>
    <w:p>
      <w:pPr>
        <w:rPr>
          <w:lang w:eastAsia="zh-CN"/>
        </w:rPr>
      </w:pPr>
      <w:r>
        <w:rPr>
          <w:lang w:eastAsia="zh-CN"/>
        </w:rPr>
        <w:t>常松懈，对秘密工作无知，如×把干部调查从邮局中投递，</w:t>
      </w:r>
    </w:p>
    <w:p>
      <w:pPr>
        <w:rPr>
          <w:lang w:eastAsia="zh-CN"/>
        </w:rPr>
      </w:pPr>
      <w:r>
        <w:rPr>
          <w:lang w:eastAsia="zh-CN"/>
        </w:rPr>
        <w:t>“抗先”与党的领导机关未分开，党的组织相当暴露，所以</w:t>
      </w:r>
    </w:p>
    <w:p>
      <w:pPr>
        <w:rPr>
          <w:lang w:eastAsia="zh-CN"/>
        </w:rPr>
      </w:pPr>
      <w:r>
        <w:rPr>
          <w:lang w:eastAsia="zh-CN"/>
        </w:rPr>
        <w:t>省委目前的工作应该转变到以巩固严密党的组织为中心，并</w:t>
      </w:r>
    </w:p>
    <w:p>
      <w:pPr>
        <w:rPr>
          <w:lang w:eastAsia="zh-CN"/>
        </w:rPr>
      </w:pPr>
      <w:r>
        <w:rPr>
          <w:lang w:eastAsia="zh-CN"/>
        </w:rPr>
        <w:t>特别注意秘密工作的教育与执行。同时认为对统一战线工作</w:t>
      </w:r>
    </w:p>
    <w:p>
      <w:pPr>
        <w:rPr>
          <w:lang w:eastAsia="zh-CN"/>
        </w:rPr>
      </w:pPr>
      <w:r>
        <w:rPr>
          <w:lang w:eastAsia="zh-CN"/>
        </w:rPr>
        <w:t>也不能放松，群众工作还要继续发展。只【有】严密党的组</w:t>
      </w:r>
    </w:p>
    <w:p>
      <w:pPr>
        <w:rPr>
          <w:lang w:eastAsia="zh-CN"/>
        </w:rPr>
      </w:pPr>
      <w:r>
        <w:rPr>
          <w:lang w:eastAsia="zh-CN"/>
        </w:rPr>
        <w:t>织，</w:t>
      </w:r>
      <w:r>
        <w:rPr>
          <w:color w:val="0000E1"/>
          <w:lang w:eastAsia="zh-CN"/>
        </w:rPr>
        <w:t>加</w:t>
      </w:r>
      <w:r>
        <w:rPr>
          <w:lang w:eastAsia="zh-CN"/>
        </w:rPr>
        <w:t>强秘密工作，健全统一战线和加强群众运动三种配合</w:t>
      </w:r>
    </w:p>
    <w:p>
      <w:pPr>
        <w:rPr>
          <w:lang w:eastAsia="zh-CN"/>
        </w:rPr>
      </w:pPr>
      <w:r>
        <w:rPr>
          <w:lang w:eastAsia="zh-CN"/>
        </w:rPr>
        <w:t>起来，才能应付逆流。因此，一方面根据南方局的指示，发</w:t>
      </w:r>
    </w:p>
    <w:p>
      <w:pPr>
        <w:rPr>
          <w:lang w:eastAsia="zh-CN"/>
        </w:rPr>
      </w:pPr>
      <w:r>
        <w:rPr>
          <w:lang w:eastAsia="zh-CN"/>
        </w:rPr>
        <w:t>下秘密工作的条例同巩固党的工作的指示信，以后对群众运</w:t>
      </w:r>
    </w:p>
    <w:p>
      <w:pPr>
        <w:rPr>
          <w:lang w:eastAsia="zh-CN"/>
        </w:rPr>
      </w:pPr>
      <w:r>
        <w:rPr>
          <w:lang w:eastAsia="zh-CN"/>
        </w:rPr>
        <w:t>动的转变和深</w:t>
      </w:r>
      <w:del w:id="301" w:author="林 清" w:date="2018-10-09T11:04:00Z">
        <w:r>
          <w:rPr>
            <w:color w:val="0000E1"/>
            <w:lang w:eastAsia="zh-CN"/>
          </w:rPr>
          <w:delText>人</w:delText>
        </w:r>
      </w:del>
      <w:ins w:id="302" w:author="林 清" w:date="2018-10-09T11:04:00Z">
        <w:r>
          <w:rPr>
            <w:rFonts w:hint="eastAsia"/>
            <w:color w:val="0000E1"/>
            <w:lang w:eastAsia="zh-CN"/>
          </w:rPr>
          <w:t>入</w:t>
        </w:r>
      </w:ins>
      <w:r>
        <w:rPr>
          <w:lang w:eastAsia="zh-CN"/>
        </w:rPr>
        <w:t>，提出:①由城市到乡村；②由学生知识分</w:t>
      </w:r>
    </w:p>
    <w:p>
      <w:pPr>
        <w:rPr>
          <w:lang w:eastAsia="zh-CN"/>
        </w:rPr>
      </w:pPr>
      <w:r>
        <w:rPr>
          <w:lang w:eastAsia="zh-CN"/>
        </w:rPr>
        <w:t>子青年到工农；③由表面到实际，由高级到低级，由暂时工</w:t>
      </w:r>
    </w:p>
    <w:p>
      <w:pPr>
        <w:rPr>
          <w:lang w:eastAsia="zh-CN"/>
        </w:rPr>
      </w:pPr>
      <w:r>
        <w:rPr>
          <w:lang w:eastAsia="zh-CN"/>
        </w:rPr>
        <w:t>作到平时工作，并特别注意文化和经济的工作，由国民党党</w:t>
      </w:r>
    </w:p>
    <w:p>
      <w:pPr>
        <w:rPr>
          <w:lang w:eastAsia="zh-CN"/>
        </w:rPr>
      </w:pPr>
      <w:r>
        <w:rPr>
          <w:lang w:eastAsia="zh-CN"/>
        </w:rPr>
        <w:t>外到党内等等的转变口号。对“抗先”，</w:t>
      </w:r>
      <w:del w:id="303" w:author="林 清" w:date="2018-10-09T11:05:00Z">
        <w:r>
          <w:rPr>
            <w:color w:val="008000"/>
            <w:lang w:eastAsia="zh-CN"/>
          </w:rPr>
          <w:delText>央</w:delText>
        </w:r>
      </w:del>
      <w:ins w:id="304" w:author="林 清" w:date="2018-10-09T11:05:00Z">
        <w:r>
          <w:rPr>
            <w:rFonts w:hint="eastAsia"/>
            <w:color w:val="008000"/>
            <w:lang w:eastAsia="zh-CN"/>
          </w:rPr>
          <w:t>决</w:t>
        </w:r>
      </w:ins>
      <w:r>
        <w:rPr>
          <w:lang w:eastAsia="zh-CN"/>
        </w:rPr>
        <w:t>定坚持组织，接</w:t>
      </w:r>
    </w:p>
    <w:p>
      <w:pPr>
        <w:rPr>
          <w:lang w:eastAsia="zh-CN"/>
        </w:rPr>
      </w:pPr>
      <w:r>
        <w:rPr>
          <w:lang w:eastAsia="zh-CN"/>
        </w:rPr>
        <w:t>受国民党的领导和调</w:t>
      </w:r>
      <w:r>
        <w:rPr>
          <w:color w:val="FF0000"/>
          <w:lang w:eastAsia="zh-CN"/>
        </w:rPr>
        <w:t>整</w:t>
      </w:r>
      <w:r>
        <w:rPr>
          <w:lang w:eastAsia="zh-CN"/>
        </w:rPr>
        <w:t>计划，并执行部分的退让，答允当局</w:t>
      </w:r>
    </w:p>
    <w:p>
      <w:pPr>
        <w:rPr>
          <w:lang w:eastAsia="zh-CN"/>
        </w:rPr>
      </w:pPr>
      <w:r>
        <w:rPr>
          <w:lang w:eastAsia="zh-CN"/>
        </w:rPr>
        <w:t>派出一部分人参加领导。另方面布置转人国民党、三青团内</w:t>
      </w:r>
    </w:p>
    <w:p>
      <w:pPr>
        <w:rPr>
          <w:lang w:eastAsia="zh-CN"/>
        </w:rPr>
      </w:pPr>
      <w:r>
        <w:rPr>
          <w:lang w:eastAsia="zh-CN"/>
        </w:rPr>
        <w:t>去的力量，同时提出了“组织上的退守，政治上的进攻”的</w:t>
      </w:r>
    </w:p>
    <w:p>
      <w:pPr>
        <w:rPr>
          <w:lang w:eastAsia="zh-CN"/>
        </w:rPr>
      </w:pPr>
      <w:r>
        <w:rPr>
          <w:lang w:eastAsia="zh-CN"/>
        </w:rPr>
        <w:t>口号。所以在组织上以巩固党的工作为中心，而在政治上要</w:t>
      </w:r>
    </w:p>
    <w:p>
      <w:pPr>
        <w:rPr>
          <w:lang w:eastAsia="zh-CN"/>
        </w:rPr>
      </w:pPr>
      <w:r>
        <w:rPr>
          <w:lang w:eastAsia="zh-CN"/>
        </w:rPr>
        <w:t>扩大反逆流的理论宣传。因此，就决定加强《新华南》的组</w:t>
      </w:r>
    </w:p>
    <w:p>
      <w:pPr>
        <w:rPr>
          <w:lang w:eastAsia="zh-CN"/>
        </w:rPr>
      </w:pPr>
      <w:r>
        <w:rPr>
          <w:lang w:eastAsia="zh-CN"/>
        </w:rPr>
        <w:t>323</w:t>
      </w:r>
    </w:p>
    <w:p>
      <w:pPr>
        <w:rPr>
          <w:lang w:eastAsia="zh-CN"/>
        </w:rPr>
      </w:pPr>
      <w:r>
        <w:rPr>
          <w:lang w:eastAsia="zh-CN"/>
        </w:rPr>
        <w:t>织领导，【以】《新华南》【进行】反逆流的斗争。这是在5</w:t>
      </w:r>
    </w:p>
    <w:p>
      <w:pPr>
        <w:rPr>
          <w:lang w:eastAsia="zh-CN"/>
        </w:rPr>
      </w:pPr>
      <w:r>
        <w:rPr>
          <w:lang w:eastAsia="zh-CN"/>
        </w:rPr>
        <w:t>月中省委对应付逆流的布置。为了执行这次会议的决定，省</w:t>
      </w:r>
    </w:p>
    <w:p>
      <w:pPr>
        <w:rPr>
          <w:lang w:eastAsia="zh-CN"/>
        </w:rPr>
      </w:pPr>
      <w:r>
        <w:rPr>
          <w:lang w:eastAsia="zh-CN"/>
        </w:rPr>
        <w:t>委发了专电给东南特委，并分派了干部到东江、中区、西</w:t>
      </w:r>
    </w:p>
    <w:p>
      <w:pPr>
        <w:rPr>
          <w:lang w:eastAsia="zh-CN"/>
        </w:rPr>
      </w:pPr>
      <w:r>
        <w:rPr>
          <w:lang w:eastAsia="zh-CN"/>
        </w:rPr>
        <w:t>江、赣南去传达。到6月底，各特委都已经根据省委的指示</w:t>
      </w:r>
    </w:p>
    <w:p>
      <w:pPr>
        <w:rPr>
          <w:lang w:eastAsia="zh-CN"/>
        </w:rPr>
      </w:pPr>
      <w:r>
        <w:rPr>
          <w:lang w:eastAsia="zh-CN"/>
        </w:rPr>
        <w:t>到县、区、乡去动员，但全党下层的实际转变到7月底才开</w:t>
      </w:r>
    </w:p>
    <w:p>
      <w:pPr>
        <w:rPr>
          <w:lang w:eastAsia="zh-CN"/>
        </w:rPr>
      </w:pPr>
      <w:r>
        <w:rPr>
          <w:lang w:eastAsia="zh-CN"/>
        </w:rPr>
        <w:t>始。</w:t>
      </w:r>
    </w:p>
    <w:p>
      <w:pPr>
        <w:rPr>
          <w:lang w:eastAsia="zh-CN"/>
        </w:rPr>
      </w:pPr>
      <w:r>
        <w:rPr>
          <w:lang w:eastAsia="zh-CN"/>
        </w:rPr>
        <w:t>三、对苏德协定和欧洲大战的开始:</w:t>
      </w:r>
    </w:p>
    <w:p>
      <w:pPr>
        <w:rPr>
          <w:lang w:eastAsia="zh-CN"/>
        </w:rPr>
      </w:pPr>
      <w:r>
        <w:rPr>
          <w:lang w:eastAsia="zh-CN"/>
        </w:rPr>
        <w:t>1.当苏德协定发布以后，社会上发生了许多疑难问</w:t>
      </w:r>
    </w:p>
    <w:p>
      <w:pPr>
        <w:rPr>
          <w:lang w:eastAsia="zh-CN"/>
        </w:rPr>
      </w:pPr>
      <w:r>
        <w:rPr>
          <w:lang w:eastAsia="zh-CN"/>
        </w:rPr>
        <w:t>【题】，许多人问“苏联为什么和法西斯德国妥协呢?苏联会</w:t>
      </w:r>
    </w:p>
    <w:p>
      <w:pPr>
        <w:rPr>
          <w:lang w:eastAsia="zh-CN"/>
        </w:rPr>
      </w:pPr>
      <w:r>
        <w:rPr>
          <w:lang w:eastAsia="zh-CN"/>
        </w:rPr>
        <w:t>不会与日本妥协呢?”等等问题。投降分子利用群众的不了</w:t>
      </w:r>
    </w:p>
    <w:p>
      <w:pPr>
        <w:rPr>
          <w:lang w:eastAsia="zh-CN"/>
        </w:rPr>
      </w:pPr>
      <w:r>
        <w:rPr>
          <w:lang w:eastAsia="zh-CN"/>
        </w:rPr>
        <w:t>解和怀疑，大肆宣传日本与苏联妥协，【苏联】放弃对中国</w:t>
      </w:r>
    </w:p>
    <w:p>
      <w:pPr>
        <w:rPr>
          <w:lang w:eastAsia="zh-CN"/>
        </w:rPr>
      </w:pPr>
      <w:r>
        <w:rPr>
          <w:lang w:eastAsia="zh-CN"/>
        </w:rPr>
        <w:t>援助，中国只有和日本讲和。省委根据南方局与中央的指</w:t>
      </w:r>
    </w:p>
    <w:p>
      <w:pPr>
        <w:rPr>
          <w:lang w:eastAsia="zh-CN"/>
        </w:rPr>
      </w:pPr>
      <w:r>
        <w:rPr>
          <w:lang w:eastAsia="zh-CN"/>
        </w:rPr>
        <w:t>示，做了专门的论文的解释，并在党内发表了专门的指示</w:t>
      </w:r>
    </w:p>
    <w:p>
      <w:pPr>
        <w:rPr>
          <w:lang w:eastAsia="zh-CN"/>
        </w:rPr>
      </w:pPr>
      <w:r>
        <w:rPr>
          <w:lang w:eastAsia="zh-CN"/>
        </w:rPr>
        <w:t>信，通过文化人开座谈会等，在群众中进行普遍的宣传与解</w:t>
      </w:r>
    </w:p>
    <w:p>
      <w:pPr>
        <w:rPr>
          <w:lang w:eastAsia="zh-CN"/>
        </w:rPr>
      </w:pPr>
      <w:r>
        <w:rPr>
          <w:lang w:eastAsia="zh-CN"/>
        </w:rPr>
        <w:t>释，并通过张发奎在</w:t>
      </w:r>
      <w:r>
        <w:rPr>
          <w:color w:val="808080"/>
          <w:lang w:eastAsia="zh-CN"/>
        </w:rPr>
        <w:t>干</w:t>
      </w:r>
      <w:r>
        <w:rPr>
          <w:lang w:eastAsia="zh-CN"/>
        </w:rPr>
        <w:t>训团做了正确的说明，曾申斥了反苏</w:t>
      </w:r>
    </w:p>
    <w:p>
      <w:pPr>
        <w:rPr>
          <w:lang w:eastAsia="zh-CN"/>
        </w:rPr>
      </w:pPr>
      <w:r>
        <w:rPr>
          <w:lang w:eastAsia="zh-CN"/>
        </w:rPr>
        <w:t>阴谋。</w:t>
      </w:r>
    </w:p>
    <w:p>
      <w:pPr>
        <w:rPr>
          <w:lang w:eastAsia="zh-CN"/>
        </w:rPr>
      </w:pPr>
      <w:r>
        <w:rPr>
          <w:lang w:eastAsia="zh-CN"/>
        </w:rPr>
        <w:t>2.欧洲战争的爆发，这时在韶关的空气很紧张。一般</w:t>
      </w:r>
    </w:p>
    <w:p>
      <w:pPr>
        <w:rPr>
          <w:lang w:eastAsia="zh-CN"/>
        </w:rPr>
      </w:pPr>
      <w:r>
        <w:rPr>
          <w:lang w:eastAsia="zh-CN"/>
        </w:rPr>
        <w:t>是英、法的消息很少正确的论据。省委曾犯严重的错误，同</w:t>
      </w:r>
    </w:p>
    <w:p>
      <w:pPr>
        <w:rPr>
          <w:lang w:eastAsia="zh-CN"/>
        </w:rPr>
      </w:pPr>
      <w:r>
        <w:rPr>
          <w:lang w:eastAsia="zh-CN"/>
        </w:rPr>
        <w:t>情波兰反德侵略。</w:t>
      </w:r>
      <w:r>
        <w:rPr>
          <w:color w:val="008000"/>
          <w:lang w:eastAsia="zh-CN"/>
        </w:rPr>
        <w:t>当</w:t>
      </w:r>
      <w:r>
        <w:rPr>
          <w:lang w:eastAsia="zh-CN"/>
        </w:rPr>
        <w:t>时虽也认清【波兰】是帝国主义，同样</w:t>
      </w:r>
    </w:p>
    <w:p>
      <w:pPr>
        <w:rPr>
          <w:lang w:eastAsia="zh-CN"/>
        </w:rPr>
      </w:pPr>
      <w:r>
        <w:rPr>
          <w:lang w:eastAsia="zh-CN"/>
        </w:rPr>
        <w:t>也是反苏的。对战争的估计，以为英、法可能宣而不战等，</w:t>
      </w:r>
    </w:p>
    <w:p>
      <w:pPr>
        <w:rPr>
          <w:lang w:eastAsia="zh-CN"/>
        </w:rPr>
      </w:pPr>
      <w:r>
        <w:rPr>
          <w:lang w:eastAsia="zh-CN"/>
        </w:rPr>
        <w:t>波兰灭亡以后，便要引起反苏的战争，然而说明还要有</w:t>
      </w:r>
    </w:p>
    <w:p>
      <w:pPr>
        <w:rPr>
          <w:lang w:eastAsia="zh-CN"/>
        </w:rPr>
      </w:pPr>
      <w:r>
        <w:rPr>
          <w:lang w:eastAsia="zh-CN"/>
        </w:rPr>
        <w:t>【看】形势的发展，在没有得到中央的指示以前，这个意见</w:t>
      </w:r>
    </w:p>
    <w:p>
      <w:pPr>
        <w:rPr>
          <w:lang w:eastAsia="zh-CN"/>
        </w:rPr>
      </w:pPr>
      <w:r>
        <w:rPr>
          <w:lang w:eastAsia="zh-CN"/>
        </w:rPr>
        <w:t>不传达。以后看到联共党史</w:t>
      </w:r>
      <w:r>
        <w:rPr>
          <w:color w:val="FF0000"/>
          <w:lang w:eastAsia="zh-CN"/>
        </w:rPr>
        <w:t>、</w:t>
      </w:r>
      <w:r>
        <w:rPr>
          <w:lang w:eastAsia="zh-CN"/>
        </w:rPr>
        <w:t>列宁论战争的问题，第一次大</w:t>
      </w:r>
    </w:p>
    <w:p>
      <w:pPr>
        <w:rPr>
          <w:lang w:eastAsia="zh-CN"/>
        </w:rPr>
      </w:pPr>
      <w:r>
        <w:rPr>
          <w:lang w:eastAsia="zh-CN"/>
        </w:rPr>
        <w:t>战中的策略问题，看了毛主席报告提纲，更发觉了以前意见</w:t>
      </w:r>
    </w:p>
    <w:p>
      <w:pPr>
        <w:rPr>
          <w:lang w:eastAsia="zh-CN"/>
        </w:rPr>
      </w:pPr>
      <w:r>
        <w:rPr>
          <w:lang w:eastAsia="zh-CN"/>
        </w:rPr>
        <w:t>的错误。立刻开会检讨，并指示这种错误是严重原则的错</w:t>
      </w:r>
    </w:p>
    <w:p>
      <w:pPr>
        <w:rPr>
          <w:lang w:eastAsia="zh-CN"/>
        </w:rPr>
      </w:pPr>
      <w:r>
        <w:rPr>
          <w:lang w:eastAsia="zh-CN"/>
        </w:rPr>
        <w:t>误。虽然是部分同志的意见，但是在省委会议上并没有予以</w:t>
      </w:r>
    </w:p>
    <w:p>
      <w:pPr>
        <w:rPr>
          <w:lang w:eastAsia="zh-CN"/>
        </w:rPr>
      </w:pPr>
      <w:r>
        <w:rPr>
          <w:lang w:eastAsia="zh-CN"/>
        </w:rPr>
        <w:t>324</w:t>
      </w:r>
    </w:p>
    <w:p>
      <w:pPr>
        <w:rPr>
          <w:lang w:eastAsia="zh-CN"/>
        </w:rPr>
      </w:pPr>
      <w:r>
        <w:rPr>
          <w:lang w:eastAsia="zh-CN"/>
        </w:rPr>
        <w:t>驳斥，一般的干部对这问题也模糊</w:t>
      </w:r>
      <w:r>
        <w:rPr>
          <w:color w:val="0000E1"/>
          <w:lang w:eastAsia="zh-CN"/>
        </w:rPr>
        <w:t>。</w:t>
      </w:r>
      <w:r>
        <w:rPr>
          <w:lang w:eastAsia="zh-CN"/>
        </w:rPr>
        <w:t>同时并指出这种错误主</w:t>
      </w:r>
    </w:p>
    <w:p>
      <w:pPr>
        <w:rPr>
          <w:lang w:eastAsia="zh-CN"/>
        </w:rPr>
      </w:pPr>
      <w:r>
        <w:rPr>
          <w:lang w:eastAsia="zh-CN"/>
        </w:rPr>
        <w:t>要是由于马列主义的立场与原则没有握着，对世界大战与苏</w:t>
      </w:r>
    </w:p>
    <w:p>
      <w:pPr>
        <w:rPr>
          <w:lang w:eastAsia="zh-CN"/>
        </w:rPr>
      </w:pPr>
      <w:r>
        <w:rPr>
          <w:lang w:eastAsia="zh-CN"/>
        </w:rPr>
        <w:t>联和平政策，对整个国际形势没有辩证的认识，只是机械的</w:t>
      </w:r>
    </w:p>
    <w:p>
      <w:pPr>
        <w:rPr>
          <w:lang w:eastAsia="zh-CN"/>
        </w:rPr>
      </w:pPr>
      <w:r>
        <w:rPr>
          <w:lang w:eastAsia="zh-CN"/>
        </w:rPr>
        <w:t>了解，停止在和平民主的战线的旧观念上。同时，对英、法</w:t>
      </w:r>
    </w:p>
    <w:p>
      <w:pPr>
        <w:rPr>
          <w:lang w:eastAsia="zh-CN"/>
        </w:rPr>
      </w:pPr>
      <w:r>
        <w:rPr>
          <w:lang w:eastAsia="zh-CN"/>
        </w:rPr>
        <w:t>还有和平民主的分裂【析】，受了英、法资产阶级宣传的影</w:t>
      </w:r>
    </w:p>
    <w:p>
      <w:pPr>
        <w:rPr>
          <w:lang w:eastAsia="zh-CN"/>
        </w:rPr>
      </w:pPr>
      <w:r>
        <w:rPr>
          <w:lang w:eastAsia="zh-CN"/>
        </w:rPr>
        <w:t>响。当时各个特委大多数是错误了，只个别的干部基本上是</w:t>
      </w:r>
    </w:p>
    <w:p>
      <w:pPr>
        <w:rPr>
          <w:lang w:eastAsia="zh-CN"/>
        </w:rPr>
      </w:pPr>
      <w:r>
        <w:rPr>
          <w:lang w:eastAsia="zh-CN"/>
        </w:rPr>
        <w:t>正确的。省委立即发出专门文件指示，以前在《新华南》做</w:t>
      </w:r>
    </w:p>
    <w:p>
      <w:pPr>
        <w:rPr>
          <w:lang w:eastAsia="zh-CN"/>
        </w:rPr>
      </w:pPr>
      <w:r>
        <w:rPr>
          <w:lang w:eastAsia="zh-CN"/>
        </w:rPr>
        <w:t>的论文迅速的纠正了各地的错误。这一问题对省委、特委、</w:t>
      </w:r>
    </w:p>
    <w:p>
      <w:pPr>
        <w:rPr>
          <w:lang w:eastAsia="zh-CN"/>
        </w:rPr>
      </w:pPr>
      <w:r>
        <w:rPr>
          <w:lang w:eastAsia="zh-CN"/>
        </w:rPr>
        <w:t>各级干部经过</w:t>
      </w:r>
      <w:r>
        <w:rPr>
          <w:color w:val="808080"/>
          <w:lang w:eastAsia="zh-CN"/>
        </w:rPr>
        <w:t>了</w:t>
      </w:r>
      <w:r>
        <w:rPr>
          <w:lang w:eastAsia="zh-CN"/>
        </w:rPr>
        <w:t>很大的教育。在省委的领【导】下，各地开</w:t>
      </w:r>
    </w:p>
    <w:p>
      <w:pPr>
        <w:rPr>
          <w:lang w:eastAsia="zh-CN"/>
        </w:rPr>
      </w:pPr>
      <w:r>
        <w:rPr>
          <w:lang w:eastAsia="zh-CN"/>
        </w:rPr>
        <w:t>展了自我批评，因此提高了对理论与国际问题的学习与研</w:t>
      </w:r>
    </w:p>
    <w:p>
      <w:pPr>
        <w:rPr>
          <w:lang w:eastAsia="zh-CN"/>
        </w:rPr>
      </w:pPr>
      <w:r>
        <w:rPr>
          <w:lang w:eastAsia="zh-CN"/>
        </w:rPr>
        <w:t>究。</w:t>
      </w:r>
    </w:p>
    <w:p>
      <w:pPr>
        <w:rPr>
          <w:lang w:eastAsia="zh-CN"/>
        </w:rPr>
      </w:pPr>
      <w:r>
        <w:rPr>
          <w:lang w:eastAsia="zh-CN"/>
        </w:rPr>
        <w:t>四、扩大五次执委会议:</w:t>
      </w:r>
    </w:p>
    <w:p>
      <w:pPr>
        <w:rPr>
          <w:lang w:eastAsia="zh-CN"/>
        </w:rPr>
      </w:pPr>
      <w:r>
        <w:rPr>
          <w:lang w:eastAsia="zh-CN"/>
        </w:rPr>
        <w:t>扩大五次执委会，原定在9月开，因为等南方局派人指</w:t>
      </w:r>
    </w:p>
    <w:p>
      <w:pPr>
        <w:rPr>
          <w:lang w:eastAsia="zh-CN"/>
        </w:rPr>
      </w:pPr>
      <w:r>
        <w:rPr>
          <w:lang w:eastAsia="zh-CN"/>
        </w:rPr>
        <w:t>示，到11月才开。这个会议主要任务是研究目前国际问题</w:t>
      </w:r>
    </w:p>
    <w:p>
      <w:pPr>
        <w:rPr>
          <w:lang w:eastAsia="zh-CN"/>
        </w:rPr>
      </w:pPr>
      <w:r>
        <w:rPr>
          <w:lang w:eastAsia="zh-CN"/>
        </w:rPr>
        <w:t>和国内的新的政治形势，检讨在逆流中党的工作，进行巩固</w:t>
      </w:r>
    </w:p>
    <w:p>
      <w:pPr>
        <w:rPr>
          <w:lang w:eastAsia="zh-CN"/>
        </w:rPr>
      </w:pPr>
      <w:r>
        <w:rPr>
          <w:lang w:eastAsia="zh-CN"/>
        </w:rPr>
        <w:t>党的工作动员。南方局没有派人参加，省委自己根据中央与</w:t>
      </w:r>
    </w:p>
    <w:p>
      <w:pPr>
        <w:rPr>
          <w:lang w:eastAsia="zh-CN"/>
        </w:rPr>
      </w:pPr>
      <w:r>
        <w:rPr>
          <w:lang w:eastAsia="zh-CN"/>
        </w:rPr>
        <w:t>南方局的指示，做了国际问题与国内政治形势的报告，并进</w:t>
      </w:r>
    </w:p>
    <w:p>
      <w:pPr>
        <w:rPr>
          <w:lang w:eastAsia="zh-CN"/>
        </w:rPr>
      </w:pPr>
      <w:r>
        <w:rPr>
          <w:lang w:eastAsia="zh-CN"/>
        </w:rPr>
        <w:t>行了从四次扩大会议以后8个月来党工作的检讨。这次会议</w:t>
      </w:r>
    </w:p>
    <w:p>
      <w:pPr>
        <w:rPr>
          <w:lang w:eastAsia="zh-CN"/>
        </w:rPr>
      </w:pPr>
      <w:r>
        <w:rPr>
          <w:lang w:eastAsia="zh-CN"/>
        </w:rPr>
        <w:t>当中对敌人政策的变化，对国内阶级的变化，对政治形势的</w:t>
      </w:r>
    </w:p>
    <w:p>
      <w:pPr>
        <w:rPr>
          <w:lang w:eastAsia="zh-CN"/>
        </w:rPr>
      </w:pPr>
      <w:r>
        <w:rPr>
          <w:lang w:eastAsia="zh-CN"/>
        </w:rPr>
        <w:t>变化和目前的三大危机，以及党中央所指示的“坚持抗战、</w:t>
      </w:r>
    </w:p>
    <w:p>
      <w:pPr>
        <w:rPr>
          <w:lang w:eastAsia="zh-CN"/>
        </w:rPr>
      </w:pPr>
      <w:r>
        <w:rPr>
          <w:lang w:eastAsia="zh-CN"/>
        </w:rPr>
        <w:t>坚持团结、坚持进步”三个口号做了详细的研究与解释。在</w:t>
      </w:r>
    </w:p>
    <w:p>
      <w:pPr>
        <w:rPr>
          <w:lang w:eastAsia="zh-CN"/>
        </w:rPr>
      </w:pPr>
      <w:r>
        <w:rPr>
          <w:lang w:eastAsia="zh-CN"/>
        </w:rPr>
        <w:t>这些基本口号下，根据战略与策略，特别是长期积蓄力量的</w:t>
      </w:r>
    </w:p>
    <w:p>
      <w:pPr>
        <w:rPr>
          <w:lang w:eastAsia="zh-CN"/>
        </w:rPr>
      </w:pPr>
      <w:r>
        <w:rPr>
          <w:lang w:eastAsia="zh-CN"/>
        </w:rPr>
        <w:t>问题根据中央的指示，特别热烈的研究了巩固党的问题以及</w:t>
      </w:r>
    </w:p>
    <w:p>
      <w:pPr>
        <w:rPr>
          <w:lang w:eastAsia="zh-CN"/>
        </w:rPr>
      </w:pPr>
      <w:r>
        <w:rPr>
          <w:lang w:eastAsia="zh-CN"/>
        </w:rPr>
        <w:t>争取进步力量，深</w:t>
      </w:r>
      <w:del w:id="305" w:author="林 清" w:date="2018-10-09T11:05:00Z">
        <w:r>
          <w:rPr>
            <w:lang w:eastAsia="zh-CN"/>
          </w:rPr>
          <w:delText>人</w:delText>
        </w:r>
      </w:del>
      <w:ins w:id="306" w:author="林 清" w:date="2018-10-09T11:05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群众工作，扩大群众工作，开展乡村工</w:t>
      </w:r>
    </w:p>
    <w:p>
      <w:pPr>
        <w:rPr>
          <w:lang w:eastAsia="zh-CN"/>
        </w:rPr>
      </w:pPr>
      <w:r>
        <w:rPr>
          <w:lang w:eastAsia="zh-CN"/>
        </w:rPr>
        <w:t>作，准备突然事变。并且在当时指出了所谓突变，不一定是</w:t>
      </w:r>
    </w:p>
    <w:p>
      <w:pPr>
        <w:rPr>
          <w:lang w:eastAsia="zh-CN"/>
        </w:rPr>
      </w:pPr>
      <w:r>
        <w:rPr>
          <w:lang w:eastAsia="zh-CN"/>
        </w:rPr>
        <w:t>全国的范围，也可能是地方的局部事变。并根据这些提出6</w:t>
      </w:r>
    </w:p>
    <w:p>
      <w:pPr>
        <w:rPr>
          <w:lang w:eastAsia="zh-CN"/>
        </w:rPr>
      </w:pPr>
      <w:r>
        <w:rPr>
          <w:lang w:eastAsia="zh-CN"/>
        </w:rPr>
        <w:t>325</w:t>
      </w:r>
    </w:p>
    <w:p>
      <w:pPr>
        <w:rPr>
          <w:lang w:eastAsia="zh-CN"/>
        </w:rPr>
      </w:pPr>
      <w:r>
        <w:rPr>
          <w:lang w:eastAsia="zh-CN"/>
        </w:rPr>
        <w:t>个月巩固党的工作的具体计划。</w:t>
      </w:r>
      <w:r>
        <w:rPr>
          <w:color w:val="808080"/>
          <w:lang w:eastAsia="zh-CN"/>
        </w:rPr>
        <w:t>决</w:t>
      </w:r>
      <w:r>
        <w:rPr>
          <w:lang w:eastAsia="zh-CN"/>
        </w:rPr>
        <w:t>定在12月将决定传达到</w:t>
      </w:r>
    </w:p>
    <w:p>
      <w:pPr>
        <w:rPr>
          <w:lang w:eastAsia="zh-CN"/>
        </w:rPr>
      </w:pPr>
      <w:r>
        <w:rPr>
          <w:lang w:eastAsia="zh-CN"/>
        </w:rPr>
        <w:t>全党，把全党动员起来。完成这个动员，又分各个工作为三</w:t>
      </w:r>
    </w:p>
    <w:p>
      <w:pPr>
        <w:rPr>
          <w:lang w:eastAsia="zh-CN"/>
        </w:rPr>
      </w:pPr>
      <w:r>
        <w:rPr>
          <w:lang w:eastAsia="zh-CN"/>
        </w:rPr>
        <w:t>期:</w:t>
      </w:r>
    </w:p>
    <w:p>
      <w:pPr>
        <w:rPr>
          <w:lang w:eastAsia="zh-CN"/>
        </w:rPr>
      </w:pPr>
      <w:r>
        <w:rPr>
          <w:lang w:eastAsia="zh-CN"/>
        </w:rPr>
        <w:t>1.到2月主要完成干部的审查；3到4月为全党党员审</w:t>
      </w:r>
    </w:p>
    <w:p>
      <w:pPr>
        <w:rPr>
          <w:lang w:eastAsia="zh-CN"/>
        </w:rPr>
      </w:pPr>
      <w:r>
        <w:rPr>
          <w:lang w:eastAsia="zh-CN"/>
        </w:rPr>
        <w:t>查和干部教育的工作；5到6月要深</w:t>
      </w:r>
      <w:del w:id="307" w:author="林 清" w:date="2018-10-09T11:05:00Z">
        <w:r>
          <w:rPr>
            <w:color w:val="FF0000"/>
            <w:lang w:eastAsia="zh-CN"/>
          </w:rPr>
          <w:delText>人</w:delText>
        </w:r>
      </w:del>
      <w:ins w:id="308" w:author="林 清" w:date="2018-10-09T11:05:00Z">
        <w:r>
          <w:rPr>
            <w:rFonts w:hint="eastAsia"/>
            <w:color w:val="FF0000"/>
            <w:lang w:eastAsia="zh-CN"/>
          </w:rPr>
          <w:t>入</w:t>
        </w:r>
      </w:ins>
      <w:r>
        <w:rPr>
          <w:lang w:eastAsia="zh-CN"/>
        </w:rPr>
        <w:t>到最下层，加强、巩</w:t>
      </w:r>
    </w:p>
    <w:p>
      <w:pPr>
        <w:rPr>
          <w:lang w:eastAsia="zh-CN"/>
        </w:rPr>
      </w:pPr>
      <w:r>
        <w:rPr>
          <w:lang w:eastAsia="zh-CN"/>
        </w:rPr>
        <w:t>固支部的工作，健全党的生活，完成全党的巩固。同时估计</w:t>
      </w:r>
    </w:p>
    <w:p>
      <w:pPr>
        <w:rPr>
          <w:lang w:eastAsia="zh-CN"/>
        </w:rPr>
      </w:pPr>
      <w:r>
        <w:rPr>
          <w:lang w:eastAsia="zh-CN"/>
        </w:rPr>
        <w:t>到一旦发生了演变，在突变中党可能受到部分的损失。因</w:t>
      </w:r>
    </w:p>
    <w:p>
      <w:pPr>
        <w:rPr>
          <w:lang w:eastAsia="zh-CN"/>
        </w:rPr>
      </w:pPr>
      <w:r>
        <w:rPr>
          <w:lang w:eastAsia="zh-CN"/>
        </w:rPr>
        <w:t>此，我们的工作布置要注意几个主要的问【题】，使这些区</w:t>
      </w:r>
    </w:p>
    <w:p>
      <w:pPr>
        <w:rPr>
          <w:lang w:eastAsia="zh-CN"/>
        </w:rPr>
      </w:pPr>
      <w:r>
        <w:rPr>
          <w:lang w:eastAsia="zh-CN"/>
        </w:rPr>
        <w:t>域不受损失。集中力量在:第一，琼崖和东江，我们的目的</w:t>
      </w:r>
    </w:p>
    <w:p>
      <w:pPr>
        <w:rPr>
          <w:lang w:eastAsia="zh-CN"/>
        </w:rPr>
      </w:pPr>
      <w:r>
        <w:rPr>
          <w:lang w:eastAsia="zh-CN"/>
        </w:rPr>
        <w:t>使琼崖和东江在发生突然事变时，不致受到损失，而且能做</w:t>
      </w:r>
    </w:p>
    <w:p>
      <w:pPr>
        <w:rPr>
          <w:lang w:eastAsia="zh-CN"/>
        </w:rPr>
      </w:pPr>
      <w:r>
        <w:rPr>
          <w:lang w:eastAsia="zh-CN"/>
        </w:rPr>
        <w:t>为以后新的发展区域。其次，在中区和南路，要做到党不受</w:t>
      </w:r>
    </w:p>
    <w:p>
      <w:pPr>
        <w:rPr>
          <w:lang w:eastAsia="zh-CN"/>
        </w:rPr>
      </w:pPr>
      <w:r>
        <w:rPr>
          <w:lang w:eastAsia="zh-CN"/>
        </w:rPr>
        <w:t>大损失，能保持现状。再次，是北江和西江，准备在突变</w:t>
      </w:r>
    </w:p>
    <w:p>
      <w:pPr>
        <w:rPr>
          <w:lang w:eastAsia="zh-CN"/>
        </w:rPr>
      </w:pPr>
      <w:r>
        <w:rPr>
          <w:lang w:eastAsia="zh-CN"/>
        </w:rPr>
        <w:t>后，把北江和西北暂时退守。为了这种布置，因此决定在东</w:t>
      </w:r>
    </w:p>
    <w:p>
      <w:pPr>
        <w:rPr>
          <w:lang w:eastAsia="zh-CN"/>
        </w:rPr>
      </w:pPr>
      <w:r>
        <w:rPr>
          <w:lang w:eastAsia="zh-CN"/>
        </w:rPr>
        <w:t>江、琼崖准备强大的武装力量，装备游击战争的发动；在中</w:t>
      </w:r>
    </w:p>
    <w:p>
      <w:pPr>
        <w:rPr>
          <w:lang w:eastAsia="zh-CN"/>
        </w:rPr>
      </w:pPr>
      <w:r>
        <w:rPr>
          <w:lang w:eastAsia="zh-CN"/>
        </w:rPr>
        <w:t>区、南路准备一武装的力量，以便保护已公开了的干部，同</w:t>
      </w:r>
    </w:p>
    <w:p>
      <w:pPr>
        <w:rPr>
          <w:lang w:eastAsia="zh-CN"/>
        </w:rPr>
      </w:pPr>
      <w:r>
        <w:rPr>
          <w:lang w:eastAsia="zh-CN"/>
        </w:rPr>
        <w:t>时准备突变以后长期秘密党的基础</w:t>
      </w:r>
      <w:r>
        <w:rPr>
          <w:color w:val="008000"/>
          <w:lang w:eastAsia="zh-CN"/>
        </w:rPr>
        <w:t>。</w:t>
      </w:r>
      <w:r>
        <w:rPr>
          <w:lang w:eastAsia="zh-CN"/>
        </w:rPr>
        <w:t>经过这次扩大会议以及</w:t>
      </w:r>
    </w:p>
    <w:p>
      <w:pPr>
        <w:rPr>
          <w:lang w:eastAsia="zh-CN"/>
        </w:rPr>
      </w:pPr>
      <w:r>
        <w:rPr>
          <w:lang w:eastAsia="zh-CN"/>
        </w:rPr>
        <w:t>对干部的理论教育。政治觉悟、党的意识、独立工作能力的</w:t>
      </w:r>
    </w:p>
    <w:p>
      <w:pPr>
        <w:rPr>
          <w:lang w:eastAsia="zh-CN"/>
        </w:rPr>
      </w:pPr>
      <w:r>
        <w:rPr>
          <w:lang w:eastAsia="zh-CN"/>
        </w:rPr>
        <w:t>收获很大，而各地能在12月迅速传达到县、区去。到我来</w:t>
      </w:r>
    </w:p>
    <w:p>
      <w:pPr>
        <w:rPr>
          <w:lang w:eastAsia="zh-CN"/>
        </w:rPr>
      </w:pPr>
      <w:r>
        <w:rPr>
          <w:lang w:eastAsia="zh-CN"/>
        </w:rPr>
        <w:t>的时候，省委已经做了一些全省党的巩固工作，以及照原来</w:t>
      </w:r>
    </w:p>
    <w:p>
      <w:pPr>
        <w:rPr>
          <w:lang w:eastAsia="zh-CN"/>
        </w:rPr>
      </w:pPr>
      <w:r>
        <w:rPr>
          <w:lang w:eastAsia="zh-CN"/>
        </w:rPr>
        <w:t>计划开训练班训练干部，并建立了各地的联系。为了检查和</w:t>
      </w:r>
    </w:p>
    <w:p>
      <w:pPr>
        <w:rPr>
          <w:lang w:eastAsia="zh-CN"/>
        </w:rPr>
      </w:pPr>
      <w:r>
        <w:rPr>
          <w:lang w:eastAsia="zh-CN"/>
        </w:rPr>
        <w:t>督促各地的执行，派了组织部负责人到东江，秘书长王①</w:t>
      </w:r>
    </w:p>
    <w:p>
      <w:pPr>
        <w:rPr>
          <w:lang w:eastAsia="zh-CN"/>
        </w:rPr>
      </w:pPr>
      <w:r>
        <w:rPr>
          <w:lang w:eastAsia="zh-CN"/>
        </w:rPr>
        <w:t>到西江、中区，组织干事到南路，这样分区的检查工作。详</w:t>
      </w:r>
    </w:p>
    <w:p>
      <w:pPr>
        <w:rPr>
          <w:lang w:eastAsia="zh-CN"/>
        </w:rPr>
      </w:pPr>
      <w:r>
        <w:rPr>
          <w:lang w:eastAsia="zh-CN"/>
        </w:rPr>
        <w:t>细的情形以前的报告中已经说过了。这里就简单的说一说。</w:t>
      </w:r>
    </w:p>
    <w:p>
      <w:pPr>
        <w:rPr>
          <w:lang w:eastAsia="zh-CN"/>
        </w:rPr>
      </w:pPr>
      <w:r>
        <w:rPr>
          <w:lang w:eastAsia="zh-CN"/>
        </w:rPr>
        <w:t>以上是一年半在几个大的动员工作，以下就讲到党的实</w:t>
      </w:r>
    </w:p>
    <w:p>
      <w:pPr>
        <w:rPr>
          <w:lang w:eastAsia="zh-CN"/>
        </w:rPr>
      </w:pPr>
      <w:r>
        <w:rPr>
          <w:lang w:eastAsia="zh-CN"/>
        </w:rPr>
        <w:t>①为王均予。</w:t>
      </w:r>
    </w:p>
    <w:p>
      <w:pPr>
        <w:rPr>
          <w:lang w:eastAsia="zh-CN"/>
        </w:rPr>
      </w:pPr>
      <w:r>
        <w:rPr>
          <w:lang w:eastAsia="zh-CN"/>
        </w:rPr>
        <w:t>326</w:t>
      </w:r>
    </w:p>
    <w:p>
      <w:pPr>
        <w:rPr>
          <w:lang w:eastAsia="zh-CN"/>
        </w:rPr>
      </w:pPr>
      <w:r>
        <w:rPr>
          <w:lang w:eastAsia="zh-CN"/>
        </w:rPr>
        <w:t>际工作执行的现状。</w:t>
      </w:r>
    </w:p>
    <w:p>
      <w:pPr>
        <w:rPr>
          <w:lang w:eastAsia="zh-CN"/>
        </w:rPr>
      </w:pPr>
      <w:r>
        <w:rPr>
          <w:lang w:eastAsia="zh-CN"/>
        </w:rPr>
        <w:t>乙、党实际工作和执行的现状:</w:t>
      </w:r>
    </w:p>
    <w:p>
      <w:pPr>
        <w:rPr>
          <w:lang w:eastAsia="zh-CN"/>
        </w:rPr>
      </w:pPr>
      <w:r>
        <w:rPr>
          <w:lang w:eastAsia="zh-CN"/>
        </w:rPr>
        <w:t>一、统一战线的工作:</w:t>
      </w:r>
    </w:p>
    <w:p>
      <w:pPr>
        <w:rPr>
          <w:lang w:eastAsia="zh-CN"/>
        </w:rPr>
      </w:pPr>
      <w:r>
        <w:rPr>
          <w:lang w:eastAsia="zh-CN"/>
        </w:rPr>
        <w:t>广东地方实力【派】余汉谋原和我们关系较好的。广州</w:t>
      </w:r>
    </w:p>
    <w:p>
      <w:pPr>
        <w:rPr>
          <w:lang w:eastAsia="zh-CN"/>
        </w:rPr>
      </w:pPr>
      <w:r>
        <w:rPr>
          <w:lang w:eastAsia="zh-CN"/>
        </w:rPr>
        <w:t>失守后他受到内外的打击</w:t>
      </w:r>
      <w:r>
        <w:rPr>
          <w:color w:val="FF0000"/>
          <w:lang w:eastAsia="zh-CN"/>
        </w:rPr>
        <w:t>，</w:t>
      </w:r>
      <w:r>
        <w:rPr>
          <w:lang w:eastAsia="zh-CN"/>
        </w:rPr>
        <w:t>更要求我们的帮助。曾经在广州</w:t>
      </w:r>
    </w:p>
    <w:p>
      <w:pPr>
        <w:rPr>
          <w:lang w:eastAsia="zh-CN"/>
        </w:rPr>
      </w:pPr>
      <w:r>
        <w:rPr>
          <w:lang w:eastAsia="zh-CN"/>
        </w:rPr>
        <w:t>失守后向云【广英】提出要我们给他一些有能力、没有红的</w:t>
      </w:r>
    </w:p>
    <w:p>
      <w:pPr>
        <w:rPr>
          <w:lang w:eastAsia="zh-CN"/>
        </w:rPr>
      </w:pPr>
      <w:r>
        <w:rPr>
          <w:lang w:eastAsia="zh-CN"/>
        </w:rPr>
        <w:t>干部，帮助他整顿部队、训练干部。我们在广东统一战线工</w:t>
      </w:r>
    </w:p>
    <w:p>
      <w:pPr>
        <w:rPr>
          <w:lang w:eastAsia="zh-CN"/>
        </w:rPr>
      </w:pPr>
      <w:r>
        <w:rPr>
          <w:lang w:eastAsia="zh-CN"/>
        </w:rPr>
        <w:t>作的主要</w:t>
      </w:r>
      <w:r>
        <w:rPr>
          <w:color w:val="FF0000"/>
          <w:lang w:eastAsia="zh-CN"/>
        </w:rPr>
        <w:t>对</w:t>
      </w:r>
      <w:r>
        <w:rPr>
          <w:lang w:eastAsia="zh-CN"/>
        </w:rPr>
        <w:t>象就是余汉谋。广州没有失守前与我们关系最好</w:t>
      </w:r>
    </w:p>
    <w:p>
      <w:pPr>
        <w:rPr>
          <w:lang w:eastAsia="zh-CN"/>
        </w:rPr>
      </w:pPr>
      <w:r>
        <w:rPr>
          <w:lang w:eastAsia="zh-CN"/>
        </w:rPr>
        <w:t>的是他。广州失守以后和我们关系最好的也是他。对他在广</w:t>
      </w:r>
    </w:p>
    <w:p>
      <w:pPr>
        <w:rPr>
          <w:lang w:eastAsia="zh-CN"/>
        </w:rPr>
      </w:pPr>
      <w:r>
        <w:rPr>
          <w:lang w:eastAsia="zh-CN"/>
        </w:rPr>
        <w:t>州失守后的作做法，以上的第一部分的政治情况中已经说</w:t>
      </w:r>
    </w:p>
    <w:p>
      <w:pPr>
        <w:rPr>
          <w:lang w:eastAsia="zh-CN"/>
        </w:rPr>
      </w:pPr>
      <w:r>
        <w:rPr>
          <w:lang w:eastAsia="zh-CN"/>
        </w:rPr>
        <w:t>到，这里不讲了。</w:t>
      </w:r>
    </w:p>
    <w:p>
      <w:pPr>
        <w:rPr>
          <w:lang w:eastAsia="zh-CN"/>
        </w:rPr>
      </w:pPr>
      <w:r>
        <w:rPr>
          <w:lang w:eastAsia="zh-CN"/>
        </w:rPr>
        <w:t>我们对他的工作，我们主要是支持十二集团军，使他去</w:t>
      </w:r>
    </w:p>
    <w:p>
      <w:pPr>
        <w:rPr>
          <w:lang w:eastAsia="zh-CN"/>
        </w:rPr>
      </w:pPr>
      <w:r>
        <w:rPr>
          <w:lang w:eastAsia="zh-CN"/>
        </w:rPr>
        <w:t>巩固，更使他再进步。广州失守要建立军队中政治工作的时</w:t>
      </w:r>
    </w:p>
    <w:p>
      <w:pPr>
        <w:rPr>
          <w:lang w:eastAsia="zh-CN"/>
        </w:rPr>
      </w:pPr>
      <w:r>
        <w:rPr>
          <w:lang w:eastAsia="zh-CN"/>
        </w:rPr>
        <w:t>候，我们便帮助他建立政治工作，动员了800多青年，内有</w:t>
      </w:r>
    </w:p>
    <w:p>
      <w:pPr>
        <w:rPr>
          <w:lang w:eastAsia="zh-CN"/>
        </w:rPr>
      </w:pPr>
      <w:r>
        <w:rPr>
          <w:lang w:eastAsia="zh-CN"/>
        </w:rPr>
        <w:t>400多“抗先”队员，120个党员现在已成为他部队中的政</w:t>
      </w:r>
    </w:p>
    <w:p>
      <w:pPr>
        <w:rPr>
          <w:lang w:eastAsia="zh-CN"/>
        </w:rPr>
      </w:pPr>
      <w:r>
        <w:rPr>
          <w:lang w:eastAsia="zh-CN"/>
        </w:rPr>
        <w:t>治干部。最近，粤北战争以后，许多人都打击他，我们曾说</w:t>
      </w:r>
    </w:p>
    <w:p>
      <w:pPr>
        <w:rPr>
          <w:lang w:eastAsia="zh-CN"/>
        </w:rPr>
      </w:pPr>
      <w:r>
        <w:rPr>
          <w:lang w:eastAsia="zh-CN"/>
        </w:rPr>
        <w:t>出【要】精诚团结，鼓吹群众工作的成绩，要奖励有功部</w:t>
      </w:r>
    </w:p>
    <w:p>
      <w:pPr>
        <w:rPr>
          <w:lang w:eastAsia="zh-CN"/>
        </w:rPr>
      </w:pPr>
      <w:r>
        <w:rPr>
          <w:lang w:eastAsia="zh-CN"/>
        </w:rPr>
        <w:t>队，</w:t>
      </w:r>
      <w:r>
        <w:rPr>
          <w:color w:val="808080"/>
          <w:lang w:eastAsia="zh-CN"/>
        </w:rPr>
        <w:t>号</w:t>
      </w:r>
      <w:r>
        <w:rPr>
          <w:lang w:eastAsia="zh-CN"/>
        </w:rPr>
        <w:t>召青年加</w:t>
      </w:r>
      <w:r>
        <w:rPr>
          <w:color w:val="0000E1"/>
          <w:lang w:eastAsia="zh-CN"/>
        </w:rPr>
        <w:t>入</w:t>
      </w:r>
      <w:r>
        <w:rPr>
          <w:lang w:eastAsia="zh-CN"/>
        </w:rPr>
        <w:t>他的部队去，并继续送干部。我们对他的</w:t>
      </w:r>
    </w:p>
    <w:p>
      <w:pPr>
        <w:rPr>
          <w:lang w:eastAsia="zh-CN"/>
        </w:rPr>
      </w:pPr>
      <w:r>
        <w:rPr>
          <w:lang w:eastAsia="zh-CN"/>
        </w:rPr>
        <w:t>要求，只要他能坚持抗战和进步团结，就可以在政治上起推</w:t>
      </w:r>
    </w:p>
    <w:p>
      <w:pPr>
        <w:rPr>
          <w:lang w:eastAsia="zh-CN"/>
        </w:rPr>
      </w:pPr>
      <w:r>
        <w:rPr>
          <w:lang w:eastAsia="zh-CN"/>
        </w:rPr>
        <w:t>动作用，也可以对我们起掩护作用，要他公开的掩护我们是</w:t>
      </w:r>
    </w:p>
    <w:p>
      <w:pPr>
        <w:rPr>
          <w:lang w:eastAsia="zh-CN"/>
        </w:rPr>
      </w:pPr>
      <w:r>
        <w:rPr>
          <w:lang w:eastAsia="zh-CN"/>
        </w:rPr>
        <w:t>不可能的，我们只要他隐蔽的帮助，但是余为人忠厚，容易</w:t>
      </w:r>
    </w:p>
    <w:p>
      <w:pPr>
        <w:rPr>
          <w:lang w:eastAsia="zh-CN"/>
        </w:rPr>
      </w:pPr>
      <w:r>
        <w:rPr>
          <w:lang w:eastAsia="zh-CN"/>
        </w:rPr>
        <w:t>动摇，容易被人包围。目前【国民党】中央的策略是对付广</w:t>
      </w:r>
    </w:p>
    <w:p>
      <w:pPr>
        <w:rPr>
          <w:lang w:eastAsia="zh-CN"/>
        </w:rPr>
      </w:pPr>
      <w:r>
        <w:rPr>
          <w:lang w:eastAsia="zh-CN"/>
        </w:rPr>
        <w:t>西白【崇禧】的势力，中央认为目前用广东白的【势力】消</w:t>
      </w:r>
    </w:p>
    <w:p>
      <w:pPr>
        <w:rPr>
          <w:lang w:eastAsia="zh-CN"/>
        </w:rPr>
      </w:pPr>
      <w:r>
        <w:rPr>
          <w:lang w:eastAsia="zh-CN"/>
        </w:rPr>
        <w:t>灭余是没有问题的，所以对余是用硬软兼施的办法。一方面</w:t>
      </w:r>
    </w:p>
    <w:p>
      <w:pPr>
        <w:rPr>
          <w:lang w:eastAsia="zh-CN"/>
        </w:rPr>
      </w:pPr>
      <w:r>
        <w:rPr>
          <w:lang w:eastAsia="zh-CN"/>
        </w:rPr>
        <w:t>阻止余汉谋，并在内扶助王俊，夺取师、团长的地位；另方</w:t>
      </w:r>
    </w:p>
    <w:p>
      <w:pPr>
        <w:rPr>
          <w:lang w:eastAsia="zh-CN"/>
        </w:rPr>
      </w:pPr>
      <w:r>
        <w:rPr>
          <w:lang w:eastAsia="zh-CN"/>
        </w:rPr>
        <w:t>面利用收买的政策，拉拢余汉谋。但也不能让李汉魂超过余</w:t>
      </w:r>
    </w:p>
    <w:p>
      <w:pPr>
        <w:rPr>
          <w:lang w:eastAsia="zh-CN"/>
        </w:rPr>
      </w:pPr>
      <w:r>
        <w:rPr>
          <w:lang w:eastAsia="zh-CN"/>
        </w:rPr>
        <w:t>327</w:t>
      </w:r>
    </w:p>
    <w:p>
      <w:pPr>
        <w:rPr>
          <w:lang w:eastAsia="zh-CN"/>
        </w:rPr>
      </w:pPr>
      <w:r>
        <w:rPr>
          <w:lang w:eastAsia="zh-CN"/>
        </w:rPr>
        <w:t>的力量，保持他们的均势，维持中央的统治地位。这样的情</w:t>
      </w:r>
    </w:p>
    <w:p>
      <w:pPr>
        <w:rPr>
          <w:lang w:eastAsia="zh-CN"/>
        </w:rPr>
      </w:pPr>
      <w:r>
        <w:rPr>
          <w:lang w:eastAsia="zh-CN"/>
        </w:rPr>
        <w:t>况下，余曾在逆流的时候，在部队中进行</w:t>
      </w:r>
      <w:r>
        <w:rPr>
          <w:color w:val="808080"/>
          <w:lang w:eastAsia="zh-CN"/>
        </w:rPr>
        <w:t>了</w:t>
      </w:r>
      <w:r>
        <w:rPr>
          <w:lang w:eastAsia="zh-CN"/>
        </w:rPr>
        <w:t>反共的动员。所</w:t>
      </w:r>
    </w:p>
    <w:p>
      <w:pPr>
        <w:rPr>
          <w:lang w:eastAsia="zh-CN"/>
        </w:rPr>
      </w:pPr>
      <w:r>
        <w:rPr>
          <w:lang w:eastAsia="zh-CN"/>
        </w:rPr>
        <w:t>以，我们在他的部队中，也不能有过份的幻想。同时，今天</w:t>
      </w:r>
    </w:p>
    <w:p>
      <w:pPr>
        <w:rPr>
          <w:lang w:eastAsia="zh-CN"/>
        </w:rPr>
      </w:pPr>
      <w:r>
        <w:rPr>
          <w:lang w:eastAsia="zh-CN"/>
        </w:rPr>
        <w:t>真正能维持他的力量的还是依靠我们和青年，问题在于我们</w:t>
      </w:r>
    </w:p>
    <w:p>
      <w:pPr>
        <w:rPr>
          <w:lang w:eastAsia="zh-CN"/>
        </w:rPr>
      </w:pPr>
      <w:r>
        <w:rPr>
          <w:lang w:eastAsia="zh-CN"/>
        </w:rPr>
        <w:t>派有力的</w:t>
      </w:r>
      <w:r>
        <w:rPr>
          <w:color w:val="FF0000"/>
          <w:lang w:eastAsia="zh-CN"/>
        </w:rPr>
        <w:t>干</w:t>
      </w:r>
      <w:r>
        <w:rPr>
          <w:lang w:eastAsia="zh-CN"/>
        </w:rPr>
        <w:t>部到他的周围去影响他，现在省委自己就没有这</w:t>
      </w:r>
    </w:p>
    <w:p>
      <w:pPr>
        <w:rPr>
          <w:lang w:eastAsia="zh-CN"/>
        </w:rPr>
      </w:pPr>
      <w:r>
        <w:rPr>
          <w:lang w:eastAsia="zh-CN"/>
        </w:rPr>
        <w:t>样的干部。</w:t>
      </w:r>
    </w:p>
    <w:p>
      <w:pPr>
        <w:rPr>
          <w:lang w:eastAsia="zh-CN"/>
        </w:rPr>
      </w:pPr>
      <w:r>
        <w:rPr>
          <w:lang w:eastAsia="zh-CN"/>
        </w:rPr>
        <w:t>除余以外，我们做统一战线工作的第二个主要对象是张</w:t>
      </w:r>
    </w:p>
    <w:p>
      <w:pPr>
        <w:rPr>
          <w:lang w:eastAsia="zh-CN"/>
        </w:rPr>
      </w:pPr>
      <w:r>
        <w:rPr>
          <w:lang w:eastAsia="zh-CN"/>
        </w:rPr>
        <w:t>发奎。张发奎为人直爽，受过中国大革命的洗礼。他现在的</w:t>
      </w:r>
    </w:p>
    <w:p>
      <w:pPr>
        <w:rPr>
          <w:lang w:eastAsia="zh-CN"/>
        </w:rPr>
      </w:pPr>
      <w:r>
        <w:rPr>
          <w:lang w:eastAsia="zh-CN"/>
        </w:rPr>
        <w:t>地位，是在抗战中【持中】立地位建立起来的。他现在要做</w:t>
      </w:r>
    </w:p>
    <w:p>
      <w:pPr>
        <w:rPr>
          <w:lang w:eastAsia="zh-CN"/>
        </w:rPr>
      </w:pPr>
      <w:r>
        <w:rPr>
          <w:lang w:eastAsia="zh-CN"/>
        </w:rPr>
        <w:t>事而自己没有人，现在能帮助他工作的是左翼的人。他今天</w:t>
      </w:r>
    </w:p>
    <w:p>
      <w:pPr>
        <w:rPr>
          <w:lang w:eastAsia="zh-CN"/>
        </w:rPr>
      </w:pPr>
      <w:r>
        <w:rPr>
          <w:lang w:eastAsia="zh-CN"/>
        </w:rPr>
        <w:t>一般表现还很好，曾经在几次逆流来时，表示应该抗战</w:t>
      </w:r>
      <w:r>
        <w:rPr>
          <w:color w:val="808080"/>
          <w:lang w:eastAsia="zh-CN"/>
        </w:rPr>
        <w:t>、</w:t>
      </w:r>
      <w:r>
        <w:rPr>
          <w:lang w:eastAsia="zh-CN"/>
        </w:rPr>
        <w:t>进</w:t>
      </w:r>
    </w:p>
    <w:p>
      <w:pPr>
        <w:rPr>
          <w:lang w:eastAsia="zh-CN"/>
        </w:rPr>
      </w:pPr>
      <w:r>
        <w:rPr>
          <w:lang w:eastAsia="zh-CN"/>
        </w:rPr>
        <w:t>步、团结、大胆的用青年。对共产党不用怀疑</w:t>
      </w:r>
      <w:r>
        <w:rPr>
          <w:color w:val="FF0000"/>
          <w:lang w:eastAsia="zh-CN"/>
        </w:rPr>
        <w:t>，</w:t>
      </w:r>
      <w:r>
        <w:rPr>
          <w:lang w:eastAsia="zh-CN"/>
        </w:rPr>
        <w:t>内部不应磨</w:t>
      </w:r>
    </w:p>
    <w:p>
      <w:pPr>
        <w:rPr>
          <w:lang w:eastAsia="zh-CN"/>
        </w:rPr>
      </w:pPr>
      <w:r>
        <w:rPr>
          <w:lang w:eastAsia="zh-CN"/>
        </w:rPr>
        <w:t>擦。在曲江，他们公开的讲话和政策意见，都可以把我们的</w:t>
      </w:r>
    </w:p>
    <w:p>
      <w:pPr>
        <w:rPr>
          <w:lang w:eastAsia="zh-CN"/>
        </w:rPr>
      </w:pPr>
      <w:r>
        <w:rPr>
          <w:lang w:eastAsia="zh-CN"/>
        </w:rPr>
        <w:t>意见反映出【来】，比如，反汪运动的问题、对“抗先”的</w:t>
      </w:r>
    </w:p>
    <w:p>
      <w:pPr>
        <w:rPr>
          <w:lang w:eastAsia="zh-CN"/>
        </w:rPr>
      </w:pPr>
      <w:r>
        <w:rPr>
          <w:lang w:eastAsia="zh-CN"/>
        </w:rPr>
        <w:t>问题，对我们的干部被捕问题，都公开表示应该团结，反对</w:t>
      </w:r>
    </w:p>
    <w:p>
      <w:pPr>
        <w:rPr>
          <w:lang w:eastAsia="zh-CN"/>
        </w:rPr>
      </w:pPr>
      <w:r>
        <w:rPr>
          <w:lang w:eastAsia="zh-CN"/>
        </w:rPr>
        <w:t>内部磨擦。曾公开的在长官司令部干训团，指出反苏的舆论</w:t>
      </w:r>
    </w:p>
    <w:p>
      <w:pPr>
        <w:rPr>
          <w:lang w:eastAsia="zh-CN"/>
        </w:rPr>
      </w:pPr>
      <w:r>
        <w:rPr>
          <w:lang w:eastAsia="zh-CN"/>
        </w:rPr>
        <w:t>不合时宜</w:t>
      </w:r>
      <w:r>
        <w:rPr>
          <w:color w:val="008000"/>
          <w:lang w:eastAsia="zh-CN"/>
        </w:rPr>
        <w:t>，</w:t>
      </w:r>
      <w:r>
        <w:rPr>
          <w:lang w:eastAsia="zh-CN"/>
        </w:rPr>
        <w:t>不合抗战建国纲领。我们对他们的要求主要是把</w:t>
      </w:r>
    </w:p>
    <w:p>
      <w:pPr>
        <w:rPr>
          <w:lang w:eastAsia="zh-CN"/>
        </w:rPr>
      </w:pPr>
      <w:r>
        <w:rPr>
          <w:lang w:eastAsia="zh-CN"/>
        </w:rPr>
        <w:t>我们的政治意见通过他发表出去，扩大进步的影响。</w:t>
      </w:r>
    </w:p>
    <w:p>
      <w:pPr>
        <w:rPr>
          <w:lang w:eastAsia="zh-CN"/>
        </w:rPr>
      </w:pPr>
      <w:r>
        <w:rPr>
          <w:lang w:eastAsia="zh-CN"/>
        </w:rPr>
        <w:t>此外，以前司令部的蒋光鼐是比较好的。他以后辞参谋</w:t>
      </w:r>
    </w:p>
    <w:p>
      <w:pPr>
        <w:rPr>
          <w:lang w:eastAsia="zh-CN"/>
        </w:rPr>
      </w:pPr>
      <w:r>
        <w:rPr>
          <w:lang w:eastAsia="zh-CN"/>
        </w:rPr>
        <w:t>长，现任党政主任委员。司令部军法处李章达是救国会分</w:t>
      </w:r>
    </w:p>
    <w:p>
      <w:pPr>
        <w:rPr>
          <w:lang w:eastAsia="zh-CN"/>
        </w:rPr>
      </w:pPr>
      <w:r>
        <w:rPr>
          <w:lang w:eastAsia="zh-CN"/>
        </w:rPr>
        <w:t>子，参谋长陈宝山都是比较好的，在许多群众运动【上】，</w:t>
      </w:r>
    </w:p>
    <w:p>
      <w:pPr>
        <w:rPr>
          <w:lang w:eastAsia="zh-CN"/>
        </w:rPr>
      </w:pPr>
      <w:r>
        <w:rPr>
          <w:lang w:eastAsia="zh-CN"/>
        </w:rPr>
        <w:t>都给我们相当帮助。我们曾从他们那里取得一般的政治活动</w:t>
      </w:r>
    </w:p>
    <w:p>
      <w:pPr>
        <w:rPr>
          <w:lang w:eastAsia="zh-CN"/>
        </w:rPr>
      </w:pPr>
      <w:r>
        <w:rPr>
          <w:lang w:eastAsia="zh-CN"/>
        </w:rPr>
        <w:t>【的机会】。在南路的张炎也比较进步的，他上面依靠白崇</w:t>
      </w:r>
    </w:p>
    <w:p>
      <w:pPr>
        <w:rPr>
          <w:lang w:eastAsia="zh-CN"/>
        </w:rPr>
      </w:pPr>
      <w:r>
        <w:rPr>
          <w:lang w:eastAsia="zh-CN"/>
        </w:rPr>
        <w:t>禧，下面依靠青年，成立了学生总队，有七百多个队员，主</w:t>
      </w:r>
    </w:p>
    <w:p>
      <w:pPr>
        <w:rPr>
          <w:lang w:eastAsia="zh-CN"/>
        </w:rPr>
      </w:pPr>
      <w:r>
        <w:rPr>
          <w:lang w:eastAsia="zh-CN"/>
        </w:rPr>
        <w:t>要的干部是左翼分子。在中区有古鼎华这个人，上面依靠陈</w:t>
      </w:r>
    </w:p>
    <w:p>
      <w:pPr>
        <w:rPr>
          <w:lang w:eastAsia="zh-CN"/>
        </w:rPr>
      </w:pPr>
      <w:r>
        <w:rPr>
          <w:lang w:eastAsia="zh-CN"/>
        </w:rPr>
        <w:t>诚，但是这个人在广东没有势力，所以他在下边又不能不依</w:t>
      </w:r>
    </w:p>
    <w:p>
      <w:pPr>
        <w:rPr>
          <w:lang w:eastAsia="zh-CN"/>
        </w:rPr>
      </w:pPr>
      <w:r>
        <w:rPr>
          <w:lang w:eastAsia="zh-CN"/>
        </w:rPr>
        <w:t>328</w:t>
      </w:r>
    </w:p>
    <w:p>
      <w:pPr>
        <w:rPr>
          <w:lang w:eastAsia="zh-CN"/>
        </w:rPr>
      </w:pPr>
      <w:r>
        <w:rPr>
          <w:lang w:eastAsia="zh-CN"/>
        </w:rPr>
        <w:t>靠青年。他做了中区抗先的队长，现在对抗先还愿意支持，</w:t>
      </w:r>
    </w:p>
    <w:p>
      <w:pPr>
        <w:rPr>
          <w:lang w:eastAsia="zh-CN"/>
        </w:rPr>
      </w:pPr>
      <w:r>
        <w:rPr>
          <w:lang w:eastAsia="zh-CN"/>
        </w:rPr>
        <w:t>对反共取消极的态度。我们的要推动他继续进步和对群众工</w:t>
      </w:r>
    </w:p>
    <w:p>
      <w:pPr>
        <w:rPr>
          <w:lang w:eastAsia="zh-CN"/>
        </w:rPr>
      </w:pPr>
      <w:r>
        <w:rPr>
          <w:lang w:eastAsia="zh-CN"/>
        </w:rPr>
        <w:t>作支持，但要存有很大的戒心，不能对他有幻想。此外，香</w:t>
      </w:r>
    </w:p>
    <w:p>
      <w:pPr>
        <w:rPr>
          <w:lang w:eastAsia="zh-CN"/>
        </w:rPr>
      </w:pPr>
      <w:r>
        <w:rPr>
          <w:lang w:eastAsia="zh-CN"/>
        </w:rPr>
        <w:t>翰屏是余的人，后来因为我们的自</w:t>
      </w:r>
      <w:r>
        <w:rPr>
          <w:color w:val="0000E1"/>
          <w:lang w:eastAsia="zh-CN"/>
        </w:rPr>
        <w:t>己</w:t>
      </w:r>
      <w:r>
        <w:rPr>
          <w:lang w:eastAsia="zh-CN"/>
        </w:rPr>
        <w:t>部队的扩大，力量的增</w:t>
      </w:r>
    </w:p>
    <w:p>
      <w:pPr>
        <w:rPr>
          <w:lang w:eastAsia="zh-CN"/>
        </w:rPr>
      </w:pPr>
      <w:r>
        <w:rPr>
          <w:lang w:eastAsia="zh-CN"/>
        </w:rPr>
        <w:t>长，多少妨害了他的利益，又因为三青团的挑拨，他企图反</w:t>
      </w:r>
    </w:p>
    <w:p>
      <w:pPr>
        <w:rPr>
          <w:lang w:eastAsia="zh-CN"/>
        </w:rPr>
      </w:pPr>
      <w:r>
        <w:rPr>
          <w:lang w:eastAsia="zh-CN"/>
        </w:rPr>
        <w:t>共，公开的打击华侨服务团和曾生部队，然而我们的方针是</w:t>
      </w:r>
    </w:p>
    <w:p>
      <w:pPr>
        <w:rPr>
          <w:lang w:eastAsia="zh-CN"/>
        </w:rPr>
      </w:pPr>
      <w:r>
        <w:rPr>
          <w:lang w:eastAsia="zh-CN"/>
        </w:rPr>
        <w:t>继续争取他，同时把个人的利害与抗战的利害说明。因为李</w:t>
      </w:r>
    </w:p>
    <w:p>
      <w:pPr>
        <w:rPr>
          <w:lang w:eastAsia="zh-CN"/>
        </w:rPr>
      </w:pPr>
      <w:r>
        <w:rPr>
          <w:lang w:eastAsia="zh-CN"/>
        </w:rPr>
        <w:t>汉魂想夺取他的游击队和他在青年中的势力，和他有矛盾。</w:t>
      </w:r>
    </w:p>
    <w:p>
      <w:pPr>
        <w:rPr>
          <w:lang w:eastAsia="zh-CN"/>
        </w:rPr>
      </w:pPr>
      <w:r>
        <w:rPr>
          <w:lang w:eastAsia="zh-CN"/>
        </w:rPr>
        <w:t>所以我们可以利用这种矛盾，建立起统一战线工作。</w:t>
      </w:r>
    </w:p>
    <w:p>
      <w:pPr>
        <w:rPr>
          <w:lang w:eastAsia="zh-CN"/>
        </w:rPr>
      </w:pPr>
      <w:r>
        <w:rPr>
          <w:lang w:eastAsia="zh-CN"/>
        </w:rPr>
        <w:t>其他，最顽固的如高信、邱誉、李汉魂。我们【在】逆</w:t>
      </w:r>
    </w:p>
    <w:p>
      <w:pPr>
        <w:rPr>
          <w:lang w:eastAsia="zh-CN"/>
        </w:rPr>
      </w:pPr>
      <w:r>
        <w:rPr>
          <w:lang w:eastAsia="zh-CN"/>
        </w:rPr>
        <w:t>流严重的时候，曾经去找他们进行政治的解释，用诚恳的态</w:t>
      </w:r>
    </w:p>
    <w:p>
      <w:pPr>
        <w:rPr>
          <w:lang w:eastAsia="zh-CN"/>
        </w:rPr>
      </w:pPr>
      <w:r>
        <w:rPr>
          <w:lang w:eastAsia="zh-CN"/>
        </w:rPr>
        <w:t>度说明一切，虽然对方是骂我是革命的方式，我们没有放弃</w:t>
      </w:r>
    </w:p>
    <w:p>
      <w:pPr>
        <w:rPr>
          <w:lang w:eastAsia="zh-CN"/>
        </w:rPr>
      </w:pPr>
      <w:r>
        <w:rPr>
          <w:lang w:eastAsia="zh-CN"/>
        </w:rPr>
        <w:t>对他们的争取，为的是表示对他们个人没有成见，表示我们</w:t>
      </w:r>
    </w:p>
    <w:p>
      <w:pPr>
        <w:rPr>
          <w:lang w:eastAsia="zh-CN"/>
        </w:rPr>
      </w:pPr>
      <w:r>
        <w:rPr>
          <w:lang w:eastAsia="zh-CN"/>
        </w:rPr>
        <w:t>愿【与】一切人合作，只要是他们不是反共的。</w:t>
      </w:r>
    </w:p>
    <w:p>
      <w:pPr>
        <w:rPr>
          <w:lang w:eastAsia="zh-CN"/>
        </w:rPr>
      </w:pPr>
      <w:r>
        <w:rPr>
          <w:lang w:eastAsia="zh-CN"/>
        </w:rPr>
        <w:t>此外，对三民主义青年团</w:t>
      </w:r>
      <w:r>
        <w:rPr>
          <w:color w:val="FF0000"/>
          <w:lang w:eastAsia="zh-CN"/>
        </w:rPr>
        <w:t>，</w:t>
      </w:r>
      <w:r>
        <w:rPr>
          <w:lang w:eastAsia="zh-CN"/>
        </w:rPr>
        <w:t>在群众运动中我们对三民主</w:t>
      </w:r>
    </w:p>
    <w:p>
      <w:pPr>
        <w:rPr>
          <w:lang w:eastAsia="zh-CN"/>
        </w:rPr>
      </w:pPr>
      <w:r>
        <w:rPr>
          <w:lang w:eastAsia="zh-CN"/>
        </w:rPr>
        <w:t>义青年团是尊重他的领导地位。抗先愿意成为一个青年的团</w:t>
      </w:r>
    </w:p>
    <w:p>
      <w:pPr>
        <w:rPr>
          <w:lang w:eastAsia="zh-CN"/>
        </w:rPr>
      </w:pPr>
      <w:r>
        <w:rPr>
          <w:lang w:eastAsia="zh-CN"/>
        </w:rPr>
        <w:t>体，愿意在三民主义青年团的领导之下，但是反</w:t>
      </w:r>
      <w:r>
        <w:rPr>
          <w:color w:val="008000"/>
          <w:lang w:eastAsia="zh-CN"/>
        </w:rPr>
        <w:t>对</w:t>
      </w:r>
      <w:r>
        <w:rPr>
          <w:lang w:eastAsia="zh-CN"/>
        </w:rPr>
        <w:t>三民主义</w:t>
      </w:r>
    </w:p>
    <w:p>
      <w:pPr>
        <w:rPr>
          <w:lang w:eastAsia="zh-CN"/>
        </w:rPr>
      </w:pPr>
      <w:r>
        <w:rPr>
          <w:lang w:eastAsia="zh-CN"/>
        </w:rPr>
        <w:t>青年团的并吞政策。在三青团成立告抗先队员书【中】，动</w:t>
      </w:r>
    </w:p>
    <w:p>
      <w:pPr>
        <w:rPr>
          <w:lang w:eastAsia="zh-CN"/>
        </w:rPr>
      </w:pPr>
      <w:r>
        <w:rPr>
          <w:lang w:eastAsia="zh-CN"/>
        </w:rPr>
        <w:t>员号召个别的加人三青团。</w:t>
      </w:r>
    </w:p>
    <w:p>
      <w:pPr>
        <w:rPr>
          <w:lang w:eastAsia="zh-CN"/>
        </w:rPr>
      </w:pPr>
      <w:r>
        <w:rPr>
          <w:lang w:eastAsia="zh-CN"/>
        </w:rPr>
        <w:t>以下再讲一讲几个主要的经验教训:</w:t>
      </w:r>
    </w:p>
    <w:p>
      <w:pPr>
        <w:rPr>
          <w:lang w:eastAsia="zh-CN"/>
        </w:rPr>
      </w:pPr>
      <w:r>
        <w:rPr>
          <w:lang w:eastAsia="zh-CN"/>
        </w:rPr>
        <w:t>1.对进步力量【的】地方实力，要给一实力的援助，</w:t>
      </w:r>
    </w:p>
    <w:p>
      <w:pPr>
        <w:rPr>
          <w:lang w:eastAsia="zh-CN"/>
        </w:rPr>
      </w:pPr>
      <w:r>
        <w:rPr>
          <w:lang w:eastAsia="zh-CN"/>
        </w:rPr>
        <w:t>才能争取他，现在在敌人的打击和国民党中央一党专政的政</w:t>
      </w:r>
    </w:p>
    <w:p>
      <w:pPr>
        <w:rPr>
          <w:lang w:eastAsia="zh-CN"/>
        </w:rPr>
      </w:pPr>
      <w:r>
        <w:rPr>
          <w:lang w:eastAsia="zh-CN"/>
        </w:rPr>
        <w:t>策下，许多地方势力、中间实力都在觅求巩固自己势力和地</w:t>
      </w:r>
    </w:p>
    <w:p>
      <w:pPr>
        <w:rPr>
          <w:lang w:eastAsia="zh-CN"/>
        </w:rPr>
      </w:pPr>
      <w:r>
        <w:rPr>
          <w:lang w:eastAsia="zh-CN"/>
        </w:rPr>
        <w:t>位的方法。他们要求别人给他们援助，而往往是要依靠我们</w:t>
      </w:r>
    </w:p>
    <w:p>
      <w:pPr>
        <w:rPr>
          <w:lang w:eastAsia="zh-CN"/>
        </w:rPr>
      </w:pPr>
      <w:r>
        <w:rPr>
          <w:lang w:eastAsia="zh-CN"/>
        </w:rPr>
        <w:t>和青年，他不只是希望我们代他想办法，而且希望我们实力</w:t>
      </w:r>
    </w:p>
    <w:p>
      <w:pPr>
        <w:rPr>
          <w:lang w:eastAsia="zh-CN"/>
        </w:rPr>
      </w:pPr>
      <w:r>
        <w:rPr>
          <w:lang w:eastAsia="zh-CN"/>
        </w:rPr>
        <w:t>的援助。这种实力援助，当然不是说什么武装力量，而主要</w:t>
      </w:r>
    </w:p>
    <w:p>
      <w:pPr>
        <w:rPr>
          <w:lang w:eastAsia="zh-CN"/>
        </w:rPr>
      </w:pPr>
      <w:r>
        <w:rPr>
          <w:lang w:eastAsia="zh-CN"/>
        </w:rPr>
        <w:t>329</w:t>
      </w:r>
    </w:p>
    <w:p>
      <w:pPr>
        <w:rPr>
          <w:lang w:eastAsia="zh-CN"/>
        </w:rPr>
      </w:pPr>
      <w:r>
        <w:rPr>
          <w:lang w:eastAsia="zh-CN"/>
        </w:rPr>
        <w:t>的是人的帮助。广东的余想整顿他的部队，维持他的地位，</w:t>
      </w:r>
    </w:p>
    <w:p>
      <w:pPr>
        <w:rPr>
          <w:lang w:eastAsia="zh-CN"/>
        </w:rPr>
      </w:pPr>
      <w:r>
        <w:rPr>
          <w:lang w:eastAsia="zh-CN"/>
        </w:rPr>
        <w:t>需要青年左翼分子对他的帮助。就是广西的白崇禧，现在也</w:t>
      </w:r>
    </w:p>
    <w:p>
      <w:pPr>
        <w:rPr>
          <w:lang w:eastAsia="zh-CN"/>
        </w:rPr>
      </w:pPr>
      <w:r>
        <w:rPr>
          <w:lang w:eastAsia="zh-CN"/>
        </w:rPr>
        <w:t>是到了这样的程度。我们今天不能再把广东、广西看成余和</w:t>
      </w:r>
    </w:p>
    <w:p>
      <w:pPr>
        <w:rPr>
          <w:lang w:eastAsia="zh-CN"/>
        </w:rPr>
      </w:pPr>
      <w:r>
        <w:rPr>
          <w:lang w:eastAsia="zh-CN"/>
        </w:rPr>
        <w:t>白的势力。今天是各派系都想伸手到广东、广西去抓</w:t>
      </w:r>
      <w:r>
        <w:rPr>
          <w:color w:val="0000E1"/>
          <w:lang w:eastAsia="zh-CN"/>
        </w:rPr>
        <w:t>一</w:t>
      </w:r>
      <w:r>
        <w:rPr>
          <w:lang w:eastAsia="zh-CN"/>
        </w:rPr>
        <w:t>把的</w:t>
      </w:r>
    </w:p>
    <w:p>
      <w:pPr>
        <w:rPr>
          <w:lang w:eastAsia="zh-CN"/>
        </w:rPr>
      </w:pPr>
      <w:r>
        <w:rPr>
          <w:lang w:eastAsia="zh-CN"/>
        </w:rPr>
        <w:t>时候。在派系去分割广东、广西的时候，我们不应该再以为</w:t>
      </w:r>
    </w:p>
    <w:p>
      <w:pPr>
        <w:rPr>
          <w:lang w:eastAsia="zh-CN"/>
        </w:rPr>
      </w:pPr>
      <w:r>
        <w:rPr>
          <w:lang w:eastAsia="zh-CN"/>
        </w:rPr>
        <w:t>在广东、广西发展力量会影响白和余的利益，我们有人、有</w:t>
      </w:r>
    </w:p>
    <w:p>
      <w:pPr>
        <w:rPr>
          <w:lang w:eastAsia="zh-CN"/>
        </w:rPr>
      </w:pPr>
      <w:r>
        <w:rPr>
          <w:lang w:eastAsia="zh-CN"/>
        </w:rPr>
        <w:t>力量更能帮助他们，今天</w:t>
      </w:r>
      <w:r>
        <w:rPr>
          <w:color w:val="0000E1"/>
          <w:lang w:eastAsia="zh-CN"/>
        </w:rPr>
        <w:t>对</w:t>
      </w:r>
      <w:r>
        <w:rPr>
          <w:lang w:eastAsia="zh-CN"/>
        </w:rPr>
        <w:t>余、白的威胁不是我们，而是中</w:t>
      </w:r>
    </w:p>
    <w:p>
      <w:pPr>
        <w:rPr>
          <w:lang w:eastAsia="zh-CN"/>
        </w:rPr>
      </w:pPr>
      <w:r>
        <w:rPr>
          <w:lang w:eastAsia="zh-CN"/>
        </w:rPr>
        <w:t>央派系，这是我们在用实力帮助余、白在各派斗争中觉得</w:t>
      </w:r>
    </w:p>
    <w:p>
      <w:pPr>
        <w:rPr>
          <w:lang w:eastAsia="zh-CN"/>
        </w:rPr>
      </w:pPr>
      <w:r>
        <w:rPr>
          <w:lang w:eastAsia="zh-CN"/>
        </w:rPr>
        <w:t>的。</w:t>
      </w:r>
    </w:p>
    <w:p>
      <w:pPr>
        <w:rPr>
          <w:lang w:eastAsia="zh-CN"/>
        </w:rPr>
      </w:pPr>
      <w:r>
        <w:rPr>
          <w:lang w:eastAsia="zh-CN"/>
        </w:rPr>
        <w:t>2.对矛盾的利用要非常慎重，切忌转到派系的斗争中</w:t>
      </w:r>
    </w:p>
    <w:p>
      <w:pPr>
        <w:rPr>
          <w:lang w:eastAsia="zh-CN"/>
        </w:rPr>
      </w:pPr>
      <w:r>
        <w:rPr>
          <w:lang w:eastAsia="zh-CN"/>
        </w:rPr>
        <w:t>去，我们要有自己的立场。这里有一个例:今年5、6月的</w:t>
      </w:r>
    </w:p>
    <w:p>
      <w:pPr>
        <w:rPr>
          <w:lang w:eastAsia="zh-CN"/>
        </w:rPr>
      </w:pPr>
      <w:r>
        <w:rPr>
          <w:lang w:eastAsia="zh-CN"/>
        </w:rPr>
        <w:t>时候，恩平县的中央党部和地方绅士发生矛盾，地方绅士利</w:t>
      </w:r>
    </w:p>
    <w:p>
      <w:pPr>
        <w:rPr>
          <w:lang w:eastAsia="zh-CN"/>
        </w:rPr>
      </w:pPr>
      <w:r>
        <w:rPr>
          <w:lang w:eastAsia="zh-CN"/>
        </w:rPr>
        <w:t>用地方进步势力打击党部，党部企图在反共的口号下打击地</w:t>
      </w:r>
    </w:p>
    <w:p>
      <w:pPr>
        <w:rPr>
          <w:lang w:eastAsia="zh-CN"/>
        </w:rPr>
      </w:pPr>
      <w:r>
        <w:rPr>
          <w:lang w:eastAsia="zh-CN"/>
        </w:rPr>
        <w:t>方实力，同时打击进步力量，打击我们。因为民众情绪的激</w:t>
      </w:r>
    </w:p>
    <w:p>
      <w:pPr>
        <w:rPr>
          <w:lang w:eastAsia="zh-CN"/>
        </w:rPr>
      </w:pPr>
      <w:r>
        <w:rPr>
          <w:lang w:eastAsia="zh-CN"/>
        </w:rPr>
        <w:t>昂，因为地方绅士的挑拨曾经进行地方民众示威，并有人企</w:t>
      </w:r>
    </w:p>
    <w:p>
      <w:pPr>
        <w:rPr>
          <w:lang w:eastAsia="zh-CN"/>
        </w:rPr>
      </w:pPr>
      <w:r>
        <w:rPr>
          <w:lang w:eastAsia="zh-CN"/>
        </w:rPr>
        <w:t>图利用这个机会驱逐和殴打党部的书记长，托派也企图利用</w:t>
      </w:r>
    </w:p>
    <w:p>
      <w:pPr>
        <w:rPr>
          <w:lang w:eastAsia="zh-CN"/>
        </w:rPr>
      </w:pPr>
      <w:r>
        <w:rPr>
          <w:lang w:eastAsia="zh-CN"/>
        </w:rPr>
        <w:t>群众的情绪搞出更大的乱子来。党部书记长便急电给省党部</w:t>
      </w:r>
    </w:p>
    <w:p>
      <w:pPr>
        <w:rPr>
          <w:lang w:eastAsia="zh-CN"/>
        </w:rPr>
      </w:pPr>
      <w:r>
        <w:rPr>
          <w:lang w:eastAsia="zh-CN"/>
        </w:rPr>
        <w:t>和省政府说共产党准备暴动。正在这</w:t>
      </w:r>
      <w:r>
        <w:rPr>
          <w:color w:val="008000"/>
          <w:lang w:eastAsia="zh-CN"/>
        </w:rPr>
        <w:t>个</w:t>
      </w:r>
      <w:r>
        <w:rPr>
          <w:lang w:eastAsia="zh-CN"/>
        </w:rPr>
        <w:t>严重斗争的关头，由</w:t>
      </w:r>
    </w:p>
    <w:p>
      <w:pPr>
        <w:rPr>
          <w:lang w:eastAsia="zh-CN"/>
        </w:rPr>
      </w:pPr>
      <w:r>
        <w:rPr>
          <w:lang w:eastAsia="zh-CN"/>
        </w:rPr>
        <w:t>于我们中区党的特委领导的正确，动员党员干部，说服地方</w:t>
      </w:r>
    </w:p>
    <w:p>
      <w:pPr>
        <w:rPr>
          <w:lang w:eastAsia="zh-CN"/>
        </w:rPr>
      </w:pPr>
      <w:r>
        <w:rPr>
          <w:lang w:eastAsia="zh-CN"/>
        </w:rPr>
        <w:t>绅士，和解群众过激的情绪，同时在正确立场上反对任何逆</w:t>
      </w:r>
    </w:p>
    <w:p>
      <w:pPr>
        <w:rPr>
          <w:lang w:eastAsia="zh-CN"/>
        </w:rPr>
      </w:pPr>
      <w:r>
        <w:rPr>
          <w:lang w:eastAsia="zh-CN"/>
        </w:rPr>
        <w:t>流倒退，反对内部磨擦，号召党政军民的团结。派人到书记</w:t>
      </w:r>
    </w:p>
    <w:p>
      <w:pPr>
        <w:rPr>
          <w:lang w:eastAsia="zh-CN"/>
        </w:rPr>
      </w:pPr>
      <w:r>
        <w:rPr>
          <w:lang w:eastAsia="zh-CN"/>
        </w:rPr>
        <w:t>长那里去诚恳的说明我们的意见，并在地方绅士和党部中进</w:t>
      </w:r>
    </w:p>
    <w:p>
      <w:pPr>
        <w:rPr>
          <w:lang w:eastAsia="zh-CN"/>
        </w:rPr>
      </w:pPr>
      <w:r>
        <w:rPr>
          <w:lang w:eastAsia="zh-CN"/>
        </w:rPr>
        <w:t>行调解，群众的示威游行进行了，县党部很平安，县党部和</w:t>
      </w:r>
    </w:p>
    <w:p>
      <w:pPr>
        <w:rPr>
          <w:lang w:eastAsia="zh-CN"/>
        </w:rPr>
      </w:pPr>
      <w:r>
        <w:rPr>
          <w:lang w:eastAsia="zh-CN"/>
        </w:rPr>
        <w:t>地方绅士双方都感激我们，反共的活动因此也受到打击而缓</w:t>
      </w:r>
    </w:p>
    <w:p>
      <w:pPr>
        <w:rPr>
          <w:lang w:eastAsia="zh-CN"/>
        </w:rPr>
      </w:pPr>
      <w:r>
        <w:rPr>
          <w:lang w:eastAsia="zh-CN"/>
        </w:rPr>
        <w:t>和下去。这个例子说明在复杂的矛盾斗争中要小心谨慎，不</w:t>
      </w:r>
    </w:p>
    <w:p>
      <w:pPr>
        <w:rPr>
          <w:lang w:eastAsia="zh-CN"/>
        </w:rPr>
      </w:pPr>
      <w:r>
        <w:rPr>
          <w:lang w:eastAsia="zh-CN"/>
        </w:rPr>
        <w:t>旋人矛盾中去，而在斗争中进行调解，提高我们的政治地</w:t>
      </w:r>
    </w:p>
    <w:p>
      <w:pPr>
        <w:rPr>
          <w:lang w:eastAsia="zh-CN"/>
        </w:rPr>
      </w:pPr>
      <w:r>
        <w:rPr>
          <w:lang w:eastAsia="zh-CN"/>
        </w:rPr>
        <w:t>3</w:t>
      </w:r>
      <w:r>
        <w:rPr>
          <w:color w:val="008000"/>
          <w:lang w:eastAsia="zh-CN"/>
        </w:rPr>
        <w:t>3</w:t>
      </w:r>
      <w:r>
        <w:rPr>
          <w:lang w:eastAsia="zh-CN"/>
        </w:rPr>
        <w:t>0</w:t>
      </w:r>
    </w:p>
    <w:p>
      <w:pPr>
        <w:rPr>
          <w:lang w:eastAsia="zh-CN"/>
        </w:rPr>
      </w:pPr>
      <w:r>
        <w:rPr>
          <w:lang w:eastAsia="zh-CN"/>
        </w:rPr>
        <w:t>位，保持我们的力量，而相当的打击顽固势力（从此事实，</w:t>
      </w:r>
    </w:p>
    <w:p>
      <w:pPr>
        <w:rPr>
          <w:lang w:eastAsia="zh-CN"/>
        </w:rPr>
      </w:pPr>
      <w:r>
        <w:rPr>
          <w:lang w:eastAsia="zh-CN"/>
        </w:rPr>
        <w:t>找出调解人家矛盾的调解原则就不对。按此事实，乃是绅士</w:t>
      </w:r>
    </w:p>
    <w:p>
      <w:pPr>
        <w:rPr>
          <w:lang w:eastAsia="zh-CN"/>
        </w:rPr>
      </w:pPr>
      <w:r>
        <w:rPr>
          <w:lang w:eastAsia="zh-CN"/>
        </w:rPr>
        <w:t>想利用我们去为他的企图，而国民党部则是以打击我们来对</w:t>
      </w:r>
    </w:p>
    <w:p>
      <w:pPr>
        <w:rPr>
          <w:lang w:eastAsia="zh-CN"/>
        </w:rPr>
      </w:pPr>
      <w:r>
        <w:rPr>
          <w:lang w:eastAsia="zh-CN"/>
        </w:rPr>
        <w:t>付，而我们只是他们之间的矛盾，是没有分析事实）。</w:t>
      </w:r>
    </w:p>
    <w:p>
      <w:pPr>
        <w:rPr>
          <w:lang w:eastAsia="zh-CN"/>
        </w:rPr>
      </w:pPr>
      <w:r>
        <w:rPr>
          <w:lang w:eastAsia="zh-CN"/>
        </w:rPr>
        <w:t>3.现在要说一个例是失败的。在曲江党部内有两派斗</w:t>
      </w:r>
    </w:p>
    <w:p>
      <w:pPr>
        <w:rPr>
          <w:lang w:eastAsia="zh-CN"/>
        </w:rPr>
      </w:pPr>
      <w:r>
        <w:rPr>
          <w:lang w:eastAsia="zh-CN"/>
        </w:rPr>
        <w:t>争，一方面是C.C高信的势力，是顽固的；一方是朱家骅</w:t>
      </w:r>
    </w:p>
    <w:p>
      <w:pPr>
        <w:rPr>
          <w:lang w:eastAsia="zh-CN"/>
        </w:rPr>
      </w:pPr>
      <w:r>
        <w:rPr>
          <w:lang w:eastAsia="zh-CN"/>
        </w:rPr>
        <w:t>系的余世望【余森文】是较进步的。曾有一个高信的青年群</w:t>
      </w:r>
    </w:p>
    <w:p>
      <w:pPr>
        <w:rPr>
          <w:lang w:eastAsia="zh-CN"/>
        </w:rPr>
      </w:pPr>
      <w:r>
        <w:rPr>
          <w:lang w:eastAsia="zh-CN"/>
        </w:rPr>
        <w:t>众团体，内中的干部是左翼分子，原来省党部服务处我们的</w:t>
      </w:r>
    </w:p>
    <w:p>
      <w:pPr>
        <w:rPr>
          <w:lang w:eastAsia="zh-CN"/>
        </w:rPr>
      </w:pPr>
      <w:r>
        <w:rPr>
          <w:lang w:eastAsia="zh-CN"/>
        </w:rPr>
        <w:t>同志和青年群众【社】干部退出，青年群众【社】干部加</w:t>
      </w:r>
      <w:del w:id="309" w:author="林 清" w:date="2018-10-09T11:07:00Z">
        <w:r>
          <w:rPr>
            <w:color w:val="0000E1"/>
            <w:lang w:eastAsia="zh-CN"/>
          </w:rPr>
          <w:delText>人</w:delText>
        </w:r>
      </w:del>
      <w:ins w:id="310" w:author="林 清" w:date="2018-10-09T11:07:00Z">
        <w:r>
          <w:rPr>
            <w:rFonts w:hint="eastAsia"/>
            <w:color w:val="0000E1"/>
            <w:lang w:eastAsia="zh-CN"/>
          </w:rPr>
          <w:t>入</w:t>
        </w:r>
      </w:ins>
    </w:p>
    <w:p>
      <w:pPr>
        <w:rPr>
          <w:lang w:eastAsia="zh-CN"/>
        </w:rPr>
      </w:pPr>
      <w:r>
        <w:rPr>
          <w:lang w:eastAsia="zh-CN"/>
        </w:rPr>
        <w:t>国民党，但高信坚持青年群众【社】干部的存在来争取党部</w:t>
      </w:r>
    </w:p>
    <w:p>
      <w:pPr>
        <w:rPr>
          <w:lang w:eastAsia="zh-CN"/>
        </w:rPr>
      </w:pPr>
      <w:r>
        <w:rPr>
          <w:lang w:eastAsia="zh-CN"/>
        </w:rPr>
        <w:t>的群众，于是斗争便发生了。我们的同志站在高信的顽固的</w:t>
      </w:r>
    </w:p>
    <w:p>
      <w:pPr>
        <w:rPr>
          <w:lang w:eastAsia="zh-CN"/>
        </w:rPr>
      </w:pPr>
      <w:r>
        <w:rPr>
          <w:lang w:eastAsia="zh-CN"/>
        </w:rPr>
        <w:t>立场上去了，因此他们退出了社会服务处不加</w:t>
      </w:r>
      <w:del w:id="311" w:author="林 清" w:date="2018-10-09T11:07:00Z">
        <w:r>
          <w:rPr>
            <w:color w:val="0000E1"/>
            <w:lang w:eastAsia="zh-CN"/>
          </w:rPr>
          <w:delText>人</w:delText>
        </w:r>
      </w:del>
      <w:ins w:id="312" w:author="林 清" w:date="2018-10-09T11:07:00Z">
        <w:r>
          <w:rPr>
            <w:rFonts w:hint="eastAsia"/>
            <w:color w:val="0000E1"/>
            <w:lang w:eastAsia="zh-CN"/>
          </w:rPr>
          <w:t>入</w:t>
        </w:r>
      </w:ins>
      <w:r>
        <w:rPr>
          <w:lang w:eastAsia="zh-CN"/>
        </w:rPr>
        <w:t>国民党，在</w:t>
      </w:r>
    </w:p>
    <w:p>
      <w:pPr>
        <w:rPr>
          <w:lang w:eastAsia="zh-CN"/>
        </w:rPr>
      </w:pPr>
      <w:r>
        <w:rPr>
          <w:lang w:eastAsia="zh-CN"/>
        </w:rPr>
        <w:t>政治上成为高信的尾巴，结果他们退出【社会】服务处到青</w:t>
      </w:r>
    </w:p>
    <w:p>
      <w:pPr>
        <w:rPr>
          <w:lang w:eastAsia="zh-CN"/>
        </w:rPr>
      </w:pPr>
      <w:r>
        <w:rPr>
          <w:lang w:eastAsia="zh-CN"/>
        </w:rPr>
        <w:t>年群众【社】内。高信大唱反共的舆论，排斥左翼分子，余</w:t>
      </w:r>
    </w:p>
    <w:p>
      <w:r>
        <w:t>世望【余森文】失了支持他的力量，被迫走了，胜利是高信</w:t>
      </w:r>
    </w:p>
    <w:p>
      <w:pPr>
        <w:rPr>
          <w:lang w:eastAsia="zh-CN"/>
        </w:rPr>
      </w:pPr>
      <w:r>
        <w:rPr>
          <w:lang w:eastAsia="zh-CN"/>
        </w:rPr>
        <w:t>的，这是一个重要的经验教训。当时省委对支部的指示是要</w:t>
      </w:r>
    </w:p>
    <w:p>
      <w:pPr>
        <w:rPr>
          <w:lang w:eastAsia="zh-CN"/>
        </w:rPr>
      </w:pPr>
      <w:r>
        <w:rPr>
          <w:lang w:eastAsia="zh-CN"/>
        </w:rPr>
        <w:t>依靠进步方面，而他们违背了省委的指示，这是一个重要的</w:t>
      </w:r>
    </w:p>
    <w:p>
      <w:pPr>
        <w:rPr>
          <w:lang w:eastAsia="zh-CN"/>
        </w:rPr>
      </w:pPr>
      <w:r>
        <w:rPr>
          <w:lang w:eastAsia="zh-CN"/>
        </w:rPr>
        <w:t>教育。我们以后提到两派斗争的时候，我们应该是有一个确</w:t>
      </w:r>
    </w:p>
    <w:p>
      <w:pPr>
        <w:rPr>
          <w:lang w:eastAsia="zh-CN"/>
        </w:rPr>
      </w:pPr>
      <w:r>
        <w:rPr>
          <w:lang w:eastAsia="zh-CN"/>
        </w:rPr>
        <w:t>定的立场，如不能的话，自</w:t>
      </w:r>
      <w:r>
        <w:rPr>
          <w:color w:val="008000"/>
          <w:lang w:eastAsia="zh-CN"/>
        </w:rPr>
        <w:t>己</w:t>
      </w:r>
      <w:r>
        <w:rPr>
          <w:lang w:eastAsia="zh-CN"/>
        </w:rPr>
        <w:t>不能有第三种明确立场的话，</w:t>
      </w:r>
    </w:p>
    <w:p>
      <w:pPr>
        <w:rPr>
          <w:lang w:eastAsia="zh-CN"/>
        </w:rPr>
      </w:pPr>
      <w:r>
        <w:rPr>
          <w:lang w:eastAsia="zh-CN"/>
        </w:rPr>
        <w:t>我们应依靠进步方面，不应依靠顽固方面。</w:t>
      </w:r>
    </w:p>
    <w:p>
      <w:pPr>
        <w:rPr>
          <w:lang w:eastAsia="zh-CN"/>
        </w:rPr>
      </w:pPr>
      <w:r>
        <w:rPr>
          <w:lang w:eastAsia="zh-CN"/>
        </w:rPr>
        <w:t>4.不论在友党、友军中【应】有坚定的立场，并善于</w:t>
      </w:r>
    </w:p>
    <w:p>
      <w:pPr>
        <w:rPr>
          <w:lang w:eastAsia="zh-CN"/>
        </w:rPr>
      </w:pPr>
      <w:r>
        <w:rPr>
          <w:lang w:eastAsia="zh-CN"/>
        </w:rPr>
        <w:t>适应环境，才能生存。这也有一个例子，我们有几位同志在</w:t>
      </w:r>
    </w:p>
    <w:p>
      <w:pPr>
        <w:rPr>
          <w:lang w:eastAsia="zh-CN"/>
        </w:rPr>
      </w:pPr>
      <w:r>
        <w:rPr>
          <w:lang w:eastAsia="zh-CN"/>
        </w:rPr>
        <w:t>友军中，顽固势力攻击他们以后，党部要一切的人都要加</w:t>
      </w:r>
      <w:del w:id="313" w:author="林 清" w:date="2018-10-09T11:07:00Z">
        <w:r>
          <w:rPr>
            <w:color w:val="0000E1"/>
            <w:lang w:eastAsia="zh-CN"/>
          </w:rPr>
          <w:delText>人</w:delText>
        </w:r>
      </w:del>
      <w:ins w:id="314" w:author="林 清" w:date="2018-10-09T11:07:00Z">
        <w:r>
          <w:rPr>
            <w:rFonts w:hint="eastAsia"/>
            <w:color w:val="0000E1"/>
            <w:lang w:eastAsia="zh-CN"/>
          </w:rPr>
          <w:t>入</w:t>
        </w:r>
      </w:ins>
    </w:p>
    <w:p>
      <w:pPr>
        <w:rPr>
          <w:lang w:eastAsia="zh-CN"/>
        </w:rPr>
      </w:pPr>
      <w:r>
        <w:rPr>
          <w:lang w:eastAsia="zh-CN"/>
        </w:rPr>
        <w:t>国民党</w:t>
      </w:r>
      <w:r>
        <w:rPr>
          <w:color w:val="008000"/>
          <w:lang w:eastAsia="zh-CN"/>
        </w:rPr>
        <w:t>才</w:t>
      </w:r>
      <w:r>
        <w:rPr>
          <w:lang w:eastAsia="zh-CN"/>
        </w:rPr>
        <w:t>能在那里工作，不然就要滚蛋。在这种情形下怎样</w:t>
      </w:r>
    </w:p>
    <w:p>
      <w:pPr>
        <w:rPr>
          <w:lang w:eastAsia="zh-CN"/>
        </w:rPr>
      </w:pPr>
      <w:r>
        <w:rPr>
          <w:lang w:eastAsia="zh-CN"/>
        </w:rPr>
        <w:t>办呢?本来公开了的同志，国民党部要他们加入国民党，后</w:t>
      </w:r>
    </w:p>
    <w:p>
      <w:pPr>
        <w:rPr>
          <w:lang w:eastAsia="zh-CN"/>
        </w:rPr>
      </w:pPr>
      <w:r>
        <w:rPr>
          <w:lang w:eastAsia="zh-CN"/>
        </w:rPr>
        <w:t>来</w:t>
      </w:r>
      <w:r>
        <w:rPr>
          <w:color w:val="808080"/>
          <w:lang w:eastAsia="zh-CN"/>
        </w:rPr>
        <w:t>决</w:t>
      </w:r>
      <w:r>
        <w:rPr>
          <w:lang w:eastAsia="zh-CN"/>
        </w:rPr>
        <w:t>定要他们加</w:t>
      </w:r>
      <w:del w:id="315" w:author="林 清" w:date="2018-10-09T11:07:00Z">
        <w:r>
          <w:rPr>
            <w:lang w:eastAsia="zh-CN"/>
          </w:rPr>
          <w:delText>人</w:delText>
        </w:r>
      </w:del>
      <w:ins w:id="316" w:author="林 清" w:date="2018-10-09T11:07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，但表示没有人介绍，我们便请张发奎介</w:t>
      </w:r>
    </w:p>
    <w:p>
      <w:pPr>
        <w:rPr>
          <w:lang w:eastAsia="zh-CN"/>
        </w:rPr>
      </w:pPr>
      <w:r>
        <w:rPr>
          <w:lang w:eastAsia="zh-CN"/>
        </w:rPr>
        <w:t>331</w:t>
      </w:r>
    </w:p>
    <w:p>
      <w:pPr>
        <w:rPr>
          <w:lang w:eastAsia="zh-CN"/>
        </w:rPr>
      </w:pPr>
      <w:r>
        <w:rPr>
          <w:lang w:eastAsia="zh-CN"/>
        </w:rPr>
        <w:t>绍。以后他们党部调他们去受训，毕业以后，他们都带上了</w:t>
      </w:r>
    </w:p>
    <w:p>
      <w:pPr>
        <w:rPr>
          <w:lang w:eastAsia="zh-CN"/>
        </w:rPr>
      </w:pPr>
      <w:r>
        <w:rPr>
          <w:lang w:eastAsia="zh-CN"/>
        </w:rPr>
        <w:t>受训的证章，可以用国民党的面目说话、做事了，张发奎要</w:t>
      </w:r>
    </w:p>
    <w:p>
      <w:pPr>
        <w:rPr>
          <w:lang w:eastAsia="zh-CN"/>
        </w:rPr>
      </w:pPr>
      <w:r>
        <w:rPr>
          <w:lang w:eastAsia="zh-CN"/>
        </w:rPr>
        <w:t>掩护也好了，他们也不受人排挤了。一次，因为一个同志公</w:t>
      </w:r>
    </w:p>
    <w:p>
      <w:pPr>
        <w:rPr>
          <w:lang w:eastAsia="zh-CN"/>
        </w:rPr>
      </w:pPr>
      <w:r>
        <w:rPr>
          <w:lang w:eastAsia="zh-CN"/>
        </w:rPr>
        <w:t>开演讲苏联的外交政策，顽固分子造谣，在报纸上说他的话</w:t>
      </w:r>
    </w:p>
    <w:p>
      <w:pPr>
        <w:rPr>
          <w:lang w:eastAsia="zh-CN"/>
        </w:rPr>
      </w:pPr>
      <w:r>
        <w:rPr>
          <w:lang w:eastAsia="zh-CN"/>
        </w:rPr>
        <w:t>有违背国策的方针，这个事情有关这个同志的政治态度，二</w:t>
      </w:r>
    </w:p>
    <w:p>
      <w:pPr>
        <w:rPr>
          <w:lang w:eastAsia="zh-CN"/>
        </w:rPr>
      </w:pPr>
      <w:r>
        <w:rPr>
          <w:lang w:eastAsia="zh-CN"/>
        </w:rPr>
        <w:t>来有关司令部的名誉，张发奎也不满这件事</w:t>
      </w:r>
      <w:r>
        <w:rPr>
          <w:color w:val="0000E1"/>
          <w:lang w:eastAsia="zh-CN"/>
        </w:rPr>
        <w:t>。</w:t>
      </w:r>
      <w:r>
        <w:rPr>
          <w:lang w:eastAsia="zh-CN"/>
        </w:rPr>
        <w:t>我们没有让这</w:t>
      </w:r>
    </w:p>
    <w:p>
      <w:pPr>
        <w:rPr>
          <w:lang w:eastAsia="zh-CN"/>
        </w:rPr>
      </w:pPr>
      <w:r>
        <w:rPr>
          <w:lang w:eastAsia="zh-CN"/>
        </w:rPr>
        <w:t>个同志出面，而经过张发奎在党政军</w:t>
      </w:r>
      <w:del w:id="317" w:author="林 清" w:date="2018-10-09T11:08:00Z">
        <w:r>
          <w:rPr>
            <w:color w:val="FF0000"/>
            <w:lang w:eastAsia="zh-CN"/>
          </w:rPr>
          <w:delText>千</w:delText>
        </w:r>
      </w:del>
      <w:ins w:id="318" w:author="林 清" w:date="2018-10-09T11:08:00Z">
        <w:r>
          <w:rPr>
            <w:rFonts w:hint="eastAsia"/>
            <w:color w:val="FF0000"/>
            <w:lang w:eastAsia="zh-CN"/>
          </w:rPr>
          <w:t>干</w:t>
        </w:r>
      </w:ins>
      <w:r>
        <w:rPr>
          <w:lang w:eastAsia="zh-CN"/>
        </w:rPr>
        <w:t>部面前大骂顽固派，</w:t>
      </w:r>
    </w:p>
    <w:p>
      <w:pPr>
        <w:rPr>
          <w:lang w:eastAsia="zh-CN"/>
        </w:rPr>
      </w:pPr>
      <w:r>
        <w:rPr>
          <w:lang w:eastAsia="zh-CN"/>
        </w:rPr>
        <w:t>打击了邱誉和一些叛徒，打击造谣反共、反苏分子。这件事</w:t>
      </w:r>
    </w:p>
    <w:p>
      <w:pPr>
        <w:rPr>
          <w:lang w:eastAsia="zh-CN"/>
        </w:rPr>
      </w:pPr>
      <w:r>
        <w:rPr>
          <w:lang w:eastAsia="zh-CN"/>
        </w:rPr>
        <w:t>虽没有公开在报纸上，使我们的同志来说明他们的政治意</w:t>
      </w:r>
    </w:p>
    <w:p>
      <w:pPr>
        <w:rPr>
          <w:lang w:eastAsia="zh-CN"/>
        </w:rPr>
      </w:pPr>
      <w:r>
        <w:rPr>
          <w:lang w:eastAsia="zh-CN"/>
        </w:rPr>
        <w:t>见，公开的来反对顽固分子，但是经过张发奎在党政军干部</w:t>
      </w:r>
    </w:p>
    <w:p>
      <w:pPr>
        <w:rPr>
          <w:lang w:eastAsia="zh-CN"/>
        </w:rPr>
      </w:pPr>
      <w:r>
        <w:rPr>
          <w:lang w:eastAsia="zh-CN"/>
        </w:rPr>
        <w:t>内大骂，这个意义是很大的，一方面他巩固了我们同志在司</w:t>
      </w:r>
    </w:p>
    <w:p>
      <w:pPr>
        <w:rPr>
          <w:lang w:eastAsia="zh-CN"/>
        </w:rPr>
      </w:pPr>
      <w:r>
        <w:rPr>
          <w:lang w:eastAsia="zh-CN"/>
        </w:rPr>
        <w:t>令部的地位，使以后顽固分子不敢随便打击他们，一方面打</w:t>
      </w:r>
    </w:p>
    <w:p>
      <w:pPr>
        <w:rPr>
          <w:lang w:eastAsia="zh-CN"/>
        </w:rPr>
      </w:pPr>
      <w:r>
        <w:rPr>
          <w:lang w:eastAsia="zh-CN"/>
        </w:rPr>
        <w:t>击了顽固分子，影响了其他公务人员不能随便的反共、反</w:t>
      </w:r>
    </w:p>
    <w:p>
      <w:pPr>
        <w:rPr>
          <w:lang w:eastAsia="zh-CN"/>
        </w:rPr>
      </w:pPr>
      <w:r>
        <w:rPr>
          <w:lang w:eastAsia="zh-CN"/>
        </w:rPr>
        <w:t>苏。这个斗争由国民党外变为国民党内的斗争，这是由于有</w:t>
      </w:r>
    </w:p>
    <w:p>
      <w:pPr>
        <w:rPr>
          <w:lang w:eastAsia="zh-CN"/>
        </w:rPr>
      </w:pPr>
      <w:r>
        <w:rPr>
          <w:lang w:eastAsia="zh-CN"/>
        </w:rPr>
        <w:t>坚定立场与善于适应环境保证党的领导</w:t>
      </w:r>
      <w:r>
        <w:rPr>
          <w:color w:val="808080"/>
          <w:lang w:eastAsia="zh-CN"/>
        </w:rPr>
        <w:t>。</w:t>
      </w:r>
      <w:r>
        <w:rPr>
          <w:lang w:eastAsia="zh-CN"/>
        </w:rPr>
        <w:t>由国民党外的斗争</w:t>
      </w:r>
    </w:p>
    <w:p>
      <w:pPr>
        <w:rPr>
          <w:lang w:eastAsia="zh-CN"/>
        </w:rPr>
      </w:pPr>
      <w:r>
        <w:rPr>
          <w:lang w:eastAsia="zh-CN"/>
        </w:rPr>
        <w:t>变到国民党内的斗争，不只能生存，而且把反逆流的斗争推</w:t>
      </w:r>
    </w:p>
    <w:p>
      <w:pPr>
        <w:rPr>
          <w:lang w:eastAsia="zh-CN"/>
        </w:rPr>
      </w:pPr>
      <w:r>
        <w:rPr>
          <w:lang w:eastAsia="zh-CN"/>
        </w:rPr>
        <w:t>动起来，推动国民党进步。</w:t>
      </w:r>
    </w:p>
    <w:p>
      <w:pPr>
        <w:rPr>
          <w:lang w:eastAsia="zh-CN"/>
        </w:rPr>
      </w:pPr>
      <w:r>
        <w:rPr>
          <w:lang w:eastAsia="zh-CN"/>
        </w:rPr>
        <w:t>另外，还有一个例子，在开平县“抗先”的组织不到</w:t>
      </w:r>
    </w:p>
    <w:p>
      <w:pPr>
        <w:rPr>
          <w:lang w:eastAsia="zh-CN"/>
        </w:rPr>
      </w:pPr>
      <w:r>
        <w:rPr>
          <w:lang w:eastAsia="zh-CN"/>
        </w:rPr>
        <w:t>200人，逆流来的时候很难存在。同时，国民党另外组织</w:t>
      </w:r>
    </w:p>
    <w:p>
      <w:pPr>
        <w:rPr>
          <w:lang w:eastAsia="zh-CN"/>
        </w:rPr>
      </w:pPr>
      <w:r>
        <w:rPr>
          <w:color w:val="0000E1"/>
          <w:lang w:eastAsia="zh-CN"/>
        </w:rPr>
        <w:t>“</w:t>
      </w:r>
      <w:r>
        <w:rPr>
          <w:lang w:eastAsia="zh-CN"/>
        </w:rPr>
        <w:t>青抗”的团体，由国民党县党部领导。斗争的转变，党把</w:t>
      </w:r>
    </w:p>
    <w:p>
      <w:pPr>
        <w:rPr>
          <w:lang w:eastAsia="zh-CN"/>
        </w:rPr>
      </w:pPr>
      <w:r>
        <w:rPr>
          <w:lang w:eastAsia="zh-CN"/>
        </w:rPr>
        <w:t>“抗先”的工作转入“青抗”去，有七百多人的“青抗”的</w:t>
      </w:r>
    </w:p>
    <w:p>
      <w:pPr>
        <w:rPr>
          <w:lang w:eastAsia="zh-CN"/>
        </w:rPr>
      </w:pPr>
      <w:r>
        <w:rPr>
          <w:lang w:eastAsia="zh-CN"/>
        </w:rPr>
        <w:t>主要领导仍然到了我们手里。青年运动【得到了】发展，我</w:t>
      </w:r>
    </w:p>
    <w:p>
      <w:pPr>
        <w:rPr>
          <w:lang w:eastAsia="zh-CN"/>
        </w:rPr>
      </w:pPr>
      <w:r>
        <w:rPr>
          <w:lang w:eastAsia="zh-CN"/>
        </w:rPr>
        <w:t>们的干部与同志在运动中得到了掩护。这证明我们不要死死</w:t>
      </w:r>
    </w:p>
    <w:p>
      <w:pPr>
        <w:rPr>
          <w:lang w:eastAsia="zh-CN"/>
        </w:rPr>
      </w:pPr>
      <w:r>
        <w:rPr>
          <w:lang w:eastAsia="zh-CN"/>
        </w:rPr>
        <w:t>的注意某一个青年团体，环境严重与不容易存在的时候，要</w:t>
      </w:r>
    </w:p>
    <w:p>
      <w:pPr>
        <w:rPr>
          <w:lang w:eastAsia="zh-CN"/>
        </w:rPr>
      </w:pPr>
      <w:r>
        <w:rPr>
          <w:lang w:eastAsia="zh-CN"/>
        </w:rPr>
        <w:t>适应环境，不要死死的守着一个狭隘的团体。</w:t>
      </w:r>
    </w:p>
    <w:p>
      <w:pPr>
        <w:rPr>
          <w:lang w:eastAsia="zh-CN"/>
        </w:rPr>
      </w:pPr>
      <w:r>
        <w:rPr>
          <w:lang w:eastAsia="zh-CN"/>
        </w:rPr>
        <w:t>5.适当的、正确的、和平的斗争，也是可以保证生存</w:t>
      </w:r>
    </w:p>
    <w:p>
      <w:pPr>
        <w:rPr>
          <w:lang w:eastAsia="zh-CN"/>
        </w:rPr>
      </w:pPr>
      <w:r>
        <w:rPr>
          <w:lang w:eastAsia="zh-CN"/>
        </w:rPr>
        <w:t>332</w:t>
      </w:r>
    </w:p>
    <w:p>
      <w:pPr>
        <w:rPr>
          <w:lang w:eastAsia="zh-CN"/>
        </w:rPr>
      </w:pPr>
      <w:r>
        <w:rPr>
          <w:lang w:eastAsia="zh-CN"/>
        </w:rPr>
        <w:t>的。已经公开了的左翼团体，要做转入另一个形式是不容易</w:t>
      </w:r>
    </w:p>
    <w:p>
      <w:pPr>
        <w:rPr>
          <w:lang w:eastAsia="zh-CN"/>
        </w:rPr>
      </w:pPr>
      <w:r>
        <w:rPr>
          <w:lang w:eastAsia="zh-CN"/>
        </w:rPr>
        <w:t>的，要经过适当的斗争，没有斗争不能掩护自己的撤退与转</w:t>
      </w:r>
    </w:p>
    <w:p>
      <w:pPr>
        <w:rPr>
          <w:lang w:eastAsia="zh-CN"/>
        </w:rPr>
      </w:pPr>
      <w:r>
        <w:rPr>
          <w:lang w:eastAsia="zh-CN"/>
        </w:rPr>
        <w:t>变，争取转变的时间，没有斗争不能阻止逆流的发展，但是</w:t>
      </w:r>
    </w:p>
    <w:p>
      <w:pPr>
        <w:rPr>
          <w:lang w:eastAsia="zh-CN"/>
        </w:rPr>
      </w:pPr>
      <w:r>
        <w:rPr>
          <w:lang w:eastAsia="zh-CN"/>
        </w:rPr>
        <w:t>斗争要适</w:t>
      </w:r>
      <w:r>
        <w:rPr>
          <w:color w:val="008000"/>
          <w:lang w:eastAsia="zh-CN"/>
        </w:rPr>
        <w:t>当</w:t>
      </w:r>
      <w:r>
        <w:rPr>
          <w:lang w:eastAsia="zh-CN"/>
        </w:rPr>
        <w:t>，不要因为斗争使自己更不能存在，可以在必要</w:t>
      </w:r>
    </w:p>
    <w:p>
      <w:pPr>
        <w:rPr>
          <w:lang w:eastAsia="zh-CN"/>
        </w:rPr>
      </w:pPr>
      <w:r>
        <w:rPr>
          <w:lang w:eastAsia="zh-CN"/>
        </w:rPr>
        <w:t>时进行一些部分的非原则的退让，但要在某种原则上的斗</w:t>
      </w:r>
    </w:p>
    <w:p>
      <w:pPr>
        <w:rPr>
          <w:lang w:eastAsia="zh-CN"/>
        </w:rPr>
      </w:pPr>
      <w:r>
        <w:rPr>
          <w:lang w:eastAsia="zh-CN"/>
        </w:rPr>
        <w:t>争。这样配合起来，才能在逆流的环境下保持自己的发展。</w:t>
      </w:r>
    </w:p>
    <w:p>
      <w:pPr>
        <w:rPr>
          <w:lang w:eastAsia="zh-CN"/>
        </w:rPr>
      </w:pPr>
      <w:r>
        <w:rPr>
          <w:lang w:eastAsia="zh-CN"/>
        </w:rPr>
        <w:t>“抗先”总队部要解散的时候，“抗先”不动摇的实行了正确</w:t>
      </w:r>
    </w:p>
    <w:p>
      <w:pPr>
        <w:rPr>
          <w:lang w:eastAsia="zh-CN"/>
        </w:rPr>
      </w:pPr>
      <w:r>
        <w:rPr>
          <w:lang w:eastAsia="zh-CN"/>
        </w:rPr>
        <w:t>的而适当的斗争。比如，他解释自己过去的主要工作是帮助</w:t>
      </w:r>
    </w:p>
    <w:p>
      <w:pPr>
        <w:rPr>
          <w:lang w:eastAsia="zh-CN"/>
        </w:rPr>
      </w:pPr>
      <w:r>
        <w:rPr>
          <w:lang w:eastAsia="zh-CN"/>
        </w:rPr>
        <w:t>政治抗战的工作，在党、政、军各界中保持了很好的联络，</w:t>
      </w:r>
    </w:p>
    <w:p>
      <w:pPr>
        <w:rPr>
          <w:lang w:eastAsia="zh-CN"/>
        </w:rPr>
      </w:pPr>
      <w:r>
        <w:rPr>
          <w:lang w:eastAsia="zh-CN"/>
        </w:rPr>
        <w:t>公开的向党政军解释，并表示了解散“抗先”是不能同意</w:t>
      </w:r>
    </w:p>
    <w:p>
      <w:pPr>
        <w:rPr>
          <w:lang w:eastAsia="zh-CN"/>
        </w:rPr>
      </w:pPr>
      <w:r>
        <w:rPr>
          <w:lang w:eastAsia="zh-CN"/>
        </w:rPr>
        <w:t>的，坦白的说明我们的立场，动员舆论的争辩。“抗先”保</w:t>
      </w:r>
    </w:p>
    <w:p>
      <w:pPr>
        <w:rPr>
          <w:lang w:eastAsia="zh-CN"/>
        </w:rPr>
      </w:pPr>
      <w:r>
        <w:rPr>
          <w:lang w:eastAsia="zh-CN"/>
        </w:rPr>
        <w:t>持到现在，如果没有向外界很好的解释斗争工作，早就没有</w:t>
      </w:r>
    </w:p>
    <w:p>
      <w:pPr>
        <w:rPr>
          <w:lang w:eastAsia="zh-CN"/>
        </w:rPr>
      </w:pPr>
      <w:r>
        <w:rPr>
          <w:lang w:eastAsia="zh-CN"/>
        </w:rPr>
        <w:t>了。</w:t>
      </w:r>
    </w:p>
    <w:p>
      <w:pPr>
        <w:rPr>
          <w:lang w:eastAsia="zh-CN"/>
        </w:rPr>
      </w:pPr>
      <w:r>
        <w:rPr>
          <w:lang w:eastAsia="zh-CN"/>
        </w:rPr>
        <w:t>6.八路军办事处之作用</w:t>
      </w:r>
      <w:r>
        <w:rPr>
          <w:color w:val="0000E1"/>
          <w:lang w:eastAsia="zh-CN"/>
        </w:rPr>
        <w:t>，</w:t>
      </w:r>
      <w:r>
        <w:rPr>
          <w:lang w:eastAsia="zh-CN"/>
        </w:rPr>
        <w:t>在现在这样一种国民党统治</w:t>
      </w:r>
    </w:p>
    <w:p>
      <w:pPr>
        <w:rPr>
          <w:lang w:eastAsia="zh-CN"/>
        </w:rPr>
      </w:pPr>
      <w:r>
        <w:rPr>
          <w:lang w:eastAsia="zh-CN"/>
        </w:rPr>
        <w:t>区域内逆流环境下八路军办事处能否继续存在呢?我看是可</w:t>
      </w:r>
    </w:p>
    <w:p>
      <w:pPr>
        <w:rPr>
          <w:lang w:eastAsia="zh-CN"/>
        </w:rPr>
      </w:pPr>
      <w:r>
        <w:rPr>
          <w:lang w:eastAsia="zh-CN"/>
        </w:rPr>
        <w:t>以存在的，但是他所起的作用是大大减少了。我们现在对八</w:t>
      </w:r>
    </w:p>
    <w:p>
      <w:pPr>
        <w:rPr>
          <w:lang w:eastAsia="zh-CN"/>
        </w:rPr>
      </w:pPr>
      <w:r>
        <w:rPr>
          <w:lang w:eastAsia="zh-CN"/>
        </w:rPr>
        <w:t>路军办事处不要求什么政治活动的作用，主要是联络外界，</w:t>
      </w:r>
    </w:p>
    <w:p>
      <w:pPr>
        <w:rPr>
          <w:lang w:eastAsia="zh-CN"/>
        </w:rPr>
      </w:pPr>
      <w:r>
        <w:rPr>
          <w:lang w:eastAsia="zh-CN"/>
        </w:rPr>
        <w:t>解释磨擦的问题，绝对不加</w:t>
      </w:r>
      <w:del w:id="319" w:author="林 清" w:date="2018-10-09T11:08:00Z">
        <w:r>
          <w:rPr>
            <w:lang w:eastAsia="zh-CN"/>
          </w:rPr>
          <w:delText>人</w:delText>
        </w:r>
      </w:del>
      <w:ins w:id="320" w:author="林 清" w:date="2018-10-09T11:08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政治斗争与群众运动之中去，</w:t>
      </w:r>
    </w:p>
    <w:p>
      <w:pPr>
        <w:rPr>
          <w:lang w:eastAsia="zh-CN"/>
        </w:rPr>
      </w:pPr>
      <w:r>
        <w:rPr>
          <w:lang w:eastAsia="zh-CN"/>
        </w:rPr>
        <w:t>保存一个公开电台，并在东江做一部分的运输工作。在目前</w:t>
      </w:r>
    </w:p>
    <w:p>
      <w:pPr>
        <w:rPr>
          <w:lang w:eastAsia="zh-CN"/>
        </w:rPr>
      </w:pPr>
      <w:r>
        <w:rPr>
          <w:lang w:eastAsia="zh-CN"/>
        </w:rPr>
        <w:t>的环境下能做到这一点，这个八路军办事处的作用就已很大</w:t>
      </w:r>
    </w:p>
    <w:p>
      <w:pPr>
        <w:rPr>
          <w:lang w:eastAsia="zh-CN"/>
        </w:rPr>
      </w:pPr>
      <w:r>
        <w:rPr>
          <w:lang w:eastAsia="zh-CN"/>
        </w:rPr>
        <w:t>了。八路军办事处能保存到现在，就是因为它没有做政治活</w:t>
      </w:r>
    </w:p>
    <w:p>
      <w:pPr>
        <w:rPr>
          <w:lang w:eastAsia="zh-CN"/>
        </w:rPr>
      </w:pPr>
      <w:r>
        <w:rPr>
          <w:lang w:eastAsia="zh-CN"/>
        </w:rPr>
        <w:t>动，只是向各方解释逆流与磨擦的事情，所以能保存到现</w:t>
      </w:r>
    </w:p>
    <w:p>
      <w:pPr>
        <w:rPr>
          <w:lang w:eastAsia="zh-CN"/>
        </w:rPr>
      </w:pPr>
      <w:r>
        <w:rPr>
          <w:lang w:eastAsia="zh-CN"/>
        </w:rPr>
        <w:t>在。</w:t>
      </w:r>
    </w:p>
    <w:p>
      <w:pPr>
        <w:rPr>
          <w:lang w:eastAsia="zh-CN"/>
        </w:rPr>
      </w:pPr>
      <w:r>
        <w:rPr>
          <w:lang w:eastAsia="zh-CN"/>
        </w:rPr>
        <w:t>二、反汪运动:</w:t>
      </w:r>
    </w:p>
    <w:p>
      <w:pPr>
        <w:rPr>
          <w:lang w:eastAsia="zh-CN"/>
        </w:rPr>
      </w:pPr>
      <w:r>
        <w:rPr>
          <w:lang w:eastAsia="zh-CN"/>
        </w:rPr>
        <w:t>现在在国民党统治区域中，最能动员群众组织的、群众</w:t>
      </w:r>
    </w:p>
    <w:p>
      <w:pPr>
        <w:rPr>
          <w:lang w:eastAsia="zh-CN"/>
        </w:rPr>
      </w:pPr>
      <w:r>
        <w:rPr>
          <w:lang w:eastAsia="zh-CN"/>
        </w:rPr>
        <w:t>的而合法的，就是反汪运动。这不只我们做</w:t>
      </w:r>
      <w:r>
        <w:rPr>
          <w:color w:val="808080"/>
          <w:lang w:eastAsia="zh-CN"/>
        </w:rPr>
        <w:t>，</w:t>
      </w:r>
      <w:r>
        <w:rPr>
          <w:lang w:eastAsia="zh-CN"/>
        </w:rPr>
        <w:t>国民党也积极</w:t>
      </w:r>
    </w:p>
    <w:p>
      <w:pPr>
        <w:rPr>
          <w:lang w:eastAsia="zh-CN"/>
        </w:rPr>
      </w:pPr>
      <w:r>
        <w:rPr>
          <w:lang w:eastAsia="zh-CN"/>
        </w:rPr>
        <w:t>333</w:t>
      </w:r>
    </w:p>
    <w:p>
      <w:pPr>
        <w:rPr>
          <w:lang w:eastAsia="zh-CN"/>
        </w:rPr>
      </w:pPr>
      <w:r>
        <w:rPr>
          <w:lang w:eastAsia="zh-CN"/>
        </w:rPr>
        <w:t>的做。汪精卫艳电发【表】以后，各地便进行了反汪精卫的</w:t>
      </w:r>
    </w:p>
    <w:p>
      <w:pPr>
        <w:rPr>
          <w:lang w:eastAsia="zh-CN"/>
        </w:rPr>
      </w:pPr>
      <w:r>
        <w:rPr>
          <w:lang w:eastAsia="zh-CN"/>
        </w:rPr>
        <w:t>运动，特别是中区进行了几千人的运动，当时对付伍智梅</w:t>
      </w:r>
    </w:p>
    <w:p>
      <w:pPr>
        <w:rPr>
          <w:lang w:eastAsia="zh-CN"/>
        </w:rPr>
      </w:pPr>
      <w:r>
        <w:rPr>
          <w:lang w:eastAsia="zh-CN"/>
        </w:rPr>
        <w:t>（顽固派）就是用反汪运动来打垮了她的。因为她的活动、</w:t>
      </w:r>
    </w:p>
    <w:p>
      <w:pPr>
        <w:rPr>
          <w:lang w:eastAsia="zh-CN"/>
        </w:rPr>
      </w:pPr>
      <w:r>
        <w:rPr>
          <w:lang w:eastAsia="zh-CN"/>
        </w:rPr>
        <w:t>说话和汪是一样的，群众都知道汪是汉奸，所以听伍智梅的</w:t>
      </w:r>
    </w:p>
    <w:p>
      <w:pPr>
        <w:rPr>
          <w:lang w:eastAsia="zh-CN"/>
        </w:rPr>
      </w:pPr>
      <w:r>
        <w:rPr>
          <w:lang w:eastAsia="zh-CN"/>
        </w:rPr>
        <w:t>话都反对。当时一个保安营的营长说，谁要解散“抗先”，</w:t>
      </w:r>
    </w:p>
    <w:p>
      <w:pPr>
        <w:rPr>
          <w:lang w:eastAsia="zh-CN"/>
        </w:rPr>
      </w:pPr>
      <w:r>
        <w:rPr>
          <w:lang w:eastAsia="zh-CN"/>
        </w:rPr>
        <w:t>谁就是汉奸，我就用枪打死他。这就是【使】伍智梅不敢活</w:t>
      </w:r>
    </w:p>
    <w:p>
      <w:pPr>
        <w:rPr>
          <w:lang w:eastAsia="zh-CN"/>
        </w:rPr>
      </w:pPr>
      <w:r>
        <w:rPr>
          <w:lang w:eastAsia="zh-CN"/>
        </w:rPr>
        <w:t>动。这是在中区得到的成绩。</w:t>
      </w:r>
    </w:p>
    <w:p>
      <w:pPr>
        <w:rPr>
          <w:lang w:eastAsia="zh-CN"/>
        </w:rPr>
      </w:pPr>
      <w:r>
        <w:rPr>
          <w:lang w:eastAsia="zh-CN"/>
        </w:rPr>
        <w:t>7月在西区因为汪精卫到广州广播，张发奎本来与汪有</w:t>
      </w:r>
    </w:p>
    <w:p>
      <w:pPr>
        <w:rPr>
          <w:lang w:eastAsia="zh-CN"/>
        </w:rPr>
      </w:pPr>
      <w:r>
        <w:rPr>
          <w:lang w:eastAsia="zh-CN"/>
        </w:rPr>
        <w:t>些关系，表示汪到广州的活动不能起作用，而要给一打击。</w:t>
      </w:r>
    </w:p>
    <w:p>
      <w:pPr>
        <w:rPr>
          <w:lang w:eastAsia="zh-CN"/>
        </w:rPr>
      </w:pPr>
      <w:r>
        <w:rPr>
          <w:lang w:eastAsia="zh-CN"/>
        </w:rPr>
        <w:t>所以他反</w:t>
      </w:r>
      <w:r>
        <w:rPr>
          <w:color w:val="808080"/>
          <w:lang w:eastAsia="zh-CN"/>
        </w:rPr>
        <w:t>汪</w:t>
      </w:r>
      <w:r>
        <w:rPr>
          <w:lang w:eastAsia="zh-CN"/>
        </w:rPr>
        <w:t>更积极，我们也通过张发奎进行反</w:t>
      </w:r>
      <w:r>
        <w:rPr>
          <w:color w:val="808080"/>
          <w:lang w:eastAsia="zh-CN"/>
        </w:rPr>
        <w:t>汪</w:t>
      </w:r>
      <w:r>
        <w:rPr>
          <w:lang w:eastAsia="zh-CN"/>
        </w:rPr>
        <w:t>运动。首</w:t>
      </w:r>
    </w:p>
    <w:p>
      <w:pPr>
        <w:rPr>
          <w:lang w:eastAsia="zh-CN"/>
        </w:rPr>
      </w:pPr>
      <w:r>
        <w:rPr>
          <w:lang w:eastAsia="zh-CN"/>
        </w:rPr>
        <w:t>先，是张发奎发表了广播词，广播词全部是我们拟的，以后</w:t>
      </w:r>
    </w:p>
    <w:p>
      <w:pPr>
        <w:rPr>
          <w:lang w:eastAsia="zh-CN"/>
        </w:rPr>
      </w:pPr>
      <w:r>
        <w:rPr>
          <w:lang w:eastAsia="zh-CN"/>
        </w:rPr>
        <w:t>发表了论文，也反映了我们的意见。最近进行了反汪的群众</w:t>
      </w:r>
    </w:p>
    <w:p>
      <w:pPr>
        <w:rPr>
          <w:lang w:eastAsia="zh-CN"/>
        </w:rPr>
      </w:pPr>
      <w:r>
        <w:rPr>
          <w:lang w:eastAsia="zh-CN"/>
        </w:rPr>
        <w:t>运动的发起，“八</w:t>
      </w:r>
      <w:r>
        <w:rPr>
          <w:color w:val="0000E1"/>
          <w:lang w:eastAsia="zh-CN"/>
        </w:rPr>
        <w:t>。</w:t>
      </w:r>
      <w:r>
        <w:rPr>
          <w:lang w:eastAsia="zh-CN"/>
        </w:rPr>
        <w:t>一三”香港天演、南华、自由三报馆的工</w:t>
      </w:r>
    </w:p>
    <w:p>
      <w:pPr>
        <w:rPr>
          <w:lang w:eastAsia="zh-CN"/>
        </w:rPr>
      </w:pPr>
      <w:r>
        <w:rPr>
          <w:lang w:eastAsia="zh-CN"/>
        </w:rPr>
        <w:t>人斗争。这三个报馆工人的斗争，开始是国民党组织的，香</w:t>
      </w:r>
    </w:p>
    <w:p>
      <w:pPr>
        <w:rPr>
          <w:lang w:eastAsia="zh-CN"/>
        </w:rPr>
      </w:pPr>
      <w:r>
        <w:rPr>
          <w:lang w:eastAsia="zh-CN"/>
        </w:rPr>
        <w:t>港国民党的同志想向老蒋表示他有群众基础，表示他的工</w:t>
      </w:r>
    </w:p>
    <w:p>
      <w:pPr>
        <w:rPr>
          <w:lang w:eastAsia="zh-CN"/>
        </w:rPr>
      </w:pPr>
      <w:r>
        <w:rPr>
          <w:lang w:eastAsia="zh-CN"/>
        </w:rPr>
        <w:t>作，要他三馆工人罢工，给他们3000元。但工人罢工后，</w:t>
      </w:r>
    </w:p>
    <w:p>
      <w:pPr>
        <w:rPr>
          <w:lang w:eastAsia="zh-CN"/>
        </w:rPr>
      </w:pPr>
      <w:r>
        <w:rPr>
          <w:lang w:eastAsia="zh-CN"/>
        </w:rPr>
        <w:t>他们什么都不管了，我们便领导他坚持罢工的斗争，扩大政</w:t>
      </w:r>
    </w:p>
    <w:p>
      <w:pPr>
        <w:rPr>
          <w:lang w:eastAsia="zh-CN"/>
        </w:rPr>
      </w:pPr>
      <w:r>
        <w:rPr>
          <w:lang w:eastAsia="zh-CN"/>
        </w:rPr>
        <w:t>治影响，开展成为反</w:t>
      </w:r>
      <w:r>
        <w:rPr>
          <w:color w:val="808080"/>
          <w:lang w:eastAsia="zh-CN"/>
        </w:rPr>
        <w:t>汪</w:t>
      </w:r>
      <w:r>
        <w:rPr>
          <w:lang w:eastAsia="zh-CN"/>
        </w:rPr>
        <w:t>运动，并进行了募捐工作，组织回国</w:t>
      </w:r>
    </w:p>
    <w:p>
      <w:pPr>
        <w:rPr>
          <w:lang w:eastAsia="zh-CN"/>
        </w:rPr>
      </w:pPr>
      <w:r>
        <w:rPr>
          <w:lang w:eastAsia="zh-CN"/>
        </w:rPr>
        <w:t>服务团回国工作，有3000多人①。在里面组织了一个支部，</w:t>
      </w:r>
    </w:p>
    <w:p>
      <w:pPr>
        <w:rPr>
          <w:lang w:eastAsia="zh-CN"/>
        </w:rPr>
      </w:pPr>
      <w:r>
        <w:rPr>
          <w:lang w:eastAsia="zh-CN"/>
        </w:rPr>
        <w:t>发出了宣言与反汪刊物。在香港的严重环境下，不能走，今</w:t>
      </w:r>
    </w:p>
    <w:p>
      <w:pPr>
        <w:rPr>
          <w:lang w:eastAsia="zh-CN"/>
        </w:rPr>
      </w:pPr>
      <w:r>
        <w:rPr>
          <w:lang w:eastAsia="zh-CN"/>
        </w:rPr>
        <w:t>年1月才经过东江、曲江、桂林、重庆，进行了欢迎欢送。</w:t>
      </w:r>
    </w:p>
    <w:p>
      <w:pPr>
        <w:rPr>
          <w:lang w:eastAsia="zh-CN"/>
        </w:rPr>
      </w:pPr>
      <w:r>
        <w:rPr>
          <w:lang w:eastAsia="zh-CN"/>
        </w:rPr>
        <w:t>是共产党领导的，我们并曾经过文化人和香港印刷工会，发</w:t>
      </w:r>
    </w:p>
    <w:p>
      <w:pPr>
        <w:rPr>
          <w:lang w:eastAsia="zh-CN"/>
        </w:rPr>
      </w:pPr>
      <w:r>
        <w:rPr>
          <w:lang w:eastAsia="zh-CN"/>
        </w:rPr>
        <w:t>动了比较大的【募】捐运动。</w:t>
      </w:r>
    </w:p>
    <w:p>
      <w:pPr>
        <w:rPr>
          <w:lang w:eastAsia="zh-CN"/>
        </w:rPr>
      </w:pPr>
      <w:r>
        <w:rPr>
          <w:lang w:eastAsia="zh-CN"/>
        </w:rPr>
        <w:t>在这个反汪运动中我们的收获:</w:t>
      </w:r>
    </w:p>
    <w:p>
      <w:pPr>
        <w:rPr>
          <w:lang w:eastAsia="zh-CN"/>
        </w:rPr>
      </w:pPr>
      <w:r>
        <w:rPr>
          <w:lang w:eastAsia="zh-CN"/>
        </w:rPr>
        <w:t>①应为30多人。</w:t>
      </w:r>
    </w:p>
    <w:p>
      <w:pPr>
        <w:rPr>
          <w:lang w:eastAsia="zh-CN"/>
        </w:rPr>
      </w:pPr>
      <w:r>
        <w:rPr>
          <w:lang w:eastAsia="zh-CN"/>
        </w:rPr>
        <w:t>334</w:t>
      </w:r>
    </w:p>
    <w:p>
      <w:pPr>
        <w:rPr>
          <w:lang w:eastAsia="zh-CN"/>
        </w:rPr>
      </w:pPr>
      <w:r>
        <w:rPr>
          <w:lang w:eastAsia="zh-CN"/>
        </w:rPr>
        <w:t>1.反对投降妥协派汪精卫的活动，得到了相当的政治</w:t>
      </w:r>
    </w:p>
    <w:p>
      <w:pPr>
        <w:rPr>
          <w:lang w:eastAsia="zh-CN"/>
        </w:rPr>
      </w:pPr>
      <w:r>
        <w:rPr>
          <w:lang w:eastAsia="zh-CN"/>
        </w:rPr>
        <w:t>的</w:t>
      </w:r>
      <w:r>
        <w:rPr>
          <w:color w:val="008000"/>
          <w:lang w:eastAsia="zh-CN"/>
        </w:rPr>
        <w:t>宣</w:t>
      </w:r>
      <w:r>
        <w:rPr>
          <w:lang w:eastAsia="zh-CN"/>
        </w:rPr>
        <w:t>传的影响。</w:t>
      </w:r>
    </w:p>
    <w:p>
      <w:pPr>
        <w:rPr>
          <w:lang w:eastAsia="zh-CN"/>
        </w:rPr>
      </w:pPr>
      <w:r>
        <w:rPr>
          <w:lang w:eastAsia="zh-CN"/>
        </w:rPr>
        <w:t>2.许多地方在反汪精卫运动中打击了顽固分子的活动，</w:t>
      </w:r>
    </w:p>
    <w:p>
      <w:pPr>
        <w:rPr>
          <w:lang w:eastAsia="zh-CN"/>
        </w:rPr>
      </w:pPr>
      <w:r>
        <w:rPr>
          <w:lang w:eastAsia="zh-CN"/>
        </w:rPr>
        <w:t>特别在中区打击了伍智梅的活动。</w:t>
      </w:r>
    </w:p>
    <w:p>
      <w:pPr>
        <w:rPr>
          <w:lang w:eastAsia="zh-CN"/>
        </w:rPr>
      </w:pPr>
      <w:r>
        <w:rPr>
          <w:lang w:eastAsia="zh-CN"/>
        </w:rPr>
        <w:t>3.部分的地方组织了群众反汪运动，如中区的签名运</w:t>
      </w:r>
    </w:p>
    <w:p>
      <w:pPr>
        <w:rPr>
          <w:lang w:eastAsia="zh-CN"/>
        </w:rPr>
      </w:pPr>
      <w:r>
        <w:rPr>
          <w:lang w:eastAsia="zh-CN"/>
        </w:rPr>
        <w:t>动、东江的反</w:t>
      </w:r>
      <w:r>
        <w:rPr>
          <w:color w:val="808080"/>
          <w:lang w:eastAsia="zh-CN"/>
        </w:rPr>
        <w:t>汪</w:t>
      </w:r>
      <w:r>
        <w:rPr>
          <w:lang w:eastAsia="zh-CN"/>
        </w:rPr>
        <w:t>座谈会以后经常召开会议、组织“八一三”</w:t>
      </w:r>
    </w:p>
    <w:p>
      <w:pPr>
        <w:rPr>
          <w:lang w:eastAsia="zh-CN"/>
        </w:rPr>
      </w:pPr>
      <w:r>
        <w:rPr>
          <w:lang w:eastAsia="zh-CN"/>
        </w:rPr>
        <w:t>工友罢工运动，更提高了无【产阶】级的领导作用，在政治</w:t>
      </w:r>
    </w:p>
    <w:p>
      <w:pPr>
        <w:rPr>
          <w:lang w:eastAsia="zh-CN"/>
        </w:rPr>
      </w:pPr>
      <w:r>
        <w:rPr>
          <w:lang w:eastAsia="zh-CN"/>
        </w:rPr>
        <w:t>的意义上很大。回国服务团到曲江更提高了印刷工人的斗争</w:t>
      </w:r>
    </w:p>
    <w:p>
      <w:pPr>
        <w:rPr>
          <w:lang w:eastAsia="zh-CN"/>
        </w:rPr>
      </w:pPr>
      <w:r>
        <w:rPr>
          <w:lang w:eastAsia="zh-CN"/>
        </w:rPr>
        <w:t>情绪。但是由于回国服务团缺少</w:t>
      </w:r>
      <w:r>
        <w:rPr>
          <w:color w:val="808080"/>
          <w:lang w:eastAsia="zh-CN"/>
        </w:rPr>
        <w:t>干</w:t>
      </w:r>
      <w:r>
        <w:rPr>
          <w:lang w:eastAsia="zh-CN"/>
        </w:rPr>
        <w:t>部和工人的教育不够，到</w:t>
      </w:r>
    </w:p>
    <w:p>
      <w:pPr>
        <w:rPr>
          <w:lang w:eastAsia="zh-CN"/>
        </w:rPr>
      </w:pPr>
      <w:r>
        <w:rPr>
          <w:lang w:eastAsia="zh-CN"/>
        </w:rPr>
        <w:t>了桂林，在顽固【派】的压迫影响下，发生了团长逃跑的事</w:t>
      </w:r>
    </w:p>
    <w:p>
      <w:pPr>
        <w:rPr>
          <w:lang w:eastAsia="zh-CN"/>
        </w:rPr>
      </w:pPr>
      <w:r>
        <w:rPr>
          <w:lang w:eastAsia="zh-CN"/>
        </w:rPr>
        <w:t>情。</w:t>
      </w:r>
    </w:p>
    <w:p>
      <w:pPr>
        <w:rPr>
          <w:lang w:eastAsia="zh-CN"/>
        </w:rPr>
      </w:pPr>
      <w:r>
        <w:rPr>
          <w:lang w:eastAsia="zh-CN"/>
        </w:rPr>
        <w:t>三、宪政运动:</w:t>
      </w:r>
    </w:p>
    <w:p>
      <w:pPr>
        <w:rPr>
          <w:lang w:eastAsia="zh-CN"/>
        </w:rPr>
      </w:pPr>
      <w:r>
        <w:rPr>
          <w:lang w:eastAsia="zh-CN"/>
        </w:rPr>
        <w:t>宪政运动在广东也进行了一些工作，但成绩不很大。我</w:t>
      </w:r>
    </w:p>
    <w:p>
      <w:pPr>
        <w:rPr>
          <w:lang w:eastAsia="zh-CN"/>
        </w:rPr>
      </w:pPr>
      <w:r>
        <w:rPr>
          <w:lang w:eastAsia="zh-CN"/>
        </w:rPr>
        <w:t>们首先在舆论上进行宪政的政治动员，在《新华南》、《新</w:t>
      </w:r>
    </w:p>
    <w:p>
      <w:pPr>
        <w:rPr>
          <w:lang w:eastAsia="zh-CN"/>
        </w:rPr>
      </w:pPr>
      <w:r>
        <w:rPr>
          <w:lang w:eastAsia="zh-CN"/>
        </w:rPr>
        <w:t>军》、</w:t>
      </w:r>
      <w:r>
        <w:rPr>
          <w:color w:val="808080"/>
          <w:lang w:eastAsia="zh-CN"/>
        </w:rPr>
        <w:t>《</w:t>
      </w:r>
      <w:r>
        <w:rPr>
          <w:lang w:eastAsia="zh-CN"/>
        </w:rPr>
        <w:t>新建设》上发表了几篇论文并进行过几次座谈会。到</w:t>
      </w:r>
    </w:p>
    <w:p>
      <w:pPr>
        <w:rPr>
          <w:lang w:eastAsia="zh-CN"/>
        </w:rPr>
      </w:pPr>
      <w:r>
        <w:rPr>
          <w:lang w:eastAsia="zh-CN"/>
        </w:rPr>
        <w:t>了文化界的人、还有党部的人，还有参加会议的人，当时党</w:t>
      </w:r>
    </w:p>
    <w:p>
      <w:pPr>
        <w:rPr>
          <w:lang w:eastAsia="zh-CN"/>
        </w:rPr>
      </w:pPr>
      <w:r>
        <w:rPr>
          <w:lang w:eastAsia="zh-CN"/>
        </w:rPr>
        <w:t>部企图把持这个会，准备了顽固言论，说宪政是国民党很早</w:t>
      </w:r>
    </w:p>
    <w:p>
      <w:pPr>
        <w:rPr>
          <w:lang w:eastAsia="zh-CN"/>
        </w:rPr>
      </w:pPr>
      <w:r>
        <w:rPr>
          <w:lang w:eastAsia="zh-CN"/>
        </w:rPr>
        <w:t>就要施行的，但因阻碍，阻碍就是封建势力破坏统一的人，</w:t>
      </w:r>
    </w:p>
    <w:p>
      <w:pPr>
        <w:rPr>
          <w:lang w:eastAsia="zh-CN"/>
        </w:rPr>
      </w:pPr>
      <w:r>
        <w:rPr>
          <w:lang w:eastAsia="zh-CN"/>
        </w:rPr>
        <w:t>还有群众的无知、文化程度低也是宪政的阻碍。以后的宪政</w:t>
      </w:r>
    </w:p>
    <w:p>
      <w:pPr>
        <w:rPr>
          <w:lang w:eastAsia="zh-CN"/>
        </w:rPr>
      </w:pPr>
      <w:r>
        <w:rPr>
          <w:lang w:eastAsia="zh-CN"/>
        </w:rPr>
        <w:t>要在三民主义下实施，在国民党的领导下进行，以前所选的</w:t>
      </w:r>
    </w:p>
    <w:p>
      <w:pPr>
        <w:rPr>
          <w:lang w:eastAsia="zh-CN"/>
        </w:rPr>
      </w:pPr>
      <w:r>
        <w:rPr>
          <w:lang w:eastAsia="zh-CN"/>
        </w:rPr>
        <w:t>代表有效等等。经过文化人的斗争，在斗争中能把我们的意</w:t>
      </w:r>
    </w:p>
    <w:p>
      <w:pPr>
        <w:rPr>
          <w:lang w:eastAsia="zh-CN"/>
        </w:rPr>
      </w:pPr>
      <w:r>
        <w:rPr>
          <w:lang w:eastAsia="zh-CN"/>
        </w:rPr>
        <w:t>见反映出来。但在下层群众中的宪政座谈会，如工人的宪政</w:t>
      </w:r>
    </w:p>
    <w:p>
      <w:pPr>
        <w:rPr>
          <w:lang w:eastAsia="zh-CN"/>
        </w:rPr>
      </w:pPr>
      <w:r>
        <w:rPr>
          <w:lang w:eastAsia="zh-CN"/>
        </w:rPr>
        <w:t>座谈会、农民宪政座谈会还没有。因为环境的逆流，这种宪</w:t>
      </w:r>
    </w:p>
    <w:p>
      <w:pPr>
        <w:rPr>
          <w:lang w:eastAsia="zh-CN"/>
        </w:rPr>
      </w:pPr>
      <w:r>
        <w:rPr>
          <w:lang w:eastAsia="zh-CN"/>
        </w:rPr>
        <w:t>政运动最好是经过国民党左翼分子来做，这是要经过一定阶</w:t>
      </w:r>
    </w:p>
    <w:p>
      <w:pPr>
        <w:rPr>
          <w:lang w:eastAsia="zh-CN"/>
        </w:rPr>
      </w:pPr>
      <w:r>
        <w:rPr>
          <w:lang w:eastAsia="zh-CN"/>
        </w:rPr>
        <w:t>段。</w:t>
      </w:r>
    </w:p>
    <w:p>
      <w:pPr>
        <w:rPr>
          <w:lang w:eastAsia="zh-CN"/>
        </w:rPr>
      </w:pPr>
      <w:r>
        <w:rPr>
          <w:lang w:eastAsia="zh-CN"/>
        </w:rPr>
        <w:t>四、反逆流斗争:</w:t>
      </w:r>
    </w:p>
    <w:p>
      <w:pPr>
        <w:rPr>
          <w:lang w:eastAsia="zh-CN"/>
        </w:rPr>
      </w:pPr>
      <w:r>
        <w:rPr>
          <w:lang w:eastAsia="zh-CN"/>
        </w:rPr>
        <w:t>335</w:t>
      </w:r>
    </w:p>
    <w:p>
      <w:pPr>
        <w:rPr>
          <w:lang w:eastAsia="zh-CN"/>
        </w:rPr>
      </w:pPr>
      <w:r>
        <w:rPr>
          <w:lang w:eastAsia="zh-CN"/>
        </w:rPr>
        <w:t>以上说过在逆流严重的情况下，主要是在党内动员党组</w:t>
      </w:r>
    </w:p>
    <w:p>
      <w:pPr>
        <w:rPr>
          <w:lang w:eastAsia="zh-CN"/>
        </w:rPr>
      </w:pPr>
      <w:r>
        <w:rPr>
          <w:lang w:eastAsia="zh-CN"/>
        </w:rPr>
        <w:t>织的转变、群众工作的转变，严密组织，并提出了在政治上</w:t>
      </w:r>
    </w:p>
    <w:p>
      <w:pPr>
        <w:rPr>
          <w:lang w:eastAsia="zh-CN"/>
        </w:rPr>
      </w:pPr>
      <w:r>
        <w:rPr>
          <w:lang w:eastAsia="zh-CN"/>
        </w:rPr>
        <w:t>进攻、组织上保守的口号。我们认为只有【在】反逆流斗争</w:t>
      </w:r>
    </w:p>
    <w:p>
      <w:pPr>
        <w:rPr>
          <w:lang w:eastAsia="zh-CN"/>
        </w:rPr>
      </w:pPr>
      <w:r>
        <w:rPr>
          <w:lang w:eastAsia="zh-CN"/>
        </w:rPr>
        <w:t>中同发展我们力量、巩固我们的力量、及组织进步的力量，</w:t>
      </w:r>
    </w:p>
    <w:p>
      <w:pPr>
        <w:rPr>
          <w:lang w:eastAsia="zh-CN"/>
        </w:rPr>
      </w:pPr>
      <w:r>
        <w:rPr>
          <w:lang w:eastAsia="zh-CN"/>
        </w:rPr>
        <w:t>推动国民党进步，三方面配合起来，才能巩固发展统一战</w:t>
      </w:r>
    </w:p>
    <w:p>
      <w:pPr>
        <w:rPr>
          <w:lang w:eastAsia="zh-CN"/>
        </w:rPr>
      </w:pPr>
      <w:r>
        <w:rPr>
          <w:lang w:eastAsia="zh-CN"/>
        </w:rPr>
        <w:t>线。我们主张反逆流斗争是不能放松的。当然这种斗争的原</w:t>
      </w:r>
    </w:p>
    <w:p>
      <w:pPr>
        <w:rPr>
          <w:lang w:eastAsia="zh-CN"/>
        </w:rPr>
      </w:pPr>
      <w:r>
        <w:rPr>
          <w:lang w:eastAsia="zh-CN"/>
        </w:rPr>
        <w:t>则，第一是自卫的原则，坚定的立场，同时在斗争中配合组</w:t>
      </w:r>
    </w:p>
    <w:p>
      <w:pPr>
        <w:rPr>
          <w:lang w:eastAsia="zh-CN"/>
        </w:rPr>
      </w:pPr>
      <w:r>
        <w:rPr>
          <w:lang w:eastAsia="zh-CN"/>
        </w:rPr>
        <w:t>织的长期积蓄力量，保存力量，取得胜利。【这就是我们】</w:t>
      </w:r>
    </w:p>
    <w:p>
      <w:pPr>
        <w:rPr>
          <w:lang w:eastAsia="zh-CN"/>
        </w:rPr>
      </w:pPr>
      <w:r>
        <w:rPr>
          <w:lang w:eastAsia="zh-CN"/>
        </w:rPr>
        <w:t>斗争配合基本的方针。</w:t>
      </w:r>
    </w:p>
    <w:p>
      <w:pPr>
        <w:rPr>
          <w:lang w:eastAsia="zh-CN"/>
        </w:rPr>
      </w:pPr>
      <w:r>
        <w:rPr>
          <w:lang w:eastAsia="zh-CN"/>
        </w:rPr>
        <w:t>其次，在国民党区域的斗争只能是民主的和平的，用左</w:t>
      </w:r>
    </w:p>
    <w:p>
      <w:pPr>
        <w:rPr>
          <w:lang w:eastAsia="zh-CN"/>
        </w:rPr>
      </w:pPr>
      <w:r>
        <w:t>翼分子出面而不是自己出面。</w:t>
      </w:r>
      <w:r>
        <w:rPr>
          <w:lang w:eastAsia="zh-CN"/>
        </w:rPr>
        <w:t>这种斗争可</w:t>
      </w:r>
      <w:r>
        <w:rPr>
          <w:color w:val="008000"/>
          <w:lang w:eastAsia="zh-CN"/>
        </w:rPr>
        <w:t>以</w:t>
      </w:r>
      <w:r>
        <w:rPr>
          <w:lang w:eastAsia="zh-CN"/>
        </w:rPr>
        <w:t>掩护我们的转</w:t>
      </w:r>
    </w:p>
    <w:p>
      <w:pPr>
        <w:rPr>
          <w:lang w:eastAsia="zh-CN"/>
        </w:rPr>
      </w:pPr>
      <w:r>
        <w:rPr>
          <w:lang w:eastAsia="zh-CN"/>
        </w:rPr>
        <w:t>变，可以阻碍逆流的发展，不过各个地区各个组织是根据本</w:t>
      </w:r>
    </w:p>
    <w:p>
      <w:pPr>
        <w:rPr>
          <w:lang w:eastAsia="zh-CN"/>
        </w:rPr>
      </w:pPr>
      <w:r>
        <w:rPr>
          <w:lang w:eastAsia="zh-CN"/>
        </w:rPr>
        <w:t>身的条件和力量来进行斗争的，而不能用各地方各个组织联</w:t>
      </w:r>
    </w:p>
    <w:p>
      <w:pPr>
        <w:rPr>
          <w:lang w:eastAsia="zh-CN"/>
        </w:rPr>
      </w:pPr>
      <w:r>
        <w:rPr>
          <w:lang w:eastAsia="zh-CN"/>
        </w:rPr>
        <w:t>合斗争的方法，这样更容易暴露自己的力量。我们是怎样进</w:t>
      </w:r>
    </w:p>
    <w:p>
      <w:pPr>
        <w:rPr>
          <w:lang w:eastAsia="zh-CN"/>
        </w:rPr>
      </w:pPr>
      <w:r>
        <w:rPr>
          <w:lang w:eastAsia="zh-CN"/>
        </w:rPr>
        <w:t>行反逆流斗争呢?</w:t>
      </w:r>
    </w:p>
    <w:p>
      <w:pPr>
        <w:rPr>
          <w:lang w:eastAsia="zh-CN"/>
        </w:rPr>
      </w:pPr>
      <w:r>
        <w:rPr>
          <w:lang w:eastAsia="zh-CN"/>
        </w:rPr>
        <w:t>首先，是经过组织舆论，经过《新华南》</w:t>
      </w:r>
      <w:r>
        <w:rPr>
          <w:color w:val="808080"/>
          <w:lang w:eastAsia="zh-CN"/>
        </w:rPr>
        <w:t>、</w:t>
      </w:r>
      <w:r>
        <w:rPr>
          <w:lang w:eastAsia="zh-CN"/>
        </w:rPr>
        <w:t>《新建设</w:t>
      </w:r>
      <w:r>
        <w:rPr>
          <w:color w:val="808080"/>
          <w:lang w:eastAsia="zh-CN"/>
        </w:rPr>
        <w:t>》</w:t>
      </w:r>
      <w:r>
        <w:rPr>
          <w:lang w:eastAsia="zh-CN"/>
        </w:rPr>
        <w:t>、</w:t>
      </w:r>
    </w:p>
    <w:p>
      <w:pPr>
        <w:rPr>
          <w:lang w:eastAsia="zh-CN"/>
        </w:rPr>
      </w:pPr>
      <w:r>
        <w:rPr>
          <w:lang w:eastAsia="zh-CN"/>
        </w:rPr>
        <w:t>《新军》三个报纸，经过中间分子的斗争，说我们不应该倒</w:t>
      </w:r>
    </w:p>
    <w:p>
      <w:pPr>
        <w:rPr>
          <w:lang w:eastAsia="zh-CN"/>
        </w:rPr>
      </w:pPr>
      <w:r>
        <w:rPr>
          <w:lang w:eastAsia="zh-CN"/>
        </w:rPr>
        <w:t>退，不应该限止青年，不应该反共。第二，组</w:t>
      </w:r>
      <w:r>
        <w:rPr>
          <w:rFonts w:hint="eastAsia"/>
          <w:lang w:eastAsia="zh-CN"/>
        </w:rPr>
        <w:t>□□□</w:t>
      </w:r>
      <w:r>
        <w:rPr>
          <w:lang w:eastAsia="zh-CN"/>
        </w:rPr>
        <w:t>和中间</w:t>
      </w:r>
    </w:p>
    <w:p>
      <w:pPr>
        <w:rPr>
          <w:lang w:eastAsia="zh-CN"/>
        </w:rPr>
      </w:pPr>
      <w:r>
        <w:rPr>
          <w:lang w:eastAsia="zh-CN"/>
        </w:rPr>
        <w:t>力量，曾做到推动张发奎和蒋光鼐，反对封闭生活书店，</w:t>
      </w:r>
    </w:p>
    <w:p>
      <w:pPr>
        <w:rPr>
          <w:lang w:eastAsia="zh-CN"/>
        </w:rPr>
      </w:pPr>
      <w:r>
        <w:rPr>
          <w:rFonts w:hint="eastAsia"/>
          <w:lang w:eastAsia="zh-CN"/>
        </w:rPr>
        <w:t>□□□</w:t>
      </w:r>
      <w:r>
        <w:rPr>
          <w:lang w:eastAsia="zh-CN"/>
        </w:rPr>
        <w:t>部内余森文反对高信的倒退行动</w:t>
      </w:r>
      <w:r>
        <w:rPr>
          <w:color w:val="FF0000"/>
          <w:lang w:eastAsia="zh-CN"/>
        </w:rPr>
        <w:t>。</w:t>
      </w:r>
      <w:r>
        <w:rPr>
          <w:lang w:eastAsia="zh-CN"/>
        </w:rPr>
        <w:t>第三，群众中进行</w:t>
      </w:r>
    </w:p>
    <w:p>
      <w:pPr>
        <w:rPr>
          <w:lang w:eastAsia="zh-CN"/>
        </w:rPr>
      </w:pPr>
      <w:r>
        <w:rPr>
          <w:lang w:eastAsia="zh-CN"/>
        </w:rPr>
        <w:t>过适当的正确的斗争。如恩平，利用各派的矛盾进行统一战</w:t>
      </w:r>
    </w:p>
    <w:p>
      <w:pPr>
        <w:rPr>
          <w:lang w:eastAsia="zh-CN"/>
        </w:rPr>
      </w:pPr>
      <w:r>
        <w:rPr>
          <w:lang w:eastAsia="zh-CN"/>
        </w:rPr>
        <w:t>线（例见上</w:t>
      </w:r>
      <w:r>
        <w:rPr>
          <w:color w:val="0000E1"/>
          <w:lang w:eastAsia="zh-CN"/>
        </w:rPr>
        <w:t>）</w:t>
      </w:r>
      <w:r>
        <w:rPr>
          <w:lang w:eastAsia="zh-CN"/>
        </w:rPr>
        <w:t>；在开平，伍智梅在妇女团体进行反共活动，</w:t>
      </w:r>
    </w:p>
    <w:p>
      <w:pPr>
        <w:rPr>
          <w:lang w:eastAsia="zh-CN"/>
        </w:rPr>
      </w:pPr>
      <w:r>
        <w:rPr>
          <w:lang w:eastAsia="zh-CN"/>
        </w:rPr>
        <w:t>那里的妇女团体便来了一个慰劳前方运动，</w:t>
      </w:r>
      <w:r>
        <w:rPr>
          <w:rFonts w:hint="eastAsia"/>
          <w:lang w:eastAsia="zh-CN"/>
        </w:rPr>
        <w:t>□□□</w:t>
      </w:r>
      <w:r>
        <w:rPr>
          <w:lang w:eastAsia="zh-CN"/>
        </w:rPr>
        <w:t>们自己是</w:t>
      </w:r>
    </w:p>
    <w:p>
      <w:pPr>
        <w:rPr>
          <w:lang w:eastAsia="zh-CN"/>
        </w:rPr>
      </w:pPr>
      <w:r>
        <w:rPr>
          <w:lang w:eastAsia="zh-CN"/>
        </w:rPr>
        <w:t>做抗战工作，这样来争取他地位的存在，来打击伍智梅</w:t>
      </w:r>
    </w:p>
    <w:p>
      <w:pPr>
        <w:rPr>
          <w:lang w:eastAsia="zh-CN"/>
        </w:rPr>
      </w:pPr>
      <w:r>
        <w:rPr>
          <w:lang w:eastAsia="zh-CN"/>
        </w:rPr>
        <w:t>【的】反动活动；在南区当局要解散“抗先”，事先要调查谁</w:t>
      </w:r>
    </w:p>
    <w:p>
      <w:pPr>
        <w:rPr>
          <w:lang w:eastAsia="zh-CN"/>
        </w:rPr>
      </w:pPr>
      <w:r>
        <w:rPr>
          <w:lang w:eastAsia="zh-CN"/>
        </w:rPr>
        <w:t>是“抗先”，我们【事先布】置好，他们派人来调查的时候，</w:t>
      </w:r>
    </w:p>
    <w:p>
      <w:pPr>
        <w:rPr>
          <w:lang w:eastAsia="zh-CN"/>
        </w:rPr>
      </w:pPr>
      <w:r>
        <w:rPr>
          <w:lang w:eastAsia="zh-CN"/>
        </w:rPr>
        <w:t>336</w:t>
      </w:r>
    </w:p>
    <w:p>
      <w:pPr>
        <w:rPr>
          <w:lang w:eastAsia="zh-CN"/>
        </w:rPr>
      </w:pPr>
      <w:r>
        <w:rPr>
          <w:lang w:eastAsia="zh-CN"/>
        </w:rPr>
        <w:t>大家都承认是“抗先</w:t>
      </w:r>
      <w:r>
        <w:rPr>
          <w:color w:val="008000"/>
          <w:lang w:eastAsia="zh-CN"/>
        </w:rPr>
        <w:t>”</w:t>
      </w:r>
      <w:r>
        <w:rPr>
          <w:lang w:eastAsia="zh-CN"/>
        </w:rPr>
        <w:t>，群</w:t>
      </w:r>
      <w:r>
        <w:rPr>
          <w:rFonts w:hint="eastAsia"/>
          <w:lang w:eastAsia="zh-CN"/>
        </w:rPr>
        <w:t>□□□</w:t>
      </w:r>
      <w:r>
        <w:rPr>
          <w:lang w:eastAsia="zh-CN"/>
        </w:rPr>
        <w:t>先好，发动群众拥护“抗</w:t>
      </w:r>
    </w:p>
    <w:p>
      <w:pPr>
        <w:rPr>
          <w:lang w:eastAsia="zh-CN"/>
        </w:rPr>
      </w:pPr>
      <w:r>
        <w:rPr>
          <w:lang w:eastAsia="zh-CN"/>
        </w:rPr>
        <w:t>先”的理论，因为群众的力量大，当局也没有办法，事实上</w:t>
      </w:r>
    </w:p>
    <w:p>
      <w:pPr>
        <w:rPr>
          <w:lang w:eastAsia="zh-CN"/>
        </w:rPr>
      </w:pPr>
      <w:r>
        <w:rPr>
          <w:lang w:eastAsia="zh-CN"/>
        </w:rPr>
        <w:t>‘抗先”仍然存在。以上的事实证明了只要我们正确的适当</w:t>
      </w:r>
    </w:p>
    <w:p>
      <w:pPr>
        <w:rPr>
          <w:lang w:eastAsia="zh-CN"/>
        </w:rPr>
      </w:pPr>
      <w:r>
        <w:rPr>
          <w:lang w:eastAsia="zh-CN"/>
        </w:rPr>
        <w:t>的斗争方式，是可以巩固党的存在。所以我们觉得毛主席说</w:t>
      </w:r>
    </w:p>
    <w:p>
      <w:pPr>
        <w:rPr>
          <w:lang w:eastAsia="zh-CN"/>
        </w:rPr>
      </w:pPr>
      <w:r>
        <w:rPr>
          <w:lang w:eastAsia="zh-CN"/>
        </w:rPr>
        <w:t>“人不犯我，我不犯人，人若犯我，我必犯人”的原则就是</w:t>
      </w:r>
    </w:p>
    <w:p>
      <w:pPr>
        <w:rPr>
          <w:lang w:eastAsia="zh-CN"/>
        </w:rPr>
      </w:pPr>
      <w:r>
        <w:rPr>
          <w:lang w:eastAsia="zh-CN"/>
        </w:rPr>
        <w:t>在国民党统治区域也能适当的应用。</w:t>
      </w:r>
    </w:p>
    <w:p>
      <w:pPr>
        <w:rPr>
          <w:lang w:eastAsia="zh-CN"/>
        </w:rPr>
      </w:pPr>
      <w:r>
        <w:rPr>
          <w:lang w:eastAsia="zh-CN"/>
        </w:rPr>
        <w:t>第四，在反逆流的压迫下，斗争太厉害了也要失败，要</w:t>
      </w:r>
    </w:p>
    <w:p>
      <w:pPr>
        <w:rPr>
          <w:lang w:eastAsia="zh-CN"/>
        </w:rPr>
      </w:pPr>
      <w:r>
        <w:rPr>
          <w:lang w:eastAsia="zh-CN"/>
        </w:rPr>
        <w:t>斗争适当。比如，中山县的“抗先”，被当局封闭，就是行</w:t>
      </w:r>
    </w:p>
    <w:p>
      <w:pPr>
        <w:rPr>
          <w:lang w:eastAsia="zh-CN"/>
        </w:rPr>
      </w:pPr>
      <w:r>
        <w:rPr>
          <w:lang w:eastAsia="zh-CN"/>
        </w:rPr>
        <w:t>为太左；比如，北路①华侨服务团也因为过左受到了打击。</w:t>
      </w:r>
    </w:p>
    <w:p>
      <w:pPr>
        <w:rPr>
          <w:lang w:eastAsia="zh-CN"/>
        </w:rPr>
      </w:pPr>
      <w:r>
        <w:rPr>
          <w:lang w:eastAsia="zh-CN"/>
        </w:rPr>
        <w:t>在反逆流中斗争的结果:</w:t>
      </w:r>
    </w:p>
    <w:p>
      <w:pPr>
        <w:rPr>
          <w:lang w:eastAsia="zh-CN"/>
        </w:rPr>
      </w:pPr>
      <w:r>
        <w:rPr>
          <w:lang w:eastAsia="zh-CN"/>
        </w:rPr>
        <w:t>首先，在斗争中各地的党员干部和群众都受到了相当的</w:t>
      </w:r>
    </w:p>
    <w:p>
      <w:pPr>
        <w:rPr>
          <w:lang w:eastAsia="zh-CN"/>
        </w:rPr>
      </w:pPr>
      <w:r>
        <w:rPr>
          <w:lang w:eastAsia="zh-CN"/>
        </w:rPr>
        <w:t>锻炼，当局解散“抗先”，但干部不动摇，他们和顽固分子</w:t>
      </w:r>
    </w:p>
    <w:p>
      <w:pPr>
        <w:rPr>
          <w:lang w:eastAsia="zh-CN"/>
        </w:rPr>
      </w:pPr>
      <w:r>
        <w:rPr>
          <w:lang w:eastAsia="zh-CN"/>
        </w:rPr>
        <w:t>斗争，发表了宣言，在群众中也有很好的影响。因此，能在</w:t>
      </w:r>
    </w:p>
    <w:p>
      <w:pPr>
        <w:rPr>
          <w:lang w:eastAsia="zh-CN"/>
        </w:rPr>
      </w:pPr>
      <w:r>
        <w:rPr>
          <w:lang w:eastAsia="zh-CN"/>
        </w:rPr>
        <w:t>“抗先”解散后，仍然能保持他们的团结。（下略一编者）</w:t>
      </w:r>
    </w:p>
    <w:p>
      <w:pPr>
        <w:rPr>
          <w:lang w:eastAsia="zh-CN"/>
        </w:rPr>
      </w:pPr>
      <w:r>
        <w:rPr>
          <w:lang w:eastAsia="zh-CN"/>
        </w:rPr>
        <w:t>新建立的地方党也是如此，没有斗争就不能锻炼自己，</w:t>
      </w:r>
    </w:p>
    <w:p>
      <w:pPr>
        <w:rPr>
          <w:lang w:eastAsia="zh-CN"/>
        </w:rPr>
      </w:pPr>
      <w:r>
        <w:rPr>
          <w:lang w:eastAsia="zh-CN"/>
        </w:rPr>
        <w:t>就要走到另一种倾向。不要怕统【一战】线破裂，有时一定</w:t>
      </w:r>
    </w:p>
    <w:p>
      <w:pPr>
        <w:rPr>
          <w:lang w:eastAsia="zh-CN"/>
        </w:rPr>
      </w:pPr>
      <w:r>
        <w:rPr>
          <w:lang w:eastAsia="zh-CN"/>
        </w:rPr>
        <w:t>要斗争才能巩固统一战线，没有斗争，顽固分子就要猖獗，</w:t>
      </w:r>
    </w:p>
    <w:p>
      <w:pPr>
        <w:rPr>
          <w:lang w:eastAsia="zh-CN"/>
        </w:rPr>
      </w:pPr>
      <w:r>
        <w:rPr>
          <w:lang w:eastAsia="zh-CN"/>
        </w:rPr>
        <w:t>更要破坏我们。这是关于反逆流斗争的问题。</w:t>
      </w:r>
    </w:p>
    <w:p>
      <w:pPr>
        <w:rPr>
          <w:lang w:eastAsia="zh-CN"/>
        </w:rPr>
      </w:pPr>
      <w:r>
        <w:rPr>
          <w:lang w:eastAsia="zh-CN"/>
        </w:rPr>
        <w:t>五、军事工作:</w:t>
      </w:r>
    </w:p>
    <w:p>
      <w:pPr>
        <w:rPr>
          <w:lang w:eastAsia="zh-CN"/>
        </w:rPr>
      </w:pPr>
      <w:r>
        <w:rPr>
          <w:lang w:eastAsia="zh-CN"/>
        </w:rPr>
        <w:t>党所领导的军事力量可分以下的部队来说明:</w:t>
      </w:r>
    </w:p>
    <w:p>
      <w:pPr>
        <w:rPr>
          <w:lang w:eastAsia="zh-CN"/>
        </w:rPr>
      </w:pPr>
      <w:r>
        <w:rPr>
          <w:lang w:eastAsia="zh-CN"/>
        </w:rPr>
        <w:t>1.琼崖民众的自卫团冯白驹支队:</w:t>
      </w:r>
    </w:p>
    <w:p>
      <w:pPr>
        <w:rPr>
          <w:lang w:eastAsia="zh-CN"/>
        </w:rPr>
      </w:pPr>
      <w:r>
        <w:rPr>
          <w:lang w:eastAsia="zh-CN"/>
        </w:rPr>
        <w:t>①原来的基础是过去内战时候琼崖的红军部队，经过艰</w:t>
      </w:r>
    </w:p>
    <w:p>
      <w:pPr>
        <w:rPr>
          <w:lang w:eastAsia="zh-CN"/>
        </w:rPr>
      </w:pPr>
      <w:r>
        <w:rPr>
          <w:lang w:eastAsia="zh-CN"/>
        </w:rPr>
        <w:t>苦奋斗剩下的。党员干部大概有二百人，三、四十个红军游</w:t>
      </w:r>
    </w:p>
    <w:p>
      <w:pPr>
        <w:rPr>
          <w:lang w:eastAsia="zh-CN"/>
        </w:rPr>
      </w:pPr>
      <w:r>
        <w:rPr>
          <w:lang w:eastAsia="zh-CN"/>
        </w:rPr>
        <w:t>击队战士，还有长短枪四十多支。因为他们许多【很久】脱</w:t>
      </w:r>
    </w:p>
    <w:p>
      <w:pPr>
        <w:rPr>
          <w:lang w:eastAsia="zh-CN"/>
        </w:rPr>
      </w:pPr>
      <w:r>
        <w:rPr>
          <w:lang w:eastAsia="zh-CN"/>
        </w:rPr>
        <w:t>原文如此。</w:t>
      </w:r>
    </w:p>
    <w:p>
      <w:pPr>
        <w:rPr>
          <w:lang w:eastAsia="zh-CN"/>
        </w:rPr>
      </w:pPr>
      <w:r>
        <w:rPr>
          <w:lang w:eastAsia="zh-CN"/>
        </w:rPr>
        <w:t>337</w:t>
      </w:r>
    </w:p>
    <w:p>
      <w:pPr>
        <w:rPr>
          <w:lang w:eastAsia="zh-CN"/>
        </w:rPr>
      </w:pPr>
      <w:r>
        <w:rPr>
          <w:lang w:eastAsia="zh-CN"/>
        </w:rPr>
        <w:t>离了党的领导，到1937【年】上半年由南委来领导他们，</w:t>
      </w:r>
    </w:p>
    <w:p>
      <w:pPr>
        <w:rPr>
          <w:lang w:eastAsia="zh-CN"/>
        </w:rPr>
      </w:pPr>
      <w:r>
        <w:rPr>
          <w:lang w:eastAsia="zh-CN"/>
        </w:rPr>
        <w:t>【但】对他们的领导不正确，以为统一战线成功便取消土地</w:t>
      </w:r>
    </w:p>
    <w:p>
      <w:pPr>
        <w:rPr>
          <w:lang w:eastAsia="zh-CN"/>
        </w:rPr>
      </w:pPr>
      <w:r>
        <w:rPr>
          <w:lang w:eastAsia="zh-CN"/>
        </w:rPr>
        <w:t>革命，红军也不要了，要他们解散参加生产，把武装埋起</w:t>
      </w:r>
    </w:p>
    <w:p>
      <w:pPr>
        <w:rPr>
          <w:lang w:eastAsia="zh-CN"/>
        </w:rPr>
      </w:pPr>
      <w:r>
        <w:rPr>
          <w:lang w:eastAsia="zh-CN"/>
        </w:rPr>
        <w:t>【来】，许多干部党员每人发二十元去做生意。只有十多个还</w:t>
      </w:r>
    </w:p>
    <w:p>
      <w:pPr>
        <w:rPr>
          <w:lang w:eastAsia="zh-CN"/>
        </w:rPr>
      </w:pPr>
      <w:r>
        <w:rPr>
          <w:lang w:eastAsia="zh-CN"/>
        </w:rPr>
        <w:t>继续存在做党的工作。到1937【年】下半年张【云逸】到</w:t>
      </w:r>
    </w:p>
    <w:p>
      <w:pPr>
        <w:rPr>
          <w:lang w:eastAsia="zh-CN"/>
        </w:rPr>
      </w:pPr>
      <w:r>
        <w:rPr>
          <w:lang w:eastAsia="zh-CN"/>
        </w:rPr>
        <w:t>香港后，便重新给他们指示。一方面分头整编，一方面派代</w:t>
      </w:r>
    </w:p>
    <w:p>
      <w:pPr>
        <w:rPr>
          <w:lang w:eastAsia="zh-CN"/>
        </w:rPr>
      </w:pPr>
      <w:r>
        <w:rPr>
          <w:lang w:eastAsia="zh-CN"/>
        </w:rPr>
        <w:t>表与当局谈判，进行统一战线的工作。当时国民党企图要拔</w:t>
      </w:r>
    </w:p>
    <w:p>
      <w:pPr>
        <w:rPr>
          <w:lang w:eastAsia="zh-CN"/>
        </w:rPr>
      </w:pPr>
      <w:r>
        <w:rPr>
          <w:lang w:eastAsia="zh-CN"/>
        </w:rPr>
        <w:t>出南方游击队的钉子，企图在谈判口下把他们统统调出广</w:t>
      </w:r>
    </w:p>
    <w:p>
      <w:pPr>
        <w:rPr>
          <w:lang w:eastAsia="zh-CN"/>
        </w:rPr>
      </w:pPr>
      <w:r>
        <w:rPr>
          <w:lang w:eastAsia="zh-CN"/>
        </w:rPr>
        <w:t>东和新四军合并，或是利用他们打日本，在打日本当中消灭</w:t>
      </w:r>
    </w:p>
    <w:p>
      <w:pPr>
        <w:rPr>
          <w:lang w:eastAsia="zh-CN"/>
        </w:rPr>
      </w:pPr>
      <w:r>
        <w:rPr>
          <w:lang w:eastAsia="zh-CN"/>
        </w:rPr>
        <w:t>他们。我们当时便把国民党这种阴谋告诉琼崖的抗战，坚持</w:t>
      </w:r>
    </w:p>
    <w:p>
      <w:pPr>
        <w:rPr>
          <w:lang w:eastAsia="zh-CN"/>
        </w:rPr>
      </w:pPr>
      <w:r>
        <w:rPr>
          <w:lang w:eastAsia="zh-CN"/>
        </w:rPr>
        <w:t>政治上、组织上的独立性。广州失守以后，在1938年11</w:t>
      </w:r>
    </w:p>
    <w:p>
      <w:pPr>
        <w:rPr>
          <w:lang w:eastAsia="zh-CN"/>
        </w:rPr>
      </w:pPr>
      <w:r>
        <w:rPr>
          <w:lang w:eastAsia="zh-CN"/>
        </w:rPr>
        <w:t>月，琼崖谈判得到了成功，当局允许他们建立抗日自卫团，</w:t>
      </w:r>
    </w:p>
    <w:p>
      <w:pPr>
        <w:rPr>
          <w:lang w:eastAsia="zh-CN"/>
        </w:rPr>
      </w:pPr>
      <w:r>
        <w:rPr>
          <w:lang w:eastAsia="zh-CN"/>
        </w:rPr>
        <w:t>组织第一大队。这个时候，他们集中的部队有三百人。1939</w:t>
      </w:r>
    </w:p>
    <w:p>
      <w:pPr>
        <w:rPr>
          <w:lang w:eastAsia="zh-CN"/>
        </w:rPr>
      </w:pPr>
      <w:r>
        <w:rPr>
          <w:lang w:eastAsia="zh-CN"/>
        </w:rPr>
        <w:t>年2月，敌人进占琼崖的时候，国民党的武装便完全溃退，</w:t>
      </w:r>
    </w:p>
    <w:p>
      <w:pPr>
        <w:rPr>
          <w:lang w:eastAsia="zh-CN"/>
        </w:rPr>
      </w:pPr>
      <w:r>
        <w:rPr>
          <w:lang w:eastAsia="zh-CN"/>
        </w:rPr>
        <w:t>只有这支武装坚决进行自卫，坚持琼崖的战争，在战争中扩</w:t>
      </w:r>
    </w:p>
    <w:p>
      <w:pPr>
        <w:rPr>
          <w:lang w:eastAsia="zh-CN"/>
        </w:rPr>
      </w:pPr>
      <w:r>
        <w:rPr>
          <w:lang w:eastAsia="zh-CN"/>
        </w:rPr>
        <w:t>大起来，就【由】三百人发展到一千三百人。当时警备司令</w:t>
      </w:r>
    </w:p>
    <w:p>
      <w:pPr>
        <w:rPr>
          <w:lang w:eastAsia="zh-CN"/>
        </w:rPr>
      </w:pPr>
      <w:r>
        <w:rPr>
          <w:lang w:eastAsia="zh-CN"/>
        </w:rPr>
        <w:t>王【毅】对他们也很信任，他们在琼崖的群众中威信也很</w:t>
      </w:r>
    </w:p>
    <w:p>
      <w:pPr>
        <w:rPr>
          <w:lang w:eastAsia="zh-CN"/>
        </w:rPr>
      </w:pPr>
      <w:r>
        <w:rPr>
          <w:lang w:eastAsia="zh-CN"/>
        </w:rPr>
        <w:t>高。他们的经济一方面依靠群众，一方面由</w:t>
      </w:r>
      <w:r>
        <w:rPr>
          <w:color w:val="008000"/>
          <w:lang w:eastAsia="zh-CN"/>
        </w:rPr>
        <w:t>当</w:t>
      </w:r>
      <w:r>
        <w:rPr>
          <w:lang w:eastAsia="zh-CN"/>
        </w:rPr>
        <w:t>局每月发八千</w:t>
      </w:r>
    </w:p>
    <w:p>
      <w:pPr>
        <w:rPr>
          <w:lang w:eastAsia="zh-CN"/>
        </w:rPr>
      </w:pPr>
      <w:r>
        <w:rPr>
          <w:lang w:eastAsia="zh-CN"/>
        </w:rPr>
        <w:t>元。</w:t>
      </w:r>
    </w:p>
    <w:p>
      <w:pPr>
        <w:rPr>
          <w:lang w:eastAsia="zh-CN"/>
        </w:rPr>
      </w:pPr>
      <w:r>
        <w:rPr>
          <w:lang w:eastAsia="zh-CN"/>
        </w:rPr>
        <w:t>②1939年6月，吴道南到琼崖，逆流便发生，顽固势</w:t>
      </w:r>
    </w:p>
    <w:p>
      <w:pPr>
        <w:rPr>
          <w:lang w:eastAsia="zh-CN"/>
        </w:rPr>
      </w:pPr>
      <w:r>
        <w:rPr>
          <w:lang w:eastAsia="zh-CN"/>
        </w:rPr>
        <w:t>力便嚣张起来。首先是减少游击队的经费，由八千元减到六</w:t>
      </w:r>
    </w:p>
    <w:p>
      <w:pPr>
        <w:rPr>
          <w:lang w:eastAsia="zh-CN"/>
        </w:rPr>
      </w:pPr>
      <w:r>
        <w:rPr>
          <w:lang w:eastAsia="zh-CN"/>
        </w:rPr>
        <w:t>千元到三千元到一千元，同时限制他们的扩大，要缩编他</w:t>
      </w:r>
    </w:p>
    <w:p>
      <w:pPr>
        <w:rPr>
          <w:lang w:eastAsia="zh-CN"/>
        </w:rPr>
      </w:pPr>
      <w:r>
        <w:rPr>
          <w:lang w:eastAsia="zh-CN"/>
        </w:rPr>
        <w:t>们，由总队缩编到一大队，制止到三、四百人。去年下半</w:t>
      </w:r>
    </w:p>
    <w:p>
      <w:pPr>
        <w:rPr>
          <w:lang w:eastAsia="zh-CN"/>
        </w:rPr>
      </w:pPr>
      <w:r>
        <w:rPr>
          <w:lang w:eastAsia="zh-CN"/>
        </w:rPr>
        <w:t>【年】12月，甚至准备武装的进攻，企图消灭冯部，向日本</w:t>
      </w:r>
    </w:p>
    <w:p>
      <w:pPr>
        <w:rPr>
          <w:lang w:eastAsia="zh-CN"/>
        </w:rPr>
      </w:pPr>
      <w:r>
        <w:rPr>
          <w:lang w:eastAsia="zh-CN"/>
        </w:rPr>
        <w:t>投降。提出:“先反共而后打日本”的口号。当时冯支队，</w:t>
      </w:r>
    </w:p>
    <w:p>
      <w:pPr>
        <w:rPr>
          <w:lang w:eastAsia="zh-CN"/>
        </w:rPr>
      </w:pPr>
      <w:r>
        <w:rPr>
          <w:lang w:eastAsia="zh-CN"/>
        </w:rPr>
        <w:t>因为他们的力量已经和顽固的力量对等，顽固派有两个保安</w:t>
      </w:r>
    </w:p>
    <w:p>
      <w:pPr>
        <w:rPr>
          <w:lang w:eastAsia="zh-CN"/>
        </w:rPr>
      </w:pPr>
      <w:r>
        <w:rPr>
          <w:lang w:eastAsia="zh-CN"/>
        </w:rPr>
        <w:t>338</w:t>
      </w:r>
    </w:p>
    <w:p>
      <w:pPr>
        <w:rPr>
          <w:lang w:eastAsia="zh-CN"/>
        </w:rPr>
      </w:pPr>
      <w:r>
        <w:rPr>
          <w:lang w:eastAsia="zh-CN"/>
        </w:rPr>
        <w:t>团不到一千人，另有游击队三、四千人，其中六百是我们所</w:t>
      </w:r>
    </w:p>
    <w:p>
      <w:pPr>
        <w:rPr>
          <w:lang w:eastAsia="zh-CN"/>
        </w:rPr>
      </w:pPr>
      <w:r>
        <w:rPr>
          <w:lang w:eastAsia="zh-CN"/>
        </w:rPr>
        <w:t>领导的，至于战斗力量则我们强他的弱，所以我们在琼崖的</w:t>
      </w:r>
    </w:p>
    <w:p>
      <w:pPr>
        <w:rPr>
          <w:lang w:eastAsia="zh-CN"/>
        </w:rPr>
      </w:pPr>
      <w:r>
        <w:rPr>
          <w:lang w:eastAsia="zh-CN"/>
        </w:rPr>
        <w:t>力量与顽固的力量是相等的，广大的群众是拥护我们的，在</w:t>
      </w:r>
    </w:p>
    <w:p>
      <w:pPr>
        <w:rPr>
          <w:lang w:eastAsia="zh-CN"/>
        </w:rPr>
      </w:pPr>
      <w:r>
        <w:rPr>
          <w:lang w:eastAsia="zh-CN"/>
        </w:rPr>
        <w:t>这样的情况下，冯部企图先发制人打击顽固势力（顽固势力</w:t>
      </w:r>
    </w:p>
    <w:p>
      <w:pPr>
        <w:rPr>
          <w:lang w:eastAsia="zh-CN"/>
        </w:rPr>
      </w:pPr>
      <w:r>
        <w:rPr>
          <w:lang w:eastAsia="zh-CN"/>
        </w:rPr>
        <w:t>在我们的后面定安、文昌之间，我们在临高、兰满以南地</w:t>
      </w:r>
    </w:p>
    <w:p>
      <w:pPr>
        <w:rPr>
          <w:lang w:eastAsia="zh-CN"/>
        </w:rPr>
      </w:pPr>
      <w:r>
        <w:rPr>
          <w:lang w:eastAsia="zh-CN"/>
        </w:rPr>
        <w:t>区），省委给他们的指示是坚持独立自主的发展，坚持自卫</w:t>
      </w:r>
    </w:p>
    <w:p>
      <w:pPr>
        <w:rPr>
          <w:lang w:eastAsia="zh-CN"/>
        </w:rPr>
      </w:pPr>
      <w:r>
        <w:rPr>
          <w:lang w:eastAsia="zh-CN"/>
        </w:rPr>
        <w:t>的原则下防御顽固分子的进攻，但是不应先发制人，先进攻</w:t>
      </w:r>
    </w:p>
    <w:p>
      <w:pPr>
        <w:rPr>
          <w:lang w:eastAsia="zh-CN"/>
        </w:rPr>
      </w:pPr>
      <w:r>
        <w:rPr>
          <w:lang w:eastAsia="zh-CN"/>
        </w:rPr>
        <w:t>别人这样会在政治上有不良影响。</w:t>
      </w:r>
    </w:p>
    <w:p>
      <w:pPr>
        <w:rPr>
          <w:lang w:eastAsia="zh-CN"/>
        </w:rPr>
      </w:pPr>
      <w:r>
        <w:rPr>
          <w:lang w:eastAsia="zh-CN"/>
        </w:rPr>
        <w:t>③因为琼崖地位的重要，是日本在太平洋上的海军根据</w:t>
      </w:r>
    </w:p>
    <w:p>
      <w:pPr>
        <w:rPr>
          <w:lang w:eastAsia="zh-CN"/>
        </w:rPr>
      </w:pPr>
      <w:r>
        <w:rPr>
          <w:lang w:eastAsia="zh-CN"/>
        </w:rPr>
        <w:t>地，日本在任何情况下是不放弃的，同时因为琼崖是孤岛，</w:t>
      </w:r>
    </w:p>
    <w:p>
      <w:pPr>
        <w:rPr>
          <w:lang w:eastAsia="zh-CN"/>
        </w:rPr>
      </w:pPr>
      <w:r>
        <w:rPr>
          <w:lang w:eastAsia="zh-CN"/>
        </w:rPr>
        <w:t>坚持琼崖抗战要依靠自己</w:t>
      </w:r>
      <w:r>
        <w:rPr>
          <w:color w:val="FF0000"/>
          <w:lang w:eastAsia="zh-CN"/>
        </w:rPr>
        <w:t>力</w:t>
      </w:r>
      <w:r>
        <w:rPr>
          <w:lang w:eastAsia="zh-CN"/>
        </w:rPr>
        <w:t>量，国民党对琼崖并没有顾及，</w:t>
      </w:r>
    </w:p>
    <w:p>
      <w:pPr>
        <w:rPr>
          <w:lang w:eastAsia="zh-CN"/>
        </w:rPr>
      </w:pPr>
      <w:r>
        <w:rPr>
          <w:lang w:eastAsia="zh-CN"/>
        </w:rPr>
        <w:t>必须依靠我们的坚持和努力，才能坚持琼崖的抗战的最后胜</w:t>
      </w:r>
    </w:p>
    <w:p>
      <w:pPr>
        <w:rPr>
          <w:lang w:eastAsia="zh-CN"/>
        </w:rPr>
      </w:pPr>
      <w:r>
        <w:rPr>
          <w:lang w:eastAsia="zh-CN"/>
        </w:rPr>
        <w:t>利。我们已经有了相当的基础与民众的拥护，因此，在琼崖</w:t>
      </w:r>
    </w:p>
    <w:p>
      <w:pPr>
        <w:rPr>
          <w:lang w:eastAsia="zh-CN"/>
        </w:rPr>
      </w:pPr>
      <w:r>
        <w:rPr>
          <w:lang w:eastAsia="zh-CN"/>
        </w:rPr>
        <w:t>以我们的主导地位和决定作用团结一切进步势力，组织全琼</w:t>
      </w:r>
    </w:p>
    <w:p>
      <w:pPr>
        <w:rPr>
          <w:lang w:eastAsia="zh-CN"/>
        </w:rPr>
      </w:pPr>
      <w:r>
        <w:rPr>
          <w:lang w:eastAsia="zh-CN"/>
        </w:rPr>
        <w:t>崖的抗日战争是完全必要与可能的。但是，由于过去在琼崖</w:t>
      </w:r>
    </w:p>
    <w:p>
      <w:pPr>
        <w:rPr>
          <w:lang w:eastAsia="zh-CN"/>
        </w:rPr>
      </w:pPr>
      <w:r>
        <w:rPr>
          <w:lang w:eastAsia="zh-CN"/>
        </w:rPr>
        <w:t>党未能大胆的去做；存在着对国民党××阶的×</w:t>
      </w:r>
      <w:r>
        <w:rPr>
          <w:color w:val="808080"/>
          <w:lang w:eastAsia="zh-CN"/>
        </w:rPr>
        <w:t>×</w:t>
      </w:r>
      <w:r>
        <w:rPr>
          <w:lang w:eastAsia="zh-CN"/>
        </w:rPr>
        <w:t>××的去</w:t>
      </w:r>
    </w:p>
    <w:p>
      <w:pPr>
        <w:rPr>
          <w:lang w:eastAsia="zh-CN"/>
        </w:rPr>
      </w:pPr>
      <w:r>
        <w:rPr>
          <w:lang w:eastAsia="zh-CN"/>
        </w:rPr>
        <w:t>做，同时，因为党的新</w:t>
      </w:r>
      <w:del w:id="321" w:author="林 清" w:date="2018-10-09T11:10:00Z">
        <w:r>
          <w:rPr>
            <w:color w:val="FF0000"/>
            <w:lang w:eastAsia="zh-CN"/>
          </w:rPr>
          <w:delText>千</w:delText>
        </w:r>
      </w:del>
      <w:ins w:id="322" w:author="林 清" w:date="2018-10-09T11:10:00Z">
        <w:r>
          <w:rPr>
            <w:rFonts w:hint="eastAsia"/>
            <w:color w:val="FF0000"/>
            <w:lang w:eastAsia="zh-CN"/>
          </w:rPr>
          <w:t>干</w:t>
        </w:r>
      </w:ins>
      <w:r>
        <w:rPr>
          <w:lang w:eastAsia="zh-CN"/>
        </w:rPr>
        <w:t>部缺乏建立政权和进行较大的战争</w:t>
      </w:r>
    </w:p>
    <w:p>
      <w:pPr>
        <w:rPr>
          <w:lang w:eastAsia="zh-CN"/>
        </w:rPr>
      </w:pPr>
      <w:r>
        <w:rPr>
          <w:lang w:eastAsia="zh-CN"/>
        </w:rPr>
        <w:t>经验（过去只是小的游击战争的活动），他们的很长时期的</w:t>
      </w:r>
    </w:p>
    <w:p>
      <w:pPr>
        <w:rPr>
          <w:lang w:eastAsia="zh-CN"/>
        </w:rPr>
      </w:pPr>
      <w:r>
        <w:rPr>
          <w:lang w:eastAsia="zh-CN"/>
        </w:rPr>
        <w:t>与省委的交通不便，省委的势力【指示】没有方法传达到，</w:t>
      </w:r>
    </w:p>
    <w:p>
      <w:pPr>
        <w:rPr>
          <w:lang w:eastAsia="zh-CN"/>
        </w:rPr>
      </w:pPr>
      <w:r>
        <w:rPr>
          <w:lang w:eastAsia="zh-CN"/>
        </w:rPr>
        <w:t>派去的传达干部又在香港被捕了，因此，一年来琼崖没有很</w:t>
      </w:r>
    </w:p>
    <w:p>
      <w:pPr>
        <w:rPr>
          <w:lang w:eastAsia="zh-CN"/>
        </w:rPr>
      </w:pPr>
      <w:r>
        <w:rPr>
          <w:lang w:eastAsia="zh-CN"/>
        </w:rPr>
        <w:t>大的发展，武装的发展更不够，政权与根据地几乎没有建立</w:t>
      </w:r>
    </w:p>
    <w:p>
      <w:pPr>
        <w:rPr>
          <w:lang w:eastAsia="zh-CN"/>
        </w:rPr>
      </w:pPr>
      <w:r>
        <w:rPr>
          <w:lang w:eastAsia="zh-CN"/>
        </w:rPr>
        <w:t>起来。</w:t>
      </w:r>
    </w:p>
    <w:p>
      <w:pPr>
        <w:rPr>
          <w:lang w:eastAsia="zh-CN"/>
        </w:rPr>
      </w:pPr>
      <w:r>
        <w:rPr>
          <w:lang w:eastAsia="zh-CN"/>
        </w:rPr>
        <w:t>④今后为了建立南方势力，发展根据地以及扩大党在南</w:t>
      </w:r>
    </w:p>
    <w:p>
      <w:pPr>
        <w:rPr>
          <w:lang w:eastAsia="zh-CN"/>
        </w:rPr>
      </w:pPr>
      <w:r>
        <w:rPr>
          <w:lang w:eastAsia="zh-CN"/>
        </w:rPr>
        <w:t>方和华侨中的影响，成为扩大团结几百万华侨的中心，培养</w:t>
      </w:r>
    </w:p>
    <w:p>
      <w:pPr>
        <w:rPr>
          <w:lang w:eastAsia="zh-CN"/>
        </w:rPr>
      </w:pPr>
      <w:r>
        <w:rPr>
          <w:color w:val="0000E1"/>
          <w:lang w:eastAsia="zh-CN"/>
        </w:rPr>
        <w:t>干</w:t>
      </w:r>
      <w:r>
        <w:rPr>
          <w:lang w:eastAsia="zh-CN"/>
        </w:rPr>
        <w:t>部的根据【地】，要把琼崖看作这样一个根据地确定方针，</w:t>
      </w:r>
    </w:p>
    <w:p>
      <w:pPr>
        <w:rPr>
          <w:lang w:eastAsia="zh-CN"/>
        </w:rPr>
      </w:pPr>
      <w:r>
        <w:rPr>
          <w:lang w:eastAsia="zh-CN"/>
        </w:rPr>
        <w:t>不问国民党的反对与阻碍，【都要】大胆放手去干，独立自</w:t>
      </w:r>
    </w:p>
    <w:p>
      <w:pPr>
        <w:rPr>
          <w:lang w:eastAsia="zh-CN"/>
        </w:rPr>
      </w:pPr>
      <w:r>
        <w:rPr>
          <w:lang w:eastAsia="zh-CN"/>
        </w:rPr>
        <w:t>339</w:t>
      </w:r>
    </w:p>
    <w:p>
      <w:pPr>
        <w:rPr>
          <w:lang w:eastAsia="zh-CN"/>
        </w:rPr>
      </w:pPr>
      <w:r>
        <w:rPr>
          <w:lang w:eastAsia="zh-CN"/>
        </w:rPr>
        <w:t>主去</w:t>
      </w:r>
      <w:r>
        <w:rPr>
          <w:color w:val="808080"/>
          <w:lang w:eastAsia="zh-CN"/>
        </w:rPr>
        <w:t>干</w:t>
      </w:r>
      <w:r>
        <w:rPr>
          <w:lang w:eastAsia="zh-CN"/>
        </w:rPr>
        <w:t>。主要的从打击顽固派和自卫的原则下，大大扩大武</w:t>
      </w:r>
    </w:p>
    <w:p>
      <w:pPr>
        <w:rPr>
          <w:lang w:eastAsia="zh-CN"/>
        </w:rPr>
      </w:pPr>
      <w:r>
        <w:rPr>
          <w:lang w:eastAsia="zh-CN"/>
        </w:rPr>
        <w:t>装，建立部队中政治工作系统，发展到琼崖东南、西南去建</w:t>
      </w:r>
    </w:p>
    <w:p>
      <w:pPr>
        <w:rPr>
          <w:lang w:eastAsia="zh-CN"/>
        </w:rPr>
      </w:pPr>
      <w:r>
        <w:rPr>
          <w:lang w:eastAsia="zh-CN"/>
        </w:rPr>
        <w:t>立琼北、东南、西南三个根据地，建立各地选举的民主政</w:t>
      </w:r>
    </w:p>
    <w:p>
      <w:pPr>
        <w:rPr>
          <w:lang w:eastAsia="zh-CN"/>
        </w:rPr>
      </w:pPr>
      <w:r>
        <w:rPr>
          <w:lang w:eastAsia="zh-CN"/>
        </w:rPr>
        <w:t>权。在物质上自力更生依靠民众，正确的大量发展地方党。</w:t>
      </w:r>
    </w:p>
    <w:p>
      <w:pPr>
        <w:rPr>
          <w:lang w:eastAsia="zh-CN"/>
        </w:rPr>
      </w:pPr>
      <w:r>
        <w:rPr>
          <w:lang w:eastAsia="zh-CN"/>
        </w:rPr>
        <w:t>只有这样才能胜利和完成坚持全琼崖的任务。这个方针省委</w:t>
      </w:r>
    </w:p>
    <w:p>
      <w:pPr>
        <w:rPr>
          <w:lang w:eastAsia="zh-CN"/>
        </w:rPr>
      </w:pPr>
      <w:r>
        <w:rPr>
          <w:lang w:eastAsia="zh-CN"/>
        </w:rPr>
        <w:t>和琼崖特委都完全得到中央同志的指示，并且已经开始执</w:t>
      </w:r>
    </w:p>
    <w:p>
      <w:pPr>
        <w:rPr>
          <w:lang w:eastAsia="zh-CN"/>
        </w:rPr>
      </w:pPr>
      <w:r>
        <w:rPr>
          <w:lang w:eastAsia="zh-CN"/>
        </w:rPr>
        <w:t>行。</w:t>
      </w:r>
    </w:p>
    <w:p>
      <w:pPr>
        <w:rPr>
          <w:lang w:eastAsia="zh-CN"/>
        </w:rPr>
      </w:pPr>
      <w:r>
        <w:rPr>
          <w:lang w:eastAsia="zh-CN"/>
        </w:rPr>
        <w:t>现在需要解</w:t>
      </w:r>
      <w:r>
        <w:rPr>
          <w:color w:val="808080"/>
          <w:lang w:eastAsia="zh-CN"/>
        </w:rPr>
        <w:t>决</w:t>
      </w:r>
      <w:r>
        <w:rPr>
          <w:lang w:eastAsia="zh-CN"/>
        </w:rPr>
        <w:t>的有几点:</w:t>
      </w:r>
    </w:p>
    <w:p>
      <w:pPr>
        <w:rPr>
          <w:lang w:eastAsia="zh-CN"/>
        </w:rPr>
      </w:pPr>
      <w:r>
        <w:rPr>
          <w:lang w:eastAsia="zh-CN"/>
        </w:rPr>
        <w:t>①干部问题:琼崖曾有一些干部都是忠实于党的路线与</w:t>
      </w:r>
    </w:p>
    <w:p>
      <w:pPr>
        <w:rPr>
          <w:lang w:eastAsia="zh-CN"/>
        </w:rPr>
      </w:pPr>
      <w:r>
        <w:rPr>
          <w:lang w:eastAsia="zh-CN"/>
        </w:rPr>
        <w:t>刻苦工作，在群众中有威信的，但是那里缺少能掌握大的部</w:t>
      </w:r>
    </w:p>
    <w:p>
      <w:pPr>
        <w:rPr>
          <w:lang w:eastAsia="zh-CN"/>
        </w:rPr>
      </w:pPr>
      <w:r>
        <w:rPr>
          <w:lang w:eastAsia="zh-CN"/>
        </w:rPr>
        <w:t>队、领导政权的</w:t>
      </w:r>
      <w:r>
        <w:rPr>
          <w:color w:val="0000E1"/>
          <w:lang w:eastAsia="zh-CN"/>
        </w:rPr>
        <w:t>干</w:t>
      </w:r>
      <w:r>
        <w:rPr>
          <w:lang w:eastAsia="zh-CN"/>
        </w:rPr>
        <w:t>部，所以请中央要供给领导琼崖的干部。</w:t>
      </w:r>
    </w:p>
    <w:p>
      <w:pPr>
        <w:rPr>
          <w:lang w:eastAsia="zh-CN"/>
        </w:rPr>
      </w:pPr>
      <w:r>
        <w:rPr>
          <w:lang w:eastAsia="zh-CN"/>
        </w:rPr>
        <w:t>②琼崖是一个孤岛，必须要保持省委和中央的交通联</w:t>
      </w:r>
    </w:p>
    <w:p>
      <w:pPr>
        <w:rPr>
          <w:lang w:eastAsia="zh-CN"/>
        </w:rPr>
      </w:pPr>
      <w:r>
        <w:rPr>
          <w:lang w:eastAsia="zh-CN"/>
        </w:rPr>
        <w:t>络。现只有一个小电台，应请中央给琼崖与香港一个较大的</w:t>
      </w:r>
    </w:p>
    <w:p>
      <w:pPr>
        <w:rPr>
          <w:lang w:eastAsia="zh-CN"/>
        </w:rPr>
      </w:pPr>
      <w:r>
        <w:rPr>
          <w:lang w:eastAsia="zh-CN"/>
        </w:rPr>
        <w:t>电台。将来交通可能更困难，因为敌人用兵船在沿海周围巡</w:t>
      </w:r>
    </w:p>
    <w:p>
      <w:pPr>
        <w:rPr>
          <w:lang w:eastAsia="zh-CN"/>
        </w:rPr>
      </w:pPr>
      <w:r>
        <w:rPr>
          <w:lang w:eastAsia="zh-CN"/>
        </w:rPr>
        <w:t>视。</w:t>
      </w:r>
    </w:p>
    <w:p>
      <w:pPr>
        <w:rPr>
          <w:lang w:eastAsia="zh-CN"/>
        </w:rPr>
      </w:pPr>
      <w:r>
        <w:rPr>
          <w:lang w:eastAsia="zh-CN"/>
        </w:rPr>
        <w:t>③技术人员，要请中央给我们一些会造手榴弹的人，</w:t>
      </w:r>
    </w:p>
    <w:p>
      <w:pPr>
        <w:rPr>
          <w:lang w:eastAsia="zh-CN"/>
        </w:rPr>
      </w:pPr>
      <w:r>
        <w:rPr>
          <w:lang w:eastAsia="zh-CN"/>
        </w:rPr>
        <w:t>【这比】其他人材为紧，机械我们自己可以找到。</w:t>
      </w:r>
    </w:p>
    <w:p>
      <w:pPr>
        <w:rPr>
          <w:lang w:eastAsia="zh-CN"/>
        </w:rPr>
      </w:pPr>
      <w:r>
        <w:rPr>
          <w:lang w:eastAsia="zh-CN"/>
        </w:rPr>
        <w:t>④其他一般的干部，省委尽力供给，但是在敌后华北、</w:t>
      </w:r>
    </w:p>
    <w:p>
      <w:pPr>
        <w:rPr>
          <w:lang w:eastAsia="zh-CN"/>
        </w:rPr>
      </w:pPr>
      <w:r>
        <w:rPr>
          <w:lang w:eastAsia="zh-CN"/>
        </w:rPr>
        <w:t>华中有军队和政权经验的人，要中央不断的输送，只有这些</w:t>
      </w:r>
    </w:p>
    <w:p>
      <w:pPr>
        <w:rPr>
          <w:lang w:eastAsia="zh-CN"/>
        </w:rPr>
      </w:pPr>
      <w:r>
        <w:rPr>
          <w:lang w:eastAsia="zh-CN"/>
        </w:rPr>
        <w:t>人才的解决，才能解</w:t>
      </w:r>
      <w:del w:id="323" w:author="林 清" w:date="2018-10-09T11:10:00Z">
        <w:r>
          <w:rPr>
            <w:color w:val="FF0000"/>
            <w:lang w:eastAsia="zh-CN"/>
          </w:rPr>
          <w:delText>央</w:delText>
        </w:r>
      </w:del>
      <w:ins w:id="324" w:author="林 清" w:date="2018-10-09T11:10:00Z">
        <w:r>
          <w:rPr>
            <w:rFonts w:hint="eastAsia"/>
            <w:color w:val="FF0000"/>
            <w:lang w:eastAsia="zh-CN"/>
          </w:rPr>
          <w:t>决</w:t>
        </w:r>
      </w:ins>
      <w:r>
        <w:rPr>
          <w:lang w:eastAsia="zh-CN"/>
        </w:rPr>
        <w:t>琼崖的工作至顺利开展。</w:t>
      </w:r>
    </w:p>
    <w:p>
      <w:pPr>
        <w:rPr>
          <w:lang w:eastAsia="zh-CN"/>
        </w:rPr>
      </w:pPr>
      <w:r>
        <w:rPr>
          <w:lang w:eastAsia="zh-CN"/>
        </w:rPr>
        <w:t>2.广州附近:</w:t>
      </w:r>
    </w:p>
    <w:p>
      <w:pPr>
        <w:rPr>
          <w:lang w:eastAsia="zh-CN"/>
        </w:rPr>
      </w:pPr>
      <w:r>
        <w:rPr>
          <w:lang w:eastAsia="zh-CN"/>
        </w:rPr>
        <w:t>省委四次扩大会后的时候，就把发展敌后的游击战争做</w:t>
      </w:r>
    </w:p>
    <w:p>
      <w:pPr>
        <w:rPr>
          <w:lang w:eastAsia="zh-CN"/>
        </w:rPr>
      </w:pPr>
      <w:r>
        <w:rPr>
          <w:lang w:eastAsia="zh-CN"/>
        </w:rPr>
        <w:t>为第一个主要的任务，并确定每一个地区建立一个基干游击</w:t>
      </w:r>
    </w:p>
    <w:p>
      <w:pPr>
        <w:rPr>
          <w:lang w:eastAsia="zh-CN"/>
        </w:rPr>
      </w:pPr>
      <w:r>
        <w:rPr>
          <w:lang w:eastAsia="zh-CN"/>
        </w:rPr>
        <w:t>队，同时分派了军事干部到各地区去，主要的是向东江、中</w:t>
      </w:r>
    </w:p>
    <w:p>
      <w:pPr>
        <w:rPr>
          <w:lang w:eastAsia="zh-CN"/>
        </w:rPr>
      </w:pPr>
      <w:r>
        <w:rPr>
          <w:lang w:eastAsia="zh-CN"/>
        </w:rPr>
        <w:t>区、南顺一带输送。但是因为这些干部当中多数是学生出</w:t>
      </w:r>
    </w:p>
    <w:p>
      <w:pPr>
        <w:rPr>
          <w:lang w:eastAsia="zh-CN"/>
        </w:rPr>
      </w:pPr>
      <w:r>
        <w:rPr>
          <w:lang w:eastAsia="zh-CN"/>
        </w:rPr>
        <w:t>身，在抗大学了一点，没有实际经验；当地的干部也是学生</w:t>
      </w:r>
    </w:p>
    <w:p>
      <w:pPr>
        <w:rPr>
          <w:lang w:eastAsia="zh-CN"/>
        </w:rPr>
      </w:pPr>
      <w:r>
        <w:rPr>
          <w:lang w:eastAsia="zh-CN"/>
        </w:rPr>
        <w:t>340</w:t>
      </w:r>
    </w:p>
    <w:p>
      <w:pPr>
        <w:rPr>
          <w:lang w:eastAsia="zh-CN"/>
        </w:rPr>
      </w:pPr>
      <w:r>
        <w:rPr>
          <w:lang w:eastAsia="zh-CN"/>
        </w:rPr>
        <w:t>出身，没有经过斗争，不能坚持打仗和与敌人拼命，因此，</w:t>
      </w:r>
    </w:p>
    <w:p>
      <w:pPr>
        <w:rPr>
          <w:lang w:eastAsia="zh-CN"/>
        </w:rPr>
      </w:pPr>
      <w:r>
        <w:rPr>
          <w:lang w:eastAsia="zh-CN"/>
        </w:rPr>
        <w:t>在广州失守以后所建立的游击队，在战争中许多垮台了。如</w:t>
      </w:r>
    </w:p>
    <w:p>
      <w:pPr>
        <w:rPr>
          <w:lang w:eastAsia="zh-CN"/>
        </w:rPr>
      </w:pPr>
      <w:r>
        <w:rPr>
          <w:lang w:eastAsia="zh-CN"/>
        </w:rPr>
        <w:t>东莞的游击队在广州附近已经有了100多人，在战争中垮</w:t>
      </w:r>
    </w:p>
    <w:p>
      <w:pPr>
        <w:rPr>
          <w:lang w:eastAsia="zh-CN"/>
        </w:rPr>
      </w:pPr>
      <w:r>
        <w:rPr>
          <w:lang w:eastAsia="zh-CN"/>
        </w:rPr>
        <w:t>了；南顺游击队80多人也在战争中垮台了；中山、开平游</w:t>
      </w:r>
    </w:p>
    <w:p>
      <w:pPr>
        <w:rPr>
          <w:lang w:eastAsia="zh-CN"/>
        </w:rPr>
      </w:pPr>
      <w:r>
        <w:rPr>
          <w:lang w:eastAsia="zh-CN"/>
        </w:rPr>
        <w:t>击队有200多人，在敌人进攻中和顽固势力的夹攻中也垮</w:t>
      </w:r>
    </w:p>
    <w:p>
      <w:pPr>
        <w:rPr>
          <w:lang w:eastAsia="zh-CN"/>
        </w:rPr>
      </w:pPr>
      <w:r>
        <w:rPr>
          <w:lang w:eastAsia="zh-CN"/>
        </w:rPr>
        <w:t>了；至于在广州失守以前所建立的许多大队，多半建立在</w:t>
      </w:r>
    </w:p>
    <w:p>
      <w:pPr>
        <w:rPr>
          <w:lang w:eastAsia="zh-CN"/>
        </w:rPr>
      </w:pPr>
      <w:r>
        <w:rPr>
          <w:lang w:eastAsia="zh-CN"/>
        </w:rPr>
        <w:t>一、二个同志身上，没有下层党的基础也失败了；能从建立</w:t>
      </w:r>
    </w:p>
    <w:p>
      <w:pPr>
        <w:rPr>
          <w:lang w:eastAsia="zh-CN"/>
        </w:rPr>
      </w:pPr>
      <w:r>
        <w:rPr>
          <w:lang w:eastAsia="zh-CN"/>
        </w:rPr>
        <w:t>起到现在还坚持着没有垮台的只有东江曾生部队和黄木芬的</w:t>
      </w:r>
    </w:p>
    <w:p>
      <w:pPr>
        <w:rPr>
          <w:lang w:eastAsia="zh-CN"/>
        </w:rPr>
      </w:pPr>
      <w:r>
        <w:rPr>
          <w:lang w:eastAsia="zh-CN"/>
        </w:rPr>
        <w:t>部队。</w:t>
      </w:r>
    </w:p>
    <w:p>
      <w:pPr>
        <w:rPr>
          <w:lang w:eastAsia="zh-CN"/>
        </w:rPr>
      </w:pPr>
      <w:r>
        <w:rPr>
          <w:lang w:eastAsia="zh-CN"/>
        </w:rPr>
        <w:t>（1）曾、黄的部队:</w:t>
      </w:r>
    </w:p>
    <w:p>
      <w:pPr>
        <w:rPr>
          <w:lang w:eastAsia="zh-CN"/>
        </w:rPr>
      </w:pPr>
      <w:r>
        <w:rPr>
          <w:lang w:eastAsia="zh-CN"/>
        </w:rPr>
        <w:t>①两部建立的经过:曾是大学毕业生，做过海员，是海</w:t>
      </w:r>
    </w:p>
    <w:p>
      <w:pPr>
        <w:rPr>
          <w:lang w:eastAsia="zh-CN"/>
        </w:rPr>
      </w:pPr>
      <w:r>
        <w:rPr>
          <w:lang w:eastAsia="zh-CN"/>
        </w:rPr>
        <w:t>委的负责人，是淡水人。广州失守后，东南特委便派他回去</w:t>
      </w:r>
    </w:p>
    <w:p>
      <w:pPr>
        <w:rPr>
          <w:lang w:eastAsia="zh-CN"/>
        </w:rPr>
      </w:pPr>
      <w:r>
        <w:rPr>
          <w:lang w:eastAsia="zh-CN"/>
        </w:rPr>
        <w:t>做武装工作。这个部队主要是从香港工人、华侨输送力量，</w:t>
      </w:r>
    </w:p>
    <w:p>
      <w:pPr>
        <w:rPr>
          <w:lang w:eastAsia="zh-CN"/>
        </w:rPr>
      </w:pPr>
      <w:r>
        <w:rPr>
          <w:lang w:eastAsia="zh-CN"/>
        </w:rPr>
        <w:t>开始有200多人，以后经过敌人的扫荡战争，曾垮台了，逃</w:t>
      </w:r>
    </w:p>
    <w:p>
      <w:pPr>
        <w:rPr>
          <w:lang w:eastAsia="zh-CN"/>
        </w:rPr>
      </w:pPr>
      <w:r>
        <w:rPr>
          <w:lang w:eastAsia="zh-CN"/>
        </w:rPr>
        <w:t>到香港来，后来经过党的纠正，重新回来建立武装，以后经</w:t>
      </w:r>
    </w:p>
    <w:p>
      <w:pPr>
        <w:rPr>
          <w:lang w:eastAsia="zh-CN"/>
        </w:rPr>
      </w:pPr>
      <w:r>
        <w:rPr>
          <w:lang w:eastAsia="zh-CN"/>
        </w:rPr>
        <w:t>过与敌人的斗争，一直壮大起来，现在有</w:t>
      </w:r>
      <w:r>
        <w:rPr>
          <w:color w:val="FF0000"/>
          <w:lang w:eastAsia="zh-CN"/>
        </w:rPr>
        <w:t>5</w:t>
      </w:r>
      <w:r>
        <w:rPr>
          <w:lang w:eastAsia="zh-CN"/>
        </w:rPr>
        <w:t>00多人，300多</w:t>
      </w:r>
    </w:p>
    <w:p>
      <w:pPr>
        <w:rPr>
          <w:lang w:eastAsia="zh-CN"/>
        </w:rPr>
      </w:pPr>
      <w:r>
        <w:rPr>
          <w:lang w:eastAsia="zh-CN"/>
        </w:rPr>
        <w:t>支枪。另黄部，黄是东莞地方党的干部，黄部主要是学生成</w:t>
      </w:r>
    </w:p>
    <w:p>
      <w:pPr>
        <w:rPr>
          <w:lang w:eastAsia="zh-CN"/>
        </w:rPr>
      </w:pPr>
      <w:r>
        <w:rPr>
          <w:lang w:eastAsia="zh-CN"/>
        </w:rPr>
        <w:t>份，是敌人进占的时候便武装起来的。在敌人扫荡的时候，</w:t>
      </w:r>
    </w:p>
    <w:p>
      <w:pPr>
        <w:rPr>
          <w:lang w:eastAsia="zh-CN"/>
        </w:rPr>
      </w:pPr>
      <w:r>
        <w:rPr>
          <w:lang w:eastAsia="zh-CN"/>
        </w:rPr>
        <w:t>曾向香港逃过。①也是以后回去重新建立武装，开始100</w:t>
      </w:r>
    </w:p>
    <w:p>
      <w:pPr>
        <w:rPr>
          <w:lang w:eastAsia="zh-CN"/>
        </w:rPr>
      </w:pPr>
      <w:r>
        <w:rPr>
          <w:lang w:eastAsia="zh-CN"/>
        </w:rPr>
        <w:t>人，因</w:t>
      </w:r>
      <w:r>
        <w:rPr>
          <w:color w:val="008000"/>
          <w:lang w:eastAsia="zh-CN"/>
        </w:rPr>
        <w:t>沦</w:t>
      </w:r>
      <w:r>
        <w:rPr>
          <w:lang w:eastAsia="zh-CN"/>
        </w:rPr>
        <w:t>陷区域生活苦，斗争剧烈，损失很大。这两队建立</w:t>
      </w:r>
    </w:p>
    <w:p>
      <w:pPr>
        <w:rPr>
          <w:lang w:eastAsia="zh-CN"/>
        </w:rPr>
      </w:pPr>
      <w:r>
        <w:rPr>
          <w:lang w:eastAsia="zh-CN"/>
        </w:rPr>
        <w:t>的时候，给当局帮助很大，收下300、400散兵，收复东莞、</w:t>
      </w:r>
    </w:p>
    <w:p>
      <w:pPr>
        <w:rPr>
          <w:lang w:eastAsia="zh-CN"/>
        </w:rPr>
      </w:pPr>
      <w:r>
        <w:rPr>
          <w:lang w:eastAsia="zh-CN"/>
        </w:rPr>
        <w:t>惠阳两县的政权。有3000正规军愿到我们</w:t>
      </w:r>
      <w:r>
        <w:rPr>
          <w:color w:val="FF0000"/>
          <w:lang w:eastAsia="zh-CN"/>
        </w:rPr>
        <w:t>新</w:t>
      </w:r>
      <w:r>
        <w:rPr>
          <w:lang w:eastAsia="zh-CN"/>
        </w:rPr>
        <w:t>四军来和接受</w:t>
      </w:r>
    </w:p>
    <w:p>
      <w:pPr>
        <w:rPr>
          <w:lang w:eastAsia="zh-CN"/>
        </w:rPr>
      </w:pPr>
      <w:r>
        <w:rPr>
          <w:lang w:eastAsia="zh-CN"/>
        </w:rPr>
        <w:t>我党的领导，可是由于我们没有很好的军事政治</w:t>
      </w:r>
      <w:r>
        <w:rPr>
          <w:color w:val="808080"/>
          <w:lang w:eastAsia="zh-CN"/>
        </w:rPr>
        <w:t>干</w:t>
      </w:r>
      <w:r>
        <w:rPr>
          <w:lang w:eastAsia="zh-CN"/>
        </w:rPr>
        <w:t>部去领</w:t>
      </w:r>
    </w:p>
    <w:p>
      <w:pPr>
        <w:rPr>
          <w:lang w:eastAsia="zh-CN"/>
        </w:rPr>
      </w:pPr>
      <w:r>
        <w:rPr>
          <w:lang w:eastAsia="zh-CN"/>
        </w:rPr>
        <w:t>导，并为</w:t>
      </w:r>
      <w:r>
        <w:rPr>
          <w:color w:val="808080"/>
          <w:lang w:eastAsia="zh-CN"/>
        </w:rPr>
        <w:t>了</w:t>
      </w:r>
      <w:r>
        <w:rPr>
          <w:lang w:eastAsia="zh-CN"/>
        </w:rPr>
        <w:t>顾全大局，争取余汉谋，为了顾及国际的影响，</w:t>
      </w:r>
    </w:p>
    <w:p>
      <w:pPr>
        <w:rPr>
          <w:lang w:eastAsia="zh-CN"/>
        </w:rPr>
      </w:pPr>
      <w:r>
        <w:rPr>
          <w:lang w:eastAsia="zh-CN"/>
        </w:rPr>
        <w:t>①原文此处有吴有恒同志注:“黄木芬部队没有向香港逃去”。</w:t>
      </w:r>
    </w:p>
    <w:p>
      <w:pPr>
        <w:rPr>
          <w:lang w:eastAsia="zh-CN"/>
        </w:rPr>
      </w:pPr>
      <w:r>
        <w:rPr>
          <w:lang w:eastAsia="zh-CN"/>
        </w:rPr>
        <w:t>341</w:t>
      </w:r>
    </w:p>
    <w:p>
      <w:pPr>
        <w:rPr>
          <w:lang w:eastAsia="zh-CN"/>
        </w:rPr>
      </w:pPr>
      <w:r>
        <w:rPr>
          <w:lang w:eastAsia="zh-CN"/>
        </w:rPr>
        <w:t>所以放弃了这个部队的争取，便把这个部队送回当局，曾、</w:t>
      </w:r>
    </w:p>
    <w:p>
      <w:pPr>
        <w:rPr>
          <w:lang w:eastAsia="zh-CN"/>
        </w:rPr>
      </w:pPr>
      <w:r>
        <w:rPr>
          <w:lang w:eastAsia="zh-CN"/>
        </w:rPr>
        <w:t>黄部得到了当局的谅解。当时对这两个大队，原来我们确定</w:t>
      </w:r>
    </w:p>
    <w:p>
      <w:pPr>
        <w:rPr>
          <w:lang w:eastAsia="zh-CN"/>
        </w:rPr>
      </w:pPr>
      <w:r>
        <w:rPr>
          <w:lang w:eastAsia="zh-CN"/>
        </w:rPr>
        <w:t>只求质量不求数量，并利用武装训练部队，所以派了李从</w:t>
      </w:r>
    </w:p>
    <w:p>
      <w:pPr>
        <w:rPr>
          <w:lang w:eastAsia="zh-CN"/>
        </w:rPr>
      </w:pPr>
      <w:r>
        <w:rPr>
          <w:lang w:eastAsia="zh-CN"/>
        </w:rPr>
        <w:t>【崇】去领导，开办了训练班，一期毕业了30人，二期刚开</w:t>
      </w:r>
    </w:p>
    <w:p>
      <w:pPr>
        <w:rPr>
          <w:lang w:eastAsia="zh-CN"/>
        </w:rPr>
      </w:pPr>
      <w:r>
        <w:rPr>
          <w:lang w:eastAsia="zh-CN"/>
        </w:rPr>
        <w:t>始。同时为了加强他们的领导，组织了军事委员会。</w:t>
      </w:r>
    </w:p>
    <w:p>
      <w:pPr>
        <w:rPr>
          <w:lang w:eastAsia="zh-CN"/>
        </w:rPr>
      </w:pPr>
      <w:r>
        <w:rPr>
          <w:lang w:eastAsia="zh-CN"/>
        </w:rPr>
        <w:t>②逆流来了以后的磨擦情形，当黄、曾部队编成的时</w:t>
      </w:r>
    </w:p>
    <w:p>
      <w:pPr>
        <w:rPr>
          <w:lang w:eastAsia="zh-CN"/>
        </w:rPr>
      </w:pPr>
      <w:r>
        <w:rPr>
          <w:lang w:eastAsia="zh-CN"/>
        </w:rPr>
        <w:t>候，在华侨中宣传、动员，引起了县长与顽固分子的反对。</w:t>
      </w:r>
    </w:p>
    <w:p>
      <w:pPr>
        <w:rPr>
          <w:lang w:eastAsia="zh-CN"/>
        </w:rPr>
      </w:pPr>
      <w:r>
        <w:rPr>
          <w:lang w:eastAsia="zh-CN"/>
        </w:rPr>
        <w:t>到1939年2月的时候，甚至企图取消解散我们这两个部队，</w:t>
      </w:r>
    </w:p>
    <w:p>
      <w:pPr>
        <w:rPr>
          <w:lang w:eastAsia="zh-CN"/>
        </w:rPr>
      </w:pPr>
      <w:r>
        <w:rPr>
          <w:lang w:eastAsia="zh-CN"/>
        </w:rPr>
        <w:t>但是为了群众对我们的信仰和坚持，地方的抗战收复政权与</w:t>
      </w:r>
    </w:p>
    <w:p>
      <w:pPr>
        <w:rPr>
          <w:lang w:eastAsia="zh-CN"/>
        </w:rPr>
      </w:pPr>
      <w:r>
        <w:rPr>
          <w:lang w:eastAsia="zh-CN"/>
        </w:rPr>
        <w:t>需要，并因为我们相当利用了统治阶级的矛盾，没有很快发</w:t>
      </w:r>
    </w:p>
    <w:p>
      <w:pPr>
        <w:rPr>
          <w:lang w:eastAsia="zh-CN"/>
        </w:rPr>
      </w:pPr>
      <w:r>
        <w:rPr>
          <w:lang w:eastAsia="zh-CN"/>
        </w:rPr>
        <w:t>生。到了四、五月以后，顽固派就想利用我们打日本来消灭</w:t>
      </w:r>
    </w:p>
    <w:p>
      <w:pPr>
        <w:rPr>
          <w:lang w:eastAsia="zh-CN"/>
        </w:rPr>
      </w:pPr>
      <w:r>
        <w:rPr>
          <w:lang w:eastAsia="zh-CN"/>
        </w:rPr>
        <w:t>我们，但因为我们打了胜仗，在群众中的威信更高了，影响</w:t>
      </w:r>
    </w:p>
    <w:p>
      <w:pPr>
        <w:rPr>
          <w:lang w:eastAsia="zh-CN"/>
        </w:rPr>
      </w:pPr>
      <w:r>
        <w:rPr>
          <w:lang w:eastAsia="zh-CN"/>
        </w:rPr>
        <w:t>扩大，当局更怕</w:t>
      </w:r>
      <w:r>
        <w:rPr>
          <w:color w:val="008000"/>
          <w:lang w:eastAsia="zh-CN"/>
        </w:rPr>
        <w:t>了</w:t>
      </w:r>
      <w:r>
        <w:rPr>
          <w:lang w:eastAsia="zh-CN"/>
        </w:rPr>
        <w:t>，以后又想把我们调到惠阳受训，在训练</w:t>
      </w:r>
    </w:p>
    <w:p>
      <w:pPr>
        <w:rPr>
          <w:lang w:eastAsia="zh-CN"/>
        </w:rPr>
      </w:pPr>
      <w:r>
        <w:rPr>
          <w:lang w:eastAsia="zh-CN"/>
        </w:rPr>
        <w:t>中解散我们，但我们没有去。到了今年二、三月，当局集中</w:t>
      </w:r>
    </w:p>
    <w:p>
      <w:pPr>
        <w:rPr>
          <w:lang w:eastAsia="zh-CN"/>
        </w:rPr>
      </w:pPr>
      <w:r>
        <w:rPr>
          <w:lang w:eastAsia="zh-CN"/>
        </w:rPr>
        <w:t>了反动民团1000人想袭击我们，我们预先知道了这个消息，</w:t>
      </w:r>
    </w:p>
    <w:p>
      <w:pPr>
        <w:rPr>
          <w:lang w:eastAsia="zh-CN"/>
        </w:rPr>
      </w:pPr>
      <w:r>
        <w:rPr>
          <w:lang w:eastAsia="zh-CN"/>
        </w:rPr>
        <w:t>为了避免武装冲突自动的撤退了，结果他们扑了空。</w:t>
      </w:r>
    </w:p>
    <w:p>
      <w:pPr>
        <w:rPr>
          <w:lang w:eastAsia="zh-CN"/>
        </w:rPr>
      </w:pPr>
      <w:r>
        <w:rPr>
          <w:lang w:eastAsia="zh-CN"/>
        </w:rPr>
        <w:t>③当逆流严重的时候，省委给他们的指示是要他们坚持</w:t>
      </w:r>
    </w:p>
    <w:p>
      <w:pPr>
        <w:rPr>
          <w:lang w:eastAsia="zh-CN"/>
        </w:rPr>
      </w:pPr>
      <w:r>
        <w:rPr>
          <w:lang w:eastAsia="zh-CN"/>
        </w:rPr>
        <w:t>在惠东宝原地区的抗日游击战争。只有深人敌后，利用敌人</w:t>
      </w:r>
    </w:p>
    <w:p>
      <w:pPr>
        <w:rPr>
          <w:lang w:eastAsia="zh-CN"/>
        </w:rPr>
      </w:pPr>
      <w:r>
        <w:rPr>
          <w:lang w:eastAsia="zh-CN"/>
        </w:rPr>
        <w:t>同国民党的矛盾，才能生存</w:t>
      </w:r>
      <w:r>
        <w:rPr>
          <w:color w:val="808080"/>
          <w:lang w:eastAsia="zh-CN"/>
        </w:rPr>
        <w:t>。</w:t>
      </w:r>
      <w:r>
        <w:rPr>
          <w:lang w:eastAsia="zh-CN"/>
        </w:rPr>
        <w:t>当然地区较小，还不够80里，</w:t>
      </w:r>
    </w:p>
    <w:p>
      <w:pPr>
        <w:rPr>
          <w:lang w:eastAsia="zh-CN"/>
        </w:rPr>
      </w:pPr>
      <w:r>
        <w:rPr>
          <w:lang w:eastAsia="zh-CN"/>
        </w:rPr>
        <w:t>然而是可以生存的，因为这个地区，第一，可以利用敌人与</w:t>
      </w:r>
    </w:p>
    <w:p>
      <w:pPr>
        <w:rPr>
          <w:lang w:eastAsia="zh-CN"/>
        </w:rPr>
      </w:pPr>
      <w:r>
        <w:rPr>
          <w:lang w:eastAsia="zh-CN"/>
        </w:rPr>
        <w:t>国民党的矛盾；第二，人的条件好；第三，顽固分子没有武</w:t>
      </w:r>
    </w:p>
    <w:p>
      <w:pPr>
        <w:rPr>
          <w:lang w:eastAsia="zh-CN"/>
        </w:rPr>
      </w:pPr>
      <w:r>
        <w:rPr>
          <w:lang w:eastAsia="zh-CN"/>
        </w:rPr>
        <w:t>装力量；第四，是政治好，抗日游击战争在政治上的影响</w:t>
      </w:r>
    </w:p>
    <w:p>
      <w:pPr>
        <w:rPr>
          <w:lang w:eastAsia="zh-CN"/>
        </w:rPr>
      </w:pPr>
      <w:r>
        <w:rPr>
          <w:lang w:eastAsia="zh-CN"/>
        </w:rPr>
        <w:t>好。但是也有缺点，地区小，同时我们还指</w:t>
      </w:r>
      <w:r>
        <w:rPr>
          <w:color w:val="808080"/>
          <w:lang w:eastAsia="zh-CN"/>
        </w:rPr>
        <w:t>出</w:t>
      </w:r>
      <w:r>
        <w:rPr>
          <w:lang w:eastAsia="zh-CN"/>
        </w:rPr>
        <w:t>了为准备应付</w:t>
      </w:r>
    </w:p>
    <w:p>
      <w:pPr>
        <w:rPr>
          <w:lang w:eastAsia="zh-CN"/>
        </w:rPr>
      </w:pPr>
      <w:r>
        <w:rPr>
          <w:lang w:eastAsia="zh-CN"/>
        </w:rPr>
        <w:t>突变，防备</w:t>
      </w:r>
      <w:r>
        <w:rPr>
          <w:color w:val="008000"/>
          <w:lang w:eastAsia="zh-CN"/>
        </w:rPr>
        <w:t>顽</w:t>
      </w:r>
      <w:r>
        <w:rPr>
          <w:lang w:eastAsia="zh-CN"/>
        </w:rPr>
        <w:t>固分子和敌人妥协，至不得已时，经过战斗是</w:t>
      </w:r>
    </w:p>
    <w:p>
      <w:pPr>
        <w:rPr>
          <w:lang w:eastAsia="zh-CN"/>
        </w:rPr>
      </w:pPr>
      <w:r>
        <w:rPr>
          <w:lang w:eastAsia="zh-CN"/>
        </w:rPr>
        <w:t>可以向后撤退，向紫金、海陆丰撤退，这必须是没有办法的</w:t>
      </w:r>
    </w:p>
    <w:p>
      <w:pPr>
        <w:rPr>
          <w:lang w:eastAsia="zh-CN"/>
        </w:rPr>
      </w:pPr>
      <w:r>
        <w:rPr>
          <w:lang w:eastAsia="zh-CN"/>
        </w:rPr>
        <w:t>时候，必须要经过必要的战斗，在战斗中打击顽固分子和揭</w:t>
      </w:r>
    </w:p>
    <w:p>
      <w:pPr>
        <w:rPr>
          <w:lang w:eastAsia="zh-CN"/>
        </w:rPr>
      </w:pPr>
      <w:r>
        <w:rPr>
          <w:lang w:eastAsia="zh-CN"/>
        </w:rPr>
        <w:t>342</w:t>
      </w:r>
    </w:p>
    <w:p>
      <w:pPr>
        <w:rPr>
          <w:lang w:eastAsia="zh-CN"/>
        </w:rPr>
      </w:pPr>
      <w:r>
        <w:rPr>
          <w:lang w:eastAsia="zh-CN"/>
        </w:rPr>
        <w:t>破顽固分子的阴谋，准备我们转</w:t>
      </w:r>
      <w:del w:id="325" w:author="林 清" w:date="2018-10-09T11:11:00Z">
        <w:r>
          <w:rPr>
            <w:lang w:eastAsia="zh-CN"/>
          </w:rPr>
          <w:delText>人</w:delText>
        </w:r>
      </w:del>
      <w:ins w:id="326" w:author="林 清" w:date="2018-10-09T11:11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后方的有利的政治条件。</w:t>
      </w:r>
    </w:p>
    <w:p>
      <w:pPr>
        <w:rPr>
          <w:lang w:eastAsia="zh-CN"/>
        </w:rPr>
      </w:pPr>
      <w:r>
        <w:rPr>
          <w:lang w:eastAsia="zh-CN"/>
        </w:rPr>
        <w:t>但是据省委最近来电的消息说，曾、黄没有经过战斗，便在</w:t>
      </w:r>
    </w:p>
    <w:p>
      <w:pPr>
        <w:rPr>
          <w:lang w:eastAsia="zh-CN"/>
        </w:rPr>
      </w:pPr>
      <w:r>
        <w:rPr>
          <w:lang w:eastAsia="zh-CN"/>
        </w:rPr>
        <w:t>敌人袭击前撤退，离开了原来的根据地到后方来秘密行动</w:t>
      </w:r>
    </w:p>
    <w:p>
      <w:pPr>
        <w:rPr>
          <w:lang w:eastAsia="zh-CN"/>
        </w:rPr>
      </w:pPr>
      <w:r>
        <w:rPr>
          <w:lang w:eastAsia="zh-CN"/>
        </w:rPr>
        <w:t>了。如果这个消息是确实的话，将使得曾、黄部在政治上受</w:t>
      </w:r>
    </w:p>
    <w:p>
      <w:pPr>
        <w:rPr>
          <w:lang w:eastAsia="zh-CN"/>
        </w:rPr>
      </w:pPr>
      <w:r>
        <w:rPr>
          <w:lang w:eastAsia="zh-CN"/>
        </w:rPr>
        <w:t>不利的影响，到后方后不能公开活动存在，政治影响不好，</w:t>
      </w:r>
    </w:p>
    <w:p>
      <w:pPr>
        <w:rPr>
          <w:lang w:eastAsia="zh-CN"/>
        </w:rPr>
      </w:pPr>
      <w:r>
        <w:rPr>
          <w:lang w:eastAsia="zh-CN"/>
        </w:rPr>
        <w:t>不能打土豪，则经济不能解决。因此，我们在重庆的时候给</w:t>
      </w:r>
    </w:p>
    <w:p>
      <w:pPr>
        <w:rPr>
          <w:lang w:eastAsia="zh-CN"/>
        </w:rPr>
      </w:pPr>
      <w:r>
        <w:rPr>
          <w:lang w:eastAsia="zh-CN"/>
        </w:rPr>
        <w:t>了他指示:①估计到惠东宝敌后地区的狭小不能容留这样大</w:t>
      </w:r>
    </w:p>
    <w:p>
      <w:pPr>
        <w:rPr>
          <w:lang w:eastAsia="zh-CN"/>
        </w:rPr>
      </w:pPr>
      <w:r>
        <w:rPr>
          <w:lang w:eastAsia="zh-CN"/>
        </w:rPr>
        <w:t>的部队，可以留一半的武装在紫金、海陆丰秘密的活动，得</w:t>
      </w:r>
    </w:p>
    <w:p>
      <w:pPr>
        <w:rPr>
          <w:lang w:eastAsia="zh-CN"/>
        </w:rPr>
      </w:pPr>
      <w:r>
        <w:rPr>
          <w:lang w:eastAsia="zh-CN"/>
        </w:rPr>
        <w:t>保存力量和干部，必须用一半武装回复到惠东宝原来根据地</w:t>
      </w:r>
    </w:p>
    <w:p>
      <w:pPr>
        <w:rPr>
          <w:lang w:eastAsia="zh-CN"/>
        </w:rPr>
      </w:pPr>
      <w:r>
        <w:rPr>
          <w:lang w:eastAsia="zh-CN"/>
        </w:rPr>
        <w:t>去，坚持那里的游击战争；②并前后呼应在中央的政策下打</w:t>
      </w:r>
    </w:p>
    <w:p>
      <w:pPr>
        <w:rPr>
          <w:lang w:eastAsia="zh-CN"/>
        </w:rPr>
      </w:pPr>
      <w:r>
        <w:rPr>
          <w:lang w:eastAsia="zh-CN"/>
        </w:rPr>
        <w:t>击顽固分子和进攻我们的顽军，在敌后占领的区域建立政权</w:t>
      </w:r>
    </w:p>
    <w:p>
      <w:pPr>
        <w:rPr>
          <w:lang w:eastAsia="zh-CN"/>
        </w:rPr>
      </w:pPr>
      <w:r>
        <w:rPr>
          <w:lang w:eastAsia="zh-CN"/>
        </w:rPr>
        <w:t>并和当局进行统一战线工作，要求撤退顽军，保证以后不许</w:t>
      </w:r>
    </w:p>
    <w:p>
      <w:pPr>
        <w:rPr>
          <w:lang w:eastAsia="zh-CN"/>
        </w:rPr>
      </w:pPr>
      <w:r>
        <w:rPr>
          <w:lang w:eastAsia="zh-CN"/>
        </w:rPr>
        <w:t>顽军再扰乱抗日后方；③进行对反动民团和土匪的争取工</w:t>
      </w:r>
    </w:p>
    <w:p>
      <w:pPr>
        <w:rPr>
          <w:lang w:eastAsia="zh-CN"/>
        </w:rPr>
      </w:pPr>
      <w:r>
        <w:rPr>
          <w:lang w:eastAsia="zh-CN"/>
        </w:rPr>
        <w:t>作；④公开以后，要大量的发展，一有可能，后方部队应全</w:t>
      </w:r>
    </w:p>
    <w:p>
      <w:pPr>
        <w:rPr>
          <w:lang w:eastAsia="zh-CN"/>
        </w:rPr>
      </w:pPr>
      <w:r>
        <w:rPr>
          <w:lang w:eastAsia="zh-CN"/>
        </w:rPr>
        <w:t>部回到敌区。这个指示，现在是否已经达到曾、黄部队还不</w:t>
      </w:r>
    </w:p>
    <w:p>
      <w:pPr>
        <w:rPr>
          <w:lang w:eastAsia="zh-CN"/>
        </w:rPr>
      </w:pPr>
      <w:r>
        <w:rPr>
          <w:lang w:eastAsia="zh-CN"/>
        </w:rPr>
        <w:t>知道。这个珠【东</w:t>
      </w:r>
      <w:r>
        <w:rPr>
          <w:color w:val="FF0000"/>
          <w:lang w:eastAsia="zh-CN"/>
        </w:rPr>
        <w:t>】</w:t>
      </w:r>
      <w:r>
        <w:rPr>
          <w:lang w:eastAsia="zh-CN"/>
        </w:rPr>
        <w:t>江游击战争应如何活动是很重要的问</w:t>
      </w:r>
    </w:p>
    <w:p>
      <w:pPr>
        <w:rPr>
          <w:lang w:eastAsia="zh-CN"/>
        </w:rPr>
      </w:pPr>
      <w:r>
        <w:rPr>
          <w:lang w:eastAsia="zh-CN"/>
        </w:rPr>
        <w:t>题。</w:t>
      </w:r>
    </w:p>
    <w:p>
      <w:pPr>
        <w:rPr>
          <w:lang w:eastAsia="zh-CN"/>
        </w:rPr>
      </w:pPr>
      <w:r>
        <w:rPr>
          <w:color w:val="0000E1"/>
          <w:lang w:eastAsia="zh-CN"/>
        </w:rPr>
        <w:t>（</w:t>
      </w:r>
      <w:r>
        <w:rPr>
          <w:color w:val="008000"/>
          <w:lang w:eastAsia="zh-CN"/>
        </w:rPr>
        <w:t>2</w:t>
      </w:r>
      <w:r>
        <w:rPr>
          <w:lang w:eastAsia="zh-CN"/>
        </w:rPr>
        <w:t>）吴勤部队:</w:t>
      </w:r>
    </w:p>
    <w:p>
      <w:pPr>
        <w:rPr>
          <w:lang w:eastAsia="zh-CN"/>
        </w:rPr>
      </w:pPr>
      <w:r>
        <w:rPr>
          <w:lang w:eastAsia="zh-CN"/>
        </w:rPr>
        <w:t>广州附近游击第一纵队①吴勤部队:</w:t>
      </w:r>
    </w:p>
    <w:p>
      <w:pPr>
        <w:rPr>
          <w:lang w:eastAsia="zh-CN"/>
        </w:rPr>
      </w:pPr>
      <w:r>
        <w:rPr>
          <w:lang w:eastAsia="zh-CN"/>
        </w:rPr>
        <w:t>①吴勤本人的略历:吴勤是大革命时代广州附近党的农</w:t>
      </w:r>
    </w:p>
    <w:p>
      <w:pPr>
        <w:rPr>
          <w:lang w:eastAsia="zh-CN"/>
        </w:rPr>
      </w:pPr>
      <w:r>
        <w:rPr>
          <w:lang w:eastAsia="zh-CN"/>
        </w:rPr>
        <w:t>民的领袖，曾和彭湃一起做过农民工作，是农民出身。大革</w:t>
      </w:r>
    </w:p>
    <w:p>
      <w:pPr>
        <w:rPr>
          <w:lang w:eastAsia="zh-CN"/>
        </w:rPr>
      </w:pPr>
      <w:r>
        <w:rPr>
          <w:lang w:eastAsia="zh-CN"/>
        </w:rPr>
        <w:t>命失败以后，广东暴动的时候曾经组织农民响应，失败后就</w:t>
      </w:r>
    </w:p>
    <w:p>
      <w:pPr>
        <w:rPr>
          <w:lang w:eastAsia="zh-CN"/>
        </w:rPr>
      </w:pPr>
      <w:r>
        <w:rPr>
          <w:lang w:eastAsia="zh-CN"/>
        </w:rPr>
        <w:t>脱离了关系，消极了。1937年重新找党的关系，当时没有</w:t>
      </w:r>
    </w:p>
    <w:p>
      <w:pPr>
        <w:rPr>
          <w:lang w:eastAsia="zh-CN"/>
        </w:rPr>
      </w:pPr>
      <w:r>
        <w:rPr>
          <w:lang w:eastAsia="zh-CN"/>
        </w:rPr>
        <w:t>恢复他的党籍，因他与托派有关系。在党的推动之下，在邓</w:t>
      </w:r>
    </w:p>
    <w:p>
      <w:pPr>
        <w:rPr>
          <w:lang w:eastAsia="zh-CN"/>
        </w:rPr>
      </w:pPr>
      <w:r>
        <w:rPr>
          <w:lang w:eastAsia="zh-CN"/>
        </w:rPr>
        <w:t>应为第二支队。</w:t>
      </w:r>
    </w:p>
    <w:p>
      <w:pPr>
        <w:rPr>
          <w:lang w:eastAsia="zh-CN"/>
        </w:rPr>
      </w:pPr>
      <w:r>
        <w:rPr>
          <w:lang w:eastAsia="zh-CN"/>
        </w:rPr>
        <w:t>343</w:t>
      </w:r>
    </w:p>
    <w:p>
      <w:pPr>
        <w:rPr>
          <w:lang w:eastAsia="zh-CN"/>
        </w:rPr>
      </w:pPr>
      <w:r>
        <w:rPr>
          <w:lang w:eastAsia="zh-CN"/>
        </w:rPr>
        <w:t>博生的影响之下，和国民党省党部进行谈判，组织抗日游击</w:t>
      </w:r>
    </w:p>
    <w:p>
      <w:pPr>
        <w:rPr>
          <w:lang w:eastAsia="zh-CN"/>
        </w:rPr>
      </w:pPr>
      <w:r>
        <w:rPr>
          <w:lang w:eastAsia="zh-CN"/>
        </w:rPr>
        <w:t>队，得到了当局的许可，给了他广州附近民众抗日游击纵队</w:t>
      </w:r>
    </w:p>
    <w:p>
      <w:pPr>
        <w:rPr>
          <w:lang w:eastAsia="zh-CN"/>
        </w:rPr>
      </w:pPr>
      <w:r>
        <w:rPr>
          <w:lang w:eastAsia="zh-CN"/>
        </w:rPr>
        <w:t>的司令名义。这个人和当地土匪有些关系，他在广州失守以</w:t>
      </w:r>
    </w:p>
    <w:p>
      <w:pPr>
        <w:rPr>
          <w:lang w:eastAsia="zh-CN"/>
        </w:rPr>
      </w:pPr>
      <w:r>
        <w:rPr>
          <w:lang w:eastAsia="zh-CN"/>
        </w:rPr>
        <w:t>后，就组织了3000人，大半是没有经过组织集中训练的临</w:t>
      </w:r>
    </w:p>
    <w:p>
      <w:pPr>
        <w:rPr>
          <w:lang w:eastAsia="zh-CN"/>
        </w:rPr>
      </w:pPr>
      <w:r>
        <w:rPr>
          <w:lang w:eastAsia="zh-CN"/>
        </w:rPr>
        <w:t>时乌合之众，土匪的习气很浓厚。在包围顺德的一营敌人</w:t>
      </w:r>
    </w:p>
    <w:p>
      <w:pPr>
        <w:rPr>
          <w:lang w:eastAsia="zh-CN"/>
        </w:rPr>
      </w:pPr>
      <w:r>
        <w:rPr>
          <w:lang w:eastAsia="zh-CN"/>
        </w:rPr>
        <w:t>时，开始是胜利的，因为各自顾抢东西，后敌人反攻，受了</w:t>
      </w:r>
    </w:p>
    <w:p>
      <w:pPr>
        <w:rPr>
          <w:lang w:eastAsia="zh-CN"/>
        </w:rPr>
      </w:pPr>
      <w:r>
        <w:rPr>
          <w:lang w:eastAsia="zh-CN"/>
        </w:rPr>
        <w:t>很大死伤。1939年2月，他已经只有基本部队100人了，其</w:t>
      </w:r>
    </w:p>
    <w:p>
      <w:pPr>
        <w:rPr>
          <w:lang w:eastAsia="zh-CN"/>
        </w:rPr>
      </w:pPr>
      <w:r>
        <w:rPr>
          <w:lang w:eastAsia="zh-CN"/>
        </w:rPr>
        <w:t>余的都散在群众中。因他对党还信任，到香港找我和廖承</w:t>
      </w:r>
    </w:p>
    <w:p>
      <w:pPr>
        <w:rPr>
          <w:lang w:eastAsia="zh-CN"/>
        </w:rPr>
      </w:pPr>
      <w:r>
        <w:rPr>
          <w:lang w:eastAsia="zh-CN"/>
        </w:rPr>
        <w:t>志，要求我们派干部去帮助他，我们便给</w:t>
      </w:r>
      <w:r>
        <w:rPr>
          <w:color w:val="0000E1"/>
          <w:lang w:eastAsia="zh-CN"/>
        </w:rPr>
        <w:t>了</w:t>
      </w:r>
      <w:r>
        <w:rPr>
          <w:lang w:eastAsia="zh-CN"/>
        </w:rPr>
        <w:t>他一些指示，派</w:t>
      </w:r>
    </w:p>
    <w:p>
      <w:pPr>
        <w:rPr>
          <w:lang w:eastAsia="zh-CN"/>
        </w:rPr>
      </w:pPr>
      <w:r>
        <w:rPr>
          <w:lang w:eastAsia="zh-CN"/>
        </w:rPr>
        <w:t>了一个政治坚定的干部去做政治主任，以后这个同志建立了</w:t>
      </w:r>
    </w:p>
    <w:p>
      <w:pPr>
        <w:rPr>
          <w:lang w:eastAsia="zh-CN"/>
        </w:rPr>
      </w:pPr>
      <w:r>
        <w:rPr>
          <w:lang w:eastAsia="zh-CN"/>
        </w:rPr>
        <w:t>信仰，把他们的土匪习气纠正了，土匪政策也纠正了，后来</w:t>
      </w:r>
    </w:p>
    <w:p>
      <w:pPr>
        <w:rPr>
          <w:lang w:eastAsia="zh-CN"/>
        </w:rPr>
      </w:pPr>
      <w:r>
        <w:rPr>
          <w:lang w:eastAsia="zh-CN"/>
        </w:rPr>
        <w:t>发展到300人，有200支枪。以后因他在</w:t>
      </w:r>
      <w:r>
        <w:rPr>
          <w:color w:val="008000"/>
          <w:lang w:eastAsia="zh-CN"/>
        </w:rPr>
        <w:t>沦</w:t>
      </w:r>
      <w:r>
        <w:rPr>
          <w:lang w:eastAsia="zh-CN"/>
        </w:rPr>
        <w:t>陷区，交通不</w:t>
      </w:r>
    </w:p>
    <w:p>
      <w:pPr>
        <w:rPr>
          <w:lang w:eastAsia="zh-CN"/>
        </w:rPr>
      </w:pPr>
      <w:r>
        <w:rPr>
          <w:lang w:eastAsia="zh-CN"/>
        </w:rPr>
        <w:t>便，所以情形不清楚。去年12月以后，中区的特委已经</w:t>
      </w:r>
      <w:r>
        <w:rPr>
          <w:color w:val="808080"/>
          <w:lang w:eastAsia="zh-CN"/>
        </w:rPr>
        <w:t>注</w:t>
      </w:r>
    </w:p>
    <w:p>
      <w:pPr>
        <w:rPr>
          <w:lang w:eastAsia="zh-CN"/>
        </w:rPr>
      </w:pPr>
      <w:r>
        <w:rPr>
          <w:lang w:eastAsia="zh-CN"/>
        </w:rPr>
        <w:t>意到这个武装的领导，并派去了干部。以前对这个部队的领</w:t>
      </w:r>
    </w:p>
    <w:p>
      <w:pPr>
        <w:rPr>
          <w:lang w:eastAsia="zh-CN"/>
        </w:rPr>
      </w:pPr>
      <w:r>
        <w:rPr>
          <w:lang w:eastAsia="zh-CN"/>
        </w:rPr>
        <w:t>导是忽视的，但到现在还没得到报告。我的了解，这个部队</w:t>
      </w:r>
    </w:p>
    <w:p>
      <w:pPr>
        <w:rPr>
          <w:lang w:eastAsia="zh-CN"/>
        </w:rPr>
      </w:pPr>
      <w:r>
        <w:rPr>
          <w:lang w:eastAsia="zh-CN"/>
        </w:rPr>
        <w:t>加强党的领导，将来组织到1000人是可能的。因为南海、</w:t>
      </w:r>
    </w:p>
    <w:p>
      <w:pPr>
        <w:rPr>
          <w:lang w:eastAsia="zh-CN"/>
        </w:rPr>
      </w:pPr>
      <w:r>
        <w:rPr>
          <w:lang w:eastAsia="zh-CN"/>
        </w:rPr>
        <w:t>顺德的地区小，河道多，不便大队的活动，最多100人一</w:t>
      </w:r>
    </w:p>
    <w:p>
      <w:pPr>
        <w:rPr>
          <w:lang w:eastAsia="zh-CN"/>
        </w:rPr>
      </w:pPr>
      <w:r>
        <w:rPr>
          <w:lang w:eastAsia="zh-CN"/>
        </w:rPr>
        <w:t>队，经常集中的部队不能过多。第五次扩大会议后省委的指</w:t>
      </w:r>
    </w:p>
    <w:p>
      <w:pPr>
        <w:rPr>
          <w:lang w:eastAsia="zh-CN"/>
        </w:rPr>
      </w:pPr>
      <w:r>
        <w:rPr>
          <w:lang w:eastAsia="zh-CN"/>
        </w:rPr>
        <w:t>示:是在这个部队中扩大到1000人，注意训练，培养干部，</w:t>
      </w:r>
    </w:p>
    <w:p>
      <w:pPr>
        <w:rPr>
          <w:lang w:eastAsia="zh-CN"/>
        </w:rPr>
      </w:pPr>
      <w:r>
        <w:rPr>
          <w:lang w:eastAsia="zh-CN"/>
        </w:rPr>
        <w:t>建立民主的政权，主要的是打击顽军，准备基础，在将来战</w:t>
      </w:r>
    </w:p>
    <w:p>
      <w:pPr>
        <w:rPr>
          <w:lang w:eastAsia="zh-CN"/>
        </w:rPr>
      </w:pPr>
      <w:r>
        <w:rPr>
          <w:lang w:eastAsia="zh-CN"/>
        </w:rPr>
        <w:t>争扩大的时候，能跳出南</w:t>
      </w:r>
      <w:r>
        <w:rPr>
          <w:color w:val="008000"/>
          <w:lang w:eastAsia="zh-CN"/>
        </w:rPr>
        <w:t>、</w:t>
      </w:r>
      <w:r>
        <w:rPr>
          <w:lang w:eastAsia="zh-CN"/>
        </w:rPr>
        <w:t>顺的范围来发展。</w:t>
      </w:r>
    </w:p>
    <w:p>
      <w:pPr>
        <w:rPr>
          <w:lang w:eastAsia="zh-CN"/>
        </w:rPr>
      </w:pPr>
      <w:r>
        <w:rPr>
          <w:lang w:eastAsia="zh-CN"/>
        </w:rPr>
        <w:t>②另一部是邓桂林部，原来是顺德地方党的同志集合</w:t>
      </w:r>
    </w:p>
    <w:p>
      <w:pPr>
        <w:rPr>
          <w:lang w:eastAsia="zh-CN"/>
        </w:rPr>
      </w:pPr>
      <w:r>
        <w:rPr>
          <w:lang w:eastAsia="zh-CN"/>
        </w:rPr>
        <w:t>80多人组成的，省委派了红军老干部邓桂林去。因为第一，</w:t>
      </w:r>
    </w:p>
    <w:p>
      <w:pPr>
        <w:rPr>
          <w:lang w:eastAsia="zh-CN"/>
        </w:rPr>
      </w:pPr>
      <w:r>
        <w:rPr>
          <w:lang w:eastAsia="zh-CN"/>
        </w:rPr>
        <w:t>政治的干部不够，邓只注意军事，轻视地方党的领导，又因</w:t>
      </w:r>
    </w:p>
    <w:p>
      <w:pPr>
        <w:rPr>
          <w:lang w:eastAsia="zh-CN"/>
        </w:rPr>
      </w:pPr>
      <w:r>
        <w:rPr>
          <w:lang w:eastAsia="zh-CN"/>
        </w:rPr>
        <w:t>政治不开展便当土匪去了；第二，失败的情绪很高，不敢打</w:t>
      </w:r>
    </w:p>
    <w:p>
      <w:pPr>
        <w:rPr>
          <w:lang w:eastAsia="zh-CN"/>
        </w:rPr>
      </w:pPr>
      <w:r>
        <w:rPr>
          <w:lang w:eastAsia="zh-CN"/>
        </w:rPr>
        <w:t>敌人，不敢打汉奸，更不敢积极活动；第三，依靠华侨的援</w:t>
      </w:r>
    </w:p>
    <w:p>
      <w:pPr>
        <w:rPr>
          <w:lang w:eastAsia="zh-CN"/>
        </w:rPr>
      </w:pPr>
      <w:r>
        <w:rPr>
          <w:lang w:eastAsia="zh-CN"/>
        </w:rPr>
        <w:t>344</w:t>
      </w:r>
    </w:p>
    <w:p>
      <w:pPr>
        <w:rPr>
          <w:lang w:eastAsia="zh-CN"/>
        </w:rPr>
      </w:pPr>
      <w:r>
        <w:rPr>
          <w:lang w:eastAsia="zh-CN"/>
        </w:rPr>
        <w:t>助，以后外援一断就没有饭吃，在这种情形下从80人减少</w:t>
      </w:r>
    </w:p>
    <w:p>
      <w:pPr>
        <w:rPr>
          <w:lang w:eastAsia="zh-CN"/>
        </w:rPr>
      </w:pPr>
      <w:r>
        <w:rPr>
          <w:lang w:eastAsia="zh-CN"/>
        </w:rPr>
        <w:t>到三十人，再经过敌人的几次扫荡，现在已派干部去了，人</w:t>
      </w:r>
    </w:p>
    <w:p>
      <w:pPr>
        <w:rPr>
          <w:lang w:eastAsia="zh-CN"/>
        </w:rPr>
      </w:pPr>
      <w:r>
        <w:rPr>
          <w:lang w:eastAsia="zh-CN"/>
        </w:rPr>
        <w:t>数又回复到80人到100人。因为过去党对他们没注意，五</w:t>
      </w:r>
    </w:p>
    <w:p>
      <w:pPr>
        <w:rPr>
          <w:lang w:eastAsia="zh-CN"/>
        </w:rPr>
      </w:pPr>
      <w:r>
        <w:rPr>
          <w:lang w:eastAsia="zh-CN"/>
        </w:rPr>
        <w:t>次扩大会议才注意到，所以才能有这样的发展。但估计那里</w:t>
      </w:r>
    </w:p>
    <w:p>
      <w:pPr>
        <w:rPr>
          <w:lang w:eastAsia="zh-CN"/>
        </w:rPr>
      </w:pPr>
      <w:r>
        <w:rPr>
          <w:lang w:eastAsia="zh-CN"/>
        </w:rPr>
        <w:t>地区的狭小和外边不容易发生关系，部队要很大的发展是不</w:t>
      </w:r>
    </w:p>
    <w:p>
      <w:pPr>
        <w:rPr>
          <w:lang w:eastAsia="zh-CN"/>
        </w:rPr>
      </w:pPr>
      <w:r>
        <w:rPr>
          <w:lang w:eastAsia="zh-CN"/>
        </w:rPr>
        <w:t>可能的，最大只能集中100、300人，只能以团结民心，</w:t>
      </w:r>
      <w:r>
        <w:rPr>
          <w:color w:val="0000E1"/>
          <w:lang w:eastAsia="zh-CN"/>
        </w:rPr>
        <w:t>打</w:t>
      </w:r>
    </w:p>
    <w:p>
      <w:pPr>
        <w:rPr>
          <w:lang w:eastAsia="zh-CN"/>
        </w:rPr>
      </w:pPr>
      <w:r>
        <w:rPr>
          <w:lang w:eastAsia="zh-CN"/>
        </w:rPr>
        <w:t>击伪政权和伪军，训练</w:t>
      </w:r>
      <w:r>
        <w:rPr>
          <w:color w:val="0000E1"/>
          <w:lang w:eastAsia="zh-CN"/>
        </w:rPr>
        <w:t>干</w:t>
      </w:r>
      <w:r>
        <w:rPr>
          <w:lang w:eastAsia="zh-CN"/>
        </w:rPr>
        <w:t>部，在将来和外边的配合下才能大</w:t>
      </w:r>
    </w:p>
    <w:p>
      <w:pPr>
        <w:rPr>
          <w:lang w:eastAsia="zh-CN"/>
        </w:rPr>
      </w:pPr>
      <w:r>
        <w:rPr>
          <w:lang w:eastAsia="zh-CN"/>
        </w:rPr>
        <w:t>量发展。</w:t>
      </w:r>
      <w:r>
        <w:rPr>
          <w:color w:val="008000"/>
          <w:lang w:eastAsia="zh-CN"/>
        </w:rPr>
        <w:t>这</w:t>
      </w:r>
      <w:r>
        <w:rPr>
          <w:lang w:eastAsia="zh-CN"/>
        </w:rPr>
        <w:t>个南顺，是敌人必占的，斗争是长期的、艰苦</w:t>
      </w:r>
    </w:p>
    <w:p>
      <w:pPr>
        <w:rPr>
          <w:lang w:eastAsia="zh-CN"/>
        </w:rPr>
      </w:pPr>
      <w:r>
        <w:rPr>
          <w:lang w:eastAsia="zh-CN"/>
        </w:rPr>
        <w:t>的。那里的部队不能大规模的行动，但是只要有群众、有政</w:t>
      </w:r>
    </w:p>
    <w:p>
      <w:pPr>
        <w:rPr>
          <w:lang w:eastAsia="zh-CN"/>
        </w:rPr>
      </w:pPr>
      <w:r>
        <w:rPr>
          <w:lang w:eastAsia="zh-CN"/>
        </w:rPr>
        <w:t>治领导、有军事干部</w:t>
      </w:r>
      <w:r>
        <w:rPr>
          <w:color w:val="0000E1"/>
          <w:lang w:eastAsia="zh-CN"/>
        </w:rPr>
        <w:t>，</w:t>
      </w:r>
      <w:r>
        <w:rPr>
          <w:lang w:eastAsia="zh-CN"/>
        </w:rPr>
        <w:t>照现在这个样子继续发展到100、200</w:t>
      </w:r>
    </w:p>
    <w:p>
      <w:pPr>
        <w:rPr>
          <w:lang w:eastAsia="zh-CN"/>
        </w:rPr>
      </w:pPr>
      <w:r>
        <w:rPr>
          <w:lang w:eastAsia="zh-CN"/>
        </w:rPr>
        <w:t>人是可以的，他可以依靠群众的掩护和斗争。</w:t>
      </w:r>
    </w:p>
    <w:p>
      <w:pPr>
        <w:rPr>
          <w:lang w:eastAsia="zh-CN"/>
        </w:rPr>
      </w:pPr>
      <w:r>
        <w:rPr>
          <w:lang w:eastAsia="zh-CN"/>
        </w:rPr>
        <w:t>③港江口在北江东、粤汉路旁是一个重要的地点。广</w:t>
      </w:r>
    </w:p>
    <w:p>
      <w:pPr>
        <w:rPr>
          <w:lang w:eastAsia="zh-CN"/>
        </w:rPr>
      </w:pPr>
      <w:r>
        <w:rPr>
          <w:lang w:eastAsia="zh-CN"/>
        </w:rPr>
        <w:t>州失守后，在当地绅士的领导下成立了3000-4000人的武</w:t>
      </w:r>
    </w:p>
    <w:p>
      <w:pPr>
        <w:rPr>
          <w:lang w:eastAsia="zh-CN"/>
        </w:rPr>
      </w:pPr>
      <w:r>
        <w:rPr>
          <w:lang w:eastAsia="zh-CN"/>
        </w:rPr>
        <w:t>装，曾和敌人不断的战斗，打败敌人两联队的进攻，战斗力</w:t>
      </w:r>
    </w:p>
    <w:p>
      <w:pPr>
        <w:rPr>
          <w:lang w:eastAsia="zh-CN"/>
        </w:rPr>
      </w:pPr>
      <w:r>
        <w:rPr>
          <w:lang w:eastAsia="zh-CN"/>
        </w:rPr>
        <w:t>不亚于正规军。我们在这个部队中有十几个同志做政治</w:t>
      </w:r>
      <w:r>
        <w:rPr>
          <w:color w:val="808080"/>
          <w:lang w:eastAsia="zh-CN"/>
        </w:rPr>
        <w:t>干</w:t>
      </w:r>
    </w:p>
    <w:p>
      <w:pPr>
        <w:rPr>
          <w:lang w:eastAsia="zh-CN"/>
        </w:rPr>
      </w:pPr>
      <w:r>
        <w:rPr>
          <w:lang w:eastAsia="zh-CN"/>
        </w:rPr>
        <w:t>部，地方绅</w:t>
      </w:r>
      <w:r>
        <w:rPr>
          <w:color w:val="808080"/>
          <w:lang w:eastAsia="zh-CN"/>
        </w:rPr>
        <w:t>士</w:t>
      </w:r>
      <w:r>
        <w:rPr>
          <w:lang w:eastAsia="zh-CN"/>
        </w:rPr>
        <w:t>对他们很信任，但武装并没有实际掌握在我们</w:t>
      </w:r>
    </w:p>
    <w:p>
      <w:pPr>
        <w:rPr>
          <w:lang w:eastAsia="zh-CN"/>
        </w:rPr>
      </w:pPr>
      <w:r>
        <w:rPr>
          <w:lang w:eastAsia="zh-CN"/>
        </w:rPr>
        <w:t>手中</w:t>
      </w:r>
      <w:r>
        <w:rPr>
          <w:color w:val="0000E1"/>
          <w:lang w:eastAsia="zh-CN"/>
        </w:rPr>
        <w:t>。</w:t>
      </w:r>
      <w:r>
        <w:rPr>
          <w:lang w:eastAsia="zh-CN"/>
        </w:rPr>
        <w:t>由于我们同志信任的提高，将来可能掌握在我们斗争</w:t>
      </w:r>
    </w:p>
    <w:p>
      <w:pPr>
        <w:rPr>
          <w:lang w:eastAsia="zh-CN"/>
        </w:rPr>
      </w:pPr>
      <w:r>
        <w:rPr>
          <w:lang w:eastAsia="zh-CN"/>
        </w:rPr>
        <w:t>中来，比如敌人几次进攻北江的时候，指挥权就暂时交在我</w:t>
      </w:r>
    </w:p>
    <w:p>
      <w:pPr>
        <w:rPr>
          <w:lang w:eastAsia="zh-CN"/>
        </w:rPr>
      </w:pPr>
      <w:r>
        <w:rPr>
          <w:lang w:eastAsia="zh-CN"/>
        </w:rPr>
        <w:t>们同志手中。由于这个武装进行过不少的战斗，广东当局很</w:t>
      </w:r>
    </w:p>
    <w:p>
      <w:pPr>
        <w:rPr>
          <w:lang w:eastAsia="zh-CN"/>
        </w:rPr>
      </w:pPr>
      <w:r>
        <w:rPr>
          <w:lang w:eastAsia="zh-CN"/>
        </w:rPr>
        <w:t>注意，不论是余汉谋、国民党中央都想夺取这</w:t>
      </w:r>
      <w:r>
        <w:rPr>
          <w:color w:val="808080"/>
          <w:lang w:eastAsia="zh-CN"/>
        </w:rPr>
        <w:t>个</w:t>
      </w:r>
      <w:r>
        <w:rPr>
          <w:lang w:eastAsia="zh-CN"/>
        </w:rPr>
        <w:t>武装。我们</w:t>
      </w:r>
    </w:p>
    <w:p>
      <w:pPr>
        <w:rPr>
          <w:lang w:eastAsia="zh-CN"/>
        </w:rPr>
      </w:pPr>
      <w:r>
        <w:rPr>
          <w:lang w:eastAsia="zh-CN"/>
        </w:rPr>
        <w:t>如果没有强的政治、军事领导干部去帮助他，争取他，将会</w:t>
      </w:r>
    </w:p>
    <w:p>
      <w:pPr>
        <w:rPr>
          <w:lang w:eastAsia="zh-CN"/>
        </w:rPr>
      </w:pPr>
      <w:r>
        <w:rPr>
          <w:lang w:eastAsia="zh-CN"/>
        </w:rPr>
        <w:t>是很大的损失。我们只要有强的军事</w:t>
      </w:r>
      <w:r>
        <w:rPr>
          <w:color w:val="808080"/>
          <w:lang w:eastAsia="zh-CN"/>
        </w:rPr>
        <w:t>干</w:t>
      </w:r>
      <w:r>
        <w:rPr>
          <w:lang w:eastAsia="zh-CN"/>
        </w:rPr>
        <w:t>部做他的参谋长，全</w:t>
      </w:r>
    </w:p>
    <w:p>
      <w:pPr>
        <w:rPr>
          <w:lang w:eastAsia="zh-CN"/>
        </w:rPr>
      </w:pPr>
      <w:r>
        <w:rPr>
          <w:lang w:eastAsia="zh-CN"/>
        </w:rPr>
        <w:t>部武装是可以争取的。同时二千经常集中的武装周围团结不</w:t>
      </w:r>
    </w:p>
    <w:p>
      <w:pPr>
        <w:rPr>
          <w:lang w:eastAsia="zh-CN"/>
        </w:rPr>
      </w:pPr>
      <w:r>
        <w:rPr>
          <w:lang w:eastAsia="zh-CN"/>
        </w:rPr>
        <w:t>少的民团，可以发展到二三万人。</w:t>
      </w:r>
    </w:p>
    <w:p>
      <w:pPr>
        <w:rPr>
          <w:lang w:eastAsia="zh-CN"/>
        </w:rPr>
      </w:pPr>
      <w:r>
        <w:rPr>
          <w:lang w:eastAsia="zh-CN"/>
        </w:rPr>
        <w:t>④其他:三水有一支游击队有50人，原来是兴岭的老</w:t>
      </w:r>
    </w:p>
    <w:p>
      <w:pPr>
        <w:rPr>
          <w:lang w:eastAsia="zh-CN"/>
        </w:rPr>
      </w:pPr>
      <w:r>
        <w:rPr>
          <w:lang w:eastAsia="zh-CN"/>
        </w:rPr>
        <w:t>农民同志到那里去建立的。此外，在博罗有一支队，是一个</w:t>
      </w:r>
    </w:p>
    <w:p>
      <w:pPr>
        <w:rPr>
          <w:lang w:eastAsia="zh-CN"/>
        </w:rPr>
      </w:pPr>
      <w:r>
        <w:rPr>
          <w:lang w:eastAsia="zh-CN"/>
        </w:rPr>
        <w:t>345</w:t>
      </w:r>
    </w:p>
    <w:p>
      <w:pPr>
        <w:rPr>
          <w:lang w:eastAsia="zh-CN"/>
        </w:rPr>
      </w:pPr>
      <w:r>
        <w:rPr>
          <w:lang w:eastAsia="zh-CN"/>
        </w:rPr>
        <w:t>做过小学教员的青年土匪建立的，相当接近我们。他一共三</w:t>
      </w:r>
    </w:p>
    <w:p>
      <w:pPr>
        <w:rPr>
          <w:lang w:eastAsia="zh-CN"/>
        </w:rPr>
      </w:pPr>
      <w:r>
        <w:rPr>
          <w:lang w:eastAsia="zh-CN"/>
        </w:rPr>
        <w:t>大队有300人，我们能掌握的有100人，如果我们有</w:t>
      </w:r>
      <w:r>
        <w:rPr>
          <w:color w:val="008000"/>
          <w:lang w:eastAsia="zh-CN"/>
        </w:rPr>
        <w:t>干</w:t>
      </w:r>
      <w:r>
        <w:rPr>
          <w:lang w:eastAsia="zh-CN"/>
        </w:rPr>
        <w:t>部的</w:t>
      </w:r>
    </w:p>
    <w:p>
      <w:pPr>
        <w:rPr>
          <w:lang w:eastAsia="zh-CN"/>
        </w:rPr>
      </w:pPr>
      <w:r>
        <w:rPr>
          <w:lang w:eastAsia="zh-CN"/>
        </w:rPr>
        <w:t>话可以掌握他的全部分。从化有一支是地方党建立起来的，</w:t>
      </w:r>
    </w:p>
    <w:p>
      <w:pPr>
        <w:rPr>
          <w:lang w:eastAsia="zh-CN"/>
        </w:rPr>
      </w:pPr>
      <w:r>
        <w:rPr>
          <w:lang w:eastAsia="zh-CN"/>
        </w:rPr>
        <w:t>有80人，和敌人进行过战斗。在从化、博罗、增城之间有</w:t>
      </w:r>
    </w:p>
    <w:p>
      <w:pPr>
        <w:rPr>
          <w:lang w:eastAsia="zh-CN"/>
        </w:rPr>
      </w:pPr>
      <w:r>
        <w:rPr>
          <w:lang w:eastAsia="zh-CN"/>
        </w:rPr>
        <w:t>一支是当局组织的游击挺进队，有二三千</w:t>
      </w:r>
      <w:r>
        <w:rPr>
          <w:color w:val="0000E1"/>
          <w:lang w:eastAsia="zh-CN"/>
        </w:rPr>
        <w:t>【</w:t>
      </w:r>
      <w:r>
        <w:rPr>
          <w:lang w:eastAsia="zh-CN"/>
        </w:rPr>
        <w:t>百】人，我们只</w:t>
      </w:r>
    </w:p>
    <w:p>
      <w:pPr>
        <w:rPr>
          <w:lang w:eastAsia="zh-CN"/>
        </w:rPr>
      </w:pPr>
      <w:r>
        <w:rPr>
          <w:lang w:eastAsia="zh-CN"/>
        </w:rPr>
        <w:t>有一些做政治工作，没有能掌握部队，我们只要有军事干部</w:t>
      </w:r>
    </w:p>
    <w:p>
      <w:pPr>
        <w:rPr>
          <w:lang w:eastAsia="zh-CN"/>
        </w:rPr>
      </w:pPr>
      <w:r>
        <w:rPr>
          <w:lang w:eastAsia="zh-CN"/>
        </w:rPr>
        <w:t>就可以了。至于后防的惠阳，12月底敌人进攻北江的时候，</w:t>
      </w:r>
    </w:p>
    <w:p>
      <w:pPr>
        <w:rPr>
          <w:lang w:eastAsia="zh-CN"/>
        </w:rPr>
      </w:pPr>
      <w:r>
        <w:rPr>
          <w:lang w:eastAsia="zh-CN"/>
        </w:rPr>
        <w:t>党的同志建立</w:t>
      </w:r>
      <w:r>
        <w:rPr>
          <w:color w:val="008000"/>
          <w:lang w:eastAsia="zh-CN"/>
        </w:rPr>
        <w:t>了</w:t>
      </w:r>
      <w:r>
        <w:rPr>
          <w:lang w:eastAsia="zh-CN"/>
        </w:rPr>
        <w:t>一支100人的游击队，有合法地位。英德有</w:t>
      </w:r>
    </w:p>
    <w:p>
      <w:pPr>
        <w:rPr>
          <w:lang w:eastAsia="zh-CN"/>
        </w:rPr>
      </w:pPr>
      <w:r>
        <w:rPr>
          <w:lang w:eastAsia="zh-CN"/>
        </w:rPr>
        <w:t>一支50多人，也有合法地位。另外在北江佛冈一带有一支</w:t>
      </w:r>
    </w:p>
    <w:p>
      <w:pPr>
        <w:rPr>
          <w:lang w:eastAsia="zh-CN"/>
        </w:rPr>
      </w:pPr>
      <w:r>
        <w:rPr>
          <w:lang w:eastAsia="zh-CN"/>
        </w:rPr>
        <w:t>300人，八千【</w:t>
      </w:r>
      <w:r>
        <w:rPr>
          <w:color w:val="808080"/>
          <w:lang w:eastAsia="zh-CN"/>
        </w:rPr>
        <w:t>十</w:t>
      </w:r>
      <w:r>
        <w:rPr>
          <w:lang w:eastAsia="zh-CN"/>
        </w:rPr>
        <w:t>】多支枪，是土匪的，这人和叶剑英过去</w:t>
      </w:r>
    </w:p>
    <w:p>
      <w:pPr>
        <w:rPr>
          <w:lang w:eastAsia="zh-CN"/>
        </w:rPr>
      </w:pPr>
      <w:r>
        <w:rPr>
          <w:lang w:eastAsia="zh-CN"/>
        </w:rPr>
        <w:t>是朋友的关系，曾找过我们，愿编为新四军，但是没有新四</w:t>
      </w:r>
    </w:p>
    <w:p>
      <w:pPr>
        <w:rPr>
          <w:lang w:eastAsia="zh-CN"/>
        </w:rPr>
      </w:pPr>
      <w:r>
        <w:rPr>
          <w:lang w:eastAsia="zh-CN"/>
        </w:rPr>
        <w:t>军的名誉，没有饷便不来，如果我们有干部去帮助他，这力</w:t>
      </w:r>
    </w:p>
    <w:p>
      <w:pPr>
        <w:rPr>
          <w:lang w:eastAsia="zh-CN"/>
        </w:rPr>
      </w:pPr>
      <w:r>
        <w:rPr>
          <w:lang w:eastAsia="zh-CN"/>
        </w:rPr>
        <w:t>量也是可以争取的。以上这些虽【然】是零星的部队，但是</w:t>
      </w:r>
    </w:p>
    <w:p>
      <w:pPr>
        <w:rPr>
          <w:lang w:eastAsia="zh-CN"/>
        </w:rPr>
      </w:pPr>
      <w:r>
        <w:rPr>
          <w:lang w:eastAsia="zh-CN"/>
        </w:rPr>
        <w:t>这是一个主要的战区，</w:t>
      </w:r>
      <w:r>
        <w:rPr>
          <w:color w:val="008000"/>
          <w:lang w:eastAsia="zh-CN"/>
        </w:rPr>
        <w:t>过</w:t>
      </w:r>
      <w:r>
        <w:rPr>
          <w:lang w:eastAsia="zh-CN"/>
        </w:rPr>
        <w:t>去我们为避免和余（汉谋）冲突矛</w:t>
      </w:r>
    </w:p>
    <w:p>
      <w:pPr>
        <w:rPr>
          <w:lang w:eastAsia="zh-CN"/>
        </w:rPr>
      </w:pPr>
      <w:r>
        <w:rPr>
          <w:lang w:eastAsia="zh-CN"/>
        </w:rPr>
        <w:t>盾，我们没有多建立武装，就是300人的土匪部队我们也是</w:t>
      </w:r>
    </w:p>
    <w:p>
      <w:pPr>
        <w:rPr>
          <w:lang w:eastAsia="zh-CN"/>
        </w:rPr>
      </w:pPr>
      <w:r>
        <w:rPr>
          <w:lang w:eastAsia="zh-CN"/>
        </w:rPr>
        <w:t>推动他去找余的。今天的政治形势我们要和余团结抗战，似</w:t>
      </w:r>
    </w:p>
    <w:p>
      <w:pPr>
        <w:rPr>
          <w:lang w:eastAsia="zh-CN"/>
        </w:rPr>
      </w:pPr>
      <w:r>
        <w:rPr>
          <w:lang w:eastAsia="zh-CN"/>
        </w:rPr>
        <w:t>乎不宜在北江大搞，但是建立基础仍是必要的。在南路，至</w:t>
      </w:r>
    </w:p>
    <w:p>
      <w:pPr>
        <w:rPr>
          <w:lang w:eastAsia="zh-CN"/>
        </w:rPr>
      </w:pPr>
      <w:r>
        <w:rPr>
          <w:lang w:eastAsia="zh-CN"/>
        </w:rPr>
        <w:t>敌人占</w:t>
      </w:r>
      <w:r>
        <w:rPr>
          <w:color w:val="FF0000"/>
          <w:lang w:eastAsia="zh-CN"/>
        </w:rPr>
        <w:t>北</w:t>
      </w:r>
      <w:r>
        <w:rPr>
          <w:lang w:eastAsia="zh-CN"/>
        </w:rPr>
        <w:t>海南路以后，是一个好的发展区域，可是我们党的</w:t>
      </w:r>
    </w:p>
    <w:p>
      <w:pPr>
        <w:rPr>
          <w:lang w:eastAsia="zh-CN"/>
        </w:rPr>
      </w:pPr>
      <w:r>
        <w:rPr>
          <w:lang w:eastAsia="zh-CN"/>
        </w:rPr>
        <w:t>基础薄弱，没有得到报告，不知情形如何。</w:t>
      </w:r>
    </w:p>
    <w:p>
      <w:pPr>
        <w:rPr>
          <w:lang w:eastAsia="zh-CN"/>
        </w:rPr>
      </w:pPr>
      <w:r>
        <w:rPr>
          <w:lang w:eastAsia="zh-CN"/>
        </w:rPr>
        <w:t>⑤总共武装九个单位，主要是曾、黄部，顺德吴勤部和</w:t>
      </w:r>
    </w:p>
    <w:p>
      <w:pPr>
        <w:rPr>
          <w:lang w:eastAsia="zh-CN"/>
        </w:rPr>
      </w:pPr>
      <w:r>
        <w:rPr>
          <w:lang w:eastAsia="zh-CN"/>
        </w:rPr>
        <w:t>北江的民众武装人数是</w:t>
      </w:r>
      <w:r>
        <w:rPr>
          <w:color w:val="FF0000"/>
          <w:lang w:eastAsia="zh-CN"/>
        </w:rPr>
        <w:t>3</w:t>
      </w:r>
      <w:r>
        <w:rPr>
          <w:lang w:eastAsia="zh-CN"/>
        </w:rPr>
        <w:t>800人，如果把</w:t>
      </w:r>
      <w:r>
        <w:rPr>
          <w:color w:val="FF0000"/>
          <w:lang w:eastAsia="zh-CN"/>
        </w:rPr>
        <w:t>北</w:t>
      </w:r>
      <w:r>
        <w:rPr>
          <w:lang w:eastAsia="zh-CN"/>
        </w:rPr>
        <w:t>江和吴勤部没有</w:t>
      </w:r>
    </w:p>
    <w:p>
      <w:pPr>
        <w:rPr>
          <w:lang w:eastAsia="zh-CN"/>
        </w:rPr>
      </w:pPr>
      <w:r>
        <w:rPr>
          <w:lang w:eastAsia="zh-CN"/>
        </w:rPr>
        <w:t>集中的算在内有7000人。这个基础，只要我们有军事政治</w:t>
      </w:r>
    </w:p>
    <w:p>
      <w:pPr>
        <w:rPr>
          <w:lang w:eastAsia="zh-CN"/>
        </w:rPr>
      </w:pPr>
      <w:r>
        <w:rPr>
          <w:lang w:eastAsia="zh-CN"/>
        </w:rPr>
        <w:t>干部去到内工作</w:t>
      </w:r>
      <w:r>
        <w:rPr>
          <w:color w:val="0000E1"/>
          <w:lang w:eastAsia="zh-CN"/>
        </w:rPr>
        <w:t>，</w:t>
      </w:r>
      <w:r>
        <w:rPr>
          <w:lang w:eastAsia="zh-CN"/>
        </w:rPr>
        <w:t>是可以很好发展的，希望中央加以极大的</w:t>
      </w:r>
    </w:p>
    <w:p>
      <w:pPr>
        <w:rPr>
          <w:lang w:eastAsia="zh-CN"/>
        </w:rPr>
      </w:pPr>
      <w:r>
        <w:rPr>
          <w:lang w:eastAsia="zh-CN"/>
        </w:rPr>
        <w:t>注意。</w:t>
      </w:r>
    </w:p>
    <w:p>
      <w:pPr>
        <w:rPr>
          <w:lang w:eastAsia="zh-CN"/>
        </w:rPr>
      </w:pPr>
      <w:r>
        <w:rPr>
          <w:lang w:eastAsia="zh-CN"/>
        </w:rPr>
        <w:t>⑥今后对广东游击队和武装力量发展的方针:首先要解</w:t>
      </w:r>
    </w:p>
    <w:p>
      <w:pPr>
        <w:rPr>
          <w:lang w:eastAsia="zh-CN"/>
        </w:rPr>
      </w:pPr>
      <w:r>
        <w:rPr>
          <w:lang w:eastAsia="zh-CN"/>
        </w:rPr>
        <w:t>决的问题是在广东内是不是可以发展游击战和我们军事武装</w:t>
      </w:r>
    </w:p>
    <w:p>
      <w:pPr>
        <w:rPr>
          <w:lang w:eastAsia="zh-CN"/>
        </w:rPr>
      </w:pPr>
      <w:r>
        <w:rPr>
          <w:lang w:eastAsia="zh-CN"/>
        </w:rPr>
        <w:t>346</w:t>
      </w:r>
    </w:p>
    <w:p>
      <w:pPr>
        <w:rPr>
          <w:lang w:eastAsia="zh-CN"/>
        </w:rPr>
      </w:pPr>
      <w:r>
        <w:rPr>
          <w:lang w:eastAsia="zh-CN"/>
        </w:rPr>
        <w:t>力量的问题。</w:t>
      </w:r>
    </w:p>
    <w:p>
      <w:pPr>
        <w:rPr>
          <w:lang w:eastAsia="zh-CN"/>
        </w:rPr>
      </w:pPr>
      <w:r>
        <w:rPr>
          <w:lang w:eastAsia="zh-CN"/>
        </w:rPr>
        <w:t>要解</w:t>
      </w:r>
      <w:r>
        <w:rPr>
          <w:color w:val="008000"/>
          <w:lang w:eastAsia="zh-CN"/>
        </w:rPr>
        <w:t>决</w:t>
      </w:r>
      <w:r>
        <w:rPr>
          <w:lang w:eastAsia="zh-CN"/>
        </w:rPr>
        <w:t>这个问题要先解</w:t>
      </w:r>
      <w:del w:id="327" w:author="林 清" w:date="2018-10-09T11:13:00Z">
        <w:r>
          <w:rPr>
            <w:color w:val="FF0000"/>
            <w:lang w:eastAsia="zh-CN"/>
          </w:rPr>
          <w:delText>央</w:delText>
        </w:r>
      </w:del>
      <w:ins w:id="328" w:author="林 清" w:date="2018-10-09T11:13:00Z">
        <w:r>
          <w:rPr>
            <w:rFonts w:hint="eastAsia"/>
            <w:color w:val="FF0000"/>
            <w:lang w:eastAsia="zh-CN"/>
          </w:rPr>
          <w:t>决</w:t>
        </w:r>
      </w:ins>
      <w:r>
        <w:rPr>
          <w:lang w:eastAsia="zh-CN"/>
        </w:rPr>
        <w:t>三个问题:第一，敌人只占了</w:t>
      </w:r>
    </w:p>
    <w:p>
      <w:pPr>
        <w:rPr>
          <w:lang w:eastAsia="zh-CN"/>
        </w:rPr>
      </w:pPr>
      <w:r>
        <w:rPr>
          <w:lang w:eastAsia="zh-CN"/>
        </w:rPr>
        <w:t>点线而不是面，敌后又多水，纵深【地区】不大，这是发展</w:t>
      </w:r>
    </w:p>
    <w:p>
      <w:pPr>
        <w:rPr>
          <w:lang w:eastAsia="zh-CN"/>
        </w:rPr>
      </w:pPr>
      <w:r>
        <w:rPr>
          <w:lang w:eastAsia="zh-CN"/>
        </w:rPr>
        <w:t>游击战的困难，而敌人占领这里的企图是不放弃的，要进行</w:t>
      </w:r>
    </w:p>
    <w:p>
      <w:pPr>
        <w:rPr>
          <w:lang w:eastAsia="zh-CN"/>
        </w:rPr>
      </w:pPr>
      <w:r>
        <w:rPr>
          <w:lang w:eastAsia="zh-CN"/>
        </w:rPr>
        <w:t>对我们的扫荡，而现在敌人是相当巩固的，但是建立游击战</w:t>
      </w:r>
    </w:p>
    <w:p>
      <w:pPr>
        <w:rPr>
          <w:lang w:eastAsia="zh-CN"/>
        </w:rPr>
      </w:pPr>
      <w:r>
        <w:rPr>
          <w:lang w:eastAsia="zh-CN"/>
        </w:rPr>
        <w:t>争仍然是可能的。为什么呢?第一，敌后仍有很小块的地</w:t>
      </w:r>
    </w:p>
    <w:p>
      <w:pPr>
        <w:rPr>
          <w:lang w:eastAsia="zh-CN"/>
        </w:rPr>
      </w:pPr>
      <w:r>
        <w:rPr>
          <w:lang w:eastAsia="zh-CN"/>
        </w:rPr>
        <w:t>盘，如广州附近与东宝之间，如增城、从化、花县之间，如</w:t>
      </w:r>
    </w:p>
    <w:p>
      <w:pPr>
        <w:rPr>
          <w:lang w:eastAsia="zh-CN"/>
        </w:rPr>
      </w:pPr>
      <w:r>
        <w:rPr>
          <w:lang w:eastAsia="zh-CN"/>
        </w:rPr>
        <w:t>三水、花县、南海之间；在北江和铁路之间，顺德、中山之</w:t>
      </w:r>
    </w:p>
    <w:p>
      <w:pPr>
        <w:rPr>
          <w:lang w:eastAsia="zh-CN"/>
        </w:rPr>
      </w:pPr>
      <w:r>
        <w:rPr>
          <w:lang w:eastAsia="zh-CN"/>
        </w:rPr>
        <w:t>间，也有小的地盘，这些地区是可以建立游击武装的。如南</w:t>
      </w:r>
    </w:p>
    <w:p>
      <w:pPr>
        <w:rPr>
          <w:lang w:eastAsia="zh-CN"/>
        </w:rPr>
      </w:pPr>
      <w:r>
        <w:rPr>
          <w:lang w:eastAsia="zh-CN"/>
        </w:rPr>
        <w:t>路到桂南之间这一些是可以建立游击武装的。第二，在这些</w:t>
      </w:r>
    </w:p>
    <w:p>
      <w:pPr>
        <w:rPr>
          <w:lang w:eastAsia="zh-CN"/>
        </w:rPr>
      </w:pPr>
      <w:r>
        <w:rPr>
          <w:lang w:eastAsia="zh-CN"/>
        </w:rPr>
        <w:t>地区人多，他们在日本殖民地政策和残酷压迫下，他们可以</w:t>
      </w:r>
    </w:p>
    <w:p>
      <w:pPr>
        <w:rPr>
          <w:lang w:eastAsia="zh-CN"/>
        </w:rPr>
      </w:pPr>
      <w:r>
        <w:rPr>
          <w:lang w:eastAsia="zh-CN"/>
        </w:rPr>
        <w:t>对我们游击队掩护和帮助。第三，那里水多仍然可以进行水</w:t>
      </w:r>
    </w:p>
    <w:p>
      <w:pPr>
        <w:rPr>
          <w:lang w:eastAsia="zh-CN"/>
        </w:rPr>
      </w:pPr>
      <w:r>
        <w:rPr>
          <w:lang w:eastAsia="zh-CN"/>
        </w:rPr>
        <w:t>上游击战争。第四，要用小而多的形式，大部队的活动是比</w:t>
      </w:r>
    </w:p>
    <w:p>
      <w:pPr>
        <w:rPr>
          <w:lang w:eastAsia="zh-CN"/>
        </w:rPr>
      </w:pPr>
      <w:r>
        <w:rPr>
          <w:lang w:eastAsia="zh-CN"/>
        </w:rPr>
        <w:t>较困难的。</w:t>
      </w:r>
    </w:p>
    <w:p>
      <w:pPr>
        <w:rPr>
          <w:lang w:eastAsia="zh-CN"/>
        </w:rPr>
      </w:pPr>
      <w:r>
        <w:rPr>
          <w:lang w:eastAsia="zh-CN"/>
        </w:rPr>
        <w:t>第二要解</w:t>
      </w:r>
      <w:r>
        <w:rPr>
          <w:color w:val="008000"/>
          <w:lang w:eastAsia="zh-CN"/>
        </w:rPr>
        <w:t>决</w:t>
      </w:r>
      <w:r>
        <w:rPr>
          <w:lang w:eastAsia="zh-CN"/>
        </w:rPr>
        <w:t>的问题:是过去我们为了统一战线，争取</w:t>
      </w:r>
      <w:r>
        <w:rPr>
          <w:color w:val="808080"/>
          <w:lang w:eastAsia="zh-CN"/>
        </w:rPr>
        <w:t>余</w:t>
      </w:r>
    </w:p>
    <w:p>
      <w:pPr>
        <w:rPr>
          <w:lang w:eastAsia="zh-CN"/>
        </w:rPr>
      </w:pPr>
      <w:r>
        <w:rPr>
          <w:lang w:eastAsia="zh-CN"/>
        </w:rPr>
        <w:t>和中间势力，我们在广东不做武装力量的发展，就是做了一</w:t>
      </w:r>
    </w:p>
    <w:p>
      <w:pPr>
        <w:rPr>
          <w:lang w:eastAsia="zh-CN"/>
        </w:rPr>
      </w:pPr>
      <w:r>
        <w:rPr>
          <w:lang w:eastAsia="zh-CN"/>
        </w:rPr>
        <w:t>些也是很慎重的，现在抗战到了第二阶段要准备反攻的力</w:t>
      </w:r>
    </w:p>
    <w:p>
      <w:pPr>
        <w:rPr>
          <w:lang w:eastAsia="zh-CN"/>
        </w:rPr>
      </w:pPr>
      <w:r>
        <w:rPr>
          <w:lang w:eastAsia="zh-CN"/>
        </w:rPr>
        <w:t>量，没有我们的力量是不能成功的，为了配合华北、华中，</w:t>
      </w:r>
    </w:p>
    <w:p>
      <w:pPr>
        <w:rPr>
          <w:lang w:eastAsia="zh-CN"/>
        </w:rPr>
      </w:pPr>
      <w:r>
        <w:rPr>
          <w:lang w:eastAsia="zh-CN"/>
        </w:rPr>
        <w:t>准备全国范围我们能起决定的作用，我们一定要发展武装力</w:t>
      </w:r>
    </w:p>
    <w:p>
      <w:pPr>
        <w:rPr>
          <w:lang w:eastAsia="zh-CN"/>
        </w:rPr>
      </w:pPr>
      <w:r>
        <w:rPr>
          <w:lang w:eastAsia="zh-CN"/>
        </w:rPr>
        <w:t>量，要准备应付突变，在突变中保持广东的力量，用我们力</w:t>
      </w:r>
    </w:p>
    <w:p>
      <w:pPr>
        <w:rPr>
          <w:lang w:eastAsia="zh-CN"/>
        </w:rPr>
      </w:pPr>
      <w:r>
        <w:rPr>
          <w:lang w:eastAsia="zh-CN"/>
        </w:rPr>
        <w:t>量克服投降、妥协的危险。战胜分裂，克服突变的危机，也</w:t>
      </w:r>
    </w:p>
    <w:p>
      <w:pPr>
        <w:rPr>
          <w:lang w:eastAsia="zh-CN"/>
        </w:rPr>
      </w:pPr>
      <w:r>
        <w:rPr>
          <w:lang w:eastAsia="zh-CN"/>
        </w:rPr>
        <w:t>需要那里武装力量的发展。而对广东现在不能和过去</w:t>
      </w:r>
      <w:r>
        <w:rPr>
          <w:color w:val="FF0000"/>
          <w:lang w:eastAsia="zh-CN"/>
        </w:rPr>
        <w:t>一</w:t>
      </w:r>
      <w:r>
        <w:rPr>
          <w:lang w:eastAsia="zh-CN"/>
        </w:rPr>
        <w:t>样的</w:t>
      </w:r>
    </w:p>
    <w:p>
      <w:pPr>
        <w:rPr>
          <w:lang w:eastAsia="zh-CN"/>
        </w:rPr>
      </w:pPr>
      <w:r>
        <w:rPr>
          <w:lang w:eastAsia="zh-CN"/>
        </w:rPr>
        <w:t>看，说他完全是余的势力，现在不是了，现在已经是余汉</w:t>
      </w:r>
    </w:p>
    <w:p>
      <w:pPr>
        <w:rPr>
          <w:lang w:eastAsia="zh-CN"/>
        </w:rPr>
      </w:pPr>
      <w:r>
        <w:rPr>
          <w:lang w:eastAsia="zh-CN"/>
        </w:rPr>
        <w:t>谋、李汉魂、国民党党部公有的。我们武装的发展不但不会</w:t>
      </w:r>
    </w:p>
    <w:p>
      <w:pPr>
        <w:rPr>
          <w:lang w:eastAsia="zh-CN"/>
        </w:rPr>
      </w:pPr>
      <w:r>
        <w:rPr>
          <w:lang w:eastAsia="zh-CN"/>
        </w:rPr>
        <w:t>影响余的动摇，相反的能给他帮助，使余更能和国民党中央</w:t>
      </w:r>
    </w:p>
    <w:p>
      <w:pPr>
        <w:rPr>
          <w:lang w:eastAsia="zh-CN"/>
        </w:rPr>
      </w:pPr>
      <w:r>
        <w:rPr>
          <w:lang w:eastAsia="zh-CN"/>
        </w:rPr>
        <w:t>与李汉魂对抗。在目前这个矛盾的利用也可以有利发展我们</w:t>
      </w:r>
    </w:p>
    <w:p>
      <w:pPr>
        <w:rPr>
          <w:lang w:eastAsia="zh-CN"/>
        </w:rPr>
      </w:pPr>
      <w:r>
        <w:rPr>
          <w:lang w:eastAsia="zh-CN"/>
        </w:rPr>
        <w:t>347</w:t>
      </w:r>
    </w:p>
    <w:p>
      <w:pPr>
        <w:rPr>
          <w:lang w:eastAsia="zh-CN"/>
        </w:rPr>
      </w:pPr>
      <w:r>
        <w:rPr>
          <w:lang w:eastAsia="zh-CN"/>
        </w:rPr>
        <w:t>武装。</w:t>
      </w:r>
    </w:p>
    <w:p>
      <w:pPr>
        <w:rPr>
          <w:lang w:eastAsia="zh-CN"/>
        </w:rPr>
      </w:pPr>
      <w:r>
        <w:rPr>
          <w:lang w:eastAsia="zh-CN"/>
        </w:rPr>
        <w:t>第三个要解决的问题:是不是顾及国际的影响呢?今天</w:t>
      </w:r>
    </w:p>
    <w:p>
      <w:pPr>
        <w:rPr>
          <w:lang w:eastAsia="zh-CN"/>
        </w:rPr>
      </w:pPr>
      <w:r>
        <w:rPr>
          <w:lang w:eastAsia="zh-CN"/>
        </w:rPr>
        <w:t>英帝国主义已经完全转变到和日本投降，牺牲中国，压迫中</w:t>
      </w:r>
    </w:p>
    <w:p>
      <w:pPr>
        <w:rPr>
          <w:lang w:eastAsia="zh-CN"/>
        </w:rPr>
      </w:pPr>
      <w:r>
        <w:rPr>
          <w:lang w:eastAsia="zh-CN"/>
        </w:rPr>
        <w:t>国投降的时候，我们只有在南方力量的发展，在抗战作用的</w:t>
      </w:r>
    </w:p>
    <w:p>
      <w:pPr>
        <w:rPr>
          <w:lang w:eastAsia="zh-CN"/>
        </w:rPr>
      </w:pPr>
      <w:r>
        <w:rPr>
          <w:lang w:eastAsia="zh-CN"/>
        </w:rPr>
        <w:t>强大，才可以争取国际</w:t>
      </w:r>
      <w:r>
        <w:rPr>
          <w:color w:val="808080"/>
          <w:lang w:eastAsia="zh-CN"/>
        </w:rPr>
        <w:t>广</w:t>
      </w:r>
      <w:r>
        <w:rPr>
          <w:lang w:eastAsia="zh-CN"/>
        </w:rPr>
        <w:t>大人士的同情，争取华侨的同情。</w:t>
      </w:r>
    </w:p>
    <w:p>
      <w:pPr>
        <w:rPr>
          <w:lang w:eastAsia="zh-CN"/>
        </w:rPr>
      </w:pPr>
      <w:r>
        <w:rPr>
          <w:lang w:eastAsia="zh-CN"/>
        </w:rPr>
        <w:t>因此，我们应该确定在华南发展力量和武装力量的方针，自</w:t>
      </w:r>
    </w:p>
    <w:p>
      <w:pPr>
        <w:rPr>
          <w:lang w:eastAsia="zh-CN"/>
        </w:rPr>
      </w:pPr>
      <w:r>
        <w:rPr>
          <w:lang w:eastAsia="zh-CN"/>
        </w:rPr>
        <w:t>然我们还应该相当的估计那里的环境，有步骤的进行我们在</w:t>
      </w:r>
    </w:p>
    <w:p>
      <w:pPr>
        <w:rPr>
          <w:lang w:eastAsia="zh-CN"/>
        </w:rPr>
      </w:pPr>
      <w:r>
        <w:rPr>
          <w:lang w:eastAsia="zh-CN"/>
        </w:rPr>
        <w:t>那里的游击战，要采取多而小的方式，不能用大部队。其</w:t>
      </w:r>
    </w:p>
    <w:p>
      <w:pPr>
        <w:rPr>
          <w:lang w:eastAsia="zh-CN"/>
        </w:rPr>
      </w:pPr>
      <w:r>
        <w:rPr>
          <w:lang w:eastAsia="zh-CN"/>
        </w:rPr>
        <w:t>次，应用抗日武装的帽子，不用新四军的帽子，经过一个时</w:t>
      </w:r>
    </w:p>
    <w:p>
      <w:pPr>
        <w:rPr>
          <w:lang w:eastAsia="zh-CN"/>
        </w:rPr>
      </w:pPr>
      <w:r>
        <w:rPr>
          <w:lang w:eastAsia="zh-CN"/>
        </w:rPr>
        <w:t>候再用新四军的帽子是可以的，或现在对一些</w:t>
      </w:r>
      <w:r>
        <w:rPr>
          <w:color w:val="808080"/>
          <w:lang w:eastAsia="zh-CN"/>
        </w:rPr>
        <w:t>土</w:t>
      </w:r>
      <w:r>
        <w:rPr>
          <w:lang w:eastAsia="zh-CN"/>
        </w:rPr>
        <w:t>匪部队要建</w:t>
      </w:r>
    </w:p>
    <w:p>
      <w:pPr>
        <w:rPr>
          <w:lang w:eastAsia="zh-CN"/>
        </w:rPr>
      </w:pPr>
      <w:r>
        <w:rPr>
          <w:lang w:eastAsia="zh-CN"/>
        </w:rPr>
        <w:t>立好连系，不要等，因为我们的部队在独立自主的方针，</w:t>
      </w:r>
    </w:p>
    <w:p>
      <w:pPr>
        <w:rPr>
          <w:lang w:eastAsia="zh-CN"/>
        </w:rPr>
      </w:pPr>
      <w:r>
        <w:rPr>
          <w:lang w:eastAsia="zh-CN"/>
        </w:rPr>
        <w:t>“人不犯我，我不犯人，人若犯我，我必犯人”的方针下，</w:t>
      </w:r>
    </w:p>
    <w:p>
      <w:pPr>
        <w:rPr>
          <w:lang w:eastAsia="zh-CN"/>
        </w:rPr>
      </w:pPr>
      <w:r>
        <w:rPr>
          <w:lang w:eastAsia="zh-CN"/>
        </w:rPr>
        <w:t>大量发展训练干部，争取在一年内完成10000人到20000</w:t>
      </w:r>
    </w:p>
    <w:p>
      <w:pPr>
        <w:rPr>
          <w:lang w:eastAsia="zh-CN"/>
        </w:rPr>
      </w:pPr>
      <w:r>
        <w:rPr>
          <w:lang w:eastAsia="zh-CN"/>
        </w:rPr>
        <w:t>人。过去没有大量的发展，遂由于敌后的纵深不大，主观上</w:t>
      </w:r>
    </w:p>
    <w:p>
      <w:pPr>
        <w:rPr>
          <w:lang w:eastAsia="zh-CN"/>
        </w:rPr>
      </w:pPr>
      <w:r>
        <w:rPr>
          <w:lang w:eastAsia="zh-CN"/>
        </w:rPr>
        <w:t>没有注意游击战争，没有干部以及我们顾虑尊重国民党、国</w:t>
      </w:r>
    </w:p>
    <w:p>
      <w:pPr>
        <w:rPr>
          <w:lang w:eastAsia="zh-CN"/>
        </w:rPr>
      </w:pPr>
      <w:r>
        <w:rPr>
          <w:lang w:eastAsia="zh-CN"/>
        </w:rPr>
        <w:t>际的影响，只有我们今后把这样的准备在南方大量发展武装</w:t>
      </w:r>
    </w:p>
    <w:p>
      <w:pPr>
        <w:rPr>
          <w:lang w:eastAsia="zh-CN"/>
        </w:rPr>
      </w:pPr>
      <w:r>
        <w:rPr>
          <w:lang w:eastAsia="zh-CN"/>
        </w:rPr>
        <w:t>的方针确定，不受【顾】国民党的反对，那么是可以完成这</w:t>
      </w:r>
    </w:p>
    <w:p>
      <w:pPr>
        <w:rPr>
          <w:lang w:eastAsia="zh-CN"/>
        </w:rPr>
      </w:pPr>
      <w:r>
        <w:rPr>
          <w:lang w:eastAsia="zh-CN"/>
        </w:rPr>
        <w:t>数量的。自然在步骤讲，最近一个时期还在一个建立基础的</w:t>
      </w:r>
    </w:p>
    <w:p>
      <w:pPr>
        <w:rPr>
          <w:lang w:eastAsia="zh-CN"/>
        </w:rPr>
      </w:pPr>
      <w:r>
        <w:rPr>
          <w:lang w:eastAsia="zh-CN"/>
        </w:rPr>
        <w:t>过程中，所以现在要先从建立基</w:t>
      </w:r>
      <w:del w:id="329" w:author="林 清" w:date="2018-10-09T11:13:00Z">
        <w:r>
          <w:rPr>
            <w:color w:val="FF0000"/>
            <w:lang w:eastAsia="zh-CN"/>
          </w:rPr>
          <w:delText>千</w:delText>
        </w:r>
      </w:del>
      <w:ins w:id="330" w:author="林 清" w:date="2018-10-09T11:13:00Z">
        <w:r>
          <w:rPr>
            <w:rFonts w:hint="eastAsia"/>
            <w:color w:val="FF0000"/>
            <w:lang w:eastAsia="zh-CN"/>
          </w:rPr>
          <w:t>干</w:t>
        </w:r>
      </w:ins>
      <w:r>
        <w:rPr>
          <w:lang w:eastAsia="zh-CN"/>
        </w:rPr>
        <w:t>武装部队，训练新</w:t>
      </w:r>
      <w:r>
        <w:rPr>
          <w:color w:val="808080"/>
          <w:lang w:eastAsia="zh-CN"/>
        </w:rPr>
        <w:t>干</w:t>
      </w:r>
      <w:r>
        <w:rPr>
          <w:lang w:eastAsia="zh-CN"/>
        </w:rPr>
        <w:t>部着</w:t>
      </w:r>
    </w:p>
    <w:p>
      <w:pPr>
        <w:rPr>
          <w:lang w:eastAsia="zh-CN"/>
        </w:rPr>
      </w:pPr>
      <w:r>
        <w:rPr>
          <w:lang w:eastAsia="zh-CN"/>
        </w:rPr>
        <w:t>手，然而整个广东党应当把建立武装工作放在议事日程的第</w:t>
      </w:r>
    </w:p>
    <w:p>
      <w:pPr>
        <w:rPr>
          <w:lang w:eastAsia="zh-CN"/>
        </w:rPr>
      </w:pPr>
      <w:r>
        <w:rPr>
          <w:lang w:eastAsia="zh-CN"/>
        </w:rPr>
        <w:t>一位。中央也要多给广东党的指示、方针，资助领导政权的</w:t>
      </w:r>
    </w:p>
    <w:p>
      <w:pPr>
        <w:rPr>
          <w:lang w:eastAsia="zh-CN"/>
        </w:rPr>
      </w:pPr>
      <w:r>
        <w:rPr>
          <w:lang w:eastAsia="zh-CN"/>
        </w:rPr>
        <w:t>干部，就可以的。</w:t>
      </w:r>
    </w:p>
    <w:p>
      <w:pPr>
        <w:rPr>
          <w:lang w:eastAsia="zh-CN"/>
        </w:rPr>
      </w:pPr>
      <w:r>
        <w:rPr>
          <w:lang w:eastAsia="zh-CN"/>
        </w:rPr>
        <w:t>最后要解决的几个问题:</w:t>
      </w:r>
    </w:p>
    <w:p>
      <w:pPr>
        <w:rPr>
          <w:lang w:eastAsia="zh-CN"/>
        </w:rPr>
      </w:pPr>
      <w:r>
        <w:rPr>
          <w:lang w:eastAsia="zh-CN"/>
        </w:rPr>
        <w:t>①东江游击队如何才能发展生存，目前可否在我们后防</w:t>
      </w:r>
    </w:p>
    <w:p>
      <w:pPr>
        <w:rPr>
          <w:lang w:eastAsia="zh-CN"/>
        </w:rPr>
      </w:pPr>
      <w:r>
        <w:rPr>
          <w:lang w:eastAsia="zh-CN"/>
        </w:rPr>
        <w:t>游击?</w:t>
      </w:r>
    </w:p>
    <w:p>
      <w:pPr>
        <w:rPr>
          <w:lang w:eastAsia="zh-CN"/>
        </w:rPr>
      </w:pPr>
      <w:r>
        <w:rPr>
          <w:lang w:eastAsia="zh-CN"/>
        </w:rPr>
        <w:t>②目前在广东是否可用新四军的名义去收编土匪部队?</w:t>
      </w:r>
    </w:p>
    <w:p>
      <w:pPr>
        <w:rPr>
          <w:lang w:eastAsia="zh-CN"/>
        </w:rPr>
      </w:pPr>
      <w:r>
        <w:rPr>
          <w:lang w:eastAsia="zh-CN"/>
        </w:rPr>
        <w:t>348</w:t>
      </w:r>
    </w:p>
    <w:p>
      <w:pPr>
        <w:rPr>
          <w:lang w:eastAsia="zh-CN"/>
        </w:rPr>
      </w:pPr>
      <w:r>
        <w:rPr>
          <w:lang w:eastAsia="zh-CN"/>
        </w:rPr>
        <w:t>如果不能，应至少要派遣八路军、新四军的干部到这些部队</w:t>
      </w:r>
    </w:p>
    <w:p>
      <w:pPr>
        <w:rPr>
          <w:lang w:eastAsia="zh-CN"/>
        </w:rPr>
      </w:pPr>
      <w:r>
        <w:rPr>
          <w:lang w:eastAsia="zh-CN"/>
        </w:rPr>
        <w:t>去。</w:t>
      </w:r>
    </w:p>
    <w:p>
      <w:pPr>
        <w:rPr>
          <w:lang w:eastAsia="zh-CN"/>
        </w:rPr>
      </w:pPr>
      <w:r>
        <w:rPr>
          <w:lang w:eastAsia="zh-CN"/>
        </w:rPr>
        <w:t>③南海、顺德、北江、港江、南路这三个地区，每一个</w:t>
      </w:r>
    </w:p>
    <w:p>
      <w:pPr>
        <w:rPr>
          <w:lang w:eastAsia="zh-CN"/>
        </w:rPr>
      </w:pPr>
      <w:r>
        <w:rPr>
          <w:lang w:eastAsia="zh-CN"/>
        </w:rPr>
        <w:t>地区要一个强有力的军事干部可以领导3000人的，立刻要</w:t>
      </w:r>
    </w:p>
    <w:p>
      <w:pPr>
        <w:rPr>
          <w:lang w:eastAsia="zh-CN"/>
        </w:rPr>
      </w:pPr>
      <w:r>
        <w:rPr>
          <w:lang w:eastAsia="zh-CN"/>
        </w:rPr>
        <w:t>派去；琼崖要一个领导一万人的军事干部，政治干部也是必</w:t>
      </w:r>
    </w:p>
    <w:p>
      <w:pPr>
        <w:rPr>
          <w:lang w:eastAsia="zh-CN"/>
        </w:rPr>
      </w:pPr>
      <w:r>
        <w:rPr>
          <w:lang w:eastAsia="zh-CN"/>
        </w:rPr>
        <w:t>要的。</w:t>
      </w:r>
    </w:p>
    <w:p>
      <w:pPr>
        <w:rPr>
          <w:lang w:eastAsia="zh-CN"/>
        </w:rPr>
      </w:pPr>
      <w:r>
        <w:rPr>
          <w:lang w:eastAsia="zh-CN"/>
        </w:rPr>
        <w:t>六、民众运动:</w:t>
      </w:r>
    </w:p>
    <w:p>
      <w:pPr>
        <w:rPr>
          <w:lang w:eastAsia="zh-CN"/>
        </w:rPr>
      </w:pPr>
      <w:r>
        <w:rPr>
          <w:lang w:eastAsia="zh-CN"/>
        </w:rPr>
        <w:t>1.发展的经过:广州失守以前广东的群众运动并没有</w:t>
      </w:r>
    </w:p>
    <w:p>
      <w:pPr>
        <w:rPr>
          <w:lang w:eastAsia="zh-CN"/>
        </w:rPr>
      </w:pPr>
      <w:r>
        <w:rPr>
          <w:lang w:eastAsia="zh-CN"/>
        </w:rPr>
        <w:t>什么基础，一些民运工作主要是青年妇女当中，在香港主要</w:t>
      </w:r>
    </w:p>
    <w:p>
      <w:pPr>
        <w:rPr>
          <w:lang w:eastAsia="zh-CN"/>
        </w:rPr>
      </w:pPr>
      <w:r>
        <w:rPr>
          <w:lang w:eastAsia="zh-CN"/>
        </w:rPr>
        <w:t>在工人当中。广州失守以前的民众运动是在城市，失守以后</w:t>
      </w:r>
    </w:p>
    <w:p>
      <w:pPr>
        <w:rPr>
          <w:lang w:eastAsia="zh-CN"/>
        </w:rPr>
      </w:pPr>
      <w:r>
        <w:rPr>
          <w:lang w:eastAsia="zh-CN"/>
        </w:rPr>
        <w:t>便转向乡村农民中去发展。去年4月以前是发展的时期，以</w:t>
      </w:r>
    </w:p>
    <w:p>
      <w:pPr>
        <w:rPr>
          <w:lang w:eastAsia="zh-CN"/>
        </w:rPr>
      </w:pPr>
      <w:r>
        <w:rPr>
          <w:lang w:eastAsia="zh-CN"/>
        </w:rPr>
        <w:t>后受逆流的袭击便转到巩固的时期。从动员参战的主要工作</w:t>
      </w:r>
    </w:p>
    <w:p>
      <w:pPr>
        <w:rPr>
          <w:lang w:eastAsia="zh-CN"/>
        </w:rPr>
      </w:pPr>
      <w:r>
        <w:rPr>
          <w:lang w:eastAsia="zh-CN"/>
        </w:rPr>
        <w:t>已转变到以平日工作为主的方向，以和平的经济文化的工作</w:t>
      </w:r>
    </w:p>
    <w:p>
      <w:pPr>
        <w:rPr>
          <w:lang w:eastAsia="zh-CN"/>
        </w:rPr>
      </w:pPr>
      <w:r>
        <w:rPr>
          <w:lang w:eastAsia="zh-CN"/>
        </w:rPr>
        <w:t>为主的方向。</w:t>
      </w:r>
    </w:p>
    <w:p>
      <w:pPr>
        <w:rPr>
          <w:lang w:eastAsia="zh-CN"/>
        </w:rPr>
      </w:pPr>
      <w:r>
        <w:rPr>
          <w:lang w:eastAsia="zh-CN"/>
        </w:rPr>
        <w:t>2.广东民众运动各地组织形式不同。香港有印刷工会、</w:t>
      </w:r>
    </w:p>
    <w:p>
      <w:pPr>
        <w:rPr>
          <w:lang w:eastAsia="zh-CN"/>
        </w:rPr>
      </w:pPr>
      <w:r>
        <w:rPr>
          <w:lang w:eastAsia="zh-CN"/>
        </w:rPr>
        <w:t>互助会等。在岭东、东江有“青抗”，组织了7000人，其他</w:t>
      </w:r>
    </w:p>
    <w:p>
      <w:pPr>
        <w:rPr>
          <w:lang w:eastAsia="zh-CN"/>
        </w:rPr>
      </w:pPr>
      <w:r>
        <w:t>各地的“青抗”一共也有7000人。</w:t>
      </w:r>
      <w:r>
        <w:rPr>
          <w:lang w:eastAsia="zh-CN"/>
        </w:rPr>
        <w:t>中区、南路的“抗协”</w:t>
      </w:r>
    </w:p>
    <w:p>
      <w:pPr>
        <w:rPr>
          <w:lang w:eastAsia="zh-CN"/>
        </w:rPr>
      </w:pPr>
      <w:r>
        <w:rPr>
          <w:lang w:eastAsia="zh-CN"/>
        </w:rPr>
        <w:t>有18000人。全省妇女组织有7000人以上。琼崖、赣南两</w:t>
      </w:r>
    </w:p>
    <w:p>
      <w:pPr>
        <w:rPr>
          <w:lang w:eastAsia="zh-CN"/>
        </w:rPr>
      </w:pPr>
      <w:r>
        <w:rPr>
          <w:lang w:eastAsia="zh-CN"/>
        </w:rPr>
        <w:t>处妇女识字班有1520人</w:t>
      </w:r>
      <w:r>
        <w:rPr>
          <w:color w:val="0000E1"/>
          <w:lang w:eastAsia="zh-CN"/>
        </w:rPr>
        <w:t>（</w:t>
      </w:r>
      <w:r>
        <w:rPr>
          <w:lang w:eastAsia="zh-CN"/>
        </w:rPr>
        <w:t>1939年），夜校129所，人数3</w:t>
      </w:r>
      <w:r>
        <w:rPr>
          <w:color w:val="FF0000"/>
          <w:lang w:eastAsia="zh-CN"/>
        </w:rPr>
        <w:t>9</w:t>
      </w:r>
      <w:r>
        <w:rPr>
          <w:lang w:eastAsia="zh-CN"/>
        </w:rPr>
        <w:t>30</w:t>
      </w:r>
    </w:p>
    <w:p>
      <w:pPr>
        <w:rPr>
          <w:lang w:eastAsia="zh-CN"/>
        </w:rPr>
      </w:pPr>
      <w:r>
        <w:rPr>
          <w:lang w:eastAsia="zh-CN"/>
        </w:rPr>
        <w:t>人。青年组织有56个，不同的名字117个单位，组织的青</w:t>
      </w:r>
    </w:p>
    <w:p>
      <w:pPr>
        <w:rPr>
          <w:lang w:eastAsia="zh-CN"/>
        </w:rPr>
      </w:pPr>
      <w:r>
        <w:rPr>
          <w:lang w:eastAsia="zh-CN"/>
        </w:rPr>
        <w:t>年56000多人，连妇女组织共有68500多人，再把香港</w:t>
      </w:r>
    </w:p>
    <w:p>
      <w:pPr>
        <w:rPr>
          <w:lang w:eastAsia="zh-CN"/>
        </w:rPr>
      </w:pPr>
      <w:r>
        <w:rPr>
          <w:lang w:eastAsia="zh-CN"/>
        </w:rPr>
        <w:t>10000多工人和3000多学生算在内，共80000人。他们大半</w:t>
      </w:r>
    </w:p>
    <w:p>
      <w:pPr>
        <w:rPr>
          <w:lang w:eastAsia="zh-CN"/>
        </w:rPr>
      </w:pPr>
      <w:r>
        <w:rPr>
          <w:lang w:eastAsia="zh-CN"/>
        </w:rPr>
        <w:t>是在党的领导下或经过“抗先”的核心作用，但大多数是党</w:t>
      </w:r>
    </w:p>
    <w:p>
      <w:pPr>
        <w:rPr>
          <w:lang w:eastAsia="zh-CN"/>
        </w:rPr>
      </w:pPr>
      <w:r>
        <w:rPr>
          <w:lang w:eastAsia="zh-CN"/>
        </w:rPr>
        <w:t>直接领导的。</w:t>
      </w:r>
    </w:p>
    <w:p>
      <w:pPr>
        <w:rPr>
          <w:lang w:eastAsia="zh-CN"/>
        </w:rPr>
      </w:pPr>
      <w:r>
        <w:rPr>
          <w:lang w:eastAsia="zh-CN"/>
        </w:rPr>
        <w:t>3.群众运动的一般缺点:①广东在逆流严重以前是有</w:t>
      </w:r>
    </w:p>
    <w:p>
      <w:pPr>
        <w:rPr>
          <w:lang w:eastAsia="zh-CN"/>
        </w:rPr>
      </w:pPr>
      <w:r>
        <w:rPr>
          <w:lang w:eastAsia="zh-CN"/>
        </w:rPr>
        <w:t>了相当的发展和成绩，逆流来了以后在新的环境下没有转</w:t>
      </w:r>
    </w:p>
    <w:p>
      <w:pPr>
        <w:rPr>
          <w:lang w:eastAsia="zh-CN"/>
        </w:rPr>
      </w:pPr>
      <w:r>
        <w:rPr>
          <w:lang w:eastAsia="zh-CN"/>
        </w:rPr>
        <w:t>349</w:t>
      </w:r>
    </w:p>
    <w:p>
      <w:pPr>
        <w:rPr>
          <w:lang w:eastAsia="zh-CN"/>
        </w:rPr>
      </w:pPr>
      <w:r>
        <w:rPr>
          <w:lang w:eastAsia="zh-CN"/>
        </w:rPr>
        <w:t>变，受到了不少的损失。②新的团体多是国民党建立的，我</w:t>
      </w:r>
    </w:p>
    <w:p>
      <w:pPr>
        <w:rPr>
          <w:lang w:eastAsia="zh-CN"/>
        </w:rPr>
      </w:pPr>
      <w:r>
        <w:rPr>
          <w:lang w:eastAsia="zh-CN"/>
        </w:rPr>
        <w:t>们没有动员组织群众去参加，其中没有我们的力量。③以前</w:t>
      </w:r>
    </w:p>
    <w:p>
      <w:pPr>
        <w:rPr>
          <w:lang w:eastAsia="zh-CN"/>
        </w:rPr>
      </w:pPr>
      <w:r>
        <w:rPr>
          <w:lang w:eastAsia="zh-CN"/>
        </w:rPr>
        <w:t>因为战争的关系学校没有学生，以后在东江、西江建立了许</w:t>
      </w:r>
    </w:p>
    <w:p>
      <w:pPr>
        <w:rPr>
          <w:lang w:eastAsia="zh-CN"/>
        </w:rPr>
      </w:pPr>
      <w:r>
        <w:rPr>
          <w:lang w:eastAsia="zh-CN"/>
        </w:rPr>
        <w:t>多学校，我们的学生工作很差，并</w:t>
      </w:r>
      <w:r>
        <w:rPr>
          <w:color w:val="0000E1"/>
          <w:lang w:eastAsia="zh-CN"/>
        </w:rPr>
        <w:t>没</w:t>
      </w:r>
      <w:r>
        <w:rPr>
          <w:lang w:eastAsia="zh-CN"/>
        </w:rPr>
        <w:t>注意学生工作。④在香</w:t>
      </w:r>
    </w:p>
    <w:p>
      <w:pPr>
        <w:rPr>
          <w:lang w:eastAsia="zh-CN"/>
        </w:rPr>
      </w:pPr>
      <w:r>
        <w:rPr>
          <w:lang w:eastAsia="zh-CN"/>
        </w:rPr>
        <w:t>港新的环境下，没有巩固原来的阵地，工人的阵地还巩固，</w:t>
      </w:r>
    </w:p>
    <w:p>
      <w:pPr>
        <w:rPr>
          <w:lang w:eastAsia="zh-CN"/>
        </w:rPr>
      </w:pPr>
      <w:r>
        <w:rPr>
          <w:lang w:eastAsia="zh-CN"/>
        </w:rPr>
        <w:t>学生阵地就比以前差、比以前弱了。⑤在香港的工人运动没</w:t>
      </w:r>
    </w:p>
    <w:p>
      <w:pPr>
        <w:rPr>
          <w:lang w:eastAsia="zh-CN"/>
        </w:rPr>
      </w:pPr>
      <w:r>
        <w:rPr>
          <w:lang w:eastAsia="zh-CN"/>
        </w:rPr>
        <w:t>有深入到内地，广州、北江工人的工作差不多放弃了。⑥新</w:t>
      </w:r>
    </w:p>
    <w:p>
      <w:pPr>
        <w:rPr>
          <w:lang w:eastAsia="zh-CN"/>
        </w:rPr>
      </w:pPr>
      <w:r>
        <w:rPr>
          <w:lang w:eastAsia="zh-CN"/>
        </w:rPr>
        <w:t>环境下一般的群众工作已转入农村并注意到巩固团体，并转</w:t>
      </w:r>
    </w:p>
    <w:p>
      <w:pPr>
        <w:rPr>
          <w:lang w:eastAsia="zh-CN"/>
        </w:rPr>
      </w:pPr>
      <w:r>
        <w:rPr>
          <w:lang w:eastAsia="zh-CN"/>
        </w:rPr>
        <w:t>向到以文化经济工作，谋老百姓的本身利益为主，但才是开</w:t>
      </w:r>
    </w:p>
    <w:p>
      <w:pPr>
        <w:rPr>
          <w:lang w:eastAsia="zh-CN"/>
        </w:rPr>
      </w:pPr>
      <w:r>
        <w:rPr>
          <w:lang w:eastAsia="zh-CN"/>
        </w:rPr>
        <w:t>始。所以，过去有了很大的群众组织在反逆流中不能显示他</w:t>
      </w:r>
    </w:p>
    <w:p>
      <w:pPr>
        <w:rPr>
          <w:lang w:eastAsia="zh-CN"/>
        </w:rPr>
      </w:pPr>
      <w:r>
        <w:rPr>
          <w:lang w:eastAsia="zh-CN"/>
        </w:rPr>
        <w:t>的强大力量。估计巩固要经过一个时期深入到群众中去，更</w:t>
      </w:r>
    </w:p>
    <w:p>
      <w:pPr>
        <w:rPr>
          <w:lang w:eastAsia="zh-CN"/>
        </w:rPr>
      </w:pPr>
      <w:r>
        <w:rPr>
          <w:lang w:eastAsia="zh-CN"/>
        </w:rPr>
        <w:t>深知到群众利益，团结群众，才能表示他们强大的斗争力</w:t>
      </w:r>
    </w:p>
    <w:p>
      <w:pPr>
        <w:rPr>
          <w:lang w:eastAsia="zh-CN"/>
        </w:rPr>
      </w:pPr>
      <w:r>
        <w:rPr>
          <w:lang w:eastAsia="zh-CN"/>
        </w:rPr>
        <w:t>量。</w:t>
      </w:r>
    </w:p>
    <w:p>
      <w:pPr>
        <w:rPr>
          <w:lang w:eastAsia="zh-CN"/>
        </w:rPr>
      </w:pPr>
      <w:r>
        <w:rPr>
          <w:lang w:eastAsia="zh-CN"/>
        </w:rPr>
        <w:t>4.因为过去环境的转好，我们的团体大半一开始就取</w:t>
      </w:r>
    </w:p>
    <w:p>
      <w:pPr>
        <w:rPr>
          <w:lang w:eastAsia="zh-CN"/>
        </w:rPr>
      </w:pPr>
      <w:r>
        <w:rPr>
          <w:lang w:eastAsia="zh-CN"/>
        </w:rPr>
        <w:t>得国民党的帮助和合法地位，所以今年4、5月以前能保存</w:t>
      </w:r>
    </w:p>
    <w:p>
      <w:pPr>
        <w:rPr>
          <w:lang w:eastAsia="zh-CN"/>
        </w:rPr>
      </w:pPr>
      <w:r>
        <w:rPr>
          <w:lang w:eastAsia="zh-CN"/>
        </w:rPr>
        <w:t>这样大的数量，但是到逆流以后就不能象以前那样的存在。</w:t>
      </w:r>
    </w:p>
    <w:p>
      <w:pPr>
        <w:rPr>
          <w:lang w:eastAsia="zh-CN"/>
        </w:rPr>
      </w:pPr>
      <w:r>
        <w:rPr>
          <w:lang w:eastAsia="zh-CN"/>
        </w:rPr>
        <w:t>这些受打击的团体有“青抗</w:t>
      </w:r>
      <w:r>
        <w:rPr>
          <w:color w:val="008000"/>
          <w:lang w:eastAsia="zh-CN"/>
        </w:rPr>
        <w:t>”</w:t>
      </w:r>
      <w:r>
        <w:rPr>
          <w:lang w:eastAsia="zh-CN"/>
        </w:rPr>
        <w:t>，在中山、合浦、博罗等处有</w:t>
      </w:r>
    </w:p>
    <w:p>
      <w:pPr>
        <w:rPr>
          <w:lang w:eastAsia="zh-CN"/>
        </w:rPr>
      </w:pPr>
      <w:r>
        <w:rPr>
          <w:lang w:eastAsia="zh-CN"/>
        </w:rPr>
        <w:t>20000多人，香港学生组织3000减少到600多人（二个组织</w:t>
      </w:r>
    </w:p>
    <w:p>
      <w:pPr>
        <w:rPr>
          <w:lang w:eastAsia="zh-CN"/>
        </w:rPr>
      </w:pPr>
      <w:r>
        <w:rPr>
          <w:lang w:eastAsia="zh-CN"/>
        </w:rPr>
        <w:t>保存现状100人），乡村的组织被打击的有20000人，这些</w:t>
      </w:r>
    </w:p>
    <w:p>
      <w:pPr>
        <w:rPr>
          <w:lang w:eastAsia="zh-CN"/>
        </w:rPr>
      </w:pPr>
      <w:r>
        <w:rPr>
          <w:lang w:eastAsia="zh-CN"/>
        </w:rPr>
        <w:t>大半是党所领导的。</w:t>
      </w:r>
    </w:p>
    <w:p>
      <w:pPr>
        <w:rPr>
          <w:lang w:eastAsia="zh-CN"/>
        </w:rPr>
      </w:pPr>
      <w:r>
        <w:rPr>
          <w:lang w:eastAsia="zh-CN"/>
        </w:rPr>
        <w:t>5.逆流的时候怎样去反逆流斗争和实现群众运动的转</w:t>
      </w:r>
    </w:p>
    <w:p>
      <w:pPr>
        <w:rPr>
          <w:lang w:eastAsia="zh-CN"/>
        </w:rPr>
      </w:pPr>
      <w:r>
        <w:rPr>
          <w:lang w:eastAsia="zh-CN"/>
        </w:rPr>
        <w:t>变呢?</w:t>
      </w:r>
    </w:p>
    <w:p>
      <w:pPr>
        <w:rPr>
          <w:lang w:eastAsia="zh-CN"/>
        </w:rPr>
      </w:pPr>
      <w:r>
        <w:rPr>
          <w:lang w:eastAsia="zh-CN"/>
        </w:rPr>
        <w:t>①大概国民党对群众运动的压制往往首先来一个造谣与</w:t>
      </w:r>
    </w:p>
    <w:p>
      <w:pPr>
        <w:rPr>
          <w:lang w:eastAsia="zh-CN"/>
        </w:rPr>
      </w:pPr>
      <w:r>
        <w:rPr>
          <w:lang w:eastAsia="zh-CN"/>
        </w:rPr>
        <w:t>密令，都是无中生有伪造的，他不敢公开发表，因此，我们</w:t>
      </w:r>
    </w:p>
    <w:p>
      <w:pPr>
        <w:rPr>
          <w:lang w:eastAsia="zh-CN"/>
        </w:rPr>
      </w:pPr>
      <w:r>
        <w:rPr>
          <w:lang w:eastAsia="zh-CN"/>
        </w:rPr>
        <w:t>在反逆流斗争中，首先就要揭破他的密令，利用他不敢公布</w:t>
      </w:r>
    </w:p>
    <w:p>
      <w:pPr>
        <w:rPr>
          <w:lang w:eastAsia="zh-CN"/>
        </w:rPr>
      </w:pPr>
      <w:r>
        <w:rPr>
          <w:lang w:eastAsia="zh-CN"/>
        </w:rPr>
        <w:t>来打击他。</w:t>
      </w:r>
    </w:p>
    <w:p>
      <w:pPr>
        <w:rPr>
          <w:lang w:eastAsia="zh-CN"/>
        </w:rPr>
      </w:pPr>
      <w:r>
        <w:rPr>
          <w:lang w:eastAsia="zh-CN"/>
        </w:rPr>
        <w:t>350</w:t>
      </w:r>
    </w:p>
    <w:p>
      <w:pPr>
        <w:rPr>
          <w:lang w:eastAsia="zh-CN"/>
        </w:rPr>
      </w:pPr>
      <w:r>
        <w:rPr>
          <w:lang w:eastAsia="zh-CN"/>
        </w:rPr>
        <w:t>②国民党控制青年运动，又想在青年团体中不失掉青年</w:t>
      </w:r>
    </w:p>
    <w:p>
      <w:pPr>
        <w:rPr>
          <w:lang w:eastAsia="zh-CN"/>
        </w:rPr>
      </w:pPr>
      <w:r>
        <w:rPr>
          <w:lang w:eastAsia="zh-CN"/>
        </w:rPr>
        <w:t>对他的信仰，往往表面说得很好而秘密的进行阴谋，我们要</w:t>
      </w:r>
    </w:p>
    <w:p>
      <w:pPr>
        <w:rPr>
          <w:lang w:eastAsia="zh-CN"/>
        </w:rPr>
      </w:pPr>
      <w:r>
        <w:rPr>
          <w:lang w:eastAsia="zh-CN"/>
        </w:rPr>
        <w:t>敢向国民党负责人质问的解释的方式把它公开的冠冕堂皇的</w:t>
      </w:r>
    </w:p>
    <w:p>
      <w:pPr>
        <w:rPr>
          <w:lang w:eastAsia="zh-CN"/>
        </w:rPr>
      </w:pPr>
      <w:r>
        <w:rPr>
          <w:lang w:eastAsia="zh-CN"/>
        </w:rPr>
        <w:t>答复向群众宣布。这样，我们可争取大多数群众，用他们自</w:t>
      </w:r>
    </w:p>
    <w:p>
      <w:pPr>
        <w:rPr>
          <w:lang w:eastAsia="zh-CN"/>
        </w:rPr>
      </w:pPr>
      <w:r>
        <w:rPr>
          <w:lang w:eastAsia="zh-CN"/>
        </w:rPr>
        <w:t>己说的话打击他，进行和平的斗争。</w:t>
      </w:r>
      <w:r>
        <w:rPr>
          <w:color w:val="0000E1"/>
          <w:lang w:eastAsia="zh-CN"/>
        </w:rPr>
        <w:t>过</w:t>
      </w:r>
      <w:r>
        <w:rPr>
          <w:lang w:eastAsia="zh-CN"/>
        </w:rPr>
        <w:t>去“抗先”总部便是</w:t>
      </w:r>
    </w:p>
    <w:p>
      <w:pPr>
        <w:rPr>
          <w:lang w:eastAsia="zh-CN"/>
        </w:rPr>
      </w:pPr>
      <w:r>
        <w:rPr>
          <w:lang w:eastAsia="zh-CN"/>
        </w:rPr>
        <w:t>用这种方式反对逆流，反对顽固分子，来保存自己的。</w:t>
      </w:r>
    </w:p>
    <w:p>
      <w:pPr>
        <w:rPr>
          <w:lang w:eastAsia="zh-CN"/>
        </w:rPr>
      </w:pPr>
      <w:r>
        <w:rPr>
          <w:lang w:eastAsia="zh-CN"/>
        </w:rPr>
        <w:t>③团结地方开明人士，比如在某处政府要解散“抗先</w:t>
      </w:r>
      <w:r>
        <w:rPr>
          <w:color w:val="0000E1"/>
          <w:lang w:eastAsia="zh-CN"/>
        </w:rPr>
        <w:t>”</w:t>
      </w:r>
      <w:r>
        <w:rPr>
          <w:color w:val="FF0000"/>
          <w:lang w:eastAsia="zh-CN"/>
        </w:rPr>
        <w:t>，</w:t>
      </w:r>
    </w:p>
    <w:p>
      <w:pPr>
        <w:rPr>
          <w:lang w:eastAsia="zh-CN"/>
        </w:rPr>
      </w:pPr>
      <w:r>
        <w:rPr>
          <w:lang w:eastAsia="zh-CN"/>
        </w:rPr>
        <w:t>但地方绅士不答应，他们说“抗先”很好，小孩子就是有错</w:t>
      </w:r>
    </w:p>
    <w:p>
      <w:pPr>
        <w:rPr>
          <w:lang w:eastAsia="zh-CN"/>
        </w:rPr>
      </w:pPr>
      <w:r>
        <w:rPr>
          <w:lang w:eastAsia="zh-CN"/>
        </w:rPr>
        <w:t>误也要好好教育，救国工作是应该作的。中区也是如此；北</w:t>
      </w:r>
    </w:p>
    <w:p>
      <w:pPr>
        <w:rPr>
          <w:lang w:eastAsia="zh-CN"/>
        </w:rPr>
      </w:pPr>
      <w:r>
        <w:rPr>
          <w:lang w:eastAsia="zh-CN"/>
        </w:rPr>
        <w:t>江生活书店也是经过中间分子出来说话的。</w:t>
      </w:r>
    </w:p>
    <w:p>
      <w:pPr>
        <w:rPr>
          <w:lang w:eastAsia="zh-CN"/>
        </w:rPr>
      </w:pPr>
      <w:r>
        <w:rPr>
          <w:lang w:eastAsia="zh-CN"/>
        </w:rPr>
        <w:t>④善于选择机会发动当局所要做的服务工作，如慰劳、</w:t>
      </w:r>
    </w:p>
    <w:p>
      <w:pPr>
        <w:rPr>
          <w:lang w:eastAsia="zh-CN"/>
        </w:rPr>
      </w:pPr>
      <w:r>
        <w:rPr>
          <w:lang w:eastAsia="zh-CN"/>
        </w:rPr>
        <w:t>献金等，进行这种活动的时候不管国民党愿意不愿意，我们</w:t>
      </w:r>
    </w:p>
    <w:p>
      <w:pPr>
        <w:rPr>
          <w:lang w:eastAsia="zh-CN"/>
        </w:rPr>
      </w:pPr>
      <w:r>
        <w:rPr>
          <w:lang w:eastAsia="zh-CN"/>
        </w:rPr>
        <w:t>要把握机会</w:t>
      </w:r>
      <w:r>
        <w:rPr>
          <w:color w:val="FF0000"/>
          <w:lang w:eastAsia="zh-CN"/>
        </w:rPr>
        <w:t>。</w:t>
      </w:r>
      <w:r>
        <w:rPr>
          <w:lang w:eastAsia="zh-CN"/>
        </w:rPr>
        <w:t>国民党怕我们，做好事不要我们做，我们不做</w:t>
      </w:r>
    </w:p>
    <w:p>
      <w:pPr>
        <w:rPr>
          <w:lang w:eastAsia="zh-CN"/>
        </w:rPr>
      </w:pPr>
      <w:r>
        <w:rPr>
          <w:lang w:eastAsia="zh-CN"/>
        </w:rPr>
        <w:t>就失了机会，失了在群众中的影响，顽固【分子】在逆流严</w:t>
      </w:r>
    </w:p>
    <w:p>
      <w:pPr>
        <w:rPr>
          <w:lang w:eastAsia="zh-CN"/>
        </w:rPr>
      </w:pPr>
      <w:r>
        <w:rPr>
          <w:lang w:eastAsia="zh-CN"/>
        </w:rPr>
        <w:t>重的时候便可以打击我们，我们便不能说话，我们只有孤立</w:t>
      </w:r>
    </w:p>
    <w:p>
      <w:pPr>
        <w:rPr>
          <w:lang w:eastAsia="zh-CN"/>
        </w:rPr>
      </w:pPr>
      <w:r>
        <w:rPr>
          <w:lang w:eastAsia="zh-CN"/>
        </w:rPr>
        <w:t>的力量。所以要注意这一点，不管他愿意不愿意，虽受些限</w:t>
      </w:r>
    </w:p>
    <w:p>
      <w:pPr>
        <w:rPr>
          <w:lang w:eastAsia="zh-CN"/>
        </w:rPr>
      </w:pPr>
      <w:r>
        <w:rPr>
          <w:lang w:eastAsia="zh-CN"/>
        </w:rPr>
        <w:t>制我们还是可以做的。</w:t>
      </w:r>
    </w:p>
    <w:p>
      <w:pPr>
        <w:rPr>
          <w:lang w:eastAsia="zh-CN"/>
        </w:rPr>
      </w:pPr>
      <w:r>
        <w:rPr>
          <w:lang w:eastAsia="zh-CN"/>
        </w:rPr>
        <w:t>⑤在国民党统治区域打击顽固分子是不容易作斗争的，</w:t>
      </w:r>
    </w:p>
    <w:p>
      <w:pPr>
        <w:rPr>
          <w:lang w:eastAsia="zh-CN"/>
        </w:rPr>
      </w:pPr>
      <w:r>
        <w:rPr>
          <w:lang w:eastAsia="zh-CN"/>
        </w:rPr>
        <w:t>这样会暴露自己的力量，然而给顽固分子一些必要的打击是</w:t>
      </w:r>
    </w:p>
    <w:p>
      <w:pPr>
        <w:rPr>
          <w:lang w:eastAsia="zh-CN"/>
        </w:rPr>
      </w:pPr>
      <w:r>
        <w:rPr>
          <w:lang w:eastAsia="zh-CN"/>
        </w:rPr>
        <w:t>可以的，而【且是】应该的。这样的例子虽少，但是开平国</w:t>
      </w:r>
    </w:p>
    <w:p>
      <w:pPr>
        <w:rPr>
          <w:lang w:eastAsia="zh-CN"/>
        </w:rPr>
      </w:pPr>
      <w:r>
        <w:rPr>
          <w:lang w:eastAsia="zh-CN"/>
        </w:rPr>
        <w:t>民党书记长他的言论和汪精卫一样，在纪念周上发表反共言</w:t>
      </w:r>
    </w:p>
    <w:p>
      <w:pPr>
        <w:rPr>
          <w:lang w:eastAsia="zh-CN"/>
        </w:rPr>
      </w:pPr>
      <w:r>
        <w:rPr>
          <w:lang w:eastAsia="zh-CN"/>
        </w:rPr>
        <w:t>论，恰好第二天敌机来轰炸，散了许多传单和他说的一样，</w:t>
      </w:r>
    </w:p>
    <w:p>
      <w:pPr>
        <w:rPr>
          <w:lang w:eastAsia="zh-CN"/>
        </w:rPr>
      </w:pPr>
      <w:r>
        <w:rPr>
          <w:lang w:eastAsia="zh-CN"/>
        </w:rPr>
        <w:t>我们便利用他和县府的矛盾和民众的情绪，把他赶走了。这</w:t>
      </w:r>
    </w:p>
    <w:p>
      <w:pPr>
        <w:rPr>
          <w:lang w:eastAsia="zh-CN"/>
        </w:rPr>
      </w:pPr>
      <w:r>
        <w:rPr>
          <w:lang w:eastAsia="zh-CN"/>
        </w:rPr>
        <w:t>个斗争使得许多顽固分子不敢活动了，我们团结了许多群</w:t>
      </w:r>
    </w:p>
    <w:p>
      <w:pPr>
        <w:rPr>
          <w:lang w:eastAsia="zh-CN"/>
        </w:rPr>
      </w:pPr>
      <w:r>
        <w:rPr>
          <w:lang w:eastAsia="zh-CN"/>
        </w:rPr>
        <w:t>众。</w:t>
      </w:r>
    </w:p>
    <w:p>
      <w:pPr>
        <w:rPr>
          <w:lang w:eastAsia="zh-CN"/>
        </w:rPr>
      </w:pPr>
      <w:r>
        <w:rPr>
          <w:lang w:eastAsia="zh-CN"/>
        </w:rPr>
        <w:t>⑥广东的群众团体有许多是在国民党支持之下的，逆流</w:t>
      </w:r>
    </w:p>
    <w:p>
      <w:pPr>
        <w:rPr>
          <w:lang w:eastAsia="zh-CN"/>
        </w:rPr>
      </w:pPr>
      <w:r>
        <w:rPr>
          <w:lang w:eastAsia="zh-CN"/>
        </w:rPr>
        <w:t>351</w:t>
      </w:r>
    </w:p>
    <w:p>
      <w:pPr>
        <w:rPr>
          <w:lang w:eastAsia="zh-CN"/>
        </w:rPr>
      </w:pPr>
      <w:r>
        <w:rPr>
          <w:lang w:eastAsia="zh-CN"/>
        </w:rPr>
        <w:t>来了</w:t>
      </w:r>
      <w:r>
        <w:rPr>
          <w:color w:val="0000E1"/>
          <w:lang w:eastAsia="zh-CN"/>
        </w:rPr>
        <w:t>以</w:t>
      </w:r>
      <w:r>
        <w:rPr>
          <w:lang w:eastAsia="zh-CN"/>
        </w:rPr>
        <w:t>后，国民党不愿意支持了，我们要想各种办法使团体</w:t>
      </w:r>
    </w:p>
    <w:p>
      <w:pPr>
        <w:rPr>
          <w:lang w:eastAsia="zh-CN"/>
        </w:rPr>
      </w:pPr>
      <w:r>
        <w:rPr>
          <w:lang w:eastAsia="zh-CN"/>
        </w:rPr>
        <w:t>经费能独立，不依靠国民党，自己独立才能进行斗争。一般</w:t>
      </w:r>
    </w:p>
    <w:p>
      <w:pPr>
        <w:rPr>
          <w:lang w:eastAsia="zh-CN"/>
        </w:rPr>
      </w:pPr>
      <w:r>
        <w:rPr>
          <w:lang w:eastAsia="zh-CN"/>
        </w:rPr>
        <w:t>说来，现在群众团体，以前能依靠国民党支持存在的。逆流</w:t>
      </w:r>
    </w:p>
    <w:p>
      <w:pPr>
        <w:rPr>
          <w:lang w:eastAsia="zh-CN"/>
        </w:rPr>
      </w:pPr>
      <w:r>
        <w:rPr>
          <w:lang w:eastAsia="zh-CN"/>
        </w:rPr>
        <w:t>以后，主要是依靠自己的工作、自己的力量、自己的影响，</w:t>
      </w:r>
    </w:p>
    <w:p>
      <w:pPr>
        <w:rPr>
          <w:lang w:eastAsia="zh-CN"/>
        </w:rPr>
      </w:pPr>
      <w:r>
        <w:rPr>
          <w:lang w:eastAsia="zh-CN"/>
        </w:rPr>
        <w:t>独立自主才能存在。</w:t>
      </w:r>
    </w:p>
    <w:p>
      <w:pPr>
        <w:rPr>
          <w:lang w:eastAsia="zh-CN"/>
        </w:rPr>
      </w:pPr>
      <w:r>
        <w:rPr>
          <w:lang w:eastAsia="zh-CN"/>
        </w:rPr>
        <w:t>在这种新的环境下如何转变呢?</w:t>
      </w:r>
    </w:p>
    <w:p>
      <w:pPr>
        <w:rPr>
          <w:lang w:eastAsia="zh-CN"/>
        </w:rPr>
      </w:pPr>
      <w:r>
        <w:rPr>
          <w:lang w:eastAsia="zh-CN"/>
        </w:rPr>
        <w:t>①参加国民党的组织，如三青团工作队等，除了十二集</w:t>
      </w:r>
    </w:p>
    <w:p>
      <w:pPr>
        <w:rPr>
          <w:lang w:eastAsia="zh-CN"/>
        </w:rPr>
      </w:pPr>
      <w:r>
        <w:rPr>
          <w:lang w:eastAsia="zh-CN"/>
        </w:rPr>
        <w:t>团军政治工作队我们动员了八百多青年，省政府办的行政训</w:t>
      </w:r>
    </w:p>
    <w:p>
      <w:pPr>
        <w:rPr>
          <w:lang w:eastAsia="zh-CN"/>
        </w:rPr>
      </w:pPr>
      <w:r>
        <w:rPr>
          <w:lang w:eastAsia="zh-CN"/>
        </w:rPr>
        <w:t>练班也动员了七八百人，我们还要动员【更】多人去参加。</w:t>
      </w:r>
    </w:p>
    <w:p>
      <w:pPr>
        <w:rPr>
          <w:lang w:eastAsia="zh-CN"/>
        </w:rPr>
      </w:pPr>
      <w:r>
        <w:rPr>
          <w:lang w:eastAsia="zh-CN"/>
        </w:rPr>
        <w:t>②在农民中的转变，多运用和生产有关的，带经济性质</w:t>
      </w:r>
    </w:p>
    <w:p>
      <w:pPr>
        <w:rPr>
          <w:lang w:eastAsia="zh-CN"/>
        </w:rPr>
      </w:pPr>
      <w:r>
        <w:rPr>
          <w:lang w:eastAsia="zh-CN"/>
        </w:rPr>
        <w:t>的，如农业合作社、助耕队等的组织。</w:t>
      </w:r>
    </w:p>
    <w:p>
      <w:pPr>
        <w:rPr>
          <w:lang w:eastAsia="zh-CN"/>
        </w:rPr>
      </w:pPr>
      <w:r>
        <w:rPr>
          <w:lang w:eastAsia="zh-CN"/>
        </w:rPr>
        <w:t>③运用与学生生活有关的组织，如夏室馆、读书会的形</w:t>
      </w:r>
    </w:p>
    <w:p>
      <w:pPr>
        <w:rPr>
          <w:lang w:eastAsia="zh-CN"/>
        </w:rPr>
      </w:pPr>
      <w:r>
        <w:rPr>
          <w:lang w:eastAsia="zh-CN"/>
        </w:rPr>
        <w:t>式，利用推销书报的方法也可以团结一些人，开平有一个书</w:t>
      </w:r>
    </w:p>
    <w:p>
      <w:pPr>
        <w:rPr>
          <w:lang w:eastAsia="zh-CN"/>
        </w:rPr>
      </w:pPr>
      <w:r>
        <w:rPr>
          <w:lang w:eastAsia="zh-CN"/>
        </w:rPr>
        <w:t>店就团结了许多进步群众。</w:t>
      </w:r>
    </w:p>
    <w:p>
      <w:pPr>
        <w:rPr>
          <w:lang w:eastAsia="zh-CN"/>
        </w:rPr>
      </w:pPr>
      <w:r>
        <w:rPr>
          <w:lang w:eastAsia="zh-CN"/>
        </w:rPr>
        <w:t>④利用旧的封建关系，可避免别人的注意，如姊妹会、</w:t>
      </w:r>
    </w:p>
    <w:p>
      <w:pPr>
        <w:rPr>
          <w:lang w:eastAsia="zh-CN"/>
        </w:rPr>
      </w:pPr>
      <w:r>
        <w:rPr>
          <w:lang w:eastAsia="zh-CN"/>
        </w:rPr>
        <w:t>十人团等。当德庆、开平一带我们的消息被【封】锁时，便</w:t>
      </w:r>
    </w:p>
    <w:p>
      <w:pPr>
        <w:rPr>
          <w:lang w:eastAsia="zh-CN"/>
        </w:rPr>
      </w:pPr>
      <w:r>
        <w:rPr>
          <w:lang w:eastAsia="zh-CN"/>
        </w:rPr>
        <w:t>利用宗祠的族谱和报纸，这些都是给族外华侨看的，也可以</w:t>
      </w:r>
    </w:p>
    <w:p>
      <w:pPr>
        <w:rPr>
          <w:lang w:eastAsia="zh-CN"/>
        </w:rPr>
      </w:pPr>
      <w:r>
        <w:rPr>
          <w:lang w:eastAsia="zh-CN"/>
        </w:rPr>
        <w:t>利用。</w:t>
      </w:r>
    </w:p>
    <w:p>
      <w:pPr>
        <w:rPr>
          <w:lang w:eastAsia="zh-CN"/>
        </w:rPr>
      </w:pPr>
      <w:r>
        <w:rPr>
          <w:lang w:eastAsia="zh-CN"/>
        </w:rPr>
        <w:t>⑤干部的地方化、职业化，现在一般的都已能做到了，</w:t>
      </w:r>
    </w:p>
    <w:p>
      <w:pPr>
        <w:rPr>
          <w:lang w:eastAsia="zh-CN"/>
        </w:rPr>
      </w:pPr>
      <w:r>
        <w:rPr>
          <w:lang w:eastAsia="zh-CN"/>
        </w:rPr>
        <w:t>区乡已能职业化、地方化，县一级一半已做到了</w:t>
      </w:r>
      <w:r>
        <w:rPr>
          <w:color w:val="008000"/>
          <w:lang w:eastAsia="zh-CN"/>
        </w:rPr>
        <w:t>，</w:t>
      </w:r>
      <w:r>
        <w:rPr>
          <w:lang w:eastAsia="zh-CN"/>
        </w:rPr>
        <w:t>特委、省</w:t>
      </w:r>
    </w:p>
    <w:p>
      <w:pPr>
        <w:rPr>
          <w:lang w:eastAsia="zh-CN"/>
        </w:rPr>
      </w:pPr>
      <w:r>
        <w:rPr>
          <w:lang w:eastAsia="zh-CN"/>
        </w:rPr>
        <w:t>委比较少。</w:t>
      </w:r>
    </w:p>
    <w:p>
      <w:pPr>
        <w:rPr>
          <w:lang w:eastAsia="zh-CN"/>
        </w:rPr>
      </w:pPr>
      <w:r>
        <w:rPr>
          <w:lang w:eastAsia="zh-CN"/>
        </w:rPr>
        <w:t>⑥向敌后发展或向距政治中心较远的地方发展，在东</w:t>
      </w:r>
    </w:p>
    <w:p>
      <w:pPr>
        <w:rPr>
          <w:lang w:eastAsia="zh-CN"/>
        </w:rPr>
      </w:pPr>
      <w:r>
        <w:rPr>
          <w:lang w:eastAsia="zh-CN"/>
        </w:rPr>
        <w:t>江、南路便是如此。</w:t>
      </w:r>
    </w:p>
    <w:p>
      <w:pPr>
        <w:rPr>
          <w:lang w:eastAsia="zh-CN"/>
        </w:rPr>
      </w:pPr>
      <w:r>
        <w:rPr>
          <w:lang w:eastAsia="zh-CN"/>
        </w:rPr>
        <w:t>为指出这些转变，省委在六、七月的时候提出了群众工</w:t>
      </w:r>
    </w:p>
    <w:p>
      <w:pPr>
        <w:rPr>
          <w:lang w:eastAsia="zh-CN"/>
        </w:rPr>
      </w:pPr>
      <w:r>
        <w:rPr>
          <w:lang w:eastAsia="zh-CN"/>
        </w:rPr>
        <w:t>作转变的号召。这个转变的成绩虽不多，但各地都已开始</w:t>
      </w:r>
    </w:p>
    <w:p>
      <w:pPr>
        <w:rPr>
          <w:lang w:eastAsia="zh-CN"/>
        </w:rPr>
      </w:pPr>
      <w:r>
        <w:rPr>
          <w:lang w:eastAsia="zh-CN"/>
        </w:rPr>
        <w:t>了。在北江</w:t>
      </w:r>
      <w:r>
        <w:rPr>
          <w:color w:val="008000"/>
          <w:lang w:eastAsia="zh-CN"/>
        </w:rPr>
        <w:t>、</w:t>
      </w:r>
      <w:r>
        <w:rPr>
          <w:lang w:eastAsia="zh-CN"/>
        </w:rPr>
        <w:t>东江、中区一些已转</w:t>
      </w:r>
      <w:del w:id="331" w:author="林 清" w:date="2018-10-09T11:17:00Z">
        <w:r>
          <w:rPr>
            <w:lang w:eastAsia="zh-CN"/>
          </w:rPr>
          <w:delText>人</w:delText>
        </w:r>
      </w:del>
      <w:ins w:id="332" w:author="林 清" w:date="2018-10-09T11:17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三青团和国民党所领导</w:t>
      </w:r>
    </w:p>
    <w:p>
      <w:pPr>
        <w:rPr>
          <w:lang w:eastAsia="zh-CN"/>
        </w:rPr>
      </w:pPr>
      <w:r>
        <w:rPr>
          <w:lang w:eastAsia="zh-CN"/>
        </w:rPr>
        <w:t>352</w:t>
      </w:r>
    </w:p>
    <w:p>
      <w:pPr>
        <w:rPr>
          <w:lang w:eastAsia="zh-CN"/>
        </w:rPr>
      </w:pPr>
      <w:r>
        <w:rPr>
          <w:lang w:eastAsia="zh-CN"/>
        </w:rPr>
        <w:t>的团体中去。同时旧的形式也转变到和平的方式，如夜校、</w:t>
      </w:r>
    </w:p>
    <w:p>
      <w:pPr>
        <w:rPr>
          <w:lang w:eastAsia="zh-CN"/>
        </w:rPr>
      </w:pPr>
      <w:r>
        <w:rPr>
          <w:lang w:eastAsia="zh-CN"/>
        </w:rPr>
        <w:t>合作社，开平用合作社团结了3000多群众。此外，还有团</w:t>
      </w:r>
    </w:p>
    <w:p>
      <w:pPr>
        <w:rPr>
          <w:lang w:eastAsia="zh-CN"/>
        </w:rPr>
      </w:pPr>
      <w:r>
        <w:rPr>
          <w:lang w:eastAsia="zh-CN"/>
        </w:rPr>
        <w:t>结在他的周围造成革命的青年绅士，他在地方上没有公开的</w:t>
      </w:r>
    </w:p>
    <w:p>
      <w:pPr>
        <w:rPr>
          <w:lang w:eastAsia="zh-CN"/>
        </w:rPr>
      </w:pPr>
      <w:r>
        <w:rPr>
          <w:lang w:eastAsia="zh-CN"/>
        </w:rPr>
        <w:t>名誉，然而他有威信。也有利用老年人领导的，如中区的谢</w:t>
      </w:r>
    </w:p>
    <w:p>
      <w:pPr>
        <w:rPr>
          <w:lang w:eastAsia="zh-CN"/>
        </w:rPr>
      </w:pPr>
      <w:r>
        <w:rPr>
          <w:lang w:eastAsia="zh-CN"/>
        </w:rPr>
        <w:t>老太太、周老太太系游击队团长一样的有名。同时，在转变</w:t>
      </w:r>
    </w:p>
    <w:p>
      <w:pPr>
        <w:rPr>
          <w:lang w:eastAsia="zh-CN"/>
        </w:rPr>
      </w:pPr>
      <w:r>
        <w:rPr>
          <w:lang w:eastAsia="zh-CN"/>
        </w:rPr>
        <w:t>的过程中，巩固原来的团体也是必要的，只有巩固了原来的</w:t>
      </w:r>
    </w:p>
    <w:p>
      <w:pPr>
        <w:rPr>
          <w:lang w:eastAsia="zh-CN"/>
        </w:rPr>
      </w:pPr>
      <w:r>
        <w:rPr>
          <w:lang w:eastAsia="zh-CN"/>
        </w:rPr>
        <w:t>团体才便于转变。怎样才能巩固原来的团体呢?①一般少做</w:t>
      </w:r>
    </w:p>
    <w:p>
      <w:pPr>
        <w:rPr>
          <w:lang w:eastAsia="zh-CN"/>
        </w:rPr>
      </w:pPr>
      <w:r>
        <w:rPr>
          <w:lang w:eastAsia="zh-CN"/>
        </w:rPr>
        <w:t>政治活动，多做群众切身利益的事，如做教育的工作，社会</w:t>
      </w:r>
    </w:p>
    <w:p>
      <w:pPr>
        <w:rPr>
          <w:lang w:eastAsia="zh-CN"/>
        </w:rPr>
      </w:pPr>
      <w:r>
        <w:rPr>
          <w:lang w:eastAsia="zh-CN"/>
        </w:rPr>
        <w:t>服务的工作，非政治性的。“抗先”在一些地方因为转</w:t>
      </w:r>
      <w:del w:id="333" w:author="林 清" w:date="2018-10-09T11:17:00Z">
        <w:r>
          <w:rPr>
            <w:lang w:eastAsia="zh-CN"/>
          </w:rPr>
          <w:delText>人</w:delText>
        </w:r>
      </w:del>
      <w:ins w:id="334" w:author="林 清" w:date="2018-10-09T11:17:00Z">
        <w:r>
          <w:rPr>
            <w:rFonts w:hint="eastAsia"/>
            <w:lang w:eastAsia="zh-CN"/>
          </w:rPr>
          <w:t>入</w:t>
        </w:r>
      </w:ins>
      <w:r>
        <w:rPr>
          <w:color w:val="808080"/>
          <w:lang w:eastAsia="zh-CN"/>
        </w:rPr>
        <w:t>了</w:t>
      </w:r>
    </w:p>
    <w:p>
      <w:pPr>
        <w:rPr>
          <w:lang w:eastAsia="zh-CN"/>
        </w:rPr>
      </w:pPr>
      <w:r>
        <w:rPr>
          <w:lang w:eastAsia="zh-CN"/>
        </w:rPr>
        <w:t>修桥、补路的工作，取得了广大群众的拥护。②减少大规模</w:t>
      </w:r>
    </w:p>
    <w:p>
      <w:pPr>
        <w:rPr>
          <w:lang w:eastAsia="zh-CN"/>
        </w:rPr>
      </w:pPr>
      <w:r>
        <w:rPr>
          <w:lang w:eastAsia="zh-CN"/>
        </w:rPr>
        <w:t>的活动，不只是团体要化整为零，工作范围也是如此，这就</w:t>
      </w:r>
    </w:p>
    <w:p>
      <w:pPr>
        <w:rPr>
          <w:lang w:eastAsia="zh-CN"/>
        </w:rPr>
      </w:pPr>
      <w:r>
        <w:rPr>
          <w:lang w:eastAsia="zh-CN"/>
        </w:rPr>
        <w:t>可以减少磨擦。③新建立起来的团体，多是与国民党有关</w:t>
      </w:r>
    </w:p>
    <w:p>
      <w:pPr>
        <w:rPr>
          <w:lang w:eastAsia="zh-CN"/>
        </w:rPr>
      </w:pPr>
      <w:r>
        <w:rPr>
          <w:lang w:eastAsia="zh-CN"/>
        </w:rPr>
        <w:t>系，要尊重他们的地位，旧组织的团员也可以</w:t>
      </w:r>
      <w:r>
        <w:rPr>
          <w:color w:val="808080"/>
          <w:lang w:eastAsia="zh-CN"/>
        </w:rPr>
        <w:t>加</w:t>
      </w:r>
      <w:del w:id="335" w:author="林 清" w:date="2018-10-09T11:17:00Z">
        <w:r>
          <w:rPr>
            <w:lang w:eastAsia="zh-CN"/>
          </w:rPr>
          <w:delText>人</w:delText>
        </w:r>
      </w:del>
      <w:ins w:id="336" w:author="林 清" w:date="2018-10-09T11:17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新组织中</w:t>
      </w:r>
    </w:p>
    <w:p>
      <w:pPr>
        <w:rPr>
          <w:lang w:eastAsia="zh-CN"/>
        </w:rPr>
      </w:pPr>
      <w:r>
        <w:rPr>
          <w:lang w:eastAsia="zh-CN"/>
        </w:rPr>
        <w:t>去，甚至暂时放弃旧组织的工作，做新团体中的活动。④有</w:t>
      </w:r>
    </w:p>
    <w:p>
      <w:pPr>
        <w:rPr>
          <w:lang w:eastAsia="zh-CN"/>
        </w:rPr>
      </w:pPr>
      <w:r>
        <w:rPr>
          <w:lang w:eastAsia="zh-CN"/>
        </w:rPr>
        <w:t>时为保存团体与干部，使团体不被解散或干部不至被捕或被</w:t>
      </w:r>
    </w:p>
    <w:p>
      <w:pPr>
        <w:rPr>
          <w:lang w:eastAsia="zh-CN"/>
        </w:rPr>
      </w:pPr>
      <w:r>
        <w:rPr>
          <w:lang w:eastAsia="zh-CN"/>
        </w:rPr>
        <w:t>迫离开，暂时用一个时期隐蔽起来这也是很好的，仍可以团</w:t>
      </w:r>
    </w:p>
    <w:p>
      <w:pPr>
        <w:rPr>
          <w:lang w:eastAsia="zh-CN"/>
        </w:rPr>
      </w:pPr>
      <w:r>
        <w:rPr>
          <w:lang w:eastAsia="zh-CN"/>
        </w:rPr>
        <w:t>结群众。⑤假如被解散的或被迫离开的群众干部，要经过适</w:t>
      </w:r>
    </w:p>
    <w:p>
      <w:pPr>
        <w:rPr>
          <w:lang w:eastAsia="zh-CN"/>
        </w:rPr>
      </w:pPr>
      <w:r>
        <w:rPr>
          <w:lang w:eastAsia="zh-CN"/>
        </w:rPr>
        <w:t>当的斗争，打击顽固的活动，这种自卫的斗争是必要的。</w:t>
      </w:r>
    </w:p>
    <w:p>
      <w:pPr>
        <w:rPr>
          <w:lang w:eastAsia="zh-CN"/>
        </w:rPr>
      </w:pPr>
      <w:r>
        <w:rPr>
          <w:lang w:eastAsia="zh-CN"/>
        </w:rPr>
        <w:t>以上便是我们在广东群众工作中所实行的方针，也是我</w:t>
      </w:r>
    </w:p>
    <w:p>
      <w:pPr>
        <w:rPr>
          <w:lang w:eastAsia="zh-CN"/>
        </w:rPr>
      </w:pPr>
      <w:r>
        <w:rPr>
          <w:lang w:eastAsia="zh-CN"/>
        </w:rPr>
        <w:t>们的经验。因有专门的青年工作、妇运工作等报告，这里不</w:t>
      </w:r>
    </w:p>
    <w:p>
      <w:pPr>
        <w:rPr>
          <w:lang w:eastAsia="zh-CN"/>
        </w:rPr>
      </w:pPr>
      <w:r>
        <w:rPr>
          <w:lang w:eastAsia="zh-CN"/>
        </w:rPr>
        <w:t>多讲了。</w:t>
      </w:r>
    </w:p>
    <w:p>
      <w:pPr>
        <w:rPr>
          <w:lang w:eastAsia="zh-CN"/>
        </w:rPr>
      </w:pPr>
      <w:r>
        <w:rPr>
          <w:lang w:eastAsia="zh-CN"/>
        </w:rPr>
        <w:t>七、组织工作</w:t>
      </w:r>
      <w:r>
        <w:rPr>
          <w:color w:val="0000E1"/>
          <w:lang w:eastAsia="zh-CN"/>
        </w:rPr>
        <w:t>:</w:t>
      </w:r>
    </w:p>
    <w:p>
      <w:pPr>
        <w:rPr>
          <w:lang w:eastAsia="zh-CN"/>
        </w:rPr>
      </w:pPr>
      <w:r>
        <w:rPr>
          <w:lang w:eastAsia="zh-CN"/>
        </w:rPr>
        <w:t>1.广州失守前党的组织:数量:琼崖5000人，广州内</w:t>
      </w:r>
    </w:p>
    <w:p>
      <w:pPr>
        <w:rPr>
          <w:lang w:eastAsia="zh-CN"/>
        </w:rPr>
      </w:pPr>
      <w:r>
        <w:rPr>
          <w:lang w:eastAsia="zh-CN"/>
        </w:rPr>
        <w:t>部和香港2500人。主要的区域在广州和附近各县，除中山</w:t>
      </w:r>
    </w:p>
    <w:p>
      <w:pPr>
        <w:rPr>
          <w:lang w:eastAsia="zh-CN"/>
        </w:rPr>
      </w:pPr>
      <w:r>
        <w:rPr>
          <w:lang w:eastAsia="zh-CN"/>
        </w:rPr>
        <w:t>成立了正式县委以外，其他都没有正式县委，更没有建立特</w:t>
      </w:r>
    </w:p>
    <w:p>
      <w:pPr>
        <w:rPr>
          <w:lang w:eastAsia="zh-CN"/>
        </w:rPr>
      </w:pPr>
      <w:r>
        <w:rPr>
          <w:lang w:eastAsia="zh-CN"/>
        </w:rPr>
        <w:t>委。</w:t>
      </w:r>
    </w:p>
    <w:p>
      <w:pPr>
        <w:rPr>
          <w:lang w:eastAsia="zh-CN"/>
        </w:rPr>
      </w:pPr>
      <w:r>
        <w:rPr>
          <w:lang w:eastAsia="zh-CN"/>
        </w:rPr>
        <w:t>353</w:t>
      </w:r>
    </w:p>
    <w:p>
      <w:pPr>
        <w:rPr>
          <w:lang w:eastAsia="zh-CN"/>
        </w:rPr>
      </w:pPr>
      <w:r>
        <w:rPr>
          <w:lang w:eastAsia="zh-CN"/>
        </w:rPr>
        <w:t>2.因为广州党是在以下的情况下发展建立起来的:①</w:t>
      </w:r>
    </w:p>
    <w:p>
      <w:pPr>
        <w:rPr>
          <w:lang w:eastAsia="zh-CN"/>
        </w:rPr>
      </w:pPr>
      <w:r>
        <w:rPr>
          <w:lang w:eastAsia="zh-CN"/>
        </w:rPr>
        <w:t>在国内和平中建立起来的，同时也是在对外战争中建立起来</w:t>
      </w:r>
    </w:p>
    <w:p>
      <w:pPr>
        <w:rPr>
          <w:lang w:eastAsia="zh-CN"/>
        </w:rPr>
      </w:pPr>
      <w:r>
        <w:rPr>
          <w:lang w:eastAsia="zh-CN"/>
        </w:rPr>
        <w:t>的。②党的发展与“抗先</w:t>
      </w:r>
      <w:r>
        <w:rPr>
          <w:color w:val="0000E1"/>
          <w:lang w:eastAsia="zh-CN"/>
        </w:rPr>
        <w:t>”</w:t>
      </w:r>
      <w:r>
        <w:rPr>
          <w:lang w:eastAsia="zh-CN"/>
        </w:rPr>
        <w:t>发展是密切联系着的，许多是经</w:t>
      </w:r>
    </w:p>
    <w:p>
      <w:pPr>
        <w:rPr>
          <w:lang w:eastAsia="zh-CN"/>
        </w:rPr>
      </w:pPr>
      <w:r>
        <w:rPr>
          <w:lang w:eastAsia="zh-CN"/>
        </w:rPr>
        <w:t>过“抗先”与“抗先”领导，“抗先”是红了的团体。③老</w:t>
      </w:r>
    </w:p>
    <w:p>
      <w:pPr>
        <w:rPr>
          <w:lang w:eastAsia="zh-CN"/>
        </w:rPr>
      </w:pPr>
      <w:r>
        <w:rPr>
          <w:lang w:eastAsia="zh-CN"/>
        </w:rPr>
        <w:t>干部缺乏，一般是新干部经验少。逆流到来时，党内有以下</w:t>
      </w:r>
    </w:p>
    <w:p>
      <w:pPr>
        <w:rPr>
          <w:lang w:eastAsia="zh-CN"/>
        </w:rPr>
      </w:pPr>
      <w:r>
        <w:rPr>
          <w:lang w:eastAsia="zh-CN"/>
        </w:rPr>
        <w:t>的几种现象:</w:t>
      </w:r>
    </w:p>
    <w:p>
      <w:pPr>
        <w:rPr>
          <w:lang w:eastAsia="zh-CN"/>
        </w:rPr>
      </w:pPr>
      <w:r>
        <w:rPr>
          <w:lang w:eastAsia="zh-CN"/>
        </w:rPr>
        <w:t>①事先的盲目乐观和事后的慌乱现象，曾在东江的×</w:t>
      </w:r>
      <w:r>
        <w:rPr>
          <w:color w:val="008000"/>
          <w:lang w:eastAsia="zh-CN"/>
        </w:rPr>
        <w:t>×</w:t>
      </w:r>
    </w:p>
    <w:p>
      <w:pPr>
        <w:rPr>
          <w:lang w:eastAsia="zh-CN"/>
        </w:rPr>
      </w:pPr>
      <w:r>
        <w:rPr>
          <w:lang w:eastAsia="zh-CN"/>
        </w:rPr>
        <w:t>县委，事先</w:t>
      </w:r>
      <w:r>
        <w:rPr>
          <w:color w:val="008000"/>
          <w:lang w:eastAsia="zh-CN"/>
        </w:rPr>
        <w:t>盲</w:t>
      </w:r>
      <w:r>
        <w:rPr>
          <w:lang w:eastAsia="zh-CN"/>
        </w:rPr>
        <w:t>目乐观以为是长期的合作，逆流到来的时候，</w:t>
      </w:r>
    </w:p>
    <w:p>
      <w:pPr>
        <w:rPr>
          <w:lang w:eastAsia="zh-CN"/>
        </w:rPr>
      </w:pPr>
      <w:r>
        <w:rPr>
          <w:color w:val="808080"/>
          <w:lang w:eastAsia="zh-CN"/>
        </w:rPr>
        <w:t>×</w:t>
      </w:r>
      <w:r>
        <w:rPr>
          <w:lang w:eastAsia="zh-CN"/>
        </w:rPr>
        <w:t>×被捕，就准备退却，逃跑到香港去。</w:t>
      </w:r>
    </w:p>
    <w:p>
      <w:pPr>
        <w:rPr>
          <w:lang w:eastAsia="zh-CN"/>
        </w:rPr>
      </w:pPr>
      <w:r>
        <w:rPr>
          <w:lang w:eastAsia="zh-CN"/>
        </w:rPr>
        <w:t>②组织暴露，左翼分子突出，秘密工作与公开工作配合</w:t>
      </w:r>
    </w:p>
    <w:p>
      <w:pPr>
        <w:rPr>
          <w:lang w:eastAsia="zh-CN"/>
        </w:rPr>
      </w:pPr>
      <w:r>
        <w:rPr>
          <w:lang w:eastAsia="zh-CN"/>
        </w:rPr>
        <w:t>的不好，干部没有社会经验。东江、中区的组织松懈，横的</w:t>
      </w:r>
    </w:p>
    <w:p>
      <w:pPr>
        <w:rPr>
          <w:lang w:eastAsia="zh-CN"/>
        </w:rPr>
      </w:pPr>
      <w:r>
        <w:rPr>
          <w:lang w:eastAsia="zh-CN"/>
        </w:rPr>
        <w:t>关系特别多，自由发生关系，有将党的介绍信及调查表在邮</w:t>
      </w:r>
    </w:p>
    <w:p>
      <w:pPr>
        <w:rPr>
          <w:lang w:eastAsia="zh-CN"/>
        </w:rPr>
      </w:pPr>
      <w:r>
        <w:rPr>
          <w:lang w:eastAsia="zh-CN"/>
        </w:rPr>
        <w:t>局寄的，在书店内有讲进步话的人，便以为是党员对象进行</w:t>
      </w:r>
    </w:p>
    <w:p>
      <w:pPr>
        <w:rPr>
          <w:lang w:eastAsia="zh-CN"/>
        </w:rPr>
      </w:pPr>
      <w:r>
        <w:rPr>
          <w:lang w:eastAsia="zh-CN"/>
        </w:rPr>
        <w:t>谈话，各方面表现党的组织非常幼稚、薄弱。因此，发生</w:t>
      </w:r>
      <w:r>
        <w:rPr>
          <w:color w:val="008000"/>
          <w:lang w:eastAsia="zh-CN"/>
        </w:rPr>
        <w:t>了</w:t>
      </w:r>
    </w:p>
    <w:p>
      <w:pPr>
        <w:rPr>
          <w:lang w:eastAsia="zh-CN"/>
        </w:rPr>
      </w:pPr>
      <w:r>
        <w:rPr>
          <w:lang w:eastAsia="zh-CN"/>
        </w:rPr>
        <w:t>合浦县委的被捕、北江妇女团体和其他团体中党员被发觉。</w:t>
      </w:r>
    </w:p>
    <w:p>
      <w:pPr>
        <w:rPr>
          <w:lang w:eastAsia="zh-CN"/>
        </w:rPr>
      </w:pPr>
      <w:r>
        <w:rPr>
          <w:lang w:eastAsia="zh-CN"/>
        </w:rPr>
        <w:t>但因为有两个好的地方，就是一般的党员</w:t>
      </w:r>
      <w:r>
        <w:rPr>
          <w:color w:val="808080"/>
          <w:lang w:eastAsia="zh-CN"/>
        </w:rPr>
        <w:t>干</w:t>
      </w:r>
      <w:r>
        <w:rPr>
          <w:lang w:eastAsia="zh-CN"/>
        </w:rPr>
        <w:t>部的成份是知识</w:t>
      </w:r>
    </w:p>
    <w:p>
      <w:pPr>
        <w:rPr>
          <w:lang w:eastAsia="zh-CN"/>
        </w:rPr>
      </w:pPr>
      <w:r>
        <w:rPr>
          <w:lang w:eastAsia="zh-CN"/>
        </w:rPr>
        <w:t>分子、农民、工人，思想上、政治上很好，并且与群众能取</w:t>
      </w:r>
    </w:p>
    <w:p>
      <w:pPr>
        <w:rPr>
          <w:lang w:eastAsia="zh-CN"/>
        </w:rPr>
      </w:pPr>
      <w:r>
        <w:rPr>
          <w:lang w:eastAsia="zh-CN"/>
        </w:rPr>
        <w:t>得联系，</w:t>
      </w:r>
      <w:r>
        <w:rPr>
          <w:color w:val="808080"/>
          <w:lang w:eastAsia="zh-CN"/>
        </w:rPr>
        <w:t>所</w:t>
      </w:r>
      <w:r>
        <w:rPr>
          <w:lang w:eastAsia="zh-CN"/>
        </w:rPr>
        <w:t>以在逆流中要迅速的转变，一般的能不在逆流下</w:t>
      </w:r>
    </w:p>
    <w:p>
      <w:pPr>
        <w:rPr>
          <w:lang w:eastAsia="zh-CN"/>
        </w:rPr>
      </w:pPr>
      <w:r>
        <w:rPr>
          <w:lang w:eastAsia="zh-CN"/>
        </w:rPr>
        <w:t>投降，能在困难中斗争中锻炼自己。</w:t>
      </w:r>
    </w:p>
    <w:p>
      <w:pPr>
        <w:rPr>
          <w:lang w:eastAsia="zh-CN"/>
        </w:rPr>
      </w:pPr>
      <w:r>
        <w:rPr>
          <w:lang w:eastAsia="zh-CN"/>
        </w:rPr>
        <w:t>③五、六月中，省委根据新的情况确定了以巩固工作的</w:t>
      </w:r>
    </w:p>
    <w:p>
      <w:pPr>
        <w:rPr>
          <w:lang w:eastAsia="zh-CN"/>
        </w:rPr>
      </w:pPr>
      <w:r>
        <w:rPr>
          <w:lang w:eastAsia="zh-CN"/>
        </w:rPr>
        <w:t>中心，执行以后，在最近组织是转变了的。7月以后的逆流</w:t>
      </w:r>
    </w:p>
    <w:p>
      <w:pPr>
        <w:rPr>
          <w:lang w:eastAsia="zh-CN"/>
        </w:rPr>
      </w:pPr>
      <w:r>
        <w:rPr>
          <w:lang w:eastAsia="zh-CN"/>
        </w:rPr>
        <w:t>中，一般只有左翼群众团体受打击，而党的领导没有受打</w:t>
      </w:r>
    </w:p>
    <w:p>
      <w:pPr>
        <w:rPr>
          <w:lang w:eastAsia="zh-CN"/>
        </w:rPr>
      </w:pPr>
      <w:r>
        <w:rPr>
          <w:lang w:eastAsia="zh-CN"/>
        </w:rPr>
        <w:t>击，组织多向巩固道路前进。同时，为了巩固组织，训练</w:t>
      </w:r>
      <w:r>
        <w:rPr>
          <w:color w:val="008000"/>
          <w:lang w:eastAsia="zh-CN"/>
        </w:rPr>
        <w:t>干</w:t>
      </w:r>
    </w:p>
    <w:p>
      <w:pPr>
        <w:rPr>
          <w:lang w:eastAsia="zh-CN"/>
        </w:rPr>
      </w:pPr>
      <w:r>
        <w:rPr>
          <w:lang w:eastAsia="zh-CN"/>
        </w:rPr>
        <w:t>部，省委在四次扩大会议以后，并决定开办训练班，6月的</w:t>
      </w:r>
    </w:p>
    <w:p>
      <w:pPr>
        <w:rPr>
          <w:lang w:eastAsia="zh-CN"/>
        </w:rPr>
      </w:pPr>
      <w:r>
        <w:rPr>
          <w:lang w:eastAsia="zh-CN"/>
        </w:rPr>
        <w:t>时候已毕业了两期，各特委也办了训练班。7月以后提高到</w:t>
      </w:r>
    </w:p>
    <w:p>
      <w:pPr>
        <w:rPr>
          <w:lang w:eastAsia="zh-CN"/>
        </w:rPr>
      </w:pPr>
      <w:r>
        <w:rPr>
          <w:lang w:eastAsia="zh-CN"/>
        </w:rPr>
        <w:t>训练县委一级的干部，到目前这训练班已毕业了两期。五次</w:t>
      </w:r>
    </w:p>
    <w:p>
      <w:pPr>
        <w:rPr>
          <w:lang w:eastAsia="zh-CN"/>
        </w:rPr>
      </w:pPr>
      <w:r>
        <w:rPr>
          <w:lang w:eastAsia="zh-CN"/>
        </w:rPr>
        <w:t>354</w:t>
      </w:r>
    </w:p>
    <w:p>
      <w:pPr>
        <w:rPr>
          <w:lang w:eastAsia="zh-CN"/>
        </w:rPr>
      </w:pPr>
      <w:r>
        <w:rPr>
          <w:lang w:eastAsia="zh-CN"/>
        </w:rPr>
        <w:t>扩大会议后，又决定了开办教员训练班。各特委的干部训练</w:t>
      </w:r>
    </w:p>
    <w:p>
      <w:pPr>
        <w:rPr>
          <w:lang w:eastAsia="zh-CN"/>
        </w:rPr>
      </w:pPr>
      <w:r>
        <w:rPr>
          <w:lang w:eastAsia="zh-CN"/>
        </w:rPr>
        <w:t>班都没有停止过，对群【众】的训练在东江更好。同时提高</w:t>
      </w:r>
    </w:p>
    <w:p>
      <w:pPr>
        <w:rPr>
          <w:lang w:eastAsia="zh-CN"/>
        </w:rPr>
      </w:pPr>
      <w:r>
        <w:rPr>
          <w:lang w:eastAsia="zh-CN"/>
        </w:rPr>
        <w:t>了在职干部的学习，去年11月各地都开始起来了。五次扩</w:t>
      </w:r>
    </w:p>
    <w:p>
      <w:pPr>
        <w:rPr>
          <w:lang w:eastAsia="zh-CN"/>
        </w:rPr>
      </w:pPr>
      <w:r>
        <w:rPr>
          <w:lang w:eastAsia="zh-CN"/>
        </w:rPr>
        <w:t>大会议以后，对严密党的组织，审查党员干部，加强秘密工</w:t>
      </w:r>
    </w:p>
    <w:p>
      <w:pPr>
        <w:rPr>
          <w:lang w:eastAsia="zh-CN"/>
        </w:rPr>
      </w:pPr>
      <w:r>
        <w:rPr>
          <w:lang w:eastAsia="zh-CN"/>
        </w:rPr>
        <w:t>作，提高组织纪律，提高党员革命道德，是非常重视的。在</w:t>
      </w:r>
    </w:p>
    <w:p>
      <w:pPr>
        <w:rPr>
          <w:lang w:eastAsia="zh-CN"/>
        </w:rPr>
      </w:pPr>
      <w:r>
        <w:rPr>
          <w:lang w:eastAsia="zh-CN"/>
        </w:rPr>
        <w:t>这过程中，合浦县委被捕，9月又重新调查建立工作领导机</w:t>
      </w:r>
    </w:p>
    <w:p>
      <w:pPr>
        <w:rPr>
          <w:lang w:eastAsia="zh-CN"/>
        </w:rPr>
      </w:pPr>
      <w:r>
        <w:rPr>
          <w:lang w:eastAsia="zh-CN"/>
        </w:rPr>
        <w:t>关；（中略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编者）但是除了这些以外，没有发生什么严</w:t>
      </w:r>
    </w:p>
    <w:p>
      <w:pPr>
        <w:rPr>
          <w:lang w:eastAsia="zh-CN"/>
        </w:rPr>
      </w:pPr>
      <w:r>
        <w:rPr>
          <w:lang w:eastAsia="zh-CN"/>
        </w:rPr>
        <w:t>重的现象。香港、西平【江】、东江、中区、北江、南路一</w:t>
      </w:r>
    </w:p>
    <w:p>
      <w:pPr>
        <w:rPr>
          <w:lang w:eastAsia="zh-CN"/>
        </w:rPr>
      </w:pPr>
      <w:r>
        <w:rPr>
          <w:lang w:eastAsia="zh-CN"/>
        </w:rPr>
        <w:t>般的还在发展，1</w:t>
      </w:r>
      <w:r>
        <w:rPr>
          <w:color w:val="808080"/>
          <w:lang w:eastAsia="zh-CN"/>
        </w:rPr>
        <w:t>2</w:t>
      </w:r>
      <w:r>
        <w:rPr>
          <w:lang w:eastAsia="zh-CN"/>
        </w:rPr>
        <w:t>月以后，便做巩固的工作。琼崖南路的</w:t>
      </w:r>
    </w:p>
    <w:p>
      <w:pPr>
        <w:rPr>
          <w:lang w:eastAsia="zh-CN"/>
        </w:rPr>
      </w:pPr>
      <w:r>
        <w:rPr>
          <w:lang w:eastAsia="zh-CN"/>
        </w:rPr>
        <w:t>审查工作更早，另有报告，此不详述</w:t>
      </w:r>
      <w:r>
        <w:rPr>
          <w:color w:val="FF0000"/>
          <w:lang w:eastAsia="zh-CN"/>
        </w:rPr>
        <w:t>。</w:t>
      </w:r>
      <w:r>
        <w:rPr>
          <w:lang w:eastAsia="zh-CN"/>
        </w:rPr>
        <w:t>在个别的审查工作过</w:t>
      </w:r>
    </w:p>
    <w:p>
      <w:pPr>
        <w:rPr>
          <w:lang w:eastAsia="zh-CN"/>
        </w:rPr>
      </w:pPr>
      <w:r>
        <w:rPr>
          <w:lang w:eastAsia="zh-CN"/>
        </w:rPr>
        <w:t>程中，有左的表现，香港一下洗刷了7个党员，有六、七十</w:t>
      </w:r>
    </w:p>
    <w:p>
      <w:pPr>
        <w:rPr>
          <w:lang w:eastAsia="zh-CN"/>
        </w:rPr>
      </w:pPr>
      <w:r>
        <w:rPr>
          <w:lang w:eastAsia="zh-CN"/>
        </w:rPr>
        <w:t>个人在考察教育中，其中很多是可以教育的，香港党着重洗</w:t>
      </w:r>
    </w:p>
    <w:p>
      <w:pPr>
        <w:rPr>
          <w:lang w:eastAsia="zh-CN"/>
        </w:rPr>
      </w:pPr>
      <w:r>
        <w:rPr>
          <w:lang w:eastAsia="zh-CN"/>
        </w:rPr>
        <w:t>刷没有注意教育，惧怕知识分子，知识分子有一点缺点便开</w:t>
      </w:r>
    </w:p>
    <w:p>
      <w:pPr>
        <w:rPr>
          <w:lang w:eastAsia="zh-CN"/>
        </w:rPr>
      </w:pPr>
      <w:r>
        <w:rPr>
          <w:lang w:eastAsia="zh-CN"/>
        </w:rPr>
        <w:t>除了。以后，省委在今年1月向他们指示纠正，所以今年6</w:t>
      </w:r>
    </w:p>
    <w:p>
      <w:pPr>
        <w:rPr>
          <w:lang w:eastAsia="zh-CN"/>
        </w:rPr>
      </w:pPr>
      <w:r>
        <w:rPr>
          <w:lang w:eastAsia="zh-CN"/>
        </w:rPr>
        <w:t>月到现在半年中，广东党基本上是已经巩固了。</w:t>
      </w:r>
    </w:p>
    <w:p>
      <w:pPr>
        <w:rPr>
          <w:lang w:eastAsia="zh-CN"/>
        </w:rPr>
      </w:pPr>
      <w:r>
        <w:rPr>
          <w:lang w:eastAsia="zh-CN"/>
        </w:rPr>
        <w:t>整个从广州失守到现在一年半中，党的发展与巩固其成</w:t>
      </w:r>
    </w:p>
    <w:p>
      <w:pPr>
        <w:rPr>
          <w:lang w:eastAsia="zh-CN"/>
        </w:rPr>
      </w:pPr>
      <w:r>
        <w:rPr>
          <w:lang w:eastAsia="zh-CN"/>
        </w:rPr>
        <w:t>绩在什么地方呢</w:t>
      </w:r>
      <w:r>
        <w:rPr>
          <w:color w:val="0000E1"/>
          <w:lang w:eastAsia="zh-CN"/>
        </w:rPr>
        <w:t>?</w:t>
      </w:r>
    </w:p>
    <w:p>
      <w:pPr>
        <w:rPr>
          <w:lang w:eastAsia="zh-CN"/>
        </w:rPr>
      </w:pPr>
      <w:r>
        <w:rPr>
          <w:lang w:eastAsia="zh-CN"/>
        </w:rPr>
        <w:t>1.广东党已发展成为全省的组织，深</w:t>
      </w:r>
      <w:del w:id="337" w:author="林 清" w:date="2018-10-09T11:18:00Z">
        <w:r>
          <w:rPr>
            <w:color w:val="FF0000"/>
            <w:lang w:eastAsia="zh-CN"/>
          </w:rPr>
          <w:delText>人</w:delText>
        </w:r>
      </w:del>
      <w:ins w:id="338" w:author="林 清" w:date="2018-10-09T11:18:00Z">
        <w:r>
          <w:rPr>
            <w:rFonts w:hint="eastAsia"/>
            <w:color w:val="FF0000"/>
            <w:lang w:eastAsia="zh-CN"/>
          </w:rPr>
          <w:t>入</w:t>
        </w:r>
      </w:ins>
      <w:r>
        <w:rPr>
          <w:lang w:eastAsia="zh-CN"/>
        </w:rPr>
        <w:t>到了农村，发</w:t>
      </w:r>
    </w:p>
    <w:p>
      <w:pPr>
        <w:rPr>
          <w:lang w:eastAsia="zh-CN"/>
        </w:rPr>
      </w:pPr>
      <w:r>
        <w:rPr>
          <w:lang w:eastAsia="zh-CN"/>
        </w:rPr>
        <w:t>展到比广州失守以前增加了一倍，广东内部几乎增加到2</w:t>
      </w:r>
    </w:p>
    <w:p>
      <w:pPr>
        <w:rPr>
          <w:lang w:eastAsia="zh-CN"/>
        </w:rPr>
      </w:pPr>
      <w:r>
        <w:rPr>
          <w:lang w:eastAsia="zh-CN"/>
        </w:rPr>
        <w:t>倍，共7000人，琼崖共8000人，主要县都成立了县委的领</w:t>
      </w:r>
    </w:p>
    <w:p>
      <w:pPr>
        <w:rPr>
          <w:lang w:eastAsia="zh-CN"/>
        </w:rPr>
      </w:pPr>
      <w:r>
        <w:rPr>
          <w:lang w:eastAsia="zh-CN"/>
        </w:rPr>
        <w:t>导机关。2.党员一般的有了组织生活。3.成份改造已有</w:t>
      </w:r>
      <w:r>
        <w:rPr>
          <w:color w:val="008000"/>
          <w:lang w:eastAsia="zh-CN"/>
        </w:rPr>
        <w:t>了</w:t>
      </w:r>
    </w:p>
    <w:p>
      <w:pPr>
        <w:rPr>
          <w:lang w:eastAsia="zh-CN"/>
        </w:rPr>
      </w:pPr>
      <w:r>
        <w:rPr>
          <w:lang w:eastAsia="zh-CN"/>
        </w:rPr>
        <w:t>成绩，过去是学生知识分子占半数，现只占4</w:t>
      </w:r>
      <w:r>
        <w:rPr>
          <w:color w:val="808080"/>
          <w:lang w:eastAsia="zh-CN"/>
        </w:rPr>
        <w:t>0</w:t>
      </w:r>
      <w:r>
        <w:rPr>
          <w:lang w:eastAsia="zh-CN"/>
        </w:rPr>
        <w:t>%，农民</w:t>
      </w:r>
    </w:p>
    <w:p>
      <w:pPr>
        <w:rPr>
          <w:lang w:eastAsia="zh-CN"/>
        </w:rPr>
      </w:pPr>
      <w:r>
        <w:rPr>
          <w:lang w:eastAsia="zh-CN"/>
        </w:rPr>
        <w:t>50%，工人7%，其他3%。在琼崖、赣南农民占8</w:t>
      </w:r>
      <w:r>
        <w:rPr>
          <w:color w:val="0000E1"/>
          <w:lang w:eastAsia="zh-CN"/>
        </w:rPr>
        <w:t>5</w:t>
      </w:r>
      <w:r>
        <w:rPr>
          <w:lang w:eastAsia="zh-CN"/>
        </w:rPr>
        <w:t>%，香</w:t>
      </w:r>
    </w:p>
    <w:p>
      <w:pPr>
        <w:rPr>
          <w:lang w:eastAsia="zh-CN"/>
        </w:rPr>
      </w:pPr>
      <w:r>
        <w:rPr>
          <w:lang w:eastAsia="zh-CN"/>
        </w:rPr>
        <w:t>港工人占85%，学生占15%。4.现在的干部多数受过一月</w:t>
      </w:r>
    </w:p>
    <w:p>
      <w:pPr>
        <w:rPr>
          <w:lang w:eastAsia="zh-CN"/>
        </w:rPr>
      </w:pPr>
      <w:r>
        <w:rPr>
          <w:lang w:eastAsia="zh-CN"/>
        </w:rPr>
        <w:t>到三个月的训练，区</w:t>
      </w:r>
      <w:r>
        <w:rPr>
          <w:color w:val="808080"/>
          <w:lang w:eastAsia="zh-CN"/>
        </w:rPr>
        <w:t>干</w:t>
      </w:r>
      <w:r>
        <w:rPr>
          <w:lang w:eastAsia="zh-CN"/>
        </w:rPr>
        <w:t>部多数受过特委的训练。四次扩大会</w:t>
      </w:r>
    </w:p>
    <w:p>
      <w:pPr>
        <w:rPr>
          <w:lang w:eastAsia="zh-CN"/>
        </w:rPr>
      </w:pPr>
      <w:r>
        <w:rPr>
          <w:lang w:eastAsia="zh-CN"/>
        </w:rPr>
        <w:t>议以后，省委训练的</w:t>
      </w:r>
      <w:r>
        <w:rPr>
          <w:color w:val="808080"/>
          <w:lang w:eastAsia="zh-CN"/>
        </w:rPr>
        <w:t>干</w:t>
      </w:r>
      <w:r>
        <w:rPr>
          <w:lang w:eastAsia="zh-CN"/>
        </w:rPr>
        <w:t>部在200名以上，各特委训练的下级</w:t>
      </w:r>
    </w:p>
    <w:p>
      <w:pPr>
        <w:rPr>
          <w:lang w:eastAsia="zh-CN"/>
        </w:rPr>
      </w:pPr>
      <w:r>
        <w:rPr>
          <w:lang w:eastAsia="zh-CN"/>
        </w:rPr>
        <w:t>355</w:t>
      </w:r>
    </w:p>
    <w:p>
      <w:pPr>
        <w:rPr>
          <w:lang w:eastAsia="zh-CN"/>
        </w:rPr>
      </w:pPr>
      <w:r>
        <w:rPr>
          <w:lang w:eastAsia="zh-CN"/>
        </w:rPr>
        <w:t>干部在400人以上，这些还不包括琼崖和赣南在内，琼崖也</w:t>
      </w:r>
    </w:p>
    <w:p>
      <w:pPr>
        <w:rPr>
          <w:lang w:eastAsia="zh-CN"/>
        </w:rPr>
      </w:pPr>
      <w:r>
        <w:rPr>
          <w:lang w:eastAsia="zh-CN"/>
        </w:rPr>
        <w:t>办过训练班，多数</w:t>
      </w:r>
      <w:del w:id="339" w:author="林 清" w:date="2018-10-09T11:18:00Z">
        <w:r>
          <w:rPr>
            <w:color w:val="0000E1"/>
            <w:lang w:eastAsia="zh-CN"/>
          </w:rPr>
          <w:delText>千</w:delText>
        </w:r>
      </w:del>
      <w:ins w:id="340" w:author="林 清" w:date="2018-10-09T11:18:00Z">
        <w:r>
          <w:rPr>
            <w:rFonts w:hint="eastAsia"/>
            <w:color w:val="0000E1"/>
            <w:lang w:eastAsia="zh-CN"/>
          </w:rPr>
          <w:t>干</w:t>
        </w:r>
      </w:ins>
      <w:r>
        <w:rPr>
          <w:lang w:eastAsia="zh-CN"/>
        </w:rPr>
        <w:t>部都受过训练。5.经过这些整理与训</w:t>
      </w:r>
    </w:p>
    <w:p>
      <w:pPr>
        <w:rPr>
          <w:lang w:eastAsia="zh-CN"/>
        </w:rPr>
      </w:pPr>
      <w:r>
        <w:rPr>
          <w:lang w:eastAsia="zh-CN"/>
        </w:rPr>
        <w:t>练的工作以后，可以说基本上已经巩固起来了:①现在广东</w:t>
      </w:r>
    </w:p>
    <w:p>
      <w:pPr>
        <w:rPr>
          <w:lang w:eastAsia="zh-CN"/>
        </w:rPr>
      </w:pPr>
      <w:r>
        <w:rPr>
          <w:lang w:eastAsia="zh-CN"/>
        </w:rPr>
        <w:t>党员干部在思想上</w:t>
      </w:r>
      <w:r>
        <w:rPr>
          <w:color w:val="008000"/>
          <w:lang w:eastAsia="zh-CN"/>
        </w:rPr>
        <w:t>、</w:t>
      </w:r>
      <w:r>
        <w:rPr>
          <w:lang w:eastAsia="zh-CN"/>
        </w:rPr>
        <w:t>政治上、组织上基本是团结一致的，这</w:t>
      </w:r>
    </w:p>
    <w:p>
      <w:pPr>
        <w:rPr>
          <w:lang w:eastAsia="zh-CN"/>
        </w:rPr>
      </w:pPr>
      <w:r>
        <w:rPr>
          <w:lang w:eastAsia="zh-CN"/>
        </w:rPr>
        <w:t>是我们过去在教育上有</w:t>
      </w:r>
      <w:r>
        <w:rPr>
          <w:color w:val="FF0000"/>
          <w:lang w:eastAsia="zh-CN"/>
        </w:rPr>
        <w:t>了</w:t>
      </w:r>
      <w:r>
        <w:rPr>
          <w:lang w:eastAsia="zh-CN"/>
        </w:rPr>
        <w:t>好的成绩，特别五次扩大会议以后</w:t>
      </w:r>
    </w:p>
    <w:p>
      <w:pPr>
        <w:rPr>
          <w:lang w:eastAsia="zh-CN"/>
        </w:rPr>
      </w:pPr>
      <w:r>
        <w:rPr>
          <w:lang w:eastAsia="zh-CN"/>
        </w:rPr>
        <w:t>这种进步更大。（中略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编者）尤其是博罗三个党员的被</w:t>
      </w:r>
    </w:p>
    <w:p>
      <w:pPr>
        <w:rPr>
          <w:lang w:eastAsia="zh-CN"/>
        </w:rPr>
      </w:pPr>
      <w:r>
        <w:rPr>
          <w:lang w:eastAsia="zh-CN"/>
        </w:rPr>
        <w:t>捕，坚决勇敢的态度，答辩词也好，可以看出干部在思想</w:t>
      </w:r>
    </w:p>
    <w:p>
      <w:pPr>
        <w:rPr>
          <w:lang w:eastAsia="zh-CN"/>
        </w:rPr>
      </w:pPr>
      <w:r>
        <w:t>上、政治上基本上是好的。</w:t>
      </w:r>
      <w:r>
        <w:rPr>
          <w:lang w:eastAsia="zh-CN"/>
        </w:rPr>
        <w:t>②领导机关的本身是隐蔽起来</w:t>
      </w:r>
    </w:p>
    <w:p>
      <w:pPr>
        <w:rPr>
          <w:lang w:eastAsia="zh-CN"/>
        </w:rPr>
      </w:pPr>
      <w:r>
        <w:rPr>
          <w:lang w:eastAsia="zh-CN"/>
        </w:rPr>
        <w:t>了，本来广东党的机关，从来就没有公开过，就是在环境极</w:t>
      </w:r>
    </w:p>
    <w:p>
      <w:pPr>
        <w:rPr>
          <w:lang w:eastAsia="zh-CN"/>
        </w:rPr>
      </w:pPr>
      <w:r>
        <w:rPr>
          <w:lang w:eastAsia="zh-CN"/>
        </w:rPr>
        <w:t>好的时候，省委也没有公开过。省委干部除</w:t>
      </w:r>
      <w:r>
        <w:rPr>
          <w:color w:val="0000E1"/>
          <w:lang w:eastAsia="zh-CN"/>
        </w:rPr>
        <w:t>了</w:t>
      </w:r>
      <w:r>
        <w:rPr>
          <w:lang w:eastAsia="zh-CN"/>
        </w:rPr>
        <w:t>一、二个原来</w:t>
      </w:r>
    </w:p>
    <w:p>
      <w:pPr>
        <w:rPr>
          <w:lang w:eastAsia="zh-CN"/>
        </w:rPr>
      </w:pPr>
      <w:r>
        <w:rPr>
          <w:lang w:eastAsia="zh-CN"/>
        </w:rPr>
        <w:t>就是公开以外，其余的负责人都没有公开过。一些区委、特</w:t>
      </w:r>
    </w:p>
    <w:p>
      <w:pPr>
        <w:rPr>
          <w:lang w:eastAsia="zh-CN"/>
        </w:rPr>
      </w:pPr>
      <w:r>
        <w:rPr>
          <w:lang w:eastAsia="zh-CN"/>
        </w:rPr>
        <w:t>委事实上已成半公开的，经过七、八、九三个月都已经转入</w:t>
      </w:r>
    </w:p>
    <w:p>
      <w:pPr>
        <w:rPr>
          <w:lang w:eastAsia="zh-CN"/>
        </w:rPr>
      </w:pPr>
      <w:r>
        <w:rPr>
          <w:lang w:eastAsia="zh-CN"/>
        </w:rPr>
        <w:t>秘密了。经过干部的调动，新的干部去工作，一般是秘密</w:t>
      </w:r>
    </w:p>
    <w:p>
      <w:pPr>
        <w:rPr>
          <w:lang w:eastAsia="zh-CN"/>
        </w:rPr>
      </w:pPr>
      <w:r>
        <w:rPr>
          <w:lang w:eastAsia="zh-CN"/>
        </w:rPr>
        <w:t>的。干部的职业【化】特委以上有三分之一，县以上有三分</w:t>
      </w:r>
    </w:p>
    <w:p>
      <w:pPr>
        <w:rPr>
          <w:lang w:eastAsia="zh-CN"/>
        </w:rPr>
      </w:pPr>
      <w:r>
        <w:rPr>
          <w:lang w:eastAsia="zh-CN"/>
        </w:rPr>
        <w:t>之二，区以下都做到了。同时，去年合浦事变发生以后，</w:t>
      </w:r>
      <w:r>
        <w:rPr>
          <w:color w:val="0000E1"/>
          <w:lang w:eastAsia="zh-CN"/>
        </w:rPr>
        <w:t>干</w:t>
      </w:r>
    </w:p>
    <w:p>
      <w:pPr>
        <w:rPr>
          <w:lang w:eastAsia="zh-CN"/>
        </w:rPr>
      </w:pPr>
      <w:r>
        <w:rPr>
          <w:lang w:eastAsia="zh-CN"/>
        </w:rPr>
        <w:t>部没有被捕的事情。各级的领导机关，县【区】乡一级已经</w:t>
      </w:r>
    </w:p>
    <w:p>
      <w:pPr>
        <w:rPr>
          <w:lang w:eastAsia="zh-CN"/>
        </w:rPr>
      </w:pPr>
      <w:r>
        <w:rPr>
          <w:lang w:eastAsia="zh-CN"/>
        </w:rPr>
        <w:t>过审查，县以上的审查还没有报告来，到现在应该都完了。</w:t>
      </w:r>
    </w:p>
    <w:p>
      <w:pPr>
        <w:rPr>
          <w:lang w:eastAsia="zh-CN"/>
        </w:rPr>
      </w:pPr>
      <w:r>
        <w:rPr>
          <w:lang w:eastAsia="zh-CN"/>
        </w:rPr>
        <w:t>因为五次扩大会议以巩固党为中心任务的，审查各级干部，</w:t>
      </w:r>
    </w:p>
    <w:p>
      <w:pPr>
        <w:rPr>
          <w:lang w:eastAsia="zh-CN"/>
        </w:rPr>
      </w:pPr>
      <w:r>
        <w:rPr>
          <w:lang w:eastAsia="zh-CN"/>
        </w:rPr>
        <w:t>训练各级干部是主要的工作</w:t>
      </w:r>
      <w:r>
        <w:rPr>
          <w:color w:val="808080"/>
          <w:lang w:eastAsia="zh-CN"/>
        </w:rPr>
        <w:t>。</w:t>
      </w:r>
      <w:r>
        <w:rPr>
          <w:lang w:eastAsia="zh-CN"/>
        </w:rPr>
        <w:t>③整个广东党和群众的联系，</w:t>
      </w:r>
    </w:p>
    <w:p>
      <w:pPr>
        <w:rPr>
          <w:lang w:eastAsia="zh-CN"/>
        </w:rPr>
      </w:pPr>
      <w:r>
        <w:rPr>
          <w:lang w:eastAsia="zh-CN"/>
        </w:rPr>
        <w:t>党已经深人群众中去，深人到农民中去，香港【党】已深</w:t>
      </w:r>
      <w:r>
        <w:rPr>
          <w:color w:val="FF0000"/>
          <w:lang w:eastAsia="zh-CN"/>
        </w:rPr>
        <w:t>入</w:t>
      </w:r>
    </w:p>
    <w:p>
      <w:pPr>
        <w:rPr>
          <w:lang w:eastAsia="zh-CN"/>
        </w:rPr>
      </w:pPr>
      <w:r>
        <w:rPr>
          <w:lang w:eastAsia="zh-CN"/>
        </w:rPr>
        <w:t>到工人中去，琼崖、赣南党在农民中的信仰更高。赣南党在</w:t>
      </w:r>
    </w:p>
    <w:p>
      <w:pPr>
        <w:rPr>
          <w:lang w:eastAsia="zh-CN"/>
        </w:rPr>
      </w:pPr>
      <w:r>
        <w:rPr>
          <w:lang w:eastAsia="zh-CN"/>
        </w:rPr>
        <w:t>农村中是半公开形式，在群众的基础下一般能保存，这是由</w:t>
      </w:r>
    </w:p>
    <w:p>
      <w:pPr>
        <w:rPr>
          <w:lang w:eastAsia="zh-CN"/>
        </w:rPr>
      </w:pPr>
      <w:r>
        <w:rPr>
          <w:lang w:eastAsia="zh-CN"/>
        </w:rPr>
        <w:t>于赣南的历史条件决定的。此外，在广东各地的党，如东江</w:t>
      </w:r>
    </w:p>
    <w:p>
      <w:pPr>
        <w:rPr>
          <w:lang w:eastAsia="zh-CN"/>
        </w:rPr>
      </w:pPr>
      <w:r>
        <w:rPr>
          <w:lang w:eastAsia="zh-CN"/>
        </w:rPr>
        <w:t>的党和农民的关系转好，中区党和青年的关系【好】，西江</w:t>
      </w:r>
    </w:p>
    <w:p>
      <w:pPr>
        <w:rPr>
          <w:lang w:eastAsia="zh-CN"/>
        </w:rPr>
      </w:pPr>
      <w:r>
        <w:rPr>
          <w:lang w:eastAsia="zh-CN"/>
        </w:rPr>
        <w:t>党开始掩护的好，北江的党现在也转变了，地方干部深</w:t>
      </w:r>
      <w:r>
        <w:rPr>
          <w:color w:val="FF0000"/>
          <w:lang w:eastAsia="zh-CN"/>
        </w:rPr>
        <w:t>入</w:t>
      </w:r>
      <w:r>
        <w:rPr>
          <w:lang w:eastAsia="zh-CN"/>
        </w:rPr>
        <w:t>农</w:t>
      </w:r>
    </w:p>
    <w:p>
      <w:pPr>
        <w:rPr>
          <w:lang w:eastAsia="zh-CN"/>
        </w:rPr>
      </w:pPr>
      <w:r>
        <w:rPr>
          <w:lang w:eastAsia="zh-CN"/>
        </w:rPr>
        <w:t>村中去，和广大的群众有联系。④经过逆流的斗争，一般的</w:t>
      </w:r>
    </w:p>
    <w:p>
      <w:pPr>
        <w:rPr>
          <w:lang w:eastAsia="zh-CN"/>
        </w:rPr>
      </w:pPr>
      <w:r>
        <w:rPr>
          <w:lang w:eastAsia="zh-CN"/>
        </w:rPr>
        <w:t>356</w:t>
      </w:r>
    </w:p>
    <w:p>
      <w:pPr>
        <w:rPr>
          <w:lang w:eastAsia="zh-CN"/>
        </w:rPr>
      </w:pPr>
      <w:r>
        <w:rPr>
          <w:lang w:eastAsia="zh-CN"/>
        </w:rPr>
        <w:t>党员干部有了一些经验，能认识了统一战线内部有斗争，能</w:t>
      </w:r>
    </w:p>
    <w:p>
      <w:pPr>
        <w:rPr>
          <w:lang w:eastAsia="zh-CN"/>
        </w:rPr>
      </w:pPr>
      <w:r>
        <w:rPr>
          <w:lang w:eastAsia="zh-CN"/>
        </w:rPr>
        <w:t>认识了斗争的策略，他们会进行和平的斗争，并使一般的党</w:t>
      </w:r>
    </w:p>
    <w:p>
      <w:pPr>
        <w:rPr>
          <w:lang w:eastAsia="zh-CN"/>
        </w:rPr>
      </w:pPr>
      <w:r>
        <w:rPr>
          <w:lang w:eastAsia="zh-CN"/>
        </w:rPr>
        <w:t>员</w:t>
      </w:r>
      <w:r>
        <w:rPr>
          <w:color w:val="808080"/>
          <w:lang w:eastAsia="zh-CN"/>
        </w:rPr>
        <w:t>干</w:t>
      </w:r>
      <w:r>
        <w:rPr>
          <w:lang w:eastAsia="zh-CN"/>
        </w:rPr>
        <w:t>部如何来适合环境进行斗争。如在七、八月的时候能运</w:t>
      </w:r>
    </w:p>
    <w:p>
      <w:pPr>
        <w:rPr>
          <w:lang w:eastAsia="zh-CN"/>
        </w:rPr>
      </w:pPr>
      <w:r>
        <w:rPr>
          <w:lang w:eastAsia="zh-CN"/>
        </w:rPr>
        <w:t>用自己的力量打击顽固势力；又如反对解散“抗先”的舆论</w:t>
      </w:r>
    </w:p>
    <w:p>
      <w:pPr>
        <w:rPr>
          <w:lang w:eastAsia="zh-CN"/>
        </w:rPr>
      </w:pPr>
      <w:r>
        <w:rPr>
          <w:lang w:eastAsia="zh-CN"/>
        </w:rPr>
        <w:t>斗争，如四水①县向顽固分子进行舆论的斗争、反逆流的</w:t>
      </w:r>
    </w:p>
    <w:p>
      <w:pPr>
        <w:rPr>
          <w:lang w:eastAsia="zh-CN"/>
        </w:rPr>
      </w:pPr>
      <w:r>
        <w:rPr>
          <w:lang w:eastAsia="zh-CN"/>
        </w:rPr>
        <w:t>斗争，如西江的高要在逆流中党应用外交的政策能保持党的</w:t>
      </w:r>
    </w:p>
    <w:p>
      <w:pPr>
        <w:rPr>
          <w:lang w:eastAsia="zh-CN"/>
        </w:rPr>
      </w:pPr>
      <w:r>
        <w:rPr>
          <w:lang w:eastAsia="zh-CN"/>
        </w:rPr>
        <w:t>活动。所以，在这一年半当中，无论省委、特委、县委没有</w:t>
      </w:r>
    </w:p>
    <w:p>
      <w:pPr>
        <w:rPr>
          <w:lang w:eastAsia="zh-CN"/>
        </w:rPr>
      </w:pPr>
      <w:r>
        <w:rPr>
          <w:lang w:eastAsia="zh-CN"/>
        </w:rPr>
        <w:t>在任何时候，因为逆流停止过自己在群众中的活动和自己的</w:t>
      </w:r>
    </w:p>
    <w:p>
      <w:pPr>
        <w:rPr>
          <w:lang w:eastAsia="zh-CN"/>
        </w:rPr>
      </w:pPr>
      <w:r>
        <w:rPr>
          <w:lang w:eastAsia="zh-CN"/>
        </w:rPr>
        <w:t>工作。经过这些斗争的锻炼，使他们在正确的方向下面前</w:t>
      </w:r>
    </w:p>
    <w:p>
      <w:pPr>
        <w:rPr>
          <w:lang w:eastAsia="zh-CN"/>
        </w:rPr>
      </w:pPr>
      <w:r>
        <w:rPr>
          <w:lang w:eastAsia="zh-CN"/>
        </w:rPr>
        <w:t>进，无论顽固分子如何的反对，难找到反共的藉口，如曾生</w:t>
      </w:r>
    </w:p>
    <w:p>
      <w:pPr>
        <w:rPr>
          <w:lang w:eastAsia="zh-CN"/>
        </w:rPr>
      </w:pPr>
      <w:r>
        <w:rPr>
          <w:lang w:eastAsia="zh-CN"/>
        </w:rPr>
        <w:t>的部队过去没有被顽固分子打击过，博罗的顽固势力不能不</w:t>
      </w:r>
    </w:p>
    <w:p>
      <w:pPr>
        <w:rPr>
          <w:lang w:eastAsia="zh-CN"/>
        </w:rPr>
      </w:pPr>
      <w:r>
        <w:rPr>
          <w:lang w:eastAsia="zh-CN"/>
        </w:rPr>
        <w:t>用很多的方法制造事实，说共产党暴动，然而没有成功；如</w:t>
      </w:r>
    </w:p>
    <w:p>
      <w:pPr>
        <w:rPr>
          <w:lang w:eastAsia="zh-CN"/>
        </w:rPr>
      </w:pPr>
      <w:r>
        <w:rPr>
          <w:lang w:eastAsia="zh-CN"/>
        </w:rPr>
        <w:t>中山县国民党县党部向省党部报告中，还不能不说“抗先”</w:t>
      </w:r>
    </w:p>
    <w:p>
      <w:pPr>
        <w:rPr>
          <w:lang w:eastAsia="zh-CN"/>
        </w:rPr>
      </w:pPr>
      <w:r>
        <w:rPr>
          <w:lang w:eastAsia="zh-CN"/>
        </w:rPr>
        <w:t>的行动没有越规，自然个别地方给他们藉口还是有的。一般</w:t>
      </w:r>
    </w:p>
    <w:p>
      <w:pPr>
        <w:rPr>
          <w:lang w:eastAsia="zh-CN"/>
        </w:rPr>
      </w:pPr>
      <w:r>
        <w:rPr>
          <w:lang w:eastAsia="zh-CN"/>
        </w:rPr>
        <w:t>的说，我们的同志没有离开过党的路线，而只是工作方式的</w:t>
      </w:r>
    </w:p>
    <w:p>
      <w:pPr>
        <w:rPr>
          <w:lang w:eastAsia="zh-CN"/>
        </w:rPr>
      </w:pPr>
      <w:r>
        <w:rPr>
          <w:lang w:eastAsia="zh-CN"/>
        </w:rPr>
        <w:t>问题。因此，可以说广东党基本上是巩固【起】来了。同</w:t>
      </w:r>
    </w:p>
    <w:p>
      <w:pPr>
        <w:rPr>
          <w:lang w:eastAsia="zh-CN"/>
        </w:rPr>
      </w:pPr>
      <w:r>
        <w:rPr>
          <w:lang w:eastAsia="zh-CN"/>
        </w:rPr>
        <w:t>时，为配合新的环境，使投降与反共战争不至实现，使革命</w:t>
      </w:r>
    </w:p>
    <w:p>
      <w:pPr>
        <w:rPr>
          <w:lang w:eastAsia="zh-CN"/>
        </w:rPr>
      </w:pPr>
      <w:r>
        <w:rPr>
          <w:lang w:eastAsia="zh-CN"/>
        </w:rPr>
        <w:t>的力量发展，需要我们力量强大，使党在南方力量发展。因</w:t>
      </w:r>
    </w:p>
    <w:p>
      <w:pPr>
        <w:rPr>
          <w:lang w:eastAsia="zh-CN"/>
        </w:rPr>
      </w:pPr>
      <w:r>
        <w:rPr>
          <w:lang w:eastAsia="zh-CN"/>
        </w:rPr>
        <w:t>此，我们可以说:广东的党现在是可以执行新的任务</w:t>
      </w:r>
      <w:r>
        <w:rPr>
          <w:color w:val="008000"/>
          <w:lang w:eastAsia="zh-CN"/>
        </w:rPr>
        <w:t>，</w:t>
      </w:r>
      <w:r>
        <w:rPr>
          <w:lang w:eastAsia="zh-CN"/>
        </w:rPr>
        <w:t>在长</w:t>
      </w:r>
    </w:p>
    <w:p>
      <w:pPr>
        <w:rPr>
          <w:lang w:eastAsia="zh-CN"/>
        </w:rPr>
      </w:pPr>
      <w:r>
        <w:rPr>
          <w:lang w:eastAsia="zh-CN"/>
        </w:rPr>
        <w:t>期积蓄力量下前进。</w:t>
      </w:r>
    </w:p>
    <w:p>
      <w:pPr>
        <w:rPr>
          <w:lang w:eastAsia="zh-CN"/>
        </w:rPr>
      </w:pPr>
      <w:r>
        <w:rPr>
          <w:lang w:eastAsia="zh-CN"/>
        </w:rPr>
        <w:t>几个个别的问题:第一个问题，合浦的县委被捕和他的</w:t>
      </w:r>
    </w:p>
    <w:p>
      <w:pPr>
        <w:rPr>
          <w:lang w:eastAsia="zh-CN"/>
        </w:rPr>
      </w:pPr>
      <w:r>
        <w:rPr>
          <w:lang w:eastAsia="zh-CN"/>
        </w:rPr>
        <w:t>经验教训。合浦的党在广州未失守以前，便开始有个别的党</w:t>
      </w:r>
    </w:p>
    <w:p>
      <w:pPr>
        <w:rPr>
          <w:lang w:eastAsia="zh-CN"/>
        </w:rPr>
      </w:pPr>
      <w:r>
        <w:rPr>
          <w:lang w:eastAsia="zh-CN"/>
        </w:rPr>
        <w:t>员从广州到合浦建立工作和支部，广州失守以后，在1938</w:t>
      </w:r>
    </w:p>
    <w:p>
      <w:pPr>
        <w:rPr>
          <w:lang w:eastAsia="zh-CN"/>
        </w:rPr>
      </w:pPr>
      <w:r>
        <w:rPr>
          <w:lang w:eastAsia="zh-CN"/>
        </w:rPr>
        <w:t>年12月合浦建立了县委，已经有200个党员。因为党的环</w:t>
      </w:r>
    </w:p>
    <w:p>
      <w:pPr>
        <w:rPr>
          <w:lang w:eastAsia="zh-CN"/>
        </w:rPr>
      </w:pPr>
      <w:r>
        <w:rPr>
          <w:lang w:eastAsia="zh-CN"/>
        </w:rPr>
        <w:t>原文如此，疑是四会县或三水县之误。</w:t>
      </w:r>
    </w:p>
    <w:p>
      <w:pPr>
        <w:rPr>
          <w:lang w:eastAsia="zh-CN"/>
        </w:rPr>
      </w:pPr>
      <w:r>
        <w:rPr>
          <w:lang w:eastAsia="zh-CN"/>
        </w:rPr>
        <w:t>35</w:t>
      </w:r>
      <w:r>
        <w:rPr>
          <w:color w:val="808080"/>
          <w:lang w:eastAsia="zh-CN"/>
        </w:rPr>
        <w:t>7</w:t>
      </w:r>
    </w:p>
    <w:p>
      <w:pPr>
        <w:rPr>
          <w:lang w:eastAsia="zh-CN"/>
        </w:rPr>
      </w:pPr>
      <w:r>
        <w:rPr>
          <w:lang w:eastAsia="zh-CN"/>
        </w:rPr>
        <w:t>境较好，群众的情绪高，那里的青年运动有很大的发展，</w:t>
      </w:r>
    </w:p>
    <w:p>
      <w:pPr>
        <w:rPr>
          <w:lang w:eastAsia="zh-CN"/>
        </w:rPr>
      </w:pPr>
      <w:r>
        <w:rPr>
          <w:lang w:eastAsia="zh-CN"/>
        </w:rPr>
        <w:t>“抗先”有</w:t>
      </w:r>
      <w:r>
        <w:rPr>
          <w:color w:val="808080"/>
          <w:lang w:eastAsia="zh-CN"/>
        </w:rPr>
        <w:t>2</w:t>
      </w:r>
      <w:r>
        <w:rPr>
          <w:lang w:eastAsia="zh-CN"/>
        </w:rPr>
        <w:t>000多人。到了去年（1939年）四、五月的时</w:t>
      </w:r>
    </w:p>
    <w:p>
      <w:pPr>
        <w:rPr>
          <w:lang w:eastAsia="zh-CN"/>
        </w:rPr>
      </w:pPr>
      <w:r>
        <w:rPr>
          <w:lang w:eastAsia="zh-CN"/>
        </w:rPr>
        <w:t>候，敌人在沿海骚扰，群众情绪激昂，“抗先”很能积极活</w:t>
      </w:r>
    </w:p>
    <w:p>
      <w:pPr>
        <w:rPr>
          <w:lang w:eastAsia="zh-CN"/>
        </w:rPr>
      </w:pPr>
      <w:r>
        <w:rPr>
          <w:color w:val="0000E1"/>
          <w:lang w:eastAsia="zh-CN"/>
        </w:rPr>
        <w:t>动</w:t>
      </w:r>
      <w:r>
        <w:rPr>
          <w:color w:val="008000"/>
          <w:lang w:eastAsia="zh-CN"/>
        </w:rPr>
        <w:t>，</w:t>
      </w:r>
      <w:r>
        <w:rPr>
          <w:lang w:eastAsia="zh-CN"/>
        </w:rPr>
        <w:t>从活动中党的组织便有了一些干部半公开了。那时有许</w:t>
      </w:r>
    </w:p>
    <w:p>
      <w:pPr>
        <w:rPr>
          <w:lang w:eastAsia="zh-CN"/>
        </w:rPr>
      </w:pPr>
      <w:r>
        <w:rPr>
          <w:lang w:eastAsia="zh-CN"/>
        </w:rPr>
        <w:t>多米商运输米接济敌人，这个奸商和行政专员邓世增有密切</w:t>
      </w:r>
    </w:p>
    <w:p>
      <w:pPr>
        <w:rPr>
          <w:lang w:eastAsia="zh-CN"/>
        </w:rPr>
      </w:pPr>
      <w:r>
        <w:rPr>
          <w:lang w:eastAsia="zh-CN"/>
        </w:rPr>
        <w:t>的关系，奸商运来的米，被群众劫获20000石，恰邓世增经</w:t>
      </w:r>
    </w:p>
    <w:p>
      <w:pPr>
        <w:rPr>
          <w:lang w:eastAsia="zh-CN"/>
        </w:rPr>
      </w:pPr>
      <w:r>
        <w:rPr>
          <w:lang w:eastAsia="zh-CN"/>
        </w:rPr>
        <w:t>过，群众便包围他，这件事我党没有参加，是群众自发的，</w:t>
      </w:r>
    </w:p>
    <w:p>
      <w:pPr>
        <w:rPr>
          <w:lang w:eastAsia="zh-CN"/>
        </w:rPr>
      </w:pPr>
      <w:r>
        <w:rPr>
          <w:lang w:eastAsia="zh-CN"/>
        </w:rPr>
        <w:t>然而邓却利用这事打击我们，说是共产党领导的，说我们党</w:t>
      </w:r>
    </w:p>
    <w:p>
      <w:pPr>
        <w:rPr>
          <w:lang w:eastAsia="zh-CN"/>
        </w:rPr>
      </w:pPr>
      <w:r>
        <w:rPr>
          <w:lang w:eastAsia="zh-CN"/>
        </w:rPr>
        <w:t>布置暴动，企图以此掩护他帮助奸商运米资敌的事，于是发</w:t>
      </w:r>
    </w:p>
    <w:p>
      <w:pPr>
        <w:rPr>
          <w:lang w:eastAsia="zh-CN"/>
        </w:rPr>
      </w:pPr>
      <w:r>
        <w:rPr>
          <w:lang w:eastAsia="zh-CN"/>
        </w:rPr>
        <w:t>生了6月16日破坏合浦县委领导机关的事情。在被捕的时</w:t>
      </w:r>
    </w:p>
    <w:p>
      <w:pPr>
        <w:rPr>
          <w:lang w:eastAsia="zh-CN"/>
        </w:rPr>
      </w:pPr>
      <w:r>
        <w:rPr>
          <w:lang w:eastAsia="zh-CN"/>
        </w:rPr>
        <w:t>候县委正在开会，许多文件没有来得及烧毁，被搜去了，幸</w:t>
      </w:r>
    </w:p>
    <w:p>
      <w:pPr>
        <w:rPr>
          <w:lang w:eastAsia="zh-CN"/>
        </w:rPr>
      </w:pPr>
      <w:r>
        <w:rPr>
          <w:lang w:eastAsia="zh-CN"/>
        </w:rPr>
        <w:t>而这些文件大部是信，系统一战线口吻的，一部分是地方武</w:t>
      </w:r>
    </w:p>
    <w:p>
      <w:pPr>
        <w:rPr>
          <w:lang w:eastAsia="zh-CN"/>
        </w:rPr>
      </w:pPr>
      <w:r>
        <w:rPr>
          <w:lang w:eastAsia="zh-CN"/>
        </w:rPr>
        <w:t>装的工作报告、群众的工作报告，这些使得党的组织受到损</w:t>
      </w:r>
    </w:p>
    <w:p>
      <w:pPr>
        <w:rPr>
          <w:lang w:eastAsia="zh-CN"/>
        </w:rPr>
      </w:pPr>
      <w:r>
        <w:rPr>
          <w:lang w:eastAsia="zh-CN"/>
        </w:rPr>
        <w:t>失。只有一篇评论米案的论文，其中说明了奸商不应接济敌</w:t>
      </w:r>
    </w:p>
    <w:p>
      <w:pPr>
        <w:rPr>
          <w:lang w:eastAsia="zh-CN"/>
        </w:rPr>
      </w:pPr>
      <w:r>
        <w:rPr>
          <w:lang w:eastAsia="zh-CN"/>
        </w:rPr>
        <w:t>人，同情群众的行动，说群众虽不免积极一些，但群众是站</w:t>
      </w:r>
    </w:p>
    <w:p>
      <w:pPr>
        <w:rPr>
          <w:lang w:eastAsia="zh-CN"/>
        </w:rPr>
      </w:pPr>
      <w:r>
        <w:rPr>
          <w:lang w:eastAsia="zh-CN"/>
        </w:rPr>
        <w:t>在救国抗日的立场，他们完全是</w:t>
      </w:r>
      <w:r>
        <w:rPr>
          <w:color w:val="0000E1"/>
          <w:lang w:eastAsia="zh-CN"/>
        </w:rPr>
        <w:t>对</w:t>
      </w:r>
      <w:r>
        <w:rPr>
          <w:lang w:eastAsia="zh-CN"/>
        </w:rPr>
        <w:t>的。这个同情群众的意见</w:t>
      </w:r>
    </w:p>
    <w:p>
      <w:pPr>
        <w:rPr>
          <w:lang w:eastAsia="zh-CN"/>
        </w:rPr>
      </w:pPr>
      <w:r>
        <w:rPr>
          <w:lang w:eastAsia="zh-CN"/>
        </w:rPr>
        <w:t>为邓世增作说共产党参加米案的藉口，被捕以后轰动一时，</w:t>
      </w:r>
    </w:p>
    <w:p>
      <w:pPr>
        <w:rPr>
          <w:lang w:eastAsia="zh-CN"/>
        </w:rPr>
      </w:pPr>
      <w:r>
        <w:rPr>
          <w:lang w:eastAsia="zh-CN"/>
        </w:rPr>
        <w:t>许多群众反对说:“为什么要捉共产党呢?他们很好。”还有</w:t>
      </w:r>
    </w:p>
    <w:p>
      <w:pPr>
        <w:rPr>
          <w:lang w:eastAsia="zh-CN"/>
        </w:rPr>
      </w:pPr>
      <w:r>
        <w:rPr>
          <w:lang w:eastAsia="zh-CN"/>
        </w:rPr>
        <w:t>群众说:“打共产党就是打群众!”许多群众自动要求去请</w:t>
      </w:r>
    </w:p>
    <w:p>
      <w:pPr>
        <w:rPr>
          <w:lang w:eastAsia="zh-CN"/>
        </w:rPr>
      </w:pPr>
      <w:r>
        <w:rPr>
          <w:lang w:eastAsia="zh-CN"/>
        </w:rPr>
        <w:t>愿。在当局里面也有不少人同情我们，当地驻防军政治部与</w:t>
      </w:r>
    </w:p>
    <w:p>
      <w:pPr>
        <w:rPr>
          <w:lang w:eastAsia="zh-CN"/>
        </w:rPr>
      </w:pPr>
      <w:r>
        <w:rPr>
          <w:lang w:eastAsia="zh-CN"/>
        </w:rPr>
        <w:t>地方党部也有同情我们的人。以后组织了党政军联席法庭审</w:t>
      </w:r>
    </w:p>
    <w:p>
      <w:pPr>
        <w:rPr>
          <w:lang w:eastAsia="zh-CN"/>
        </w:rPr>
      </w:pPr>
      <w:r>
        <w:rPr>
          <w:lang w:eastAsia="zh-CN"/>
        </w:rPr>
        <w:t>判，在审判中被捕的同志表现很坚决，答辩词也很好。比如</w:t>
      </w:r>
    </w:p>
    <w:p>
      <w:pPr>
        <w:rPr>
          <w:lang w:eastAsia="zh-CN"/>
        </w:rPr>
      </w:pPr>
      <w:r>
        <w:rPr>
          <w:lang w:eastAsia="zh-CN"/>
        </w:rPr>
        <w:t>他们问为什么要秘密组织，我们的同志说为防止敌人汉奸的</w:t>
      </w:r>
    </w:p>
    <w:p>
      <w:pPr>
        <w:rPr>
          <w:lang w:eastAsia="zh-CN"/>
        </w:rPr>
      </w:pPr>
      <w:r>
        <w:rPr>
          <w:lang w:eastAsia="zh-CN"/>
        </w:rPr>
        <w:t>破坏，并说国民党也是秘密组织的；问对米案的关系，答没</w:t>
      </w:r>
    </w:p>
    <w:p>
      <w:pPr>
        <w:rPr>
          <w:lang w:eastAsia="zh-CN"/>
        </w:rPr>
      </w:pPr>
      <w:r>
        <w:rPr>
          <w:lang w:eastAsia="zh-CN"/>
        </w:rPr>
        <w:t>有关系；问军队中的武装工作是不是破坏军队的?答是帮助</w:t>
      </w:r>
    </w:p>
    <w:p>
      <w:pPr>
        <w:rPr>
          <w:lang w:eastAsia="zh-CN"/>
        </w:rPr>
      </w:pPr>
      <w:r>
        <w:rPr>
          <w:lang w:eastAsia="zh-CN"/>
        </w:rPr>
        <w:t>武装，帮助军队进行政治工作的，提高战斗力，不是破坏军</w:t>
      </w:r>
    </w:p>
    <w:p>
      <w:pPr>
        <w:rPr>
          <w:lang w:eastAsia="zh-CN"/>
        </w:rPr>
      </w:pPr>
      <w:r>
        <w:rPr>
          <w:lang w:eastAsia="zh-CN"/>
        </w:rPr>
        <w:t>358</w:t>
      </w:r>
    </w:p>
    <w:p>
      <w:pPr>
        <w:rPr>
          <w:lang w:eastAsia="zh-CN"/>
        </w:rPr>
      </w:pPr>
      <w:r>
        <w:rPr>
          <w:lang w:eastAsia="zh-CN"/>
        </w:rPr>
        <w:t>队的，也没有在军队中组织党。结果当局没有得到什么成</w:t>
      </w:r>
    </w:p>
    <w:p>
      <w:pPr>
        <w:rPr>
          <w:lang w:eastAsia="zh-CN"/>
        </w:rPr>
      </w:pPr>
      <w:r>
        <w:rPr>
          <w:lang w:eastAsia="zh-CN"/>
        </w:rPr>
        <w:t>功，只拿了一些文件。以后到底怎么办呢?他们放不好，不</w:t>
      </w:r>
    </w:p>
    <w:p>
      <w:pPr>
        <w:rPr>
          <w:lang w:eastAsia="zh-CN"/>
        </w:rPr>
      </w:pPr>
      <w:r>
        <w:rPr>
          <w:lang w:eastAsia="zh-CN"/>
        </w:rPr>
        <w:t>放也不好，于是便送到广西行营。当地的驻防军政治部曾有</w:t>
      </w:r>
    </w:p>
    <w:p>
      <w:pPr>
        <w:rPr>
          <w:lang w:eastAsia="zh-CN"/>
        </w:rPr>
      </w:pPr>
      <w:r>
        <w:rPr>
          <w:lang w:eastAsia="zh-CN"/>
        </w:rPr>
        <w:t>好的报告，张发奎也表示应该释放，他知道米案不能怪我们</w:t>
      </w:r>
    </w:p>
    <w:p>
      <w:pPr>
        <w:rPr>
          <w:lang w:eastAsia="zh-CN"/>
        </w:rPr>
      </w:pPr>
      <w:r>
        <w:rPr>
          <w:lang w:eastAsia="zh-CN"/>
        </w:rPr>
        <w:t>党，也不能怪群众。张发奎向白崇禧打了电报，要求他释</w:t>
      </w:r>
    </w:p>
    <w:p>
      <w:pPr>
        <w:rPr>
          <w:lang w:eastAsia="zh-CN"/>
        </w:rPr>
      </w:pPr>
      <w:r>
        <w:rPr>
          <w:lang w:eastAsia="zh-CN"/>
        </w:rPr>
        <w:t>放。但是，①当时那地方没有干部去营救，既送行营就没有</w:t>
      </w:r>
    </w:p>
    <w:p>
      <w:pPr>
        <w:rPr>
          <w:lang w:eastAsia="zh-CN"/>
        </w:rPr>
      </w:pPr>
      <w:r>
        <w:rPr>
          <w:lang w:eastAsia="zh-CN"/>
        </w:rPr>
        <w:t>办法了。②桂林行营白崇禧还要顾及邓世增的，所以这个事</w:t>
      </w:r>
    </w:p>
    <w:p>
      <w:pPr>
        <w:rPr>
          <w:lang w:eastAsia="zh-CN"/>
        </w:rPr>
      </w:pPr>
      <w:r>
        <w:rPr>
          <w:lang w:eastAsia="zh-CN"/>
        </w:rPr>
        <w:t>情不好解决，白并怕我们党在他的防地发展，就没有放我们</w:t>
      </w:r>
    </w:p>
    <w:p>
      <w:pPr>
        <w:rPr>
          <w:lang w:eastAsia="zh-CN"/>
        </w:rPr>
      </w:pPr>
      <w:r>
        <w:rPr>
          <w:lang w:eastAsia="zh-CN"/>
        </w:rPr>
        <w:t>的人。这件事的经验教训:</w:t>
      </w:r>
    </w:p>
    <w:p>
      <w:pPr>
        <w:rPr>
          <w:lang w:eastAsia="zh-CN"/>
        </w:rPr>
      </w:pPr>
      <w:r>
        <w:rPr>
          <w:lang w:eastAsia="zh-CN"/>
        </w:rPr>
        <w:t>①党的干部、“抗先”的干部没有公开，党的领导机关</w:t>
      </w:r>
    </w:p>
    <w:p>
      <w:pPr>
        <w:rPr>
          <w:lang w:eastAsia="zh-CN"/>
        </w:rPr>
      </w:pPr>
      <w:r>
        <w:rPr>
          <w:lang w:eastAsia="zh-CN"/>
        </w:rPr>
        <w:t>半公开，暴露了自己。</w:t>
      </w:r>
    </w:p>
    <w:p>
      <w:pPr>
        <w:rPr>
          <w:lang w:eastAsia="zh-CN"/>
        </w:rPr>
      </w:pPr>
      <w:r>
        <w:rPr>
          <w:lang w:eastAsia="zh-CN"/>
        </w:rPr>
        <w:t>②秘密文件没有另外保存，许多不必要的文件都永远放</w:t>
      </w:r>
    </w:p>
    <w:p>
      <w:pPr>
        <w:rPr>
          <w:lang w:eastAsia="zh-CN"/>
        </w:rPr>
      </w:pPr>
      <w:r>
        <w:rPr>
          <w:lang w:eastAsia="zh-CN"/>
        </w:rPr>
        <w:t>在领导机关内。</w:t>
      </w:r>
    </w:p>
    <w:p>
      <w:pPr>
        <w:rPr>
          <w:lang w:eastAsia="zh-CN"/>
        </w:rPr>
      </w:pPr>
      <w:r>
        <w:rPr>
          <w:lang w:eastAsia="zh-CN"/>
        </w:rPr>
        <w:t>③全领导机关没有秘密工作的布置和警戒。</w:t>
      </w:r>
    </w:p>
    <w:p>
      <w:pPr>
        <w:rPr>
          <w:lang w:eastAsia="zh-CN"/>
        </w:rPr>
      </w:pPr>
      <w:r>
        <w:rPr>
          <w:lang w:eastAsia="zh-CN"/>
        </w:rPr>
        <w:t>④一个住在机关内的女人没有注意审查，甚至来历不明</w:t>
      </w:r>
    </w:p>
    <w:p>
      <w:pPr>
        <w:rPr>
          <w:lang w:eastAsia="zh-CN"/>
        </w:rPr>
      </w:pPr>
      <w:r>
        <w:rPr>
          <w:lang w:eastAsia="zh-CN"/>
        </w:rPr>
        <w:t>很可怀疑，有人说她是奸细，但没有证据。</w:t>
      </w:r>
    </w:p>
    <w:p>
      <w:pPr>
        <w:rPr>
          <w:lang w:eastAsia="zh-CN"/>
        </w:rPr>
      </w:pPr>
      <w:r>
        <w:rPr>
          <w:lang w:eastAsia="zh-CN"/>
        </w:rPr>
        <w:t>⑤党的领导机关被捕的时候没有新代替的干部来做工</w:t>
      </w:r>
    </w:p>
    <w:p>
      <w:pPr>
        <w:rPr>
          <w:lang w:eastAsia="zh-CN"/>
        </w:rPr>
      </w:pPr>
      <w:r>
        <w:rPr>
          <w:lang w:eastAsia="zh-CN"/>
        </w:rPr>
        <w:t>作，党内曾一时发生了慌乱的现象，县委、省委没有警备的</w:t>
      </w:r>
    </w:p>
    <w:p>
      <w:pPr>
        <w:rPr>
          <w:lang w:eastAsia="zh-CN"/>
        </w:rPr>
      </w:pPr>
      <w:r>
        <w:rPr>
          <w:lang w:eastAsia="zh-CN"/>
        </w:rPr>
        <w:t>系统，被捕事产生了两个月省委才知道，影响党工作的整理</w:t>
      </w:r>
    </w:p>
    <w:p>
      <w:pPr>
        <w:rPr>
          <w:lang w:eastAsia="zh-CN"/>
        </w:rPr>
      </w:pPr>
      <w:r>
        <w:rPr>
          <w:lang w:eastAsia="zh-CN"/>
        </w:rPr>
        <w:t>和新领导机关的发生，迟到9月才建立了新的组织。</w:t>
      </w:r>
    </w:p>
    <w:p>
      <w:pPr>
        <w:rPr>
          <w:lang w:eastAsia="zh-CN"/>
        </w:rPr>
      </w:pPr>
      <w:r>
        <w:rPr>
          <w:lang w:eastAsia="zh-CN"/>
        </w:rPr>
        <w:t>第二个问题、第三个问题（略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编者）。</w:t>
      </w:r>
    </w:p>
    <w:p>
      <w:pPr>
        <w:rPr>
          <w:lang w:eastAsia="zh-CN"/>
        </w:rPr>
      </w:pPr>
      <w:r>
        <w:rPr>
          <w:lang w:eastAsia="zh-CN"/>
        </w:rPr>
        <w:t>359</w:t>
      </w:r>
    </w:p>
    <w:p>
      <w:pPr>
        <w:rPr>
          <w:lang w:eastAsia="zh-CN"/>
        </w:rPr>
      </w:pPr>
      <w:r>
        <w:rPr>
          <w:lang w:eastAsia="zh-CN"/>
        </w:rPr>
        <w:t>广东省组织情况</w:t>
      </w:r>
    </w:p>
    <w:p>
      <w:pPr>
        <w:rPr>
          <w:lang w:eastAsia="zh-CN"/>
        </w:rPr>
      </w:pPr>
      <w:r>
        <w:rPr>
          <w:lang w:eastAsia="zh-CN"/>
        </w:rPr>
        <w:t>（1940年4月27日）</w:t>
      </w:r>
    </w:p>
    <w:p>
      <w:pPr>
        <w:rPr>
          <w:lang w:eastAsia="zh-CN"/>
        </w:rPr>
      </w:pPr>
      <w:r>
        <w:rPr>
          <w:lang w:eastAsia="zh-CN"/>
        </w:rPr>
        <w:t>广东省委:</w:t>
      </w:r>
    </w:p>
    <w:p>
      <w:pPr>
        <w:rPr>
          <w:lang w:eastAsia="zh-CN"/>
        </w:rPr>
      </w:pPr>
      <w:r>
        <w:rPr>
          <w:lang w:eastAsia="zh-CN"/>
        </w:rPr>
        <w:t>书记:张文彬，平江人，29岁，初中一年生，1926年9</w:t>
      </w:r>
    </w:p>
    <w:p>
      <w:pPr>
        <w:rPr>
          <w:lang w:eastAsia="zh-CN"/>
        </w:rPr>
      </w:pPr>
      <w:r>
        <w:rPr>
          <w:lang w:eastAsia="zh-CN"/>
        </w:rPr>
        <w:t>月</w:t>
      </w:r>
      <w:del w:id="341" w:author="林 清" w:date="2018-10-09T11:23:00Z">
        <w:r>
          <w:rPr>
            <w:lang w:eastAsia="zh-CN"/>
          </w:rPr>
          <w:delText>人</w:delText>
        </w:r>
      </w:del>
      <w:ins w:id="342" w:author="林 清" w:date="2018-10-09T11:23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少共，12月兼党。</w:t>
      </w:r>
    </w:p>
    <w:p>
      <w:pPr>
        <w:rPr>
          <w:lang w:eastAsia="zh-CN"/>
        </w:rPr>
      </w:pPr>
      <w:r>
        <w:rPr>
          <w:lang w:eastAsia="zh-CN"/>
        </w:rPr>
        <w:t>组部:曾保，广东人，35岁，大学生，1929入党。</w:t>
      </w:r>
    </w:p>
    <w:p>
      <w:pPr>
        <w:rPr>
          <w:lang w:eastAsia="zh-CN"/>
        </w:rPr>
      </w:pPr>
      <w:r>
        <w:rPr>
          <w:lang w:eastAsia="zh-CN"/>
        </w:rPr>
        <w:t>宣部:涂振农，江西人，42岁，大学生，1926党员。</w:t>
      </w:r>
    </w:p>
    <w:p>
      <w:pPr>
        <w:rPr>
          <w:lang w:eastAsia="zh-CN"/>
        </w:rPr>
      </w:pPr>
      <w:r>
        <w:rPr>
          <w:lang w:eastAsia="zh-CN"/>
        </w:rPr>
        <w:t>统战:古大存，广东人，38岁，中学教员，192口党</w:t>
      </w:r>
    </w:p>
    <w:p>
      <w:pPr>
        <w:rPr>
          <w:lang w:eastAsia="zh-CN"/>
        </w:rPr>
      </w:pPr>
      <w:r>
        <w:rPr>
          <w:lang w:eastAsia="zh-CN"/>
        </w:rPr>
        <w:t>员。</w:t>
      </w:r>
    </w:p>
    <w:p>
      <w:pPr>
        <w:rPr>
          <w:lang w:eastAsia="zh-CN"/>
        </w:rPr>
      </w:pPr>
      <w:r>
        <w:rPr>
          <w:lang w:eastAsia="zh-CN"/>
        </w:rPr>
        <w:t>妇女:区梦觉，广东人，33岁，</w:t>
      </w:r>
      <w:r>
        <w:rPr>
          <w:rFonts w:hint="eastAsia"/>
          <w:lang w:eastAsia="zh-CN"/>
        </w:rPr>
        <w:t>□□□</w:t>
      </w:r>
      <w:r>
        <w:rPr>
          <w:lang w:eastAsia="zh-CN"/>
        </w:rPr>
        <w:t>，1925年党员。</w:t>
      </w:r>
    </w:p>
    <w:p>
      <w:pPr>
        <w:rPr>
          <w:lang w:eastAsia="zh-CN"/>
        </w:rPr>
      </w:pPr>
      <w:r>
        <w:rPr>
          <w:lang w:eastAsia="zh-CN"/>
        </w:rPr>
        <w:t>即区白霜</w:t>
      </w:r>
    </w:p>
    <w:p>
      <w:pPr>
        <w:rPr>
          <w:lang w:eastAsia="zh-CN"/>
        </w:rPr>
      </w:pPr>
      <w:r>
        <w:rPr>
          <w:lang w:eastAsia="zh-CN"/>
        </w:rPr>
        <w:t>委员:梁广，广东人，</w:t>
      </w:r>
      <w:r>
        <w:rPr>
          <w:rFonts w:hint="eastAsia"/>
          <w:lang w:eastAsia="zh-CN"/>
        </w:rPr>
        <w:t>□□</w:t>
      </w:r>
      <w:r>
        <w:rPr>
          <w:lang w:eastAsia="zh-CN"/>
        </w:rPr>
        <w:t>，船厂工人，大革命后党</w:t>
      </w:r>
    </w:p>
    <w:p>
      <w:pPr>
        <w:rPr>
          <w:lang w:eastAsia="zh-CN"/>
        </w:rPr>
      </w:pPr>
      <w:r>
        <w:rPr>
          <w:lang w:eastAsia="zh-CN"/>
        </w:rPr>
        <w:t>员。</w:t>
      </w:r>
    </w:p>
    <w:p>
      <w:pPr>
        <w:rPr>
          <w:lang w:eastAsia="zh-CN"/>
        </w:rPr>
      </w:pPr>
      <w:r>
        <w:rPr>
          <w:lang w:eastAsia="zh-CN"/>
        </w:rPr>
        <w:t>廖承志、黄文杰二人也是省委委员，琼崖冯白驹是省委</w:t>
      </w:r>
    </w:p>
    <w:p>
      <w:pPr>
        <w:rPr>
          <w:lang w:eastAsia="zh-CN"/>
        </w:rPr>
      </w:pPr>
      <w:r>
        <w:rPr>
          <w:lang w:eastAsia="zh-CN"/>
        </w:rPr>
        <w:t>委员，香港吴有恒、中区特书小严①、东江特书中林②、中</w:t>
      </w:r>
    </w:p>
    <w:p>
      <w:pPr>
        <w:rPr>
          <w:lang w:eastAsia="zh-CN"/>
        </w:rPr>
      </w:pPr>
      <w:r>
        <w:rPr>
          <w:lang w:eastAsia="zh-CN"/>
        </w:rPr>
        <w:t>山县书孙康等亦【是】省委委员。</w:t>
      </w:r>
    </w:p>
    <w:p>
      <w:pPr>
        <w:rPr>
          <w:lang w:eastAsia="zh-CN"/>
        </w:rPr>
      </w:pPr>
      <w:r>
        <w:rPr>
          <w:lang w:eastAsia="zh-CN"/>
        </w:rPr>
        <w:t>省秘书长:王均予，湖北人，35</w:t>
      </w:r>
      <w:r>
        <w:rPr>
          <w:color w:val="808080"/>
          <w:lang w:eastAsia="zh-CN"/>
        </w:rPr>
        <w:t>岁</w:t>
      </w:r>
      <w:r>
        <w:rPr>
          <w:lang w:eastAsia="zh-CN"/>
        </w:rPr>
        <w:t>，大学生，192</w:t>
      </w:r>
      <w:r>
        <w:rPr>
          <w:color w:val="808080"/>
          <w:lang w:eastAsia="zh-CN"/>
        </w:rPr>
        <w:t>2</w:t>
      </w:r>
      <w:r>
        <w:rPr>
          <w:lang w:eastAsia="zh-CN"/>
        </w:rPr>
        <w:t>?党</w:t>
      </w:r>
    </w:p>
    <w:p>
      <w:pPr>
        <w:rPr>
          <w:lang w:eastAsia="zh-CN"/>
        </w:rPr>
      </w:pPr>
      <w:r>
        <w:rPr>
          <w:lang w:eastAsia="zh-CN"/>
        </w:rPr>
        <w:t>即罗范群。</w:t>
      </w:r>
    </w:p>
    <w:p>
      <w:pPr>
        <w:rPr>
          <w:lang w:eastAsia="zh-CN"/>
        </w:rPr>
      </w:pPr>
      <w:r>
        <w:rPr>
          <w:lang w:eastAsia="zh-CN"/>
        </w:rPr>
        <w:t>即尹林平。</w:t>
      </w:r>
    </w:p>
    <w:p>
      <w:pPr>
        <w:rPr>
          <w:lang w:eastAsia="zh-CN"/>
        </w:rPr>
      </w:pPr>
      <w:r>
        <w:rPr>
          <w:lang w:eastAsia="zh-CN"/>
        </w:rPr>
        <w:t>360</w:t>
      </w:r>
    </w:p>
    <w:p>
      <w:pPr>
        <w:rPr>
          <w:lang w:eastAsia="zh-CN"/>
        </w:rPr>
      </w:pPr>
      <w:r>
        <w:rPr>
          <w:lang w:eastAsia="zh-CN"/>
        </w:rPr>
        <w:t>员。</w:t>
      </w:r>
    </w:p>
    <w:p>
      <w:pPr>
        <w:rPr>
          <w:lang w:eastAsia="zh-CN"/>
        </w:rPr>
      </w:pPr>
      <w:r>
        <w:rPr>
          <w:lang w:eastAsia="zh-CN"/>
        </w:rPr>
        <w:t>组部</w:t>
      </w:r>
      <w:r>
        <w:rPr>
          <w:color w:val="0000E1"/>
          <w:lang w:eastAsia="zh-CN"/>
        </w:rPr>
        <w:t>干</w:t>
      </w:r>
      <w:r>
        <w:rPr>
          <w:lang w:eastAsia="zh-CN"/>
        </w:rPr>
        <w:t>事:李光，广东人，25岁，大学生，1937底</w:t>
      </w:r>
    </w:p>
    <w:p>
      <w:pPr>
        <w:rPr>
          <w:lang w:eastAsia="zh-CN"/>
        </w:rPr>
      </w:pPr>
      <w:r>
        <w:rPr>
          <w:lang w:eastAsia="zh-CN"/>
        </w:rPr>
        <w:t>党员。</w:t>
      </w:r>
    </w:p>
    <w:p>
      <w:pPr>
        <w:rPr>
          <w:lang w:eastAsia="zh-CN"/>
        </w:rPr>
      </w:pPr>
      <w:r>
        <w:rPr>
          <w:lang w:eastAsia="zh-CN"/>
        </w:rPr>
        <w:t>宣部</w:t>
      </w:r>
      <w:del w:id="343" w:author="林 清" w:date="2018-10-09T11:21:00Z">
        <w:r>
          <w:rPr>
            <w:color w:val="FF0000"/>
            <w:lang w:eastAsia="zh-CN"/>
          </w:rPr>
          <w:delText>千</w:delText>
        </w:r>
      </w:del>
      <w:ins w:id="344" w:author="林 清" w:date="2018-10-09T11:21:00Z">
        <w:r>
          <w:rPr>
            <w:rFonts w:hint="eastAsia"/>
            <w:color w:val="FF0000"/>
            <w:lang w:eastAsia="zh-CN"/>
          </w:rPr>
          <w:t>干</w:t>
        </w:r>
      </w:ins>
      <w:r>
        <w:rPr>
          <w:lang w:eastAsia="zh-CN"/>
        </w:rPr>
        <w:t>事:殷孔，广西人，大学生，1936年党员。</w:t>
      </w:r>
    </w:p>
    <w:p>
      <w:pPr>
        <w:rPr>
          <w:lang w:eastAsia="zh-CN"/>
        </w:rPr>
      </w:pPr>
      <w:r>
        <w:rPr>
          <w:lang w:eastAsia="zh-CN"/>
        </w:rPr>
        <w:t>（李炉发）</w:t>
      </w:r>
    </w:p>
    <w:p>
      <w:pPr>
        <w:rPr>
          <w:lang w:eastAsia="zh-CN"/>
        </w:rPr>
      </w:pPr>
      <w:r>
        <w:rPr>
          <w:lang w:eastAsia="zh-CN"/>
        </w:rPr>
        <w:t>妇委</w:t>
      </w:r>
      <w:del w:id="345" w:author="林 清" w:date="2018-10-09T11:22:00Z">
        <w:r>
          <w:rPr>
            <w:color w:val="FF0000"/>
            <w:lang w:eastAsia="zh-CN"/>
          </w:rPr>
          <w:delText>千</w:delText>
        </w:r>
      </w:del>
      <w:ins w:id="346" w:author="林 清" w:date="2018-10-09T11:22:00Z">
        <w:r>
          <w:rPr>
            <w:rFonts w:hint="eastAsia"/>
            <w:color w:val="FF0000"/>
            <w:lang w:eastAsia="zh-CN"/>
          </w:rPr>
          <w:t>干</w:t>
        </w:r>
      </w:ins>
      <w:r>
        <w:rPr>
          <w:lang w:eastAsia="zh-CN"/>
        </w:rPr>
        <w:t>事:罗斌（罗娴）25岁，日本留学生，1937党</w:t>
      </w:r>
    </w:p>
    <w:p>
      <w:pPr>
        <w:rPr>
          <w:lang w:eastAsia="zh-CN"/>
        </w:rPr>
      </w:pPr>
      <w:r>
        <w:rPr>
          <w:lang w:eastAsia="zh-CN"/>
        </w:rPr>
        <w:t>员。</w:t>
      </w:r>
    </w:p>
    <w:p>
      <w:pPr>
        <w:rPr>
          <w:lang w:eastAsia="zh-CN"/>
        </w:rPr>
      </w:pPr>
      <w:r>
        <w:rPr>
          <w:lang w:eastAsia="zh-CN"/>
        </w:rPr>
        <w:t>青部:吴华，广东人，27岁，中大毕业生，“一二</w:t>
      </w:r>
      <w:r>
        <w:rPr>
          <w:color w:val="808080"/>
          <w:lang w:eastAsia="zh-CN"/>
        </w:rPr>
        <w:t>.</w:t>
      </w:r>
      <w:r>
        <w:rPr>
          <w:lang w:eastAsia="zh-CN"/>
        </w:rPr>
        <w:t>九”</w:t>
      </w:r>
    </w:p>
    <w:p>
      <w:pPr>
        <w:rPr>
          <w:lang w:eastAsia="zh-CN"/>
        </w:rPr>
      </w:pPr>
      <w:r>
        <w:rPr>
          <w:lang w:eastAsia="zh-CN"/>
        </w:rPr>
        <w:t>时代</w:t>
      </w:r>
      <w:del w:id="347" w:author="林 清" w:date="2018-10-09T11:22:00Z">
        <w:r>
          <w:rPr>
            <w:lang w:eastAsia="zh-CN"/>
          </w:rPr>
          <w:delText>人</w:delText>
        </w:r>
      </w:del>
      <w:ins w:id="348" w:author="林 清" w:date="2018-10-09T11:22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党。</w:t>
      </w:r>
    </w:p>
    <w:p>
      <w:pPr>
        <w:rPr>
          <w:lang w:eastAsia="zh-CN"/>
        </w:rPr>
      </w:pPr>
      <w:r>
        <w:rPr>
          <w:lang w:eastAsia="zh-CN"/>
        </w:rPr>
        <w:t>训练班主任:王光，广西人，28岁，1937党员，罗斌</w:t>
      </w:r>
    </w:p>
    <w:p>
      <w:pPr>
        <w:rPr>
          <w:lang w:eastAsia="zh-CN"/>
        </w:rPr>
      </w:pPr>
      <w:r>
        <w:rPr>
          <w:lang w:eastAsia="zh-CN"/>
        </w:rPr>
        <w:t>老公。</w:t>
      </w:r>
    </w:p>
    <w:p>
      <w:pPr>
        <w:rPr>
          <w:lang w:eastAsia="zh-CN"/>
        </w:rPr>
      </w:pPr>
      <w:r>
        <w:rPr>
          <w:lang w:eastAsia="zh-CN"/>
        </w:rPr>
        <w:t>秘书:周，广东人，38岁，小学校长，1938年党员。</w:t>
      </w:r>
    </w:p>
    <w:p>
      <w:pPr>
        <w:rPr>
          <w:lang w:eastAsia="zh-CN"/>
        </w:rPr>
      </w:pPr>
      <w:r>
        <w:rPr>
          <w:lang w:eastAsia="zh-CN"/>
        </w:rPr>
        <w:t>东江特委:</w:t>
      </w:r>
    </w:p>
    <w:p>
      <w:pPr>
        <w:rPr>
          <w:lang w:eastAsia="zh-CN"/>
        </w:rPr>
      </w:pPr>
      <w:r>
        <w:rPr>
          <w:lang w:eastAsia="zh-CN"/>
        </w:rPr>
        <w:t>书记:中林，江西人，30岁，农民出身，193</w:t>
      </w:r>
      <w:r>
        <w:rPr>
          <w:color w:val="FF0000"/>
          <w:lang w:eastAsia="zh-CN"/>
        </w:rPr>
        <w:t>【</w:t>
      </w:r>
      <w:r>
        <w:rPr>
          <w:lang w:eastAsia="zh-CN"/>
        </w:rPr>
        <w:t>党员。</w:t>
      </w:r>
    </w:p>
    <w:p>
      <w:pPr>
        <w:rPr>
          <w:lang w:eastAsia="zh-CN"/>
        </w:rPr>
      </w:pPr>
      <w:r>
        <w:rPr>
          <w:lang w:eastAsia="zh-CN"/>
        </w:rPr>
        <w:t>（林平）</w:t>
      </w:r>
    </w:p>
    <w:p>
      <w:pPr>
        <w:rPr>
          <w:lang w:eastAsia="zh-CN"/>
        </w:rPr>
      </w:pPr>
      <w:r>
        <w:rPr>
          <w:lang w:eastAsia="zh-CN"/>
        </w:rPr>
        <w:t>组部:饶志雄，广东人，30多岁，学生，1924党员。</w:t>
      </w:r>
    </w:p>
    <w:p>
      <w:pPr>
        <w:rPr>
          <w:lang w:eastAsia="zh-CN"/>
        </w:rPr>
      </w:pPr>
      <w:r>
        <w:rPr>
          <w:lang w:eastAsia="zh-CN"/>
        </w:rPr>
        <w:t>宣部:饶秋人，广东人，28岁，中大学生，1936党员。</w:t>
      </w:r>
    </w:p>
    <w:p>
      <w:pPr>
        <w:rPr>
          <w:lang w:eastAsia="zh-CN"/>
        </w:rPr>
      </w:pPr>
      <w:r>
        <w:rPr>
          <w:lang w:eastAsia="zh-CN"/>
        </w:rPr>
        <w:t>妇委:李△（</w:t>
      </w:r>
      <w:r>
        <w:rPr>
          <w:rFonts w:hint="eastAsia"/>
          <w:lang w:eastAsia="zh-CN"/>
        </w:rPr>
        <w:t>□□□□</w:t>
      </w:r>
      <w:r>
        <w:rPr>
          <w:lang w:eastAsia="zh-CN"/>
        </w:rPr>
        <w:t>），</w:t>
      </w:r>
      <w:r>
        <w:rPr>
          <w:rFonts w:hint="eastAsia"/>
          <w:lang w:eastAsia="zh-CN"/>
        </w:rPr>
        <w:t>□□□</w:t>
      </w:r>
      <w:r>
        <w:rPr>
          <w:lang w:eastAsia="zh-CN"/>
        </w:rPr>
        <w:t>，</w:t>
      </w:r>
      <w:r>
        <w:rPr>
          <w:rFonts w:hint="eastAsia"/>
          <w:lang w:eastAsia="zh-CN"/>
        </w:rPr>
        <w:t>□□</w:t>
      </w:r>
      <w:r>
        <w:rPr>
          <w:lang w:eastAsia="zh-CN"/>
        </w:rPr>
        <w:t>，高中生。</w:t>
      </w:r>
    </w:p>
    <w:p>
      <w:pPr>
        <w:rPr>
          <w:lang w:eastAsia="zh-CN"/>
        </w:rPr>
      </w:pPr>
      <w:r>
        <w:rPr>
          <w:lang w:eastAsia="zh-CN"/>
        </w:rPr>
        <w:t>1938年</w:t>
      </w:r>
      <w:del w:id="349" w:author="林 清" w:date="2018-10-09T11:22:00Z">
        <w:r>
          <w:rPr>
            <w:lang w:eastAsia="zh-CN"/>
          </w:rPr>
          <w:delText>人</w:delText>
        </w:r>
      </w:del>
      <w:ins w:id="350" w:author="林 清" w:date="2018-10-09T11:22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党。</w:t>
      </w:r>
    </w:p>
    <w:p>
      <w:pPr>
        <w:rPr>
          <w:lang w:eastAsia="zh-CN"/>
        </w:rPr>
      </w:pPr>
      <w:r>
        <w:rPr>
          <w:lang w:eastAsia="zh-CN"/>
        </w:rPr>
        <w:t>曾生:惠阳人，27岁，中大学生，1936党员，武装部</w:t>
      </w:r>
    </w:p>
    <w:p>
      <w:pPr>
        <w:rPr>
          <w:lang w:eastAsia="zh-CN"/>
        </w:rPr>
      </w:pPr>
      <w:r>
        <w:rPr>
          <w:lang w:eastAsia="zh-CN"/>
        </w:rPr>
        <w:t>队大队长。</w:t>
      </w:r>
    </w:p>
    <w:p>
      <w:pPr>
        <w:rPr>
          <w:lang w:eastAsia="zh-CN"/>
        </w:rPr>
      </w:pPr>
      <w:r>
        <w:rPr>
          <w:lang w:eastAsia="zh-CN"/>
        </w:rPr>
        <w:t>卢伟良，广东人，30多岁，矿工（半知【识】分</w:t>
      </w:r>
    </w:p>
    <w:p>
      <w:pPr>
        <w:rPr>
          <w:lang w:eastAsia="zh-CN"/>
        </w:rPr>
      </w:pPr>
      <w:r>
        <w:rPr>
          <w:lang w:eastAsia="zh-CN"/>
        </w:rPr>
        <w:t>【子】），老党员，曾生部政【</w:t>
      </w:r>
      <w:r>
        <w:rPr>
          <w:color w:val="808080"/>
          <w:lang w:eastAsia="zh-CN"/>
        </w:rPr>
        <w:t>治</w:t>
      </w:r>
      <w:r>
        <w:rPr>
          <w:lang w:eastAsia="zh-CN"/>
        </w:rPr>
        <w:t>】部主任。</w:t>
      </w:r>
    </w:p>
    <w:p>
      <w:pPr>
        <w:rPr>
          <w:lang w:eastAsia="zh-CN"/>
        </w:rPr>
      </w:pPr>
      <w:r>
        <w:rPr>
          <w:lang w:eastAsia="zh-CN"/>
        </w:rPr>
        <w:t>梁均①:广西人，30多岁，军人出身，1930党员，</w:t>
      </w:r>
    </w:p>
    <w:p>
      <w:pPr>
        <w:rPr>
          <w:lang w:eastAsia="zh-CN"/>
        </w:rPr>
      </w:pPr>
      <w:r>
        <w:rPr>
          <w:lang w:eastAsia="zh-CN"/>
        </w:rPr>
        <w:t>即梁鸿</w:t>
      </w:r>
      <w:r>
        <w:rPr>
          <w:color w:val="808080"/>
          <w:lang w:eastAsia="zh-CN"/>
        </w:rPr>
        <w:t>钧</w:t>
      </w:r>
      <w:r>
        <w:rPr>
          <w:lang w:eastAsia="zh-CN"/>
        </w:rPr>
        <w:t>。</w:t>
      </w:r>
    </w:p>
    <w:p>
      <w:pPr>
        <w:rPr>
          <w:lang w:eastAsia="zh-CN"/>
        </w:rPr>
      </w:pPr>
      <w:r>
        <w:rPr>
          <w:lang w:eastAsia="zh-CN"/>
        </w:rPr>
        <w:t>361</w:t>
      </w:r>
    </w:p>
    <w:p>
      <w:pPr>
        <w:rPr>
          <w:lang w:eastAsia="zh-CN"/>
        </w:rPr>
      </w:pPr>
      <w:r>
        <w:rPr>
          <w:lang w:eastAsia="zh-CN"/>
        </w:rPr>
        <w:t>曾部军事上主要指挥人。</w:t>
      </w:r>
    </w:p>
    <w:p>
      <w:pPr>
        <w:rPr>
          <w:lang w:eastAsia="zh-CN"/>
        </w:rPr>
      </w:pPr>
      <w:r>
        <w:rPr>
          <w:lang w:eastAsia="zh-CN"/>
        </w:rPr>
        <w:t>李伯崇:广西人，30多岁，工农出身，老党员，亦在</w:t>
      </w:r>
    </w:p>
    <w:p>
      <w:pPr>
        <w:rPr>
          <w:lang w:eastAsia="zh-CN"/>
        </w:rPr>
      </w:pPr>
      <w:r>
        <w:rPr>
          <w:lang w:eastAsia="zh-CN"/>
        </w:rPr>
        <w:t>曾生部工作。</w:t>
      </w:r>
    </w:p>
    <w:p>
      <w:pPr>
        <w:rPr>
          <w:lang w:eastAsia="zh-CN"/>
        </w:rPr>
      </w:pPr>
      <w:r>
        <w:rPr>
          <w:lang w:eastAsia="zh-CN"/>
        </w:rPr>
        <w:t>黄木芬:广东人，</w:t>
      </w:r>
      <w:r>
        <w:rPr>
          <w:rFonts w:hint="eastAsia"/>
          <w:lang w:eastAsia="zh-CN"/>
        </w:rPr>
        <w:t>□□</w:t>
      </w:r>
      <w:r>
        <w:rPr>
          <w:color w:val="808080"/>
          <w:lang w:eastAsia="zh-CN"/>
        </w:rPr>
        <w:t>，</w:t>
      </w:r>
      <w:r>
        <w:rPr>
          <w:lang w:eastAsia="zh-CN"/>
        </w:rPr>
        <w:t>学生，新党员，原是东莞县委</w:t>
      </w:r>
    </w:p>
    <w:p>
      <w:pPr>
        <w:rPr>
          <w:lang w:eastAsia="zh-CN"/>
        </w:rPr>
      </w:pPr>
      <w:r>
        <w:rPr>
          <w:lang w:eastAsia="zh-CN"/>
        </w:rPr>
        <w:t>宣传，现在曾部工作。</w:t>
      </w:r>
    </w:p>
    <w:p>
      <w:pPr>
        <w:rPr>
          <w:lang w:eastAsia="zh-CN"/>
        </w:rPr>
      </w:pPr>
      <w:r>
        <w:rPr>
          <w:lang w:eastAsia="zh-CN"/>
        </w:rPr>
        <w:t>中区特委:</w:t>
      </w:r>
    </w:p>
    <w:p>
      <w:pPr>
        <w:rPr>
          <w:lang w:eastAsia="zh-CN"/>
        </w:rPr>
      </w:pPr>
      <w:r>
        <w:rPr>
          <w:lang w:eastAsia="zh-CN"/>
        </w:rPr>
        <w:t>书记:小严，广东大埔人，中大学生，25岁，1936党</w:t>
      </w:r>
    </w:p>
    <w:p>
      <w:pPr>
        <w:rPr>
          <w:lang w:eastAsia="zh-CN"/>
        </w:rPr>
      </w:pPr>
      <w:r>
        <w:rPr>
          <w:lang w:eastAsia="zh-CN"/>
        </w:rPr>
        <w:t>员。</w:t>
      </w:r>
    </w:p>
    <w:p>
      <w:pPr>
        <w:rPr>
          <w:lang w:eastAsia="zh-CN"/>
        </w:rPr>
      </w:pPr>
      <w:r>
        <w:rPr>
          <w:lang w:eastAsia="zh-CN"/>
        </w:rPr>
        <w:t>组部:陈春霜①（即小广东）。</w:t>
      </w:r>
    </w:p>
    <w:p>
      <w:pPr>
        <w:rPr>
          <w:lang w:eastAsia="zh-CN"/>
        </w:rPr>
      </w:pPr>
      <w:r>
        <w:rPr>
          <w:lang w:eastAsia="zh-CN"/>
        </w:rPr>
        <w:t>副书记:冯兴②</w:t>
      </w:r>
      <w:r>
        <w:rPr>
          <w:color w:val="808080"/>
          <w:lang w:eastAsia="zh-CN"/>
        </w:rPr>
        <w:t>，</w:t>
      </w:r>
      <w:r>
        <w:rPr>
          <w:lang w:eastAsia="zh-CN"/>
        </w:rPr>
        <w:t>广东恩平人，海员，36岁，1925时</w:t>
      </w:r>
    </w:p>
    <w:p>
      <w:pPr>
        <w:rPr>
          <w:lang w:eastAsia="zh-CN"/>
        </w:rPr>
      </w:pPr>
      <w:r>
        <w:rPr>
          <w:lang w:eastAsia="zh-CN"/>
        </w:rPr>
        <w:t>代党员。</w:t>
      </w:r>
    </w:p>
    <w:p>
      <w:pPr>
        <w:rPr>
          <w:lang w:eastAsia="zh-CN"/>
        </w:rPr>
      </w:pPr>
      <w:r>
        <w:rPr>
          <w:lang w:eastAsia="zh-CN"/>
        </w:rPr>
        <w:t>宣部:邓，广东人，留日学生，26岁，1938党员。</w:t>
      </w:r>
    </w:p>
    <w:p>
      <w:pPr>
        <w:rPr>
          <w:lang w:eastAsia="zh-CN"/>
        </w:rPr>
      </w:pPr>
      <w:r>
        <w:rPr>
          <w:lang w:eastAsia="zh-CN"/>
        </w:rPr>
        <w:t>军部:冯，广东人，军人出身，30岁，1925时代党员。</w:t>
      </w:r>
    </w:p>
    <w:p>
      <w:pPr>
        <w:rPr>
          <w:lang w:eastAsia="zh-CN"/>
        </w:rPr>
      </w:pPr>
      <w:r>
        <w:rPr>
          <w:lang w:eastAsia="zh-CN"/>
        </w:rPr>
        <w:t>北江特委:</w:t>
      </w:r>
    </w:p>
    <w:p>
      <w:pPr>
        <w:rPr>
          <w:lang w:eastAsia="zh-CN"/>
        </w:rPr>
      </w:pPr>
      <w:r>
        <w:rPr>
          <w:lang w:eastAsia="zh-CN"/>
        </w:rPr>
        <w:t>书记:黄松坚，广西人，大学生，30多岁，老党员。</w:t>
      </w:r>
    </w:p>
    <w:p>
      <w:pPr>
        <w:rPr>
          <w:lang w:eastAsia="zh-CN"/>
        </w:rPr>
      </w:pPr>
      <w:r>
        <w:rPr>
          <w:lang w:eastAsia="zh-CN"/>
        </w:rPr>
        <w:t>组部:王，广东人，中学生，33岁，193</w:t>
      </w:r>
      <w:r>
        <w:rPr>
          <w:color w:val="808080"/>
          <w:lang w:eastAsia="zh-CN"/>
        </w:rPr>
        <w:t>8</w:t>
      </w:r>
      <w:r>
        <w:rPr>
          <w:lang w:eastAsia="zh-CN"/>
        </w:rPr>
        <w:t>入党。</w:t>
      </w:r>
    </w:p>
    <w:p>
      <w:pPr>
        <w:rPr>
          <w:lang w:eastAsia="zh-CN"/>
        </w:rPr>
      </w:pPr>
      <w:r>
        <w:rPr>
          <w:lang w:eastAsia="zh-CN"/>
        </w:rPr>
        <w:t>宣传干事:邓，广东人，留日生，32岁，新党员。</w:t>
      </w:r>
    </w:p>
    <w:p>
      <w:pPr>
        <w:rPr>
          <w:lang w:eastAsia="zh-CN"/>
        </w:rPr>
      </w:pPr>
      <w:r>
        <w:rPr>
          <w:lang w:eastAsia="zh-CN"/>
        </w:rPr>
        <w:t>西江特委:</w:t>
      </w:r>
    </w:p>
    <w:p>
      <w:pPr>
        <w:rPr>
          <w:lang w:eastAsia="zh-CN"/>
        </w:rPr>
      </w:pPr>
      <w:r>
        <w:rPr>
          <w:lang w:eastAsia="zh-CN"/>
        </w:rPr>
        <w:t>书记:刘田夫，四川人，学生，</w:t>
      </w:r>
      <w:r>
        <w:rPr>
          <w:color w:val="808080"/>
          <w:lang w:eastAsia="zh-CN"/>
        </w:rPr>
        <w:t>3</w:t>
      </w:r>
      <w:r>
        <w:rPr>
          <w:lang w:eastAsia="zh-CN"/>
        </w:rPr>
        <w:t>8岁，193</w:t>
      </w:r>
      <w:r>
        <w:rPr>
          <w:rFonts w:hint="eastAsia"/>
          <w:lang w:eastAsia="zh-CN"/>
        </w:rPr>
        <w:t>□</w:t>
      </w:r>
      <w:r>
        <w:rPr>
          <w:lang w:eastAsia="zh-CN"/>
        </w:rPr>
        <w:t>党员。</w:t>
      </w:r>
    </w:p>
    <w:p>
      <w:pPr>
        <w:rPr>
          <w:lang w:eastAsia="zh-CN"/>
        </w:rPr>
      </w:pPr>
      <w:r>
        <w:rPr>
          <w:lang w:eastAsia="zh-CN"/>
        </w:rPr>
        <w:t>组部:</w:t>
      </w:r>
      <w:r>
        <w:rPr>
          <w:color w:val="808080"/>
          <w:lang w:eastAsia="zh-CN"/>
        </w:rPr>
        <w:t>梁</w:t>
      </w:r>
      <w:r>
        <w:rPr>
          <w:lang w:eastAsia="zh-CN"/>
        </w:rPr>
        <w:t>，广东人，中大学生，25岁，193</w:t>
      </w:r>
      <w:r>
        <w:rPr>
          <w:rFonts w:hint="eastAsia"/>
          <w:lang w:eastAsia="zh-CN"/>
        </w:rPr>
        <w:t>□</w:t>
      </w:r>
      <w:r>
        <w:rPr>
          <w:lang w:eastAsia="zh-CN"/>
        </w:rPr>
        <w:t>人党。</w:t>
      </w:r>
    </w:p>
    <w:p>
      <w:pPr>
        <w:rPr>
          <w:lang w:eastAsia="zh-CN"/>
        </w:rPr>
      </w:pPr>
      <w:r>
        <w:rPr>
          <w:lang w:eastAsia="zh-CN"/>
        </w:rPr>
        <w:t>宣部；梁威林，广东人，留日生，29岁，19</w:t>
      </w:r>
      <w:r>
        <w:rPr>
          <w:rFonts w:hint="eastAsia"/>
          <w:lang w:eastAsia="zh-CN"/>
        </w:rPr>
        <w:t>□□</w:t>
      </w:r>
      <w:r>
        <w:rPr>
          <w:lang w:eastAsia="zh-CN"/>
        </w:rPr>
        <w:t>入党。</w:t>
      </w:r>
    </w:p>
    <w:p>
      <w:pPr>
        <w:rPr>
          <w:lang w:eastAsia="zh-CN"/>
        </w:rPr>
      </w:pPr>
      <w:r>
        <w:rPr>
          <w:lang w:eastAsia="zh-CN"/>
        </w:rPr>
        <w:t>青委:朱，广东人，高中生，23岁，193</w:t>
      </w:r>
      <w:r>
        <w:rPr>
          <w:color w:val="0000E1"/>
          <w:lang w:eastAsia="zh-CN"/>
        </w:rPr>
        <w:t>8</w:t>
      </w:r>
      <w:r>
        <w:rPr>
          <w:color w:val="FF0000"/>
          <w:lang w:eastAsia="zh-CN"/>
        </w:rPr>
        <w:t>入</w:t>
      </w:r>
      <w:r>
        <w:rPr>
          <w:lang w:eastAsia="zh-CN"/>
        </w:rPr>
        <w:t>党。</w:t>
      </w:r>
    </w:p>
    <w:p>
      <w:pPr>
        <w:rPr>
          <w:lang w:eastAsia="zh-CN"/>
        </w:rPr>
      </w:pPr>
      <w:r>
        <w:rPr>
          <w:lang w:eastAsia="zh-CN"/>
        </w:rPr>
        <w:t>妇部:徐侠梅，广东人，女师学生，22岁，1936党员。</w:t>
      </w:r>
    </w:p>
    <w:p>
      <w:pPr>
        <w:rPr>
          <w:lang w:eastAsia="zh-CN"/>
        </w:rPr>
      </w:pPr>
      <w:r>
        <w:rPr>
          <w:lang w:eastAsia="zh-CN"/>
        </w:rPr>
        <w:t>南路特委:</w:t>
      </w:r>
    </w:p>
    <w:p>
      <w:pPr>
        <w:rPr>
          <w:lang w:eastAsia="zh-CN"/>
        </w:rPr>
      </w:pPr>
      <w:r>
        <w:rPr>
          <w:lang w:eastAsia="zh-CN"/>
        </w:rPr>
        <w:t>应为陈春霖。</w:t>
      </w:r>
    </w:p>
    <w:p>
      <w:pPr>
        <w:rPr>
          <w:lang w:eastAsia="zh-CN"/>
        </w:rPr>
      </w:pPr>
      <w:r>
        <w:rPr>
          <w:lang w:eastAsia="zh-CN"/>
        </w:rPr>
        <w:t>应为冯乘。</w:t>
      </w:r>
    </w:p>
    <w:p>
      <w:pPr>
        <w:rPr>
          <w:lang w:eastAsia="zh-CN"/>
        </w:rPr>
      </w:pPr>
      <w:r>
        <w:rPr>
          <w:color w:val="FF0000"/>
          <w:lang w:eastAsia="zh-CN"/>
        </w:rPr>
        <w:t>3</w:t>
      </w:r>
      <w:r>
        <w:rPr>
          <w:lang w:eastAsia="zh-CN"/>
        </w:rPr>
        <w:t>62</w:t>
      </w:r>
    </w:p>
    <w:p>
      <w:pPr>
        <w:rPr>
          <w:lang w:eastAsia="zh-CN"/>
        </w:rPr>
      </w:pPr>
      <w:r>
        <w:rPr>
          <w:lang w:eastAsia="zh-CN"/>
        </w:rPr>
        <w:t>书记:欧阳，广东人，工人（读过点书），</w:t>
      </w:r>
      <w:r>
        <w:rPr>
          <w:color w:val="008000"/>
          <w:lang w:eastAsia="zh-CN"/>
        </w:rPr>
        <w:t>3</w:t>
      </w:r>
      <w:r>
        <w:rPr>
          <w:lang w:eastAsia="zh-CN"/>
        </w:rPr>
        <w:t>5岁，大革</w:t>
      </w:r>
    </w:p>
    <w:p>
      <w:pPr>
        <w:rPr>
          <w:lang w:eastAsia="zh-CN"/>
        </w:rPr>
      </w:pPr>
      <w:r>
        <w:rPr>
          <w:lang w:eastAsia="zh-CN"/>
        </w:rPr>
        <w:t>命时代党员。</w:t>
      </w:r>
    </w:p>
    <w:p>
      <w:pPr>
        <w:rPr>
          <w:lang w:eastAsia="zh-CN"/>
        </w:rPr>
      </w:pPr>
      <w:r>
        <w:rPr>
          <w:lang w:eastAsia="zh-CN"/>
        </w:rPr>
        <w:t>组部:温德明，广东人，中学生，23岁，193</w:t>
      </w:r>
      <w:r>
        <w:rPr>
          <w:rFonts w:hint="eastAsia"/>
          <w:lang w:eastAsia="zh-CN"/>
        </w:rPr>
        <w:t>□</w:t>
      </w:r>
      <w:r>
        <w:rPr>
          <w:lang w:eastAsia="zh-CN"/>
        </w:rPr>
        <w:t>人党。</w:t>
      </w:r>
    </w:p>
    <w:p>
      <w:pPr>
        <w:rPr>
          <w:lang w:eastAsia="zh-CN"/>
        </w:rPr>
      </w:pPr>
      <w:r>
        <w:rPr>
          <w:lang w:eastAsia="zh-CN"/>
        </w:rPr>
        <w:t>香港市委:</w:t>
      </w:r>
    </w:p>
    <w:p>
      <w:pPr>
        <w:rPr>
          <w:lang w:eastAsia="zh-CN"/>
        </w:rPr>
      </w:pPr>
      <w:r>
        <w:rPr>
          <w:lang w:eastAsia="zh-CN"/>
        </w:rPr>
        <w:t>书记:吴有恒，广东人，大学生，27岁，1936党员。</w:t>
      </w:r>
    </w:p>
    <w:p>
      <w:pPr>
        <w:rPr>
          <w:lang w:eastAsia="zh-CN"/>
        </w:rPr>
      </w:pPr>
      <w:r>
        <w:rPr>
          <w:lang w:eastAsia="zh-CN"/>
        </w:rPr>
        <w:t>组部:小李，广东人，小教员，25岁，1937党员。</w:t>
      </w:r>
    </w:p>
    <w:p>
      <w:pPr>
        <w:rPr>
          <w:lang w:eastAsia="zh-CN"/>
        </w:rPr>
      </w:pPr>
      <w:r>
        <w:rPr>
          <w:lang w:eastAsia="zh-CN"/>
        </w:rPr>
        <w:t>现市书:虞焕章，广东人，大学生，27岁，193</w:t>
      </w:r>
      <w:r>
        <w:rPr>
          <w:rFonts w:hint="eastAsia"/>
          <w:lang w:eastAsia="zh-CN"/>
        </w:rPr>
        <w:t>□</w:t>
      </w:r>
      <w:r>
        <w:rPr>
          <w:lang w:eastAsia="zh-CN"/>
        </w:rPr>
        <w:t>党</w:t>
      </w:r>
    </w:p>
    <w:p>
      <w:pPr>
        <w:rPr>
          <w:lang w:eastAsia="zh-CN"/>
        </w:rPr>
      </w:pPr>
      <w:r>
        <w:rPr>
          <w:lang w:eastAsia="zh-CN"/>
        </w:rPr>
        <w:t>员。</w:t>
      </w:r>
    </w:p>
    <w:p>
      <w:pPr>
        <w:rPr>
          <w:lang w:eastAsia="zh-CN"/>
        </w:rPr>
      </w:pPr>
      <w:r>
        <w:rPr>
          <w:lang w:eastAsia="zh-CN"/>
        </w:rPr>
        <w:t>琼崖特委:</w:t>
      </w:r>
    </w:p>
    <w:p>
      <w:pPr>
        <w:rPr>
          <w:lang w:eastAsia="zh-CN"/>
        </w:rPr>
      </w:pPr>
      <w:r>
        <w:rPr>
          <w:lang w:eastAsia="zh-CN"/>
        </w:rPr>
        <w:t>冯白驹:本地人，35岁，师范生，大革【命】时代党</w:t>
      </w:r>
    </w:p>
    <w:p>
      <w:pPr>
        <w:rPr>
          <w:lang w:eastAsia="zh-CN"/>
        </w:rPr>
      </w:pPr>
      <w:r>
        <w:rPr>
          <w:lang w:eastAsia="zh-CN"/>
        </w:rPr>
        <w:t>员，193</w:t>
      </w:r>
      <w:r>
        <w:rPr>
          <w:rFonts w:hint="eastAsia"/>
          <w:lang w:eastAsia="zh-CN"/>
        </w:rPr>
        <w:t>□</w:t>
      </w:r>
      <w:r>
        <w:rPr>
          <w:lang w:eastAsia="zh-CN"/>
        </w:rPr>
        <w:t>年时起是特委书记。</w:t>
      </w:r>
    </w:p>
    <w:p>
      <w:pPr>
        <w:rPr>
          <w:lang w:eastAsia="zh-CN"/>
        </w:rPr>
      </w:pPr>
      <w:r>
        <w:rPr>
          <w:lang w:eastAsia="zh-CN"/>
        </w:rPr>
        <w:t>白伦:本地人，32岁，农民出身，大革【命】时代党</w:t>
      </w:r>
    </w:p>
    <w:p>
      <w:pPr>
        <w:rPr>
          <w:lang w:eastAsia="zh-CN"/>
        </w:rPr>
      </w:pPr>
      <w:r>
        <w:rPr>
          <w:lang w:eastAsia="zh-CN"/>
        </w:rPr>
        <w:t>员。</w:t>
      </w:r>
    </w:p>
    <w:p>
      <w:pPr>
        <w:rPr>
          <w:lang w:eastAsia="zh-CN"/>
        </w:rPr>
      </w:pPr>
      <w:r>
        <w:rPr>
          <w:lang w:eastAsia="zh-CN"/>
        </w:rPr>
        <w:t>欧昭汉:本地人，30多岁，工人，大革命时代党员，</w:t>
      </w:r>
    </w:p>
    <w:p>
      <w:pPr>
        <w:rPr>
          <w:lang w:eastAsia="zh-CN"/>
        </w:rPr>
      </w:pPr>
      <w:r>
        <w:rPr>
          <w:lang w:eastAsia="zh-CN"/>
        </w:rPr>
        <w:t>1938下半年在特委任职工部长，来延参加青年代表大会。</w:t>
      </w:r>
    </w:p>
    <w:p>
      <w:pPr>
        <w:rPr>
          <w:lang w:eastAsia="zh-CN"/>
        </w:rPr>
      </w:pPr>
      <w:r>
        <w:rPr>
          <w:lang w:eastAsia="zh-CN"/>
        </w:rPr>
        <w:t>回去在香港被捕，经交涉释放。</w:t>
      </w:r>
    </w:p>
    <w:p>
      <w:pPr>
        <w:rPr>
          <w:lang w:eastAsia="zh-CN"/>
        </w:rPr>
      </w:pPr>
      <w:r>
        <w:rPr>
          <w:lang w:eastAsia="zh-CN"/>
        </w:rPr>
        <w:t>李吉民:琼崖人，特委书记。</w:t>
      </w:r>
    </w:p>
    <w:p>
      <w:pPr>
        <w:rPr>
          <w:lang w:eastAsia="zh-CN"/>
        </w:rPr>
      </w:pPr>
      <w:r>
        <w:rPr>
          <w:lang w:eastAsia="zh-CN"/>
        </w:rPr>
        <w:t>庄振风:琼崖人，30多岁，192</w:t>
      </w:r>
      <w:r>
        <w:rPr>
          <w:rFonts w:hint="eastAsia"/>
          <w:lang w:eastAsia="zh-CN"/>
        </w:rPr>
        <w:t>□</w:t>
      </w:r>
      <w:r>
        <w:rPr>
          <w:lang w:eastAsia="zh-CN"/>
        </w:rPr>
        <w:t>年在新加坡</w:t>
      </w:r>
      <w:del w:id="351" w:author="林 清" w:date="2018-10-09T11:25:00Z">
        <w:r>
          <w:rPr>
            <w:lang w:eastAsia="zh-CN"/>
          </w:rPr>
          <w:delText>人</w:delText>
        </w:r>
      </w:del>
      <w:ins w:id="352" w:author="林 清" w:date="2018-10-09T11:25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党，</w:t>
      </w:r>
    </w:p>
    <w:p>
      <w:pPr>
        <w:rPr>
          <w:lang w:eastAsia="zh-CN"/>
        </w:rPr>
      </w:pPr>
      <w:r>
        <w:rPr>
          <w:lang w:eastAsia="zh-CN"/>
        </w:rPr>
        <w:t>1931年到莫斯科入步【兵】学校，1932年回国。</w:t>
      </w:r>
    </w:p>
    <w:p>
      <w:pPr>
        <w:rPr>
          <w:lang w:eastAsia="zh-CN"/>
        </w:rPr>
      </w:pPr>
      <w:r>
        <w:rPr>
          <w:lang w:eastAsia="zh-CN"/>
        </w:rPr>
        <w:t>东江:</w:t>
      </w:r>
    </w:p>
    <w:p>
      <w:pPr>
        <w:rPr>
          <w:lang w:eastAsia="zh-CN"/>
        </w:rPr>
      </w:pPr>
      <w:r>
        <w:rPr>
          <w:lang w:eastAsia="zh-CN"/>
        </w:rPr>
        <w:t>和武【五】龙县委书记:陈祥，广东人，大学生，30</w:t>
      </w:r>
    </w:p>
    <w:p>
      <w:pPr>
        <w:rPr>
          <w:lang w:eastAsia="zh-CN"/>
        </w:rPr>
      </w:pPr>
      <w:r>
        <w:rPr>
          <w:lang w:eastAsia="zh-CN"/>
        </w:rPr>
        <w:t>岁，较老党员。</w:t>
      </w:r>
    </w:p>
    <w:p>
      <w:pPr>
        <w:rPr>
          <w:lang w:eastAsia="zh-CN"/>
        </w:rPr>
      </w:pPr>
      <w:r>
        <w:rPr>
          <w:lang w:eastAsia="zh-CN"/>
        </w:rPr>
        <w:t>中区:</w:t>
      </w:r>
    </w:p>
    <w:p>
      <w:pPr>
        <w:rPr>
          <w:lang w:eastAsia="zh-CN"/>
        </w:rPr>
      </w:pPr>
      <w:r>
        <w:rPr>
          <w:lang w:eastAsia="zh-CN"/>
        </w:rPr>
        <w:t>开平县书:谢，开平人，工人，30多岁，大革【命】</w:t>
      </w:r>
    </w:p>
    <w:p>
      <w:pPr>
        <w:rPr>
          <w:lang w:eastAsia="zh-CN"/>
        </w:rPr>
      </w:pPr>
      <w:r>
        <w:rPr>
          <w:lang w:eastAsia="zh-CN"/>
        </w:rPr>
        <w:t>时代党员。</w:t>
      </w:r>
    </w:p>
    <w:p>
      <w:pPr>
        <w:rPr>
          <w:lang w:eastAsia="zh-CN"/>
        </w:rPr>
      </w:pPr>
      <w:r>
        <w:rPr>
          <w:lang w:eastAsia="zh-CN"/>
        </w:rPr>
        <w:t>北江:</w:t>
      </w:r>
    </w:p>
    <w:p>
      <w:pPr>
        <w:rPr>
          <w:lang w:eastAsia="zh-CN"/>
        </w:rPr>
      </w:pPr>
      <w:r>
        <w:rPr>
          <w:lang w:eastAsia="zh-CN"/>
        </w:rPr>
        <w:t>363</w:t>
      </w:r>
    </w:p>
    <w:p>
      <w:pPr>
        <w:rPr>
          <w:lang w:eastAsia="zh-CN"/>
        </w:rPr>
      </w:pPr>
      <w:r>
        <w:rPr>
          <w:lang w:eastAsia="zh-CN"/>
        </w:rPr>
        <w:t>南雄县书:罗，广东人，中学生，29岁，193</w:t>
      </w:r>
      <w:r>
        <w:rPr>
          <w:color w:val="0000E1"/>
          <w:lang w:eastAsia="zh-CN"/>
        </w:rPr>
        <w:t>0</w:t>
      </w:r>
      <w:r>
        <w:rPr>
          <w:lang w:eastAsia="zh-CN"/>
        </w:rPr>
        <w:t>（?）</w:t>
      </w:r>
      <w:del w:id="353" w:author="林 清" w:date="2018-10-09T11:25:00Z">
        <w:r>
          <w:rPr>
            <w:color w:val="FF0000"/>
            <w:lang w:eastAsia="zh-CN"/>
          </w:rPr>
          <w:delText>人</w:delText>
        </w:r>
      </w:del>
      <w:ins w:id="354" w:author="林 清" w:date="2018-10-09T11:25:00Z">
        <w:r>
          <w:rPr>
            <w:rFonts w:hint="eastAsia"/>
            <w:color w:val="FF0000"/>
            <w:lang w:eastAsia="zh-CN"/>
          </w:rPr>
          <w:t>入</w:t>
        </w:r>
      </w:ins>
    </w:p>
    <w:p>
      <w:pPr>
        <w:rPr>
          <w:lang w:eastAsia="zh-CN"/>
        </w:rPr>
      </w:pPr>
      <w:r>
        <w:rPr>
          <w:lang w:eastAsia="zh-CN"/>
        </w:rPr>
        <w:t>党（土革时代）。</w:t>
      </w:r>
    </w:p>
    <w:p>
      <w:pPr>
        <w:rPr>
          <w:lang w:eastAsia="zh-CN"/>
        </w:rPr>
      </w:pPr>
      <w:r>
        <w:rPr>
          <w:lang w:eastAsia="zh-CN"/>
        </w:rPr>
        <w:t>翁源县书:邓克，广东人，大学生，25</w:t>
      </w:r>
      <w:r>
        <w:rPr>
          <w:color w:val="808080"/>
          <w:lang w:eastAsia="zh-CN"/>
        </w:rPr>
        <w:t>岁</w:t>
      </w:r>
      <w:r>
        <w:rPr>
          <w:lang w:eastAsia="zh-CN"/>
        </w:rPr>
        <w:t>，1938党员。</w:t>
      </w:r>
    </w:p>
    <w:p>
      <w:pPr>
        <w:rPr>
          <w:lang w:eastAsia="zh-CN"/>
        </w:rPr>
      </w:pPr>
      <w:r>
        <w:rPr>
          <w:lang w:eastAsia="zh-CN"/>
        </w:rPr>
        <w:t>广东党员共18500①:琼崖9000，赣南3000</w:t>
      </w:r>
      <w:r>
        <w:rPr>
          <w:color w:val="008000"/>
          <w:lang w:eastAsia="zh-CN"/>
        </w:rPr>
        <w:t>，</w:t>
      </w:r>
      <w:r>
        <w:rPr>
          <w:lang w:eastAsia="zh-CN"/>
        </w:rPr>
        <w:t>本部7000。</w:t>
      </w:r>
    </w:p>
    <w:p>
      <w:pPr>
        <w:rPr>
          <w:lang w:eastAsia="zh-CN"/>
        </w:rPr>
      </w:pPr>
      <w:r>
        <w:rPr>
          <w:lang w:eastAsia="zh-CN"/>
        </w:rPr>
        <w:t>东江约2500②:</w:t>
      </w:r>
    </w:p>
    <w:p>
      <w:pPr>
        <w:rPr>
          <w:lang w:eastAsia="zh-CN"/>
        </w:rPr>
      </w:pPr>
      <w:r>
        <w:rPr>
          <w:lang w:eastAsia="zh-CN"/>
        </w:rPr>
        <w:t>海丰陆丰共500余。紫金县委约100。</w:t>
      </w:r>
    </w:p>
    <w:p>
      <w:pPr>
        <w:rPr>
          <w:lang w:eastAsia="zh-CN"/>
        </w:rPr>
      </w:pPr>
      <w:r>
        <w:rPr>
          <w:lang w:eastAsia="zh-CN"/>
        </w:rPr>
        <w:t>和元【河源】县不到100。武【五】华、龙川、和平一</w:t>
      </w:r>
    </w:p>
    <w:p>
      <w:pPr>
        <w:rPr>
          <w:lang w:eastAsia="zh-CN"/>
        </w:rPr>
      </w:pPr>
      <w:r>
        <w:rPr>
          <w:color w:val="FF0000"/>
          <w:lang w:eastAsia="zh-CN"/>
        </w:rPr>
        <w:t>【</w:t>
      </w:r>
      <w:r>
        <w:rPr>
          <w:lang w:eastAsia="zh-CN"/>
        </w:rPr>
        <w:t>每】个县100多。</w:t>
      </w:r>
    </w:p>
    <w:p>
      <w:pPr>
        <w:rPr>
          <w:lang w:eastAsia="zh-CN"/>
        </w:rPr>
      </w:pPr>
      <w:r>
        <w:rPr>
          <w:lang w:eastAsia="zh-CN"/>
        </w:rPr>
        <w:t>龙门、博罗、增城一个县委，100多。</w:t>
      </w:r>
    </w:p>
    <w:p>
      <w:pPr>
        <w:rPr>
          <w:lang w:eastAsia="zh-CN"/>
        </w:rPr>
      </w:pPr>
      <w:r>
        <w:rPr>
          <w:lang w:eastAsia="zh-CN"/>
        </w:rPr>
        <w:t>连平、新奉【丰】二县只有个别党员（其他部队中一些</w:t>
      </w:r>
    </w:p>
    <w:p>
      <w:pPr>
        <w:rPr>
          <w:lang w:eastAsia="zh-CN"/>
        </w:rPr>
      </w:pPr>
      <w:r>
        <w:rPr>
          <w:lang w:eastAsia="zh-CN"/>
        </w:rPr>
        <w:t>党员）。</w:t>
      </w:r>
    </w:p>
    <w:p>
      <w:pPr>
        <w:rPr>
          <w:lang w:eastAsia="zh-CN"/>
        </w:rPr>
      </w:pPr>
      <w:r>
        <w:rPr>
          <w:lang w:eastAsia="zh-CN"/>
        </w:rPr>
        <w:t>中区特委约1600多人:</w:t>
      </w:r>
    </w:p>
    <w:p>
      <w:pPr>
        <w:rPr>
          <w:lang w:eastAsia="zh-CN"/>
        </w:rPr>
      </w:pPr>
      <w:r>
        <w:rPr>
          <w:lang w:eastAsia="zh-CN"/>
        </w:rPr>
        <w:t>中山县500以上，台山县委300以上，高明200—300；</w:t>
      </w:r>
    </w:p>
    <w:p>
      <w:pPr>
        <w:rPr>
          <w:lang w:eastAsia="zh-CN"/>
        </w:rPr>
      </w:pPr>
      <w:r>
        <w:rPr>
          <w:lang w:eastAsia="zh-CN"/>
        </w:rPr>
        <w:t>开平县200</w:t>
      </w:r>
      <w:r>
        <w:rPr>
          <w:color w:val="008000"/>
          <w:lang w:eastAsia="zh-CN"/>
        </w:rPr>
        <w:t>以</w:t>
      </w:r>
      <w:r>
        <w:rPr>
          <w:lang w:eastAsia="zh-CN"/>
        </w:rPr>
        <w:t>上，恩平县委200以上；</w:t>
      </w:r>
    </w:p>
    <w:p>
      <w:pPr>
        <w:rPr>
          <w:lang w:eastAsia="zh-CN"/>
        </w:rPr>
      </w:pPr>
      <w:r>
        <w:rPr>
          <w:lang w:eastAsia="zh-CN"/>
        </w:rPr>
        <w:t>新会、鹤山县委，阳江、阳春县委等县均100-200；</w:t>
      </w:r>
    </w:p>
    <w:p>
      <w:pPr>
        <w:rPr>
          <w:lang w:eastAsia="zh-CN"/>
        </w:rPr>
      </w:pPr>
      <w:r>
        <w:rPr>
          <w:lang w:eastAsia="zh-CN"/>
        </w:rPr>
        <w:t>新兴不到100</w:t>
      </w:r>
      <w:r>
        <w:rPr>
          <w:color w:val="808080"/>
          <w:lang w:eastAsia="zh-CN"/>
        </w:rPr>
        <w:t>，</w:t>
      </w:r>
      <w:r>
        <w:rPr>
          <w:lang w:eastAsia="zh-CN"/>
        </w:rPr>
        <w:t>等于区委，南海、顺德县委约100人。</w:t>
      </w:r>
    </w:p>
    <w:p>
      <w:pPr>
        <w:rPr>
          <w:lang w:eastAsia="zh-CN"/>
        </w:rPr>
      </w:pPr>
      <w:r>
        <w:rPr>
          <w:lang w:eastAsia="zh-CN"/>
        </w:rPr>
        <w:t>北江特委约1000人:</w:t>
      </w:r>
    </w:p>
    <w:p>
      <w:pPr>
        <w:rPr>
          <w:lang w:eastAsia="zh-CN"/>
        </w:rPr>
      </w:pPr>
      <w:r>
        <w:rPr>
          <w:lang w:eastAsia="zh-CN"/>
        </w:rPr>
        <w:t>南雄300</w:t>
      </w:r>
      <w:r>
        <w:rPr>
          <w:color w:val="008000"/>
          <w:lang w:eastAsia="zh-CN"/>
        </w:rPr>
        <w:t>，</w:t>
      </w:r>
      <w:r>
        <w:rPr>
          <w:lang w:eastAsia="zh-CN"/>
        </w:rPr>
        <w:t>翁源180</w:t>
      </w:r>
      <w:r>
        <w:rPr>
          <w:color w:val="808080"/>
          <w:lang w:eastAsia="zh-CN"/>
        </w:rPr>
        <w:t>，</w:t>
      </w:r>
      <w:r>
        <w:rPr>
          <w:lang w:eastAsia="zh-CN"/>
        </w:rPr>
        <w:t>佛冈120</w:t>
      </w:r>
      <w:r>
        <w:rPr>
          <w:color w:val="808080"/>
          <w:lang w:eastAsia="zh-CN"/>
        </w:rPr>
        <w:t>，</w:t>
      </w:r>
      <w:r>
        <w:rPr>
          <w:lang w:eastAsia="zh-CN"/>
        </w:rPr>
        <w:t>曲江100，英德100多</w:t>
      </w:r>
    </w:p>
    <w:p>
      <w:pPr>
        <w:rPr>
          <w:lang w:eastAsia="zh-CN"/>
        </w:rPr>
      </w:pPr>
      <w:r>
        <w:rPr>
          <w:lang w:eastAsia="zh-CN"/>
        </w:rPr>
        <w:t>一点，清远50左右。</w:t>
      </w:r>
    </w:p>
    <w:p>
      <w:pPr>
        <w:rPr>
          <w:lang w:eastAsia="zh-CN"/>
        </w:rPr>
      </w:pPr>
      <w:r>
        <w:rPr>
          <w:lang w:eastAsia="zh-CN"/>
        </w:rPr>
        <w:t>连县</w:t>
      </w:r>
      <w:r>
        <w:rPr>
          <w:color w:val="0000E1"/>
          <w:lang w:eastAsia="zh-CN"/>
        </w:rPr>
        <w:t>、</w:t>
      </w:r>
      <w:r>
        <w:rPr>
          <w:lang w:eastAsia="zh-CN"/>
        </w:rPr>
        <w:t>连山、阳山共70人，其他县人数不多。</w:t>
      </w:r>
    </w:p>
    <w:p>
      <w:pPr>
        <w:rPr>
          <w:lang w:eastAsia="zh-CN"/>
        </w:rPr>
      </w:pPr>
      <w:r>
        <w:rPr>
          <w:lang w:eastAsia="zh-CN"/>
        </w:rPr>
        <w:t>西江特委1700（?）:</w:t>
      </w:r>
    </w:p>
    <w:p>
      <w:pPr>
        <w:rPr>
          <w:lang w:eastAsia="zh-CN"/>
        </w:rPr>
      </w:pPr>
      <w:r>
        <w:rPr>
          <w:lang w:eastAsia="zh-CN"/>
        </w:rPr>
        <w:t>广宁200多，罗定100多，云浮、开建</w:t>
      </w:r>
      <w:r>
        <w:rPr>
          <w:color w:val="008000"/>
          <w:lang w:eastAsia="zh-CN"/>
        </w:rPr>
        <w:t>、</w:t>
      </w:r>
      <w:r>
        <w:rPr>
          <w:lang w:eastAsia="zh-CN"/>
        </w:rPr>
        <w:t>三水、四会、</w:t>
      </w:r>
    </w:p>
    <w:p>
      <w:pPr>
        <w:rPr>
          <w:lang w:eastAsia="zh-CN"/>
        </w:rPr>
      </w:pPr>
      <w:r>
        <w:rPr>
          <w:lang w:eastAsia="zh-CN"/>
        </w:rPr>
        <w:t>高耀【要】、高明、德庆、封川、玉【郁】南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除开建、</w:t>
      </w:r>
    </w:p>
    <w:p>
      <w:pPr>
        <w:rPr>
          <w:lang w:eastAsia="zh-CN"/>
        </w:rPr>
      </w:pPr>
      <w:r>
        <w:rPr>
          <w:lang w:eastAsia="zh-CN"/>
        </w:rPr>
        <w:t>封川外，各县党员不到100人。</w:t>
      </w:r>
    </w:p>
    <w:p>
      <w:pPr>
        <w:rPr>
          <w:lang w:eastAsia="zh-CN"/>
        </w:rPr>
      </w:pPr>
      <w:r>
        <w:rPr>
          <w:lang w:eastAsia="zh-CN"/>
        </w:rPr>
        <w:t>①原文如此，应为19000。</w:t>
      </w:r>
    </w:p>
    <w:p>
      <w:pPr>
        <w:rPr>
          <w:lang w:eastAsia="zh-CN"/>
        </w:rPr>
      </w:pPr>
      <w:r>
        <w:rPr>
          <w:lang w:eastAsia="zh-CN"/>
        </w:rPr>
        <w:t>各地区总数均与各地县、市分数和不符。</w:t>
      </w:r>
    </w:p>
    <w:p>
      <w:r>
        <w:t>364</w:t>
      </w:r>
    </w:p>
    <w:p>
      <w:r>
        <w:t>南路特委，600多人:</w:t>
      </w:r>
    </w:p>
    <w:p>
      <w:r>
        <w:t>遂溪200多人，合浦200人，茂名100多。</w:t>
      </w:r>
    </w:p>
    <w:p>
      <w:pPr>
        <w:rPr>
          <w:lang w:eastAsia="zh-CN"/>
        </w:rPr>
      </w:pPr>
      <w:r>
        <w:rPr>
          <w:lang w:eastAsia="zh-CN"/>
        </w:rPr>
        <w:t>徐闻、海康、灵山、防城、廉江、化县、钦县....等县</w:t>
      </w:r>
    </w:p>
    <w:p>
      <w:pPr>
        <w:rPr>
          <w:lang w:eastAsia="zh-CN"/>
        </w:rPr>
      </w:pPr>
      <w:r>
        <w:rPr>
          <w:lang w:eastAsia="zh-CN"/>
        </w:rPr>
        <w:t>差。</w:t>
      </w:r>
    </w:p>
    <w:p>
      <w:pPr>
        <w:rPr>
          <w:lang w:eastAsia="zh-CN"/>
        </w:rPr>
      </w:pPr>
      <w:r>
        <w:rPr>
          <w:lang w:eastAsia="zh-CN"/>
        </w:rPr>
        <w:t>1936年在广州有“中青”（中国青年救国会①）的组织，</w:t>
      </w:r>
    </w:p>
    <w:p>
      <w:pPr>
        <w:rPr>
          <w:lang w:eastAsia="zh-CN"/>
        </w:rPr>
      </w:pPr>
      <w:r>
        <w:rPr>
          <w:lang w:eastAsia="zh-CN"/>
        </w:rPr>
        <w:t>以王均予为领导。</w:t>
      </w:r>
    </w:p>
    <w:p>
      <w:pPr>
        <w:rPr>
          <w:lang w:eastAsia="zh-CN"/>
        </w:rPr>
      </w:pPr>
      <w:r>
        <w:rPr>
          <w:lang w:eastAsia="zh-CN"/>
        </w:rPr>
        <w:t>在香港有救国会华南区总部的组织，以梁华昌②为领</w:t>
      </w:r>
    </w:p>
    <w:p>
      <w:pPr>
        <w:rPr>
          <w:lang w:eastAsia="zh-CN"/>
        </w:rPr>
      </w:pPr>
      <w:r>
        <w:rPr>
          <w:lang w:eastAsia="zh-CN"/>
        </w:rPr>
        <w:t>导。</w:t>
      </w:r>
    </w:p>
    <w:p>
      <w:pPr>
        <w:rPr>
          <w:lang w:eastAsia="zh-CN"/>
        </w:rPr>
      </w:pPr>
      <w:r>
        <w:rPr>
          <w:lang w:eastAsia="zh-CN"/>
        </w:rPr>
        <w:t>在广州还有力社的组织，是一失掉关系的党员组织起来</w:t>
      </w:r>
    </w:p>
    <w:p>
      <w:r>
        <w:t>的。</w:t>
      </w:r>
    </w:p>
    <w:p>
      <w:pPr>
        <w:rPr>
          <w:lang w:eastAsia="zh-CN"/>
        </w:rPr>
      </w:pPr>
      <w:r>
        <w:t>“中青”是“一二</w:t>
      </w:r>
      <w:r>
        <w:rPr>
          <w:color w:val="FF0000"/>
        </w:rPr>
        <w:t>。</w:t>
      </w:r>
      <w:r>
        <w:rPr>
          <w:lang w:eastAsia="zh-CN"/>
        </w:rPr>
        <w:t>九”后③产生的，范围在学生中比</w:t>
      </w:r>
    </w:p>
    <w:p>
      <w:pPr>
        <w:rPr>
          <w:lang w:eastAsia="zh-CN"/>
        </w:rPr>
      </w:pPr>
      <w:r>
        <w:rPr>
          <w:lang w:eastAsia="zh-CN"/>
        </w:rPr>
        <w:t>较纯洁。</w:t>
      </w:r>
    </w:p>
    <w:p>
      <w:pPr>
        <w:rPr>
          <w:lang w:eastAsia="zh-CN"/>
        </w:rPr>
      </w:pPr>
      <w:r>
        <w:rPr>
          <w:lang w:eastAsia="zh-CN"/>
        </w:rPr>
        <w:t>华南总部的范围是较上层的，与第三党等等有来往。</w:t>
      </w:r>
    </w:p>
    <w:p>
      <w:pPr>
        <w:rPr>
          <w:lang w:eastAsia="zh-CN"/>
        </w:rPr>
      </w:pPr>
      <w:r>
        <w:t>1937</w:t>
      </w:r>
      <w:r>
        <w:rPr>
          <w:color w:val="0000E1"/>
        </w:rPr>
        <w:t>年</w:t>
      </w:r>
      <w:r>
        <w:t>春“中青”解散（恐是由于GY取消之故）。</w:t>
      </w:r>
      <w:r>
        <w:rPr>
          <w:lang w:eastAsia="zh-CN"/>
        </w:rPr>
        <w:t>由</w:t>
      </w:r>
    </w:p>
    <w:p>
      <w:pPr>
        <w:rPr>
          <w:lang w:eastAsia="zh-CN"/>
        </w:rPr>
      </w:pPr>
      <w:r>
        <w:rPr>
          <w:lang w:eastAsia="zh-CN"/>
        </w:rPr>
        <w:t>“中青”中找了三十几个好的分子</w:t>
      </w:r>
      <w:r>
        <w:rPr>
          <w:color w:val="808080"/>
          <w:lang w:eastAsia="zh-CN"/>
        </w:rPr>
        <w:t>介</w:t>
      </w:r>
      <w:r>
        <w:rPr>
          <w:lang w:eastAsia="zh-CN"/>
        </w:rPr>
        <w:t>绍入党，即成立了广州</w:t>
      </w:r>
    </w:p>
    <w:p>
      <w:pPr>
        <w:rPr>
          <w:lang w:eastAsia="zh-CN"/>
        </w:rPr>
      </w:pPr>
      <w:r>
        <w:rPr>
          <w:lang w:eastAsia="zh-CN"/>
        </w:rPr>
        <w:t>工委。此时这个组织大概已与上海的组织有了关系，发展到</w:t>
      </w:r>
    </w:p>
    <w:p>
      <w:pPr>
        <w:rPr>
          <w:lang w:eastAsia="zh-CN"/>
        </w:rPr>
      </w:pPr>
      <w:r>
        <w:rPr>
          <w:lang w:eastAsia="zh-CN"/>
        </w:rPr>
        <w:t>了五六十人后，王均予经过上海的关系，来到陕北参加了白</w:t>
      </w:r>
    </w:p>
    <w:p>
      <w:pPr>
        <w:rPr>
          <w:lang w:eastAsia="zh-CN"/>
        </w:rPr>
      </w:pPr>
      <w:r>
        <w:rPr>
          <w:lang w:eastAsia="zh-CN"/>
        </w:rPr>
        <w:t>区代表会，回去后就成立了市委。当时洛甫曾有亲笔信要停</w:t>
      </w:r>
    </w:p>
    <w:p>
      <w:pPr>
        <w:rPr>
          <w:lang w:eastAsia="zh-CN"/>
        </w:rPr>
      </w:pPr>
      <w:r>
        <w:rPr>
          <w:lang w:eastAsia="zh-CN"/>
        </w:rPr>
        <w:t>止南委与市委的纠纷，静待中央派人去解</w:t>
      </w:r>
      <w:r>
        <w:rPr>
          <w:color w:val="008000"/>
          <w:lang w:eastAsia="zh-CN"/>
        </w:rPr>
        <w:t>决</w:t>
      </w:r>
      <w:r>
        <w:rPr>
          <w:lang w:eastAsia="zh-CN"/>
        </w:rPr>
        <w:t>（但王均予回后</w:t>
      </w:r>
    </w:p>
    <w:p>
      <w:pPr>
        <w:rPr>
          <w:lang w:eastAsia="zh-CN"/>
        </w:rPr>
      </w:pPr>
      <w:r>
        <w:rPr>
          <w:lang w:eastAsia="zh-CN"/>
        </w:rPr>
        <w:t>未把白区代表会的</w:t>
      </w:r>
      <w:r>
        <w:rPr>
          <w:color w:val="FF0000"/>
          <w:lang w:eastAsia="zh-CN"/>
        </w:rPr>
        <w:t>决</w:t>
      </w:r>
      <w:r>
        <w:rPr>
          <w:lang w:eastAsia="zh-CN"/>
        </w:rPr>
        <w:t>议告南委）。见到洛甫信后，南委仍建</w:t>
      </w:r>
    </w:p>
    <w:p>
      <w:pPr>
        <w:rPr>
          <w:lang w:eastAsia="zh-CN"/>
        </w:rPr>
      </w:pPr>
      <w:r>
        <w:rPr>
          <w:lang w:eastAsia="zh-CN"/>
        </w:rPr>
        <w:t>立第二市委与原有市委对立，所以纠纷亦未好好解</w:t>
      </w:r>
      <w:r>
        <w:rPr>
          <w:color w:val="008000"/>
          <w:lang w:eastAsia="zh-CN"/>
        </w:rPr>
        <w:t>决</w:t>
      </w:r>
      <w:r>
        <w:rPr>
          <w:lang w:eastAsia="zh-CN"/>
        </w:rPr>
        <w:t>。到了</w:t>
      </w:r>
    </w:p>
    <w:p>
      <w:pPr>
        <w:rPr>
          <w:lang w:eastAsia="zh-CN"/>
        </w:rPr>
      </w:pPr>
      <w:r>
        <w:rPr>
          <w:lang w:eastAsia="zh-CN"/>
        </w:rPr>
        <w:t>十月张文彬同志到广东，当时广州市有80来人，香港只有</w:t>
      </w:r>
    </w:p>
    <w:p>
      <w:pPr>
        <w:rPr>
          <w:lang w:eastAsia="zh-CN"/>
        </w:rPr>
      </w:pPr>
      <w:r>
        <w:rPr>
          <w:lang w:eastAsia="zh-CN"/>
        </w:rPr>
        <w:t>五六十人（海委系统中有几个老的支部），广州市的外县有</w:t>
      </w:r>
    </w:p>
    <w:p>
      <w:pPr>
        <w:rPr>
          <w:lang w:eastAsia="zh-CN"/>
        </w:rPr>
      </w:pPr>
      <w:r>
        <w:rPr>
          <w:lang w:eastAsia="zh-CN"/>
        </w:rPr>
        <w:t>①应为中国青年同盟。</w:t>
      </w:r>
    </w:p>
    <w:p>
      <w:pPr>
        <w:rPr>
          <w:lang w:eastAsia="zh-CN"/>
        </w:rPr>
      </w:pPr>
      <w:r>
        <w:rPr>
          <w:lang w:eastAsia="zh-CN"/>
        </w:rPr>
        <w:t>即薛尚实。</w:t>
      </w:r>
    </w:p>
    <w:p>
      <w:pPr>
        <w:rPr>
          <w:lang w:eastAsia="zh-CN"/>
        </w:rPr>
      </w:pPr>
      <w:r>
        <w:rPr>
          <w:lang w:eastAsia="zh-CN"/>
        </w:rPr>
        <w:t>应为“一二</w:t>
      </w:r>
      <w:r>
        <w:rPr>
          <w:color w:val="008000"/>
          <w:lang w:eastAsia="zh-CN"/>
        </w:rPr>
        <w:t>.</w:t>
      </w:r>
      <w:r>
        <w:rPr>
          <w:lang w:eastAsia="zh-CN"/>
        </w:rPr>
        <w:t>九”前。</w:t>
      </w:r>
    </w:p>
    <w:p>
      <w:pPr>
        <w:rPr>
          <w:lang w:eastAsia="zh-CN"/>
        </w:rPr>
      </w:pPr>
      <w:r>
        <w:rPr>
          <w:lang w:eastAsia="zh-CN"/>
        </w:rPr>
        <w:t>365</w:t>
      </w:r>
    </w:p>
    <w:p>
      <w:pPr>
        <w:rPr>
          <w:lang w:eastAsia="zh-CN"/>
        </w:rPr>
      </w:pPr>
      <w:r>
        <w:rPr>
          <w:lang w:eastAsia="zh-CN"/>
        </w:rPr>
        <w:t>南雄县书:罗</w:t>
      </w:r>
      <w:r>
        <w:rPr>
          <w:color w:val="FF0000"/>
          <w:lang w:eastAsia="zh-CN"/>
        </w:rPr>
        <w:t>，</w:t>
      </w:r>
      <w:r>
        <w:rPr>
          <w:lang w:eastAsia="zh-CN"/>
        </w:rPr>
        <w:t>广东人，中学生，29岁，1930（?）</w:t>
      </w:r>
      <w:r>
        <w:rPr>
          <w:color w:val="FF0000"/>
          <w:lang w:eastAsia="zh-CN"/>
        </w:rPr>
        <w:t>入</w:t>
      </w:r>
    </w:p>
    <w:p>
      <w:pPr>
        <w:rPr>
          <w:lang w:eastAsia="zh-CN"/>
        </w:rPr>
      </w:pPr>
      <w:r>
        <w:rPr>
          <w:lang w:eastAsia="zh-CN"/>
        </w:rPr>
        <w:t>党（土革时代）。</w:t>
      </w:r>
    </w:p>
    <w:p>
      <w:pPr>
        <w:rPr>
          <w:lang w:eastAsia="zh-CN"/>
        </w:rPr>
      </w:pPr>
      <w:r>
        <w:rPr>
          <w:lang w:eastAsia="zh-CN"/>
        </w:rPr>
        <w:t>翁源县书:邓克，广东人，大学生，25岁，1938党员。</w:t>
      </w:r>
    </w:p>
    <w:p>
      <w:pPr>
        <w:rPr>
          <w:lang w:eastAsia="zh-CN"/>
        </w:rPr>
      </w:pPr>
      <w:r>
        <w:rPr>
          <w:lang w:eastAsia="zh-CN"/>
        </w:rPr>
        <w:t>广东党员共18500①:琼崖</w:t>
      </w:r>
      <w:r>
        <w:rPr>
          <w:color w:val="008000"/>
          <w:lang w:eastAsia="zh-CN"/>
        </w:rPr>
        <w:t>9</w:t>
      </w:r>
      <w:r>
        <w:rPr>
          <w:lang w:eastAsia="zh-CN"/>
        </w:rPr>
        <w:t>000，赣南3000</w:t>
      </w:r>
      <w:r>
        <w:rPr>
          <w:color w:val="0000E1"/>
          <w:lang w:eastAsia="zh-CN"/>
        </w:rPr>
        <w:t>，</w:t>
      </w:r>
      <w:r>
        <w:rPr>
          <w:lang w:eastAsia="zh-CN"/>
        </w:rPr>
        <w:t>本部</w:t>
      </w:r>
      <w:r>
        <w:rPr>
          <w:color w:val="FF0000"/>
          <w:lang w:eastAsia="zh-CN"/>
        </w:rPr>
        <w:t>7</w:t>
      </w:r>
      <w:r>
        <w:rPr>
          <w:lang w:eastAsia="zh-CN"/>
        </w:rPr>
        <w:t>000。</w:t>
      </w:r>
    </w:p>
    <w:p>
      <w:pPr>
        <w:rPr>
          <w:lang w:eastAsia="zh-CN"/>
        </w:rPr>
      </w:pPr>
      <w:r>
        <w:rPr>
          <w:lang w:eastAsia="zh-CN"/>
        </w:rPr>
        <w:t>东江约2500②:</w:t>
      </w:r>
    </w:p>
    <w:p>
      <w:pPr>
        <w:rPr>
          <w:lang w:eastAsia="zh-CN"/>
        </w:rPr>
      </w:pPr>
      <w:r>
        <w:rPr>
          <w:lang w:eastAsia="zh-CN"/>
        </w:rPr>
        <w:t>海丰陆丰共500余。紫金县委约100。</w:t>
      </w:r>
    </w:p>
    <w:p>
      <w:pPr>
        <w:rPr>
          <w:lang w:eastAsia="zh-CN"/>
        </w:rPr>
      </w:pPr>
      <w:r>
        <w:rPr>
          <w:lang w:eastAsia="zh-CN"/>
        </w:rPr>
        <w:t>和元【河源】县不到100。武【五】华、龙川、和平一</w:t>
      </w:r>
    </w:p>
    <w:p>
      <w:pPr>
        <w:rPr>
          <w:lang w:eastAsia="zh-CN"/>
        </w:rPr>
      </w:pPr>
      <w:r>
        <w:rPr>
          <w:color w:val="FF0000"/>
          <w:lang w:eastAsia="zh-CN"/>
        </w:rPr>
        <w:t>【</w:t>
      </w:r>
      <w:r>
        <w:rPr>
          <w:lang w:eastAsia="zh-CN"/>
        </w:rPr>
        <w:t>每】个县100多。</w:t>
      </w:r>
    </w:p>
    <w:p>
      <w:pPr>
        <w:rPr>
          <w:lang w:eastAsia="zh-CN"/>
        </w:rPr>
      </w:pPr>
      <w:r>
        <w:rPr>
          <w:lang w:eastAsia="zh-CN"/>
        </w:rPr>
        <w:t>龙门、博罗、增城一个县委，100多。</w:t>
      </w:r>
    </w:p>
    <w:p>
      <w:pPr>
        <w:rPr>
          <w:lang w:eastAsia="zh-CN"/>
        </w:rPr>
      </w:pPr>
      <w:r>
        <w:rPr>
          <w:lang w:eastAsia="zh-CN"/>
        </w:rPr>
        <w:t>连平、新奉【丰】二县只有个别党员（其他部队中一些</w:t>
      </w:r>
    </w:p>
    <w:p>
      <w:pPr>
        <w:rPr>
          <w:lang w:eastAsia="zh-CN"/>
        </w:rPr>
      </w:pPr>
      <w:r>
        <w:rPr>
          <w:lang w:eastAsia="zh-CN"/>
        </w:rPr>
        <w:t>党员）。</w:t>
      </w:r>
    </w:p>
    <w:p>
      <w:pPr>
        <w:rPr>
          <w:lang w:eastAsia="zh-CN"/>
        </w:rPr>
      </w:pPr>
      <w:r>
        <w:rPr>
          <w:lang w:eastAsia="zh-CN"/>
        </w:rPr>
        <w:t>中区特委约1600多人:</w:t>
      </w:r>
    </w:p>
    <w:p>
      <w:pPr>
        <w:rPr>
          <w:lang w:eastAsia="zh-CN"/>
        </w:rPr>
      </w:pPr>
      <w:r>
        <w:rPr>
          <w:lang w:eastAsia="zh-CN"/>
        </w:rPr>
        <w:t>中山县500</w:t>
      </w:r>
      <w:r>
        <w:rPr>
          <w:color w:val="008000"/>
          <w:lang w:eastAsia="zh-CN"/>
        </w:rPr>
        <w:t>以</w:t>
      </w:r>
      <w:r>
        <w:rPr>
          <w:lang w:eastAsia="zh-CN"/>
        </w:rPr>
        <w:t>上，台山县委300以上，高明200300；</w:t>
      </w:r>
    </w:p>
    <w:p>
      <w:pPr>
        <w:rPr>
          <w:lang w:eastAsia="zh-CN"/>
        </w:rPr>
      </w:pPr>
      <w:r>
        <w:rPr>
          <w:lang w:eastAsia="zh-CN"/>
        </w:rPr>
        <w:t>开平县200以上，恩平县委200以上；</w:t>
      </w:r>
    </w:p>
    <w:p>
      <w:pPr>
        <w:rPr>
          <w:lang w:eastAsia="zh-CN"/>
        </w:rPr>
      </w:pPr>
      <w:r>
        <w:rPr>
          <w:lang w:eastAsia="zh-CN"/>
        </w:rPr>
        <w:t>新会、鹤山县委，阳江、阳春县委等县均100-200；</w:t>
      </w:r>
    </w:p>
    <w:p>
      <w:pPr>
        <w:rPr>
          <w:lang w:eastAsia="zh-CN"/>
        </w:rPr>
      </w:pPr>
      <w:r>
        <w:rPr>
          <w:lang w:eastAsia="zh-CN"/>
        </w:rPr>
        <w:t>新兴不到100</w:t>
      </w:r>
      <w:r>
        <w:rPr>
          <w:color w:val="008000"/>
          <w:lang w:eastAsia="zh-CN"/>
        </w:rPr>
        <w:t>，</w:t>
      </w:r>
      <w:r>
        <w:rPr>
          <w:lang w:eastAsia="zh-CN"/>
        </w:rPr>
        <w:t>等于区委，南海、顺德县委约100人。</w:t>
      </w:r>
    </w:p>
    <w:p>
      <w:pPr>
        <w:rPr>
          <w:lang w:eastAsia="zh-CN"/>
        </w:rPr>
      </w:pPr>
      <w:r>
        <w:rPr>
          <w:lang w:eastAsia="zh-CN"/>
        </w:rPr>
        <w:t>北江特委约1000人:</w:t>
      </w:r>
    </w:p>
    <w:p>
      <w:pPr>
        <w:rPr>
          <w:lang w:eastAsia="zh-CN"/>
        </w:rPr>
      </w:pPr>
      <w:r>
        <w:rPr>
          <w:lang w:eastAsia="zh-CN"/>
        </w:rPr>
        <w:t>南雄300</w:t>
      </w:r>
      <w:r>
        <w:rPr>
          <w:color w:val="0000E1"/>
          <w:lang w:eastAsia="zh-CN"/>
        </w:rPr>
        <w:t>，</w:t>
      </w:r>
      <w:r>
        <w:rPr>
          <w:lang w:eastAsia="zh-CN"/>
        </w:rPr>
        <w:t>翁源180</w:t>
      </w:r>
      <w:r>
        <w:rPr>
          <w:color w:val="808080"/>
          <w:lang w:eastAsia="zh-CN"/>
        </w:rPr>
        <w:t>，</w:t>
      </w:r>
      <w:r>
        <w:rPr>
          <w:lang w:eastAsia="zh-CN"/>
        </w:rPr>
        <w:t>佛冈120</w:t>
      </w:r>
      <w:r>
        <w:rPr>
          <w:color w:val="808080"/>
          <w:lang w:eastAsia="zh-CN"/>
        </w:rPr>
        <w:t>，</w:t>
      </w:r>
      <w:r>
        <w:rPr>
          <w:lang w:eastAsia="zh-CN"/>
        </w:rPr>
        <w:t>曲江100</w:t>
      </w:r>
      <w:r>
        <w:rPr>
          <w:color w:val="808080"/>
          <w:lang w:eastAsia="zh-CN"/>
        </w:rPr>
        <w:t>，</w:t>
      </w:r>
      <w:r>
        <w:rPr>
          <w:lang w:eastAsia="zh-CN"/>
        </w:rPr>
        <w:t>英德100多</w:t>
      </w:r>
    </w:p>
    <w:p>
      <w:pPr>
        <w:rPr>
          <w:lang w:eastAsia="zh-CN"/>
        </w:rPr>
      </w:pPr>
      <w:r>
        <w:rPr>
          <w:lang w:eastAsia="zh-CN"/>
        </w:rPr>
        <w:t>一点，清远50左右。</w:t>
      </w:r>
    </w:p>
    <w:p>
      <w:pPr>
        <w:rPr>
          <w:lang w:eastAsia="zh-CN"/>
        </w:rPr>
      </w:pPr>
      <w:r>
        <w:rPr>
          <w:lang w:eastAsia="zh-CN"/>
        </w:rPr>
        <w:t>连县、连山、阳山共</w:t>
      </w:r>
      <w:r>
        <w:rPr>
          <w:color w:val="008000"/>
          <w:lang w:eastAsia="zh-CN"/>
        </w:rPr>
        <w:t>7</w:t>
      </w:r>
      <w:r>
        <w:rPr>
          <w:color w:val="0000E1"/>
          <w:lang w:eastAsia="zh-CN"/>
        </w:rPr>
        <w:t>0</w:t>
      </w:r>
      <w:r>
        <w:rPr>
          <w:lang w:eastAsia="zh-CN"/>
        </w:rPr>
        <w:t>人，其他县人数不多。</w:t>
      </w:r>
    </w:p>
    <w:p>
      <w:pPr>
        <w:rPr>
          <w:lang w:eastAsia="zh-CN"/>
        </w:rPr>
      </w:pPr>
      <w:r>
        <w:rPr>
          <w:lang w:eastAsia="zh-CN"/>
        </w:rPr>
        <w:t>西江特委1700（?</w:t>
      </w:r>
      <w:r>
        <w:rPr>
          <w:color w:val="0000E1"/>
          <w:lang w:eastAsia="zh-CN"/>
        </w:rPr>
        <w:t>）</w:t>
      </w:r>
      <w:r>
        <w:rPr>
          <w:lang w:eastAsia="zh-CN"/>
        </w:rPr>
        <w:t>:</w:t>
      </w:r>
    </w:p>
    <w:p>
      <w:pPr>
        <w:rPr>
          <w:lang w:eastAsia="zh-CN"/>
        </w:rPr>
      </w:pPr>
      <w:r>
        <w:rPr>
          <w:lang w:eastAsia="zh-CN"/>
        </w:rPr>
        <w:t>广宁200多，罗定100多，云浮、开建、三水、四会、</w:t>
      </w:r>
    </w:p>
    <w:p>
      <w:pPr>
        <w:rPr>
          <w:lang w:eastAsia="zh-CN"/>
        </w:rPr>
      </w:pPr>
      <w:r>
        <w:rPr>
          <w:lang w:eastAsia="zh-CN"/>
        </w:rPr>
        <w:t>高耀【要】、高明、德庆、封川、玉【郁】南一除开建、</w:t>
      </w:r>
    </w:p>
    <w:p>
      <w:pPr>
        <w:rPr>
          <w:lang w:eastAsia="zh-CN"/>
        </w:rPr>
      </w:pPr>
      <w:r>
        <w:rPr>
          <w:lang w:eastAsia="zh-CN"/>
        </w:rPr>
        <w:t>封川外，各县党员不到10</w:t>
      </w:r>
      <w:r>
        <w:rPr>
          <w:color w:val="808080"/>
          <w:lang w:eastAsia="zh-CN"/>
        </w:rPr>
        <w:t>0</w:t>
      </w:r>
      <w:r>
        <w:rPr>
          <w:lang w:eastAsia="zh-CN"/>
        </w:rPr>
        <w:t>人。</w:t>
      </w:r>
    </w:p>
    <w:p>
      <w:pPr>
        <w:rPr>
          <w:lang w:eastAsia="zh-CN"/>
        </w:rPr>
      </w:pPr>
      <w:r>
        <w:rPr>
          <w:lang w:eastAsia="zh-CN"/>
        </w:rPr>
        <w:t>D原文如此，应为19000。</w:t>
      </w:r>
    </w:p>
    <w:p>
      <w:pPr>
        <w:rPr>
          <w:lang w:eastAsia="zh-CN"/>
        </w:rPr>
      </w:pPr>
      <w:r>
        <w:rPr>
          <w:lang w:eastAsia="zh-CN"/>
        </w:rPr>
        <w:t>②各地区总数均与各地县、市分数和不符。</w:t>
      </w:r>
    </w:p>
    <w:p>
      <w:r>
        <w:t>364</w:t>
      </w:r>
    </w:p>
    <w:p>
      <w:r>
        <w:t>南路特委，600多人:</w:t>
      </w:r>
    </w:p>
    <w:p>
      <w:r>
        <w:t>遂溪200多人，合浦200人，茂名100多。</w:t>
      </w:r>
    </w:p>
    <w:p>
      <w:pPr>
        <w:rPr>
          <w:lang w:eastAsia="zh-CN"/>
        </w:rPr>
      </w:pPr>
      <w:r>
        <w:rPr>
          <w:lang w:eastAsia="zh-CN"/>
        </w:rPr>
        <w:t>徐闻、海康、灵山、防城、廉江、化县、钦县....等县</w:t>
      </w:r>
    </w:p>
    <w:p>
      <w:pPr>
        <w:rPr>
          <w:lang w:eastAsia="zh-CN"/>
        </w:rPr>
      </w:pPr>
      <w:r>
        <w:rPr>
          <w:lang w:eastAsia="zh-CN"/>
        </w:rPr>
        <w:t>差。</w:t>
      </w:r>
    </w:p>
    <w:p>
      <w:pPr>
        <w:rPr>
          <w:lang w:eastAsia="zh-CN"/>
        </w:rPr>
      </w:pPr>
      <w:r>
        <w:rPr>
          <w:lang w:eastAsia="zh-CN"/>
        </w:rPr>
        <w:t>1936年在广州有“中青”（中国青年救国会①）的组织，</w:t>
      </w:r>
    </w:p>
    <w:p>
      <w:pPr>
        <w:rPr>
          <w:lang w:eastAsia="zh-CN"/>
        </w:rPr>
      </w:pPr>
      <w:r>
        <w:rPr>
          <w:lang w:eastAsia="zh-CN"/>
        </w:rPr>
        <w:t>以王均予为领导。</w:t>
      </w:r>
    </w:p>
    <w:p>
      <w:pPr>
        <w:rPr>
          <w:lang w:eastAsia="zh-CN"/>
        </w:rPr>
      </w:pPr>
      <w:r>
        <w:rPr>
          <w:lang w:eastAsia="zh-CN"/>
        </w:rPr>
        <w:t>在香港有救国会华南区总部的组织，以</w:t>
      </w:r>
      <w:r>
        <w:rPr>
          <w:color w:val="808080"/>
          <w:lang w:eastAsia="zh-CN"/>
        </w:rPr>
        <w:t>梁</w:t>
      </w:r>
      <w:r>
        <w:rPr>
          <w:lang w:eastAsia="zh-CN"/>
        </w:rPr>
        <w:t>华昌②为领</w:t>
      </w:r>
    </w:p>
    <w:p>
      <w:pPr>
        <w:rPr>
          <w:lang w:eastAsia="zh-CN"/>
        </w:rPr>
      </w:pPr>
      <w:r>
        <w:rPr>
          <w:lang w:eastAsia="zh-CN"/>
        </w:rPr>
        <w:t>导。</w:t>
      </w:r>
    </w:p>
    <w:p>
      <w:pPr>
        <w:rPr>
          <w:lang w:eastAsia="zh-CN"/>
        </w:rPr>
      </w:pPr>
      <w:r>
        <w:rPr>
          <w:lang w:eastAsia="zh-CN"/>
        </w:rPr>
        <w:t>在广州还有力社的组织，是一失掉关系的党员组织起来</w:t>
      </w:r>
    </w:p>
    <w:p>
      <w:pPr>
        <w:rPr>
          <w:lang w:eastAsia="zh-CN"/>
        </w:rPr>
      </w:pPr>
      <w:r>
        <w:rPr>
          <w:lang w:eastAsia="zh-CN"/>
        </w:rPr>
        <w:t>的。</w:t>
      </w:r>
    </w:p>
    <w:p>
      <w:pPr>
        <w:rPr>
          <w:lang w:eastAsia="zh-CN"/>
        </w:rPr>
      </w:pPr>
      <w:r>
        <w:rPr>
          <w:lang w:eastAsia="zh-CN"/>
        </w:rPr>
        <w:t>“中青”是“一二</w:t>
      </w:r>
      <w:r>
        <w:rPr>
          <w:color w:val="FF0000"/>
          <w:lang w:eastAsia="zh-CN"/>
        </w:rPr>
        <w:t>，</w:t>
      </w:r>
      <w:r>
        <w:rPr>
          <w:lang w:eastAsia="zh-CN"/>
        </w:rPr>
        <w:t>九”后③产生的，范围在学生中比</w:t>
      </w:r>
    </w:p>
    <w:p>
      <w:pPr>
        <w:rPr>
          <w:lang w:eastAsia="zh-CN"/>
        </w:rPr>
      </w:pPr>
      <w:r>
        <w:rPr>
          <w:lang w:eastAsia="zh-CN"/>
        </w:rPr>
        <w:t>较纯洁。</w:t>
      </w:r>
    </w:p>
    <w:p>
      <w:pPr>
        <w:rPr>
          <w:lang w:eastAsia="zh-CN"/>
        </w:rPr>
      </w:pPr>
      <w:r>
        <w:rPr>
          <w:lang w:eastAsia="zh-CN"/>
        </w:rPr>
        <w:t>华南总部的范围是较上层的，与第三党等等有来往。</w:t>
      </w:r>
    </w:p>
    <w:p>
      <w:pPr>
        <w:rPr>
          <w:lang w:eastAsia="zh-CN"/>
        </w:rPr>
      </w:pPr>
      <w:r>
        <w:t>1937年春“中青”解散（恐是由于GY取消之故）。</w:t>
      </w:r>
      <w:r>
        <w:rPr>
          <w:lang w:eastAsia="zh-CN"/>
        </w:rPr>
        <w:t>由</w:t>
      </w:r>
    </w:p>
    <w:p>
      <w:pPr>
        <w:rPr>
          <w:lang w:eastAsia="zh-CN"/>
        </w:rPr>
      </w:pPr>
      <w:r>
        <w:rPr>
          <w:lang w:eastAsia="zh-CN"/>
        </w:rPr>
        <w:t>“中青”中找了三十几个好的分子介绍</w:t>
      </w:r>
      <w:del w:id="355" w:author="林 清" w:date="2018-10-09T11:27:00Z">
        <w:r>
          <w:rPr>
            <w:lang w:eastAsia="zh-CN"/>
          </w:rPr>
          <w:delText>人</w:delText>
        </w:r>
      </w:del>
      <w:ins w:id="356" w:author="林 清" w:date="2018-10-09T11:27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党，即成立了广州</w:t>
      </w:r>
    </w:p>
    <w:p>
      <w:pPr>
        <w:rPr>
          <w:lang w:eastAsia="zh-CN"/>
        </w:rPr>
      </w:pPr>
      <w:r>
        <w:rPr>
          <w:lang w:eastAsia="zh-CN"/>
        </w:rPr>
        <w:t>工委。此时这个组织大概已与上海的组织有了关系，发展到</w:t>
      </w:r>
    </w:p>
    <w:p>
      <w:pPr>
        <w:rPr>
          <w:lang w:eastAsia="zh-CN"/>
        </w:rPr>
      </w:pPr>
      <w:r>
        <w:rPr>
          <w:lang w:eastAsia="zh-CN"/>
        </w:rPr>
        <w:t>了五六十人后，王均予经过上海的关系，来到陕北参加了白</w:t>
      </w:r>
    </w:p>
    <w:p>
      <w:pPr>
        <w:rPr>
          <w:lang w:eastAsia="zh-CN"/>
        </w:rPr>
      </w:pPr>
      <w:r>
        <w:rPr>
          <w:lang w:eastAsia="zh-CN"/>
        </w:rPr>
        <w:t>区代表会，回去后就成立了市委。当时洛甫曾有亲笔信要停</w:t>
      </w:r>
    </w:p>
    <w:p>
      <w:pPr>
        <w:rPr>
          <w:lang w:eastAsia="zh-CN"/>
        </w:rPr>
      </w:pPr>
      <w:r>
        <w:rPr>
          <w:lang w:eastAsia="zh-CN"/>
        </w:rPr>
        <w:t>止南委与市委的纠纷，静待中央派人去解决（但王均予回后</w:t>
      </w:r>
    </w:p>
    <w:p>
      <w:pPr>
        <w:rPr>
          <w:lang w:eastAsia="zh-CN"/>
        </w:rPr>
      </w:pPr>
      <w:r>
        <w:rPr>
          <w:lang w:eastAsia="zh-CN"/>
        </w:rPr>
        <w:t>未把白区代表会的决议告南委）。见到</w:t>
      </w:r>
      <w:r>
        <w:rPr>
          <w:color w:val="0000E1"/>
          <w:lang w:eastAsia="zh-CN"/>
        </w:rPr>
        <w:t>洛</w:t>
      </w:r>
      <w:r>
        <w:rPr>
          <w:lang w:eastAsia="zh-CN"/>
        </w:rPr>
        <w:t>甫信后，南委仍建</w:t>
      </w:r>
    </w:p>
    <w:p>
      <w:pPr>
        <w:rPr>
          <w:lang w:eastAsia="zh-CN"/>
        </w:rPr>
      </w:pPr>
      <w:r>
        <w:rPr>
          <w:lang w:eastAsia="zh-CN"/>
        </w:rPr>
        <w:t>立第二市委与原有市委对立，所以纠纷亦未好好解决。到了</w:t>
      </w:r>
    </w:p>
    <w:p>
      <w:pPr>
        <w:rPr>
          <w:lang w:eastAsia="zh-CN"/>
        </w:rPr>
      </w:pPr>
      <w:r>
        <w:rPr>
          <w:lang w:eastAsia="zh-CN"/>
        </w:rPr>
        <w:t>十月张文彬同志到广东，当时广州市有80来人，香港只有</w:t>
      </w:r>
    </w:p>
    <w:p>
      <w:pPr>
        <w:rPr>
          <w:lang w:eastAsia="zh-CN"/>
        </w:rPr>
      </w:pPr>
      <w:r>
        <w:rPr>
          <w:lang w:eastAsia="zh-CN"/>
        </w:rPr>
        <w:t>五六十人（海委系统中有几个老的支部）</w:t>
      </w:r>
      <w:r>
        <w:rPr>
          <w:color w:val="808080"/>
          <w:lang w:eastAsia="zh-CN"/>
        </w:rPr>
        <w:t>，</w:t>
      </w:r>
      <w:r>
        <w:rPr>
          <w:lang w:eastAsia="zh-CN"/>
        </w:rPr>
        <w:t>广州市的外县有</w:t>
      </w:r>
    </w:p>
    <w:p>
      <w:pPr>
        <w:rPr>
          <w:lang w:eastAsia="zh-CN"/>
        </w:rPr>
      </w:pPr>
      <w:r>
        <w:rPr>
          <w:lang w:eastAsia="zh-CN"/>
        </w:rPr>
        <w:t>①应为中国青年同盟。</w:t>
      </w:r>
    </w:p>
    <w:p>
      <w:pPr>
        <w:rPr>
          <w:lang w:eastAsia="zh-CN"/>
        </w:rPr>
      </w:pPr>
      <w:r>
        <w:rPr>
          <w:lang w:eastAsia="zh-CN"/>
        </w:rPr>
        <w:t>②</w:t>
      </w:r>
    </w:p>
    <w:p>
      <w:pPr>
        <w:rPr>
          <w:lang w:eastAsia="zh-CN"/>
        </w:rPr>
      </w:pPr>
      <w:r>
        <w:rPr>
          <w:lang w:eastAsia="zh-CN"/>
        </w:rPr>
        <w:t>即薛尚实。</w:t>
      </w:r>
    </w:p>
    <w:p>
      <w:pPr>
        <w:rPr>
          <w:lang w:eastAsia="zh-CN"/>
        </w:rPr>
      </w:pPr>
      <w:r>
        <w:rPr>
          <w:lang w:eastAsia="zh-CN"/>
        </w:rPr>
        <w:t>③应为“一二</w:t>
      </w:r>
      <w:r>
        <w:rPr>
          <w:color w:val="808080"/>
          <w:lang w:eastAsia="zh-CN"/>
        </w:rPr>
        <w:t>.</w:t>
      </w:r>
      <w:r>
        <w:rPr>
          <w:lang w:eastAsia="zh-CN"/>
        </w:rPr>
        <w:t>九”前。</w:t>
      </w:r>
    </w:p>
    <w:p>
      <w:pPr>
        <w:rPr>
          <w:lang w:eastAsia="zh-CN"/>
        </w:rPr>
      </w:pPr>
      <w:r>
        <w:rPr>
          <w:lang w:eastAsia="zh-CN"/>
        </w:rPr>
        <w:t>365</w:t>
      </w:r>
    </w:p>
    <w:p>
      <w:pPr>
        <w:rPr>
          <w:lang w:eastAsia="zh-CN"/>
        </w:rPr>
      </w:pPr>
      <w:r>
        <w:rPr>
          <w:lang w:eastAsia="zh-CN"/>
        </w:rPr>
        <w:t>40多党员，总共200多一点。除此之外，琼崖有200多人</w:t>
      </w:r>
    </w:p>
    <w:p>
      <w:pPr>
        <w:rPr>
          <w:lang w:eastAsia="zh-CN"/>
        </w:rPr>
      </w:pPr>
      <w:r>
        <w:rPr>
          <w:color w:val="FF0000"/>
          <w:lang w:eastAsia="zh-CN"/>
        </w:rPr>
        <w:t>（</w:t>
      </w:r>
      <w:r>
        <w:rPr>
          <w:lang w:eastAsia="zh-CN"/>
        </w:rPr>
        <w:t>南委有关系的是香港、海委、广西、云南一个特支）。这一</w:t>
      </w:r>
    </w:p>
    <w:p>
      <w:pPr>
        <w:rPr>
          <w:lang w:eastAsia="zh-CN"/>
        </w:rPr>
      </w:pPr>
      <w:r>
        <w:rPr>
          <w:lang w:eastAsia="zh-CN"/>
        </w:rPr>
        <w:t>纠纷对于底下同志引起苦闷消极，党外引起不好影响；张到</w:t>
      </w:r>
    </w:p>
    <w:p>
      <w:pPr>
        <w:rPr>
          <w:lang w:eastAsia="zh-CN"/>
        </w:rPr>
      </w:pPr>
      <w:r>
        <w:rPr>
          <w:lang w:eastAsia="zh-CN"/>
        </w:rPr>
        <w:t>后经过三个月的审查，解</w:t>
      </w:r>
      <w:r>
        <w:rPr>
          <w:color w:val="808080"/>
          <w:lang w:eastAsia="zh-CN"/>
        </w:rPr>
        <w:t>决</w:t>
      </w:r>
      <w:r>
        <w:rPr>
          <w:lang w:eastAsia="zh-CN"/>
        </w:rPr>
        <w:t>了此纠纷，成立了省工委。纠纷</w:t>
      </w:r>
    </w:p>
    <w:p>
      <w:pPr>
        <w:rPr>
          <w:lang w:eastAsia="zh-CN"/>
        </w:rPr>
      </w:pPr>
      <w:r>
        <w:rPr>
          <w:lang w:eastAsia="zh-CN"/>
        </w:rPr>
        <w:t>解决后，党的同志兴奋起来，好的青年如吴华等及留东支部</w:t>
      </w:r>
    </w:p>
    <w:p>
      <w:pPr>
        <w:rPr>
          <w:lang w:eastAsia="zh-CN"/>
        </w:rPr>
      </w:pPr>
      <w:r>
        <w:rPr>
          <w:lang w:eastAsia="zh-CN"/>
        </w:rPr>
        <w:t>开始找党。此时已是1938年4月（接收留东支部时也是得</w:t>
      </w:r>
    </w:p>
    <w:p>
      <w:pPr>
        <w:rPr>
          <w:lang w:eastAsia="zh-CN"/>
        </w:rPr>
      </w:pPr>
      <w:r>
        <w:rPr>
          <w:lang w:eastAsia="zh-CN"/>
        </w:rPr>
        <w:t>到长江局指示）。</w:t>
      </w:r>
    </w:p>
    <w:p>
      <w:pPr>
        <w:rPr>
          <w:lang w:eastAsia="zh-CN"/>
        </w:rPr>
      </w:pPr>
      <w:r>
        <w:rPr>
          <w:lang w:eastAsia="zh-CN"/>
        </w:rPr>
        <w:t>广西的关系原由南委领导，由南委派一人去，即开一代</w:t>
      </w:r>
    </w:p>
    <w:p>
      <w:pPr>
        <w:rPr>
          <w:lang w:eastAsia="zh-CN"/>
        </w:rPr>
      </w:pPr>
      <w:r>
        <w:rPr>
          <w:lang w:eastAsia="zh-CN"/>
        </w:rPr>
        <w:t>表【会】，成立了省工委。但此领导机关口口</w:t>
      </w:r>
      <w:r>
        <w:rPr>
          <w:color w:val="808080"/>
          <w:lang w:eastAsia="zh-CN"/>
        </w:rPr>
        <w:t>口口</w:t>
      </w:r>
      <w:r>
        <w:rPr>
          <w:lang w:eastAsia="zh-CN"/>
        </w:rPr>
        <w:t>，政治上</w:t>
      </w:r>
    </w:p>
    <w:p>
      <w:pPr>
        <w:rPr>
          <w:lang w:eastAsia="zh-CN"/>
        </w:rPr>
      </w:pPr>
      <w:r>
        <w:t>弄不清，故取消了此省工委。</w:t>
      </w:r>
      <w:r>
        <w:rPr>
          <w:lang w:eastAsia="zh-CN"/>
        </w:rPr>
        <w:t>另派黄松坚等去组织工委，但</w:t>
      </w:r>
    </w:p>
    <w:p>
      <w:pPr>
        <w:rPr>
          <w:lang w:eastAsia="zh-CN"/>
        </w:rPr>
      </w:pPr>
      <w:r>
        <w:rPr>
          <w:lang w:eastAsia="zh-CN"/>
        </w:rPr>
        <w:t>不久被破坏，广西工作即失关系。只有靠近广东的梧州等地</w:t>
      </w:r>
    </w:p>
    <w:p>
      <w:pPr>
        <w:rPr>
          <w:lang w:eastAsia="zh-CN"/>
        </w:rPr>
      </w:pPr>
      <w:r>
        <w:rPr>
          <w:lang w:eastAsia="zh-CN"/>
        </w:rPr>
        <w:t>派了15个人去广州受训。</w:t>
      </w:r>
    </w:p>
    <w:p>
      <w:pPr>
        <w:rPr>
          <w:lang w:eastAsia="zh-CN"/>
        </w:rPr>
      </w:pPr>
      <w:r>
        <w:rPr>
          <w:lang w:eastAsia="zh-CN"/>
        </w:rPr>
        <w:t>工作发展的历史:</w:t>
      </w:r>
    </w:p>
    <w:p>
      <w:pPr>
        <w:rPr>
          <w:lang w:eastAsia="zh-CN"/>
        </w:rPr>
      </w:pPr>
      <w:r>
        <w:rPr>
          <w:lang w:eastAsia="zh-CN"/>
        </w:rPr>
        <w:t>纠纷解</w:t>
      </w:r>
      <w:r>
        <w:rPr>
          <w:color w:val="808080"/>
          <w:lang w:eastAsia="zh-CN"/>
        </w:rPr>
        <w:t>决</w:t>
      </w:r>
      <w:r>
        <w:rPr>
          <w:lang w:eastAsia="zh-CN"/>
        </w:rPr>
        <w:t>后，即着手发展组织及办训练班，预备暑假组</w:t>
      </w:r>
    </w:p>
    <w:p>
      <w:pPr>
        <w:rPr>
          <w:lang w:eastAsia="zh-CN"/>
        </w:rPr>
      </w:pPr>
      <w:r>
        <w:rPr>
          <w:lang w:eastAsia="zh-CN"/>
        </w:rPr>
        <w:t>织回乡工作团。首先以学生为中心并以中山大学为中心（中</w:t>
      </w:r>
    </w:p>
    <w:p>
      <w:pPr>
        <w:rPr>
          <w:lang w:eastAsia="zh-CN"/>
        </w:rPr>
      </w:pPr>
      <w:r>
        <w:rPr>
          <w:lang w:eastAsia="zh-CN"/>
        </w:rPr>
        <w:t>大的支部开始总不发展，原因是活动分子做公开工作</w:t>
      </w:r>
      <w:r>
        <w:rPr>
          <w:color w:val="0000E1"/>
          <w:lang w:eastAsia="zh-CN"/>
        </w:rPr>
        <w:t>，</w:t>
      </w:r>
      <w:r>
        <w:rPr>
          <w:lang w:eastAsia="zh-CN"/>
        </w:rPr>
        <w:t>都不</w:t>
      </w:r>
    </w:p>
    <w:p>
      <w:pPr>
        <w:rPr>
          <w:lang w:eastAsia="zh-CN"/>
        </w:rPr>
      </w:pPr>
      <w:r>
        <w:rPr>
          <w:lang w:eastAsia="zh-CN"/>
        </w:rPr>
        <w:t>经支部领导工作，结果支部领导者是最弱的。后来经改组支</w:t>
      </w:r>
    </w:p>
    <w:p>
      <w:pPr>
        <w:rPr>
          <w:lang w:eastAsia="zh-CN"/>
        </w:rPr>
      </w:pPr>
      <w:r>
        <w:rPr>
          <w:lang w:eastAsia="zh-CN"/>
        </w:rPr>
        <w:t>部，工作才大发展</w:t>
      </w:r>
      <w:r>
        <w:rPr>
          <w:color w:val="008000"/>
          <w:lang w:eastAsia="zh-CN"/>
        </w:rPr>
        <w:t>）</w:t>
      </w:r>
      <w:r>
        <w:rPr>
          <w:color w:val="0000E1"/>
          <w:lang w:eastAsia="zh-CN"/>
        </w:rPr>
        <w:t>。</w:t>
      </w:r>
      <w:r>
        <w:rPr>
          <w:lang w:eastAsia="zh-CN"/>
        </w:rPr>
        <w:t>计划未完成即遇广州大轰炸，临时提</w:t>
      </w:r>
    </w:p>
    <w:p>
      <w:pPr>
        <w:rPr>
          <w:lang w:eastAsia="zh-CN"/>
        </w:rPr>
      </w:pPr>
      <w:r>
        <w:rPr>
          <w:lang w:eastAsia="zh-CN"/>
        </w:rPr>
        <w:t>出“提早实行暑假计划”口号，后经“抗先”组织成【立】</w:t>
      </w:r>
    </w:p>
    <w:p>
      <w:pPr>
        <w:rPr>
          <w:lang w:eastAsia="zh-CN"/>
        </w:rPr>
      </w:pPr>
      <w:r>
        <w:rPr>
          <w:lang w:eastAsia="zh-CN"/>
        </w:rPr>
        <w:t>了二、三十个回乡工作团，广东各县工作的建立即靠这些工</w:t>
      </w:r>
    </w:p>
    <w:p>
      <w:pPr>
        <w:rPr>
          <w:lang w:eastAsia="zh-CN"/>
        </w:rPr>
      </w:pPr>
      <w:r>
        <w:rPr>
          <w:lang w:eastAsia="zh-CN"/>
        </w:rPr>
        <w:t>作团。后来为了联系各县的基础就派了5个特派员出去。</w:t>
      </w:r>
    </w:p>
    <w:p>
      <w:pPr>
        <w:rPr>
          <w:lang w:eastAsia="zh-CN"/>
        </w:rPr>
      </w:pPr>
      <w:r>
        <w:rPr>
          <w:lang w:eastAsia="zh-CN"/>
        </w:rPr>
        <w:t>除预备回乡队外，第二个中心是广州市内工作（注意群</w:t>
      </w:r>
    </w:p>
    <w:p>
      <w:pPr>
        <w:rPr>
          <w:lang w:eastAsia="zh-CN"/>
        </w:rPr>
      </w:pPr>
      <w:r>
        <w:rPr>
          <w:lang w:eastAsia="zh-CN"/>
        </w:rPr>
        <w:t>众团体及由学生打</w:t>
      </w:r>
      <w:del w:id="357" w:author="林 清" w:date="2018-10-09T11:27:00Z">
        <w:r>
          <w:rPr>
            <w:lang w:eastAsia="zh-CN"/>
          </w:rPr>
          <w:delText>人</w:delText>
        </w:r>
      </w:del>
      <w:ins w:id="358" w:author="林 清" w:date="2018-10-09T11:28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工人中去）。</w:t>
      </w:r>
    </w:p>
    <w:p>
      <w:pPr>
        <w:rPr>
          <w:lang w:eastAsia="zh-CN"/>
        </w:rPr>
      </w:pPr>
      <w:r>
        <w:rPr>
          <w:lang w:eastAsia="zh-CN"/>
        </w:rPr>
        <w:t>广州失守前党无准备</w:t>
      </w:r>
      <w:r>
        <w:rPr>
          <w:color w:val="0000E1"/>
          <w:lang w:eastAsia="zh-CN"/>
        </w:rPr>
        <w:t>，</w:t>
      </w:r>
      <w:r>
        <w:rPr>
          <w:lang w:eastAsia="zh-CN"/>
        </w:rPr>
        <w:t>到快失守时“抗先”公开号召招</w:t>
      </w:r>
    </w:p>
    <w:p>
      <w:pPr>
        <w:rPr>
          <w:lang w:eastAsia="zh-CN"/>
        </w:rPr>
      </w:pPr>
      <w:r>
        <w:rPr>
          <w:lang w:eastAsia="zh-CN"/>
        </w:rPr>
        <w:t>收队员，马上由300人发展到4000人。我们的党干部大都</w:t>
      </w:r>
    </w:p>
    <w:p>
      <w:pPr>
        <w:rPr>
          <w:lang w:eastAsia="zh-CN"/>
        </w:rPr>
      </w:pPr>
      <w:r>
        <w:rPr>
          <w:lang w:eastAsia="zh-CN"/>
        </w:rPr>
        <w:t>是跟“抗先”最后退出。此时“抗先”工作很发展</w:t>
      </w:r>
      <w:r>
        <w:rPr>
          <w:color w:val="0000E1"/>
          <w:lang w:eastAsia="zh-CN"/>
        </w:rPr>
        <w:t>（</w:t>
      </w:r>
      <w:r>
        <w:rPr>
          <w:lang w:eastAsia="zh-CN"/>
        </w:rPr>
        <w:t>是政府</w:t>
      </w:r>
    </w:p>
    <w:p>
      <w:pPr>
        <w:rPr>
          <w:lang w:eastAsia="zh-CN"/>
        </w:rPr>
      </w:pPr>
      <w:r>
        <w:rPr>
          <w:lang w:eastAsia="zh-CN"/>
        </w:rPr>
        <w:t>366</w:t>
      </w:r>
    </w:p>
    <w:p>
      <w:pPr>
        <w:rPr>
          <w:lang w:eastAsia="zh-CN"/>
        </w:rPr>
      </w:pPr>
      <w:r>
        <w:rPr>
          <w:lang w:eastAsia="zh-CN"/>
        </w:rPr>
        <w:t>公开承认了的），成立了大队、分队等。退到四会后，省动</w:t>
      </w:r>
    </w:p>
    <w:p>
      <w:pPr>
        <w:rPr>
          <w:lang w:eastAsia="zh-CN"/>
        </w:rPr>
      </w:pPr>
      <w:r>
        <w:rPr>
          <w:lang w:eastAsia="zh-CN"/>
        </w:rPr>
        <w:t>员委员会开始不承认“抗先”，经交涉才编为“动委会”之</w:t>
      </w:r>
    </w:p>
    <w:p>
      <w:pPr>
        <w:rPr>
          <w:lang w:eastAsia="zh-CN"/>
        </w:rPr>
      </w:pPr>
      <w:r>
        <w:rPr>
          <w:lang w:eastAsia="zh-CN"/>
        </w:rPr>
        <w:t>战时工作队，组织了许多工作团到了乡下。后又去韶关集中</w:t>
      </w:r>
    </w:p>
    <w:p>
      <w:pPr>
        <w:rPr>
          <w:lang w:eastAsia="zh-CN"/>
        </w:rPr>
      </w:pPr>
      <w:r>
        <w:rPr>
          <w:lang w:eastAsia="zh-CN"/>
        </w:rPr>
        <w:t>到了1000多人，并开了一个50多人的干部会议，此会议开</w:t>
      </w:r>
    </w:p>
    <w:p>
      <w:pPr>
        <w:rPr>
          <w:lang w:eastAsia="zh-CN"/>
        </w:rPr>
      </w:pPr>
      <w:r>
        <w:rPr>
          <w:lang w:eastAsia="zh-CN"/>
        </w:rPr>
        <w:t>得很好，各政府、军队、机关都派了代表参加，青委布置了</w:t>
      </w:r>
    </w:p>
    <w:p>
      <w:pPr>
        <w:rPr>
          <w:lang w:eastAsia="zh-CN"/>
        </w:rPr>
      </w:pPr>
      <w:r>
        <w:rPr>
          <w:lang w:eastAsia="zh-CN"/>
        </w:rPr>
        <w:t>几个人用个人分别讲话形式把西校代表会的意见传达出</w:t>
      </w:r>
    </w:p>
    <w:p>
      <w:pPr>
        <w:rPr>
          <w:lang w:eastAsia="zh-CN"/>
        </w:rPr>
      </w:pPr>
      <w:r>
        <w:rPr>
          <w:lang w:eastAsia="zh-CN"/>
        </w:rPr>
        <w:t>去。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此后“抗先”又经过大发展到10000多人（1939年</w:t>
      </w:r>
    </w:p>
    <w:p>
      <w:pPr>
        <w:rPr>
          <w:lang w:eastAsia="zh-CN"/>
        </w:rPr>
      </w:pPr>
      <w:r>
        <w:rPr>
          <w:lang w:eastAsia="zh-CN"/>
        </w:rPr>
        <w:t>1月至4月是大发展时期</w:t>
      </w:r>
      <w:r>
        <w:rPr>
          <w:color w:val="0000E1"/>
          <w:lang w:eastAsia="zh-CN"/>
        </w:rPr>
        <w:t>，</w:t>
      </w:r>
      <w:r>
        <w:rPr>
          <w:lang w:eastAsia="zh-CN"/>
        </w:rPr>
        <w:t>“抗先”到了18000人）。</w:t>
      </w:r>
    </w:p>
    <w:p>
      <w:pPr>
        <w:rPr>
          <w:lang w:eastAsia="zh-CN"/>
        </w:rPr>
      </w:pPr>
      <w:r>
        <w:rPr>
          <w:lang w:eastAsia="zh-CN"/>
        </w:rPr>
        <w:t>“抗先”发展的原因:接受政府的领导，与各派都有联</w:t>
      </w:r>
    </w:p>
    <w:p>
      <w:pPr>
        <w:rPr>
          <w:lang w:eastAsia="zh-CN"/>
        </w:rPr>
      </w:pPr>
      <w:r>
        <w:rPr>
          <w:lang w:eastAsia="zh-CN"/>
        </w:rPr>
        <w:t>络，各派都以为“抗先”是自己的。利用中央与广东的矛盾</w:t>
      </w:r>
    </w:p>
    <w:p>
      <w:pPr>
        <w:rPr>
          <w:lang w:eastAsia="zh-CN"/>
        </w:rPr>
      </w:pPr>
      <w:r>
        <w:rPr>
          <w:lang w:eastAsia="zh-CN"/>
        </w:rPr>
        <w:t>（开始靠C.C</w:t>
      </w:r>
      <w:r>
        <w:rPr>
          <w:color w:val="0000E1"/>
          <w:lang w:eastAsia="zh-CN"/>
        </w:rPr>
        <w:t>，</w:t>
      </w:r>
      <w:r>
        <w:rPr>
          <w:lang w:eastAsia="zh-CN"/>
        </w:rPr>
        <w:t>后靠十二集团军）。</w:t>
      </w:r>
    </w:p>
    <w:p>
      <w:pPr>
        <w:rPr>
          <w:lang w:eastAsia="zh-CN"/>
        </w:rPr>
      </w:pPr>
      <w:r>
        <w:rPr>
          <w:lang w:eastAsia="zh-CN"/>
        </w:rPr>
        <w:t>从此看到广东党是靠“抗先”的顺利环境中迅速大量发</w:t>
      </w:r>
    </w:p>
    <w:p>
      <w:pPr>
        <w:rPr>
          <w:lang w:eastAsia="zh-CN"/>
        </w:rPr>
      </w:pPr>
      <w:r>
        <w:rPr>
          <w:lang w:eastAsia="zh-CN"/>
        </w:rPr>
        <w:t>展起来的。由此党的干部是暴露了的，党的巩固还须下功</w:t>
      </w:r>
    </w:p>
    <w:p>
      <w:pPr>
        <w:rPr>
          <w:lang w:eastAsia="zh-CN"/>
        </w:rPr>
      </w:pPr>
      <w:r>
        <w:rPr>
          <w:lang w:eastAsia="zh-CN"/>
        </w:rPr>
        <w:t>夫。好处是从集体中起来，也受了相当锻炼，团结力、战斗</w:t>
      </w:r>
    </w:p>
    <w:p>
      <w:pPr>
        <w:rPr>
          <w:lang w:eastAsia="zh-CN"/>
        </w:rPr>
      </w:pPr>
      <w:r>
        <w:rPr>
          <w:lang w:eastAsia="zh-CN"/>
        </w:rPr>
        <w:t>力与群众的联系都大，气魄也大。</w:t>
      </w:r>
    </w:p>
    <w:p>
      <w:pPr>
        <w:rPr>
          <w:lang w:eastAsia="zh-CN"/>
        </w:rPr>
      </w:pPr>
      <w:r>
        <w:rPr>
          <w:lang w:eastAsia="zh-CN"/>
        </w:rPr>
        <w:t>张文彬谈</w:t>
      </w:r>
    </w:p>
    <w:p>
      <w:pPr>
        <w:rPr>
          <w:lang w:eastAsia="zh-CN"/>
        </w:rPr>
      </w:pPr>
      <w:r>
        <w:rPr>
          <w:lang w:eastAsia="zh-CN"/>
        </w:rPr>
        <w:t>一九四</w:t>
      </w:r>
      <w:r>
        <w:rPr>
          <w:rFonts w:hint="eastAsia"/>
          <w:lang w:eastAsia="zh-CN"/>
        </w:rPr>
        <w:t>〇</w:t>
      </w:r>
      <w:r>
        <w:rPr>
          <w:lang w:eastAsia="zh-CN"/>
        </w:rPr>
        <w:t>年四月二十七日</w:t>
      </w:r>
    </w:p>
    <w:p>
      <w:pPr>
        <w:rPr>
          <w:lang w:eastAsia="zh-CN"/>
        </w:rPr>
      </w:pPr>
      <w:r>
        <w:rPr>
          <w:lang w:eastAsia="zh-CN"/>
        </w:rPr>
        <w:t>367</w:t>
      </w:r>
    </w:p>
    <w:p>
      <w:pPr>
        <w:rPr>
          <w:lang w:eastAsia="zh-CN"/>
        </w:rPr>
      </w:pPr>
      <w:r>
        <w:rPr>
          <w:lang w:eastAsia="zh-CN"/>
        </w:rPr>
        <w:t>给方方并中央郭林电</w:t>
      </w:r>
    </w:p>
    <w:p>
      <w:pPr>
        <w:rPr>
          <w:lang w:eastAsia="zh-CN"/>
        </w:rPr>
      </w:pPr>
      <w:r>
        <w:rPr>
          <w:lang w:eastAsia="zh-CN"/>
        </w:rPr>
        <w:t>（1941年9月22日）</w:t>
      </w:r>
    </w:p>
    <w:p>
      <w:pPr>
        <w:rPr>
          <w:lang w:eastAsia="zh-CN"/>
        </w:rPr>
      </w:pPr>
      <w:r>
        <w:rPr>
          <w:lang w:eastAsia="zh-CN"/>
        </w:rPr>
        <w:t>张致方并报中央郭林:（万万火急）</w:t>
      </w:r>
    </w:p>
    <w:p>
      <w:pPr>
        <w:rPr>
          <w:lang w:eastAsia="zh-CN"/>
        </w:rPr>
      </w:pPr>
      <w:r>
        <w:rPr>
          <w:lang w:eastAsia="zh-CN"/>
        </w:rPr>
        <w:t>一、我与周已与【于】开平湾澳平安抵港。</w:t>
      </w:r>
    </w:p>
    <w:p>
      <w:pPr>
        <w:rPr>
          <w:lang w:eastAsia="zh-CN"/>
        </w:rPr>
      </w:pPr>
      <w:r>
        <w:rPr>
          <w:lang w:eastAsia="zh-CN"/>
        </w:rPr>
        <w:t>二、两人共费国币1580元，周回尚须800元，除在韶</w:t>
      </w:r>
    </w:p>
    <w:p>
      <w:pPr>
        <w:rPr>
          <w:lang w:eastAsia="zh-CN"/>
        </w:rPr>
      </w:pPr>
      <w:r>
        <w:rPr>
          <w:lang w:eastAsia="zh-CN"/>
        </w:rPr>
        <w:t>带600元外，余借款拟由廖处提拨，请批示。</w:t>
      </w:r>
    </w:p>
    <w:p>
      <w:pPr>
        <w:rPr>
          <w:lang w:eastAsia="zh-CN"/>
        </w:rPr>
      </w:pPr>
      <w:r>
        <w:rPr>
          <w:lang w:eastAsia="zh-CN"/>
        </w:rPr>
        <w:t>三、琼特近派干部二人到港进行宣传及购弹药。据云冯</w:t>
      </w:r>
    </w:p>
    <w:p>
      <w:pPr>
        <w:rPr>
          <w:lang w:eastAsia="zh-CN"/>
        </w:rPr>
      </w:pPr>
      <w:r>
        <w:rPr>
          <w:lang w:eastAsia="zh-CN"/>
        </w:rPr>
        <w:t>部自五月来屡与顽军战斗，并有两次大战（每次敌1000</w:t>
      </w:r>
    </w:p>
    <w:p>
      <w:pPr>
        <w:rPr>
          <w:lang w:eastAsia="zh-CN"/>
        </w:rPr>
      </w:pPr>
      <w:r>
        <w:rPr>
          <w:lang w:eastAsia="zh-CN"/>
        </w:rPr>
        <w:t>余），顽军屡击退，但我消耗很大，</w:t>
      </w:r>
      <w:r>
        <w:rPr>
          <w:color w:val="808080"/>
          <w:lang w:eastAsia="zh-CN"/>
        </w:rPr>
        <w:t>×</w:t>
      </w:r>
      <w:r>
        <w:rPr>
          <w:lang w:eastAsia="zh-CN"/>
        </w:rPr>
        <w:t>望彬与顽敌大小五次</w:t>
      </w:r>
    </w:p>
    <w:p>
      <w:pPr>
        <w:rPr>
          <w:lang w:eastAsia="zh-CN"/>
        </w:rPr>
      </w:pPr>
      <w:r>
        <w:rPr>
          <w:lang w:eastAsia="zh-CN"/>
        </w:rPr>
        <w:t>均胜利①</w:t>
      </w:r>
      <w:r>
        <w:rPr>
          <w:color w:val="808080"/>
          <w:lang w:eastAsia="zh-CN"/>
        </w:rPr>
        <w:t>，</w:t>
      </w:r>
      <w:r>
        <w:rPr>
          <w:lang w:eastAsia="zh-CN"/>
        </w:rPr>
        <w:t>略有缴获。现战斗力已增强，人数仍未满3000</w:t>
      </w:r>
      <w:r>
        <w:rPr>
          <w:color w:val="0000E1"/>
          <w:lang w:eastAsia="zh-CN"/>
        </w:rPr>
        <w:t>，</w:t>
      </w:r>
    </w:p>
    <w:p>
      <w:pPr>
        <w:rPr>
          <w:lang w:eastAsia="zh-CN"/>
        </w:rPr>
      </w:pPr>
      <w:r>
        <w:rPr>
          <w:lang w:eastAsia="zh-CN"/>
        </w:rPr>
        <w:t>干部中均感中心领导太弱。至李（伯崇）等略感工作苦闷，</w:t>
      </w:r>
    </w:p>
    <w:p>
      <w:pPr>
        <w:rPr>
          <w:lang w:eastAsia="zh-CN"/>
        </w:rPr>
      </w:pPr>
      <w:r>
        <w:rPr>
          <w:lang w:eastAsia="zh-CN"/>
        </w:rPr>
        <w:t>有意回江【港】、报告工作再回，现已由湾派琼，嘱另派次</w:t>
      </w:r>
    </w:p>
    <w:p>
      <w:pPr>
        <w:rPr>
          <w:lang w:eastAsia="zh-CN"/>
        </w:rPr>
      </w:pPr>
      <w:r>
        <w:rPr>
          <w:lang w:eastAsia="zh-CN"/>
        </w:rPr>
        <w:t>要</w:t>
      </w:r>
      <w:r>
        <w:rPr>
          <w:color w:val="808080"/>
          <w:lang w:eastAsia="zh-CN"/>
        </w:rPr>
        <w:t>干</w:t>
      </w:r>
      <w:r>
        <w:rPr>
          <w:lang w:eastAsia="zh-CN"/>
        </w:rPr>
        <w:t>部来港面商</w:t>
      </w:r>
      <w:r>
        <w:rPr>
          <w:color w:val="FF0000"/>
          <w:lang w:eastAsia="zh-CN"/>
        </w:rPr>
        <w:t>。</w:t>
      </w:r>
    </w:p>
    <w:p>
      <w:pPr>
        <w:rPr>
          <w:lang w:eastAsia="zh-CN"/>
        </w:rPr>
      </w:pPr>
      <w:r>
        <w:rPr>
          <w:lang w:eastAsia="zh-CN"/>
        </w:rPr>
        <w:t>四、冯部小电台于6月受顽军袭击</w:t>
      </w:r>
      <w:r>
        <w:rPr>
          <w:color w:val="008000"/>
          <w:lang w:eastAsia="zh-CN"/>
        </w:rPr>
        <w:t>×</w:t>
      </w:r>
      <w:r>
        <w:rPr>
          <w:lang w:eastAsia="zh-CN"/>
        </w:rPr>
        <w:t>×抢去，密码均</w:t>
      </w:r>
    </w:p>
    <w:p>
      <w:pPr>
        <w:rPr>
          <w:lang w:eastAsia="zh-CN"/>
        </w:rPr>
      </w:pPr>
      <w:r>
        <w:rPr>
          <w:lang w:eastAsia="zh-CN"/>
        </w:rPr>
        <w:t>失，报务员、机要员无恙，问韶与琼联络密码，须即作废并</w:t>
      </w:r>
    </w:p>
    <w:p>
      <w:pPr>
        <w:rPr>
          <w:lang w:eastAsia="zh-CN"/>
        </w:rPr>
      </w:pPr>
      <w:r>
        <w:rPr>
          <w:lang w:eastAsia="zh-CN"/>
        </w:rPr>
        <w:t>报中机。琼现须大台一个，因台小听不见，只收延安新闻。</w:t>
      </w:r>
    </w:p>
    <w:p>
      <w:r>
        <w:t>九月二十二日</w:t>
      </w:r>
    </w:p>
    <w:p>
      <w:r>
        <w:t>①原文如此。</w:t>
      </w:r>
    </w:p>
    <w:p>
      <w:pPr>
        <w:rPr>
          <w:lang w:eastAsia="zh-CN"/>
        </w:rPr>
      </w:pPr>
      <w:r>
        <w:rPr>
          <w:lang w:eastAsia="zh-CN"/>
        </w:rPr>
        <w:t>373</w:t>
      </w:r>
    </w:p>
    <w:p>
      <w:pPr>
        <w:rPr>
          <w:lang w:eastAsia="zh-CN"/>
        </w:rPr>
      </w:pPr>
      <w:r>
        <w:rPr>
          <w:lang w:eastAsia="zh-CN"/>
        </w:rPr>
        <w:t>给中央韶梅并南委的报告</w:t>
      </w:r>
    </w:p>
    <w:p>
      <w:pPr>
        <w:rPr>
          <w:lang w:eastAsia="zh-CN"/>
        </w:rPr>
      </w:pPr>
      <w:r>
        <w:rPr>
          <w:lang w:eastAsia="zh-CN"/>
        </w:rPr>
        <w:t>（1942年1月10日）</w:t>
      </w:r>
    </w:p>
    <w:p>
      <w:pPr>
        <w:rPr>
          <w:lang w:eastAsia="zh-CN"/>
        </w:rPr>
      </w:pPr>
      <w:r>
        <w:rPr>
          <w:lang w:eastAsia="zh-CN"/>
        </w:rPr>
        <w:t>中央、韶梅并报南委:</w:t>
      </w:r>
    </w:p>
    <w:p>
      <w:pPr>
        <w:rPr>
          <w:lang w:eastAsia="zh-CN"/>
        </w:rPr>
      </w:pPr>
      <w:r>
        <w:rPr>
          <w:lang w:eastAsia="zh-CN"/>
        </w:rPr>
        <w:t>一、港九陷落后，我与小康、小廖、林平等均安抵游击</w:t>
      </w:r>
    </w:p>
    <w:p>
      <w:pPr>
        <w:rPr>
          <w:lang w:eastAsia="zh-CN"/>
        </w:rPr>
      </w:pPr>
      <w:r>
        <w:rPr>
          <w:lang w:eastAsia="zh-CN"/>
        </w:rPr>
        <w:t>区，党内外干部及文化人都无损失，周祈已回韶。</w:t>
      </w:r>
    </w:p>
    <w:p>
      <w:pPr>
        <w:rPr>
          <w:lang w:eastAsia="zh-CN"/>
        </w:rPr>
      </w:pPr>
      <w:r>
        <w:rPr>
          <w:lang w:eastAsia="zh-CN"/>
        </w:rPr>
        <w:t>二</w:t>
      </w:r>
      <w:r>
        <w:rPr>
          <w:color w:val="FF0000"/>
          <w:lang w:eastAsia="zh-CN"/>
        </w:rPr>
        <w:t>、</w:t>
      </w:r>
      <w:r>
        <w:rPr>
          <w:lang w:eastAsia="zh-CN"/>
        </w:rPr>
        <w:t>小廖与连贯原到惠阳，近来惠阳告急</w:t>
      </w:r>
      <w:r>
        <w:rPr>
          <w:color w:val="008000"/>
          <w:lang w:eastAsia="zh-CN"/>
        </w:rPr>
        <w:t>，</w:t>
      </w:r>
      <w:r>
        <w:rPr>
          <w:lang w:eastAsia="zh-CN"/>
        </w:rPr>
        <w:t>彼有去老隆</w:t>
      </w:r>
    </w:p>
    <w:p>
      <w:pPr>
        <w:rPr>
          <w:lang w:eastAsia="zh-CN"/>
        </w:rPr>
      </w:pPr>
      <w:r>
        <w:rPr>
          <w:lang w:eastAsia="zh-CN"/>
        </w:rPr>
        <w:t>转韶可能。我因帮林平布置工作，后因惠阳告急，交通断</w:t>
      </w:r>
    </w:p>
    <w:p>
      <w:pPr>
        <w:rPr>
          <w:lang w:eastAsia="zh-CN"/>
        </w:rPr>
      </w:pPr>
      <w:r>
        <w:rPr>
          <w:lang w:eastAsia="zh-CN"/>
        </w:rPr>
        <w:t>绝，至未能随廖同回，须交通安全后启程。</w:t>
      </w:r>
    </w:p>
    <w:p>
      <w:pPr>
        <w:rPr>
          <w:lang w:eastAsia="zh-CN"/>
        </w:rPr>
      </w:pPr>
      <w:r>
        <w:rPr>
          <w:lang w:eastAsia="zh-CN"/>
        </w:rPr>
        <w:t>三、此间聚集文化男女老少共200余人以上，行动颇不</w:t>
      </w:r>
    </w:p>
    <w:p>
      <w:pPr>
        <w:rPr>
          <w:lang w:eastAsia="zh-CN"/>
        </w:rPr>
      </w:pPr>
      <w:r>
        <w:rPr>
          <w:lang w:eastAsia="zh-CN"/>
        </w:rPr>
        <w:t>便，而游击区地小粮缺，物价飞涨（400多元百斤米），又</w:t>
      </w:r>
    </w:p>
    <w:p>
      <w:pPr>
        <w:rPr>
          <w:lang w:eastAsia="zh-CN"/>
        </w:rPr>
      </w:pPr>
      <w:r>
        <w:rPr>
          <w:lang w:eastAsia="zh-CN"/>
        </w:rPr>
        <w:t>无钱（维持给养</w:t>
      </w:r>
      <w:r>
        <w:rPr>
          <w:color w:val="808080"/>
          <w:lang w:eastAsia="zh-CN"/>
        </w:rPr>
        <w:t>已</w:t>
      </w:r>
      <w:r>
        <w:rPr>
          <w:lang w:eastAsia="zh-CN"/>
        </w:rPr>
        <w:t>无法），港亦无法接济。</w:t>
      </w:r>
    </w:p>
    <w:p>
      <w:pPr>
        <w:rPr>
          <w:lang w:eastAsia="zh-CN"/>
        </w:rPr>
      </w:pPr>
      <w:r>
        <w:rPr>
          <w:lang w:eastAsia="zh-CN"/>
        </w:rPr>
        <w:t>四、游击区现只宝安较大，横直约53里；东莞因1937</w:t>
      </w:r>
    </w:p>
    <w:p>
      <w:pPr>
        <w:rPr>
          <w:lang w:eastAsia="zh-CN"/>
        </w:rPr>
      </w:pPr>
      <w:r>
        <w:rPr>
          <w:lang w:eastAsia="zh-CN"/>
        </w:rPr>
        <w:t>年10月顽固迫抢，损失半数，近虽恢复一些，但灾情颇重；</w:t>
      </w:r>
    </w:p>
    <w:p>
      <w:pPr>
        <w:rPr>
          <w:lang w:eastAsia="zh-CN"/>
        </w:rPr>
      </w:pPr>
      <w:r>
        <w:rPr>
          <w:lang w:eastAsia="zh-CN"/>
        </w:rPr>
        <w:t>惠阳坪山以西到铁路线地区亦不很好，此间曾、王全部（包</w:t>
      </w:r>
    </w:p>
    <w:p>
      <w:pPr>
        <w:rPr>
          <w:lang w:eastAsia="zh-CN"/>
        </w:rPr>
      </w:pPr>
      <w:r>
        <w:rPr>
          <w:lang w:eastAsia="zh-CN"/>
        </w:rPr>
        <w:t>括最近补充）人数1100人，枪不及半（外围武装不在内）。</w:t>
      </w:r>
    </w:p>
    <w:p>
      <w:pPr>
        <w:rPr>
          <w:lang w:eastAsia="zh-CN"/>
        </w:rPr>
      </w:pPr>
      <w:r>
        <w:rPr>
          <w:lang w:eastAsia="zh-CN"/>
        </w:rPr>
        <w:t>过去工作弱点颇多，港九失隐【陷】以后，因集中力量营救</w:t>
      </w:r>
    </w:p>
    <w:p>
      <w:pPr>
        <w:rPr>
          <w:lang w:eastAsia="zh-CN"/>
        </w:rPr>
      </w:pPr>
      <w:r>
        <w:rPr>
          <w:lang w:eastAsia="zh-CN"/>
        </w:rPr>
        <w:t>干部与文化人，故本身发展与补充颇受影响，但新界游击区</w:t>
      </w:r>
    </w:p>
    <w:p>
      <w:pPr>
        <w:rPr>
          <w:lang w:eastAsia="zh-CN"/>
        </w:rPr>
      </w:pPr>
      <w:r>
        <w:rPr>
          <w:lang w:eastAsia="zh-CN"/>
        </w:rPr>
        <w:t>已有所发展，外围武装正扩大中。被补充枪弹办法不多，无</w:t>
      </w:r>
    </w:p>
    <w:p>
      <w:pPr>
        <w:rPr>
          <w:lang w:eastAsia="zh-CN"/>
        </w:rPr>
      </w:pPr>
      <w:r>
        <w:rPr>
          <w:lang w:eastAsia="zh-CN"/>
        </w:rPr>
        <w:t>钱更难。目前环境:敌驻吉宁、深圳、南头、太平、东莞、</w:t>
      </w:r>
    </w:p>
    <w:p>
      <w:pPr>
        <w:rPr>
          <w:lang w:eastAsia="zh-CN"/>
        </w:rPr>
      </w:pPr>
      <w:r>
        <w:rPr>
          <w:lang w:eastAsia="zh-CN"/>
        </w:rPr>
        <w:t>石龙一带，人数不多，昨日由惠山路退下，一部进石马</w:t>
      </w:r>
      <w:r>
        <w:rPr>
          <w:color w:val="008000"/>
          <w:lang w:eastAsia="zh-CN"/>
        </w:rPr>
        <w:t>，</w:t>
      </w:r>
    </w:p>
    <w:p>
      <w:pPr>
        <w:rPr>
          <w:lang w:eastAsia="zh-CN"/>
        </w:rPr>
      </w:pPr>
      <w:r>
        <w:rPr>
          <w:lang w:eastAsia="zh-CN"/>
        </w:rPr>
        <w:t>374</w:t>
      </w:r>
    </w:p>
    <w:p>
      <w:pPr>
        <w:rPr>
          <w:lang w:eastAsia="zh-CN"/>
        </w:rPr>
      </w:pPr>
      <w:r>
        <w:rPr>
          <w:lang w:eastAsia="zh-CN"/>
        </w:rPr>
        <w:t>进淡水，有向我扫荡可能；九龙敌有布置扫荡新界模样。董</w:t>
      </w:r>
    </w:p>
    <w:p>
      <w:pPr>
        <w:rPr>
          <w:lang w:eastAsia="zh-CN"/>
        </w:rPr>
      </w:pPr>
      <w:r>
        <w:rPr>
          <w:lang w:eastAsia="zh-CN"/>
        </w:rPr>
        <w:t>方有敌，出扰尚少，但顽军队约800人，分驻樟木头以西、</w:t>
      </w:r>
    </w:p>
    <w:p>
      <w:pPr>
        <w:rPr>
          <w:lang w:eastAsia="zh-CN"/>
        </w:rPr>
      </w:pPr>
      <w:r>
        <w:rPr>
          <w:lang w:eastAsia="zh-CN"/>
        </w:rPr>
        <w:t>连平圩及以南地区观兰一带，保八团主力尚在惠阳作战，将</w:t>
      </w:r>
    </w:p>
    <w:p>
      <w:pPr>
        <w:rPr>
          <w:lang w:eastAsia="zh-CN"/>
        </w:rPr>
      </w:pPr>
      <w:r>
        <w:rPr>
          <w:lang w:eastAsia="zh-CN"/>
        </w:rPr>
        <w:t>我惠（阳）东（莞）宝（安）三个区分割。当地近谣传我军</w:t>
      </w:r>
    </w:p>
    <w:p>
      <w:pPr>
        <w:rPr>
          <w:lang w:eastAsia="zh-CN"/>
        </w:rPr>
      </w:pPr>
      <w:r>
        <w:rPr>
          <w:lang w:eastAsia="zh-CN"/>
        </w:rPr>
        <w:t>有20000人，准备五月暴动，顽固正组织</w:t>
      </w:r>
      <w:r>
        <w:rPr>
          <w:color w:val="808080"/>
          <w:lang w:eastAsia="zh-CN"/>
        </w:rPr>
        <w:t>土</w:t>
      </w:r>
      <w:r>
        <w:rPr>
          <w:lang w:eastAsia="zh-CN"/>
        </w:rPr>
        <w:t>匪进攻我军。</w:t>
      </w:r>
      <w:r>
        <w:rPr>
          <w:color w:val="008000"/>
          <w:lang w:eastAsia="zh-CN"/>
        </w:rPr>
        <w:t>梁</w:t>
      </w:r>
    </w:p>
    <w:p>
      <w:pPr>
        <w:rPr>
          <w:lang w:eastAsia="zh-CN"/>
        </w:rPr>
      </w:pPr>
      <w:r>
        <w:rPr>
          <w:lang w:eastAsia="zh-CN"/>
        </w:rPr>
        <w:t>仔华约300余人，已开始向新界西僧荐、惠阳之南葵涌进</w:t>
      </w:r>
    </w:p>
    <w:p>
      <w:pPr>
        <w:rPr>
          <w:lang w:eastAsia="zh-CN"/>
        </w:rPr>
      </w:pPr>
      <w:r>
        <w:rPr>
          <w:lang w:eastAsia="zh-CN"/>
        </w:rPr>
        <w:t>攻，砍断我惠阳至九龙之交通。</w:t>
      </w:r>
    </w:p>
    <w:p>
      <w:pPr>
        <w:rPr>
          <w:lang w:eastAsia="zh-CN"/>
        </w:rPr>
      </w:pPr>
      <w:r>
        <w:rPr>
          <w:lang w:eastAsia="zh-CN"/>
        </w:rPr>
        <w:t>五、据报此间正处在严重的关头，为妥善保护干部、文</w:t>
      </w:r>
    </w:p>
    <w:p>
      <w:pPr>
        <w:rPr>
          <w:lang w:eastAsia="zh-CN"/>
        </w:rPr>
      </w:pPr>
      <w:r>
        <w:rPr>
          <w:lang w:eastAsia="zh-CN"/>
        </w:rPr>
        <w:t>化人及保持这一游击基点:</w:t>
      </w:r>
    </w:p>
    <w:p>
      <w:pPr>
        <w:rPr>
          <w:lang w:eastAsia="zh-CN"/>
        </w:rPr>
      </w:pPr>
      <w:r>
        <w:rPr>
          <w:lang w:eastAsia="zh-CN"/>
        </w:rPr>
        <w:t>1.拟坚持展开新界游击战，集中主力消灭梁仔华。在</w:t>
      </w:r>
    </w:p>
    <w:p>
      <w:pPr>
        <w:rPr>
          <w:lang w:eastAsia="zh-CN"/>
        </w:rPr>
      </w:pPr>
      <w:r>
        <w:rPr>
          <w:lang w:eastAsia="zh-CN"/>
        </w:rPr>
        <w:t>东莞扩大对敌扰乱，配合惠博战争，扩大影响，与挺进队和</w:t>
      </w:r>
    </w:p>
    <w:p>
      <w:pPr>
        <w:rPr>
          <w:lang w:eastAsia="zh-CN"/>
        </w:rPr>
      </w:pPr>
      <w:r>
        <w:rPr>
          <w:lang w:eastAsia="zh-CN"/>
        </w:rPr>
        <w:t>保八团加紧向当局进行统【一战】线工作，要求恢复名义，</w:t>
      </w:r>
    </w:p>
    <w:p>
      <w:pPr>
        <w:rPr>
          <w:lang w:eastAsia="zh-CN"/>
        </w:rPr>
      </w:pPr>
      <w:r>
        <w:rPr>
          <w:lang w:eastAsia="zh-CN"/>
        </w:rPr>
        <w:t>统一指挥等。对我游击区力量尽力隐蔽，并设法解</w:t>
      </w:r>
      <w:r>
        <w:rPr>
          <w:color w:val="808080"/>
          <w:lang w:eastAsia="zh-CN"/>
        </w:rPr>
        <w:t>决</w:t>
      </w:r>
      <w:r>
        <w:rPr>
          <w:lang w:eastAsia="zh-CN"/>
        </w:rPr>
        <w:t>粮食与</w:t>
      </w:r>
    </w:p>
    <w:p>
      <w:pPr>
        <w:rPr>
          <w:lang w:eastAsia="zh-CN"/>
        </w:rPr>
      </w:pPr>
      <w:r>
        <w:rPr>
          <w:lang w:eastAsia="zh-CN"/>
        </w:rPr>
        <w:t>经济问题，尽力早日疏散文化人。未变前一概准备打游击，</w:t>
      </w:r>
    </w:p>
    <w:p>
      <w:pPr>
        <w:rPr>
          <w:lang w:eastAsia="zh-CN"/>
        </w:rPr>
      </w:pPr>
      <w:r>
        <w:rPr>
          <w:lang w:eastAsia="zh-CN"/>
        </w:rPr>
        <w:t>但必须请中央设法送大批款到韶梅（共需百万），以便文化</w:t>
      </w:r>
    </w:p>
    <w:p>
      <w:pPr>
        <w:rPr>
          <w:lang w:eastAsia="zh-CN"/>
        </w:rPr>
      </w:pPr>
      <w:r>
        <w:rPr>
          <w:lang w:eastAsia="zh-CN"/>
        </w:rPr>
        <w:t>人去上海转苏北。目前亦至少需10万元，并送10万元到惠</w:t>
      </w:r>
    </w:p>
    <w:p>
      <w:pPr>
        <w:rPr>
          <w:lang w:eastAsia="zh-CN"/>
        </w:rPr>
      </w:pPr>
      <w:r>
        <w:rPr>
          <w:lang w:eastAsia="zh-CN"/>
        </w:rPr>
        <w:t>阳来。中共【央】是否能与当局交涉，允文化人过境。</w:t>
      </w:r>
    </w:p>
    <w:p>
      <w:pPr>
        <w:rPr>
          <w:lang w:eastAsia="zh-CN"/>
        </w:rPr>
      </w:pPr>
      <w:r>
        <w:rPr>
          <w:lang w:eastAsia="zh-CN"/>
        </w:rPr>
        <w:t>2.请韶梁、老隆分别速即布置交通站，及临时疏散办</w:t>
      </w:r>
    </w:p>
    <w:p>
      <w:pPr>
        <w:rPr>
          <w:lang w:eastAsia="zh-CN"/>
        </w:rPr>
      </w:pPr>
      <w:r>
        <w:rPr>
          <w:lang w:eastAsia="zh-CN"/>
        </w:rPr>
        <w:t>法。</w:t>
      </w:r>
    </w:p>
    <w:p>
      <w:pPr>
        <w:rPr>
          <w:lang w:eastAsia="zh-CN"/>
        </w:rPr>
      </w:pPr>
      <w:r>
        <w:rPr>
          <w:lang w:eastAsia="zh-CN"/>
        </w:rPr>
        <w:t>3.共计算【</w:t>
      </w:r>
      <w:r>
        <w:rPr>
          <w:color w:val="808080"/>
          <w:lang w:eastAsia="zh-CN"/>
        </w:rPr>
        <w:t>一</w:t>
      </w:r>
      <w:r>
        <w:rPr>
          <w:lang w:eastAsia="zh-CN"/>
        </w:rPr>
        <w:t>】等文化人10名以上，二等文化人40人</w:t>
      </w:r>
    </w:p>
    <w:p>
      <w:pPr>
        <w:rPr>
          <w:lang w:eastAsia="zh-CN"/>
        </w:rPr>
      </w:pPr>
      <w:r>
        <w:rPr>
          <w:lang w:eastAsia="zh-CN"/>
        </w:rPr>
        <w:t>以上，党内干部10以上。均须能停留二三个月的。</w:t>
      </w:r>
    </w:p>
    <w:p>
      <w:pPr>
        <w:rPr>
          <w:lang w:eastAsia="zh-CN"/>
        </w:rPr>
      </w:pPr>
      <w:r>
        <w:rPr>
          <w:lang w:eastAsia="zh-CN"/>
        </w:rPr>
        <w:t>4.有妥当掩护的地方，组织原来交通线。</w:t>
      </w:r>
    </w:p>
    <w:p>
      <w:pPr>
        <w:rPr>
          <w:lang w:eastAsia="zh-CN"/>
        </w:rPr>
      </w:pPr>
      <w:r>
        <w:rPr>
          <w:lang w:eastAsia="zh-CN"/>
        </w:rPr>
        <w:t>六、请将国内政局及韶情况见告，周抵到韶否?希告。</w:t>
      </w:r>
    </w:p>
    <w:p>
      <w:pPr>
        <w:rPr>
          <w:lang w:eastAsia="zh-CN"/>
        </w:rPr>
      </w:pPr>
      <w:r>
        <w:rPr>
          <w:lang w:eastAsia="zh-CN"/>
        </w:rPr>
        <w:t>文彬10日午</w:t>
      </w:r>
    </w:p>
    <w:p>
      <w:pPr>
        <w:rPr>
          <w:lang w:eastAsia="zh-CN"/>
        </w:rPr>
      </w:pPr>
      <w:r>
        <w:rPr>
          <w:lang w:eastAsia="zh-CN"/>
        </w:rPr>
        <w:t>（原件存广东省档案馆）</w:t>
      </w:r>
    </w:p>
    <w:p>
      <w:pPr>
        <w:rPr>
          <w:lang w:eastAsia="zh-CN"/>
        </w:rPr>
      </w:pPr>
      <w:r>
        <w:rPr>
          <w:lang w:eastAsia="zh-CN"/>
        </w:rPr>
        <w:t>375</w:t>
      </w:r>
    </w:p>
    <w:p>
      <w:pPr>
        <w:rPr>
          <w:lang w:eastAsia="zh-CN"/>
        </w:rPr>
      </w:pPr>
      <w:r>
        <w:rPr>
          <w:lang w:eastAsia="zh-CN"/>
        </w:rPr>
        <w:t>我们的主张</w:t>
      </w:r>
      <w:del w:id="359" w:author="林 清" w:date="2018-10-09T11:34:00Z">
        <w:r>
          <w:rPr>
            <w:color w:val="FF0000"/>
            <w:lang w:eastAsia="zh-CN"/>
          </w:rPr>
          <w:delText>D</w:delText>
        </w:r>
      </w:del>
      <w:ins w:id="360" w:author="林 清" w:date="2018-10-09T11:34:00Z">
        <w:r>
          <w:rPr>
            <w:color w:val="FF0000"/>
            <w:lang w:eastAsia="zh-CN"/>
          </w:rPr>
          <w:t>①</w:t>
        </w:r>
      </w:ins>
    </w:p>
    <w:p>
      <w:pPr>
        <w:rPr>
          <w:lang w:eastAsia="zh-CN"/>
        </w:rPr>
      </w:pPr>
      <w:r>
        <w:rPr>
          <w:lang w:eastAsia="zh-CN"/>
        </w:rPr>
        <w:t>（1942年1月下</w:t>
      </w:r>
      <w:r>
        <w:rPr>
          <w:color w:val="0000E1"/>
          <w:lang w:eastAsia="zh-CN"/>
        </w:rPr>
        <w:t>旬</w:t>
      </w:r>
      <w:r>
        <w:rPr>
          <w:lang w:eastAsia="zh-CN"/>
        </w:rPr>
        <w:t>）</w:t>
      </w:r>
    </w:p>
    <w:p>
      <w:pPr>
        <w:rPr>
          <w:lang w:eastAsia="zh-CN"/>
        </w:rPr>
      </w:pPr>
      <w:r>
        <w:rPr>
          <w:lang w:eastAsia="zh-CN"/>
        </w:rPr>
        <w:t>张文彬</w:t>
      </w:r>
    </w:p>
    <w:p>
      <w:pPr>
        <w:rPr>
          <w:lang w:eastAsia="zh-CN"/>
        </w:rPr>
      </w:pPr>
      <w:r>
        <w:rPr>
          <w:lang w:eastAsia="zh-CN"/>
        </w:rPr>
        <w:t>加强游击区内团结，积极扩大抗日游击战争，加紧</w:t>
      </w:r>
    </w:p>
    <w:p>
      <w:pPr>
        <w:rPr>
          <w:lang w:eastAsia="zh-CN"/>
        </w:rPr>
      </w:pPr>
      <w:r>
        <w:rPr>
          <w:lang w:eastAsia="zh-CN"/>
        </w:rPr>
        <w:t>扩大各地人民抗日自卫武装，加紧扰乱与进攻敌人，配合国</w:t>
      </w:r>
    </w:p>
    <w:p>
      <w:pPr>
        <w:rPr>
          <w:lang w:eastAsia="zh-CN"/>
        </w:rPr>
      </w:pPr>
      <w:r>
        <w:rPr>
          <w:lang w:eastAsia="zh-CN"/>
        </w:rPr>
        <w:t>军反攻，配合英、美作战。</w:t>
      </w:r>
    </w:p>
    <w:p>
      <w:pPr>
        <w:rPr>
          <w:lang w:eastAsia="zh-CN"/>
        </w:rPr>
      </w:pPr>
      <w:r>
        <w:rPr>
          <w:lang w:eastAsia="zh-CN"/>
        </w:rPr>
        <w:t>二、建立在游击区内切实执行抗日自卫、统一自治、合</w:t>
      </w:r>
    </w:p>
    <w:p>
      <w:pPr>
        <w:rPr>
          <w:lang w:eastAsia="zh-CN"/>
        </w:rPr>
      </w:pPr>
      <w:r>
        <w:rPr>
          <w:lang w:eastAsia="zh-CN"/>
        </w:rPr>
        <w:t>作自生【主】政策，取消各种新旧刮削民众不合理的税收与</w:t>
      </w:r>
    </w:p>
    <w:p>
      <w:pPr>
        <w:rPr>
          <w:lang w:eastAsia="zh-CN"/>
        </w:rPr>
      </w:pPr>
      <w:r>
        <w:rPr>
          <w:lang w:eastAsia="zh-CN"/>
        </w:rPr>
        <w:t>救济难民。</w:t>
      </w:r>
    </w:p>
    <w:p>
      <w:pPr>
        <w:rPr>
          <w:lang w:eastAsia="zh-CN"/>
        </w:rPr>
      </w:pPr>
      <w:r>
        <w:rPr>
          <w:lang w:eastAsia="zh-CN"/>
        </w:rPr>
        <w:t>三、消灭游击区内部磨擦，撤换一切私通敌人、制造内</w:t>
      </w:r>
    </w:p>
    <w:p>
      <w:pPr>
        <w:rPr>
          <w:lang w:eastAsia="zh-CN"/>
        </w:rPr>
      </w:pPr>
      <w:r>
        <w:rPr>
          <w:lang w:eastAsia="zh-CN"/>
        </w:rPr>
        <w:t>战、摧残人民自己武装的部队首长及贪官污吏。</w:t>
      </w:r>
    </w:p>
    <w:p>
      <w:pPr>
        <w:rPr>
          <w:lang w:eastAsia="zh-CN"/>
        </w:rPr>
      </w:pPr>
      <w:r>
        <w:rPr>
          <w:lang w:eastAsia="zh-CN"/>
        </w:rPr>
        <w:t>四、给游击区内坚持抗战、保卫家乡、维持地方治安的</w:t>
      </w:r>
    </w:p>
    <w:p>
      <w:pPr>
        <w:rPr>
          <w:lang w:eastAsia="zh-CN"/>
        </w:rPr>
      </w:pPr>
      <w:r>
        <w:rPr>
          <w:lang w:eastAsia="zh-CN"/>
        </w:rPr>
        <w:t>一切人民抗日武装以合法地位，收编一切有抗日意识与抗日</w:t>
      </w:r>
    </w:p>
    <w:p>
      <w:pPr>
        <w:rPr>
          <w:lang w:eastAsia="zh-CN"/>
        </w:rPr>
      </w:pPr>
      <w:r>
        <w:rPr>
          <w:lang w:eastAsia="zh-CN"/>
        </w:rPr>
        <w:t>工作之“土匪”（说明无土匪，多为破产农民）。</w:t>
      </w:r>
    </w:p>
    <w:p>
      <w:pPr>
        <w:rPr>
          <w:lang w:eastAsia="zh-CN"/>
        </w:rPr>
      </w:pPr>
      <w:r>
        <w:rPr>
          <w:lang w:eastAsia="zh-CN"/>
        </w:rPr>
        <w:t>五、给一切敌后部队以足够的经费粮饷，纠正就地征收</w:t>
      </w:r>
    </w:p>
    <w:p>
      <w:pPr>
        <w:rPr>
          <w:lang w:eastAsia="zh-CN"/>
        </w:rPr>
      </w:pPr>
      <w:r>
        <w:rPr>
          <w:lang w:eastAsia="zh-CN"/>
        </w:rPr>
        <w:t>办法，严禁就地苛征。</w:t>
      </w:r>
    </w:p>
    <w:p>
      <w:pPr>
        <w:rPr>
          <w:lang w:eastAsia="zh-CN"/>
        </w:rPr>
      </w:pPr>
      <w:r>
        <w:rPr>
          <w:lang w:eastAsia="zh-CN"/>
        </w:rPr>
        <w:t>六、维持交通，护侨护商，救济国际友人，严惩抢劫侨</w:t>
      </w:r>
    </w:p>
    <w:p>
      <w:pPr>
        <w:rPr>
          <w:lang w:eastAsia="zh-CN"/>
        </w:rPr>
      </w:pPr>
      <w:r>
        <w:rPr>
          <w:lang w:eastAsia="zh-CN"/>
        </w:rPr>
        <w:t>①张文彬当时任中共中央南方工作委员会副书记兼组织部长。这是</w:t>
      </w:r>
      <w:r>
        <w:rPr>
          <w:color w:val="808080"/>
          <w:lang w:eastAsia="zh-CN"/>
        </w:rPr>
        <w:t>1</w:t>
      </w:r>
      <w:r>
        <w:rPr>
          <w:lang w:eastAsia="zh-CN"/>
        </w:rPr>
        <w:t>942</w:t>
      </w:r>
    </w:p>
    <w:p>
      <w:pPr>
        <w:rPr>
          <w:lang w:eastAsia="zh-CN"/>
        </w:rPr>
      </w:pPr>
      <w:r>
        <w:rPr>
          <w:lang w:eastAsia="zh-CN"/>
        </w:rPr>
        <w:t>年1月下旬他到部队视察，同总队负责同志的谈话，杨康华笔录，并经本人阅</w:t>
      </w:r>
    </w:p>
    <w:p>
      <w:pPr>
        <w:rPr>
          <w:lang w:eastAsia="zh-CN"/>
        </w:rPr>
      </w:pPr>
      <w:r>
        <w:rPr>
          <w:lang w:eastAsia="zh-CN"/>
        </w:rPr>
        <w:t>定。</w:t>
      </w:r>
    </w:p>
    <w:p>
      <w:pPr>
        <w:rPr>
          <w:lang w:eastAsia="zh-CN"/>
        </w:rPr>
      </w:pPr>
      <w:r>
        <w:rPr>
          <w:lang w:eastAsia="zh-CN"/>
        </w:rPr>
        <w:t>376</w:t>
      </w:r>
    </w:p>
    <w:p>
      <w:pPr>
        <w:rPr>
          <w:lang w:eastAsia="zh-CN"/>
        </w:rPr>
      </w:pPr>
      <w:r>
        <w:rPr>
          <w:lang w:eastAsia="zh-CN"/>
        </w:rPr>
        <w:t>旅。</w:t>
      </w:r>
    </w:p>
    <w:p>
      <w:pPr>
        <w:rPr>
          <w:lang w:eastAsia="zh-CN"/>
        </w:rPr>
      </w:pPr>
      <w:r>
        <w:rPr>
          <w:lang w:eastAsia="zh-CN"/>
        </w:rPr>
        <w:t>七、明令恢复本队名义，划分防地，发给经费。</w:t>
      </w:r>
    </w:p>
    <w:p>
      <w:pPr>
        <w:rPr>
          <w:lang w:eastAsia="zh-CN"/>
        </w:rPr>
      </w:pPr>
      <w:r>
        <w:rPr>
          <w:lang w:eastAsia="zh-CN"/>
        </w:rPr>
        <w:t>八、宣言中还应有更廉【谦】让的态度及坚定的意志表</w:t>
      </w:r>
    </w:p>
    <w:p>
      <w:pPr>
        <w:rPr>
          <w:lang w:eastAsia="zh-CN"/>
        </w:rPr>
      </w:pPr>
      <w:r>
        <w:rPr>
          <w:lang w:eastAsia="zh-CN"/>
        </w:rPr>
        <w:t>现、对待上级长官的尊重态度。</w:t>
      </w:r>
    </w:p>
    <w:p>
      <w:pPr>
        <w:rPr>
          <w:lang w:eastAsia="zh-CN"/>
        </w:rPr>
      </w:pPr>
      <w:r>
        <w:rPr>
          <w:lang w:eastAsia="zh-CN"/>
        </w:rPr>
        <w:t>（原载</w:t>
      </w:r>
      <w:r>
        <w:rPr>
          <w:color w:val="FF0000"/>
          <w:lang w:eastAsia="zh-CN"/>
        </w:rPr>
        <w:t>《</w:t>
      </w:r>
      <w:r>
        <w:rPr>
          <w:lang w:eastAsia="zh-CN"/>
        </w:rPr>
        <w:t>东江纵队史料》，广东省档案馆编，广东人民出版社出</w:t>
      </w:r>
    </w:p>
    <w:p>
      <w:pPr>
        <w:rPr>
          <w:lang w:eastAsia="zh-CN"/>
        </w:rPr>
      </w:pPr>
      <w:r>
        <w:rPr>
          <w:lang w:eastAsia="zh-CN"/>
        </w:rPr>
        <w:t>版）</w:t>
      </w:r>
    </w:p>
    <w:p>
      <w:pPr>
        <w:rPr>
          <w:lang w:eastAsia="zh-CN"/>
        </w:rPr>
      </w:pPr>
      <w:r>
        <w:rPr>
          <w:lang w:eastAsia="zh-CN"/>
        </w:rPr>
        <w:t>377</w:t>
      </w:r>
    </w:p>
    <w:p>
      <w:pPr>
        <w:rPr>
          <w:lang w:eastAsia="zh-CN"/>
        </w:rPr>
      </w:pPr>
      <w:r>
        <w:rPr>
          <w:lang w:eastAsia="zh-CN"/>
        </w:rPr>
        <w:t>给中央并恩来电</w:t>
      </w:r>
    </w:p>
    <w:p>
      <w:pPr>
        <w:rPr>
          <w:lang w:eastAsia="zh-CN"/>
        </w:rPr>
      </w:pPr>
      <w:r>
        <w:rPr>
          <w:lang w:eastAsia="zh-CN"/>
        </w:rPr>
        <w:t>（1942年2月2</w:t>
      </w:r>
      <w:r>
        <w:rPr>
          <w:color w:val="0000E1"/>
          <w:lang w:eastAsia="zh-CN"/>
        </w:rPr>
        <w:t>7</w:t>
      </w:r>
      <w:r>
        <w:rPr>
          <w:lang w:eastAsia="zh-CN"/>
        </w:rPr>
        <w:t>日）</w:t>
      </w:r>
    </w:p>
    <w:p>
      <w:pPr>
        <w:rPr>
          <w:lang w:eastAsia="zh-CN"/>
        </w:rPr>
      </w:pPr>
      <w:r>
        <w:rPr>
          <w:lang w:eastAsia="zh-CN"/>
        </w:rPr>
        <w:t>文彬、林平报中央并恩来同志:</w:t>
      </w:r>
    </w:p>
    <w:p>
      <w:pPr>
        <w:rPr>
          <w:lang w:eastAsia="zh-CN"/>
        </w:rPr>
      </w:pPr>
      <w:r>
        <w:rPr>
          <w:lang w:eastAsia="zh-CN"/>
        </w:rPr>
        <w:t>据港疏散委员会来函:</w:t>
      </w:r>
    </w:p>
    <w:p>
      <w:pPr>
        <w:rPr>
          <w:lang w:eastAsia="zh-CN"/>
        </w:rPr>
      </w:pPr>
      <w:r>
        <w:rPr>
          <w:lang w:eastAsia="zh-CN"/>
        </w:rPr>
        <w:t>一、在港营救党的内外</w:t>
      </w:r>
      <w:r>
        <w:rPr>
          <w:color w:val="808080"/>
          <w:lang w:eastAsia="zh-CN"/>
        </w:rPr>
        <w:t>干</w:t>
      </w:r>
      <w:r>
        <w:rPr>
          <w:lang w:eastAsia="zh-CN"/>
        </w:rPr>
        <w:t>部业已完成，但国际友人爱浦</w:t>
      </w:r>
    </w:p>
    <w:p>
      <w:pPr>
        <w:rPr>
          <w:lang w:eastAsia="zh-CN"/>
        </w:rPr>
      </w:pPr>
      <w:r>
        <w:rPr>
          <w:lang w:eastAsia="zh-CN"/>
        </w:rPr>
        <w:t>斯廷，因营救者杨刚（女）未能尽责，致未能救出，已</w:t>
      </w:r>
      <w:del w:id="361" w:author="林 清" w:date="2018-10-09T11:34:00Z">
        <w:r>
          <w:rPr>
            <w:lang w:eastAsia="zh-CN"/>
          </w:rPr>
          <w:delText>人</w:delText>
        </w:r>
      </w:del>
      <w:ins w:id="362" w:author="林 清" w:date="2018-10-09T11:34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集</w:t>
      </w:r>
    </w:p>
    <w:p>
      <w:pPr>
        <w:rPr>
          <w:lang w:eastAsia="zh-CN"/>
        </w:rPr>
      </w:pPr>
      <w:r>
        <w:rPr>
          <w:lang w:eastAsia="zh-CN"/>
        </w:rPr>
        <w:t>中营，现仍在设法中。</w:t>
      </w:r>
    </w:p>
    <w:p>
      <w:pPr>
        <w:rPr>
          <w:lang w:eastAsia="zh-CN"/>
        </w:rPr>
      </w:pPr>
      <w:r>
        <w:rPr>
          <w:lang w:eastAsia="zh-CN"/>
        </w:rPr>
        <w:t>二、夏</w:t>
      </w:r>
      <w:r>
        <w:rPr>
          <w:color w:val="808080"/>
          <w:lang w:eastAsia="zh-CN"/>
        </w:rPr>
        <w:t>衍</w:t>
      </w:r>
      <w:r>
        <w:rPr>
          <w:lang w:eastAsia="zh-CN"/>
        </w:rPr>
        <w:t>等【离】港后尚未能</w:t>
      </w:r>
      <w:del w:id="363" w:author="林 清" w:date="2018-10-09T11:34:00Z">
        <w:r>
          <w:rPr>
            <w:lang w:eastAsia="zh-CN"/>
          </w:rPr>
          <w:delText>人</w:delText>
        </w:r>
      </w:del>
      <w:ins w:id="364" w:author="林 清" w:date="2018-10-09T11:34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内地，亦无法去广州</w:t>
      </w:r>
    </w:p>
    <w:p>
      <w:pPr>
        <w:rPr>
          <w:lang w:eastAsia="zh-CN"/>
        </w:rPr>
      </w:pPr>
      <w:r>
        <w:rPr>
          <w:lang w:eastAsia="zh-CN"/>
        </w:rPr>
        <w:t>湾，颇困难，但港方亦无法。</w:t>
      </w:r>
    </w:p>
    <w:p>
      <w:pPr>
        <w:rPr>
          <w:lang w:eastAsia="zh-CN"/>
        </w:rPr>
      </w:pPr>
      <w:r>
        <w:rPr>
          <w:lang w:eastAsia="zh-CN"/>
        </w:rPr>
        <w:t>二月二十七日</w:t>
      </w:r>
    </w:p>
    <w:p>
      <w:pPr>
        <w:rPr>
          <w:lang w:eastAsia="zh-CN"/>
        </w:rPr>
      </w:pPr>
      <w:r>
        <w:rPr>
          <w:lang w:eastAsia="zh-CN"/>
        </w:rPr>
        <w:t>378</w:t>
      </w:r>
    </w:p>
    <w:p>
      <w:pPr>
        <w:rPr>
          <w:lang w:eastAsia="zh-CN"/>
        </w:rPr>
      </w:pPr>
      <w:r>
        <w:rPr>
          <w:lang w:eastAsia="zh-CN"/>
        </w:rPr>
        <w:t>治理论和军事知识，到农村开展社会调查、进行野外军事训</w:t>
      </w:r>
    </w:p>
    <w:p>
      <w:pPr>
        <w:rPr>
          <w:lang w:eastAsia="zh-CN"/>
        </w:rPr>
      </w:pPr>
      <w:r>
        <w:rPr>
          <w:lang w:eastAsia="zh-CN"/>
        </w:rPr>
        <w:t>练，还参加了平靖地主反动武装暴</w:t>
      </w:r>
      <w:r>
        <w:rPr>
          <w:color w:val="FF0000"/>
          <w:lang w:eastAsia="zh-CN"/>
        </w:rPr>
        <w:t>乱</w:t>
      </w:r>
      <w:r>
        <w:rPr>
          <w:lang w:eastAsia="zh-CN"/>
        </w:rPr>
        <w:t>的斗争，思想觉悟有了</w:t>
      </w:r>
    </w:p>
    <w:p>
      <w:pPr>
        <w:rPr>
          <w:lang w:eastAsia="zh-CN"/>
        </w:rPr>
      </w:pPr>
      <w:r>
        <w:rPr>
          <w:lang w:eastAsia="zh-CN"/>
        </w:rPr>
        <w:t>进一步的提高，增长了才干。6月，受训结业的张文彬回到</w:t>
      </w:r>
    </w:p>
    <w:p>
      <w:pPr>
        <w:rPr>
          <w:lang w:eastAsia="zh-CN"/>
        </w:rPr>
      </w:pPr>
      <w:r>
        <w:rPr>
          <w:lang w:eastAsia="zh-CN"/>
        </w:rPr>
        <w:t>了平江家乡。</w:t>
      </w:r>
      <w:r>
        <w:rPr>
          <w:color w:val="008000"/>
          <w:lang w:eastAsia="zh-CN"/>
        </w:rPr>
        <w:t>这</w:t>
      </w:r>
      <w:r>
        <w:rPr>
          <w:lang w:eastAsia="zh-CN"/>
        </w:rPr>
        <w:t>时候，“马日事变”已经发生，许克祥已在</w:t>
      </w:r>
    </w:p>
    <w:p>
      <w:pPr>
        <w:rPr>
          <w:lang w:eastAsia="zh-CN"/>
        </w:rPr>
      </w:pPr>
      <w:r>
        <w:rPr>
          <w:lang w:eastAsia="zh-CN"/>
        </w:rPr>
        <w:t>湖南长沙捕杀共产党人和革命群众。鉴于形势所迫，张文彬</w:t>
      </w:r>
    </w:p>
    <w:p>
      <w:pPr>
        <w:rPr>
          <w:lang w:eastAsia="zh-CN"/>
        </w:rPr>
      </w:pPr>
      <w:r>
        <w:rPr>
          <w:lang w:eastAsia="zh-CN"/>
        </w:rPr>
        <w:t>遵奉中共平江县委指示，广泛发动群众，联络西乡农会骨</w:t>
      </w:r>
    </w:p>
    <w:p>
      <w:pPr>
        <w:rPr>
          <w:lang w:eastAsia="zh-CN"/>
        </w:rPr>
      </w:pPr>
      <w:r>
        <w:rPr>
          <w:lang w:eastAsia="zh-CN"/>
        </w:rPr>
        <w:t>干，组织工农武装，准备反击反动派的大屠杀。</w:t>
      </w:r>
    </w:p>
    <w:p>
      <w:pPr>
        <w:rPr>
          <w:lang w:eastAsia="zh-CN"/>
        </w:rPr>
      </w:pPr>
      <w:r>
        <w:rPr>
          <w:lang w:eastAsia="zh-CN"/>
        </w:rPr>
        <w:t>党的“八</w:t>
      </w:r>
      <w:r>
        <w:rPr>
          <w:color w:val="0000E1"/>
          <w:lang w:eastAsia="zh-CN"/>
        </w:rPr>
        <w:t>。</w:t>
      </w:r>
      <w:r>
        <w:rPr>
          <w:lang w:eastAsia="zh-CN"/>
        </w:rPr>
        <w:t>七”会议后</w:t>
      </w:r>
      <w:r>
        <w:rPr>
          <w:color w:val="808080"/>
          <w:lang w:eastAsia="zh-CN"/>
        </w:rPr>
        <w:t>，</w:t>
      </w:r>
      <w:r>
        <w:rPr>
          <w:lang w:eastAsia="zh-CN"/>
        </w:rPr>
        <w:t>张文彬以西乡代表身份参加中</w:t>
      </w:r>
    </w:p>
    <w:p>
      <w:pPr>
        <w:rPr>
          <w:lang w:eastAsia="zh-CN"/>
        </w:rPr>
      </w:pPr>
      <w:r>
        <w:rPr>
          <w:lang w:eastAsia="zh-CN"/>
        </w:rPr>
        <w:t>共平江县委召开的党代表大会，讨论了毛泽东领导的湘赣边</w:t>
      </w:r>
    </w:p>
    <w:p>
      <w:pPr>
        <w:rPr>
          <w:lang w:eastAsia="zh-CN"/>
        </w:rPr>
      </w:pPr>
      <w:r>
        <w:rPr>
          <w:lang w:eastAsia="zh-CN"/>
        </w:rPr>
        <w:t>境秋收起义的问题。会议决定成立“平江县秋收暴动委员</w:t>
      </w:r>
    </w:p>
    <w:p>
      <w:pPr>
        <w:rPr>
          <w:lang w:eastAsia="zh-CN"/>
        </w:rPr>
      </w:pPr>
      <w:r>
        <w:rPr>
          <w:lang w:eastAsia="zh-CN"/>
        </w:rPr>
        <w:t>会”和各乡党的特委，文彬被选为西乡特委书记。会后，张</w:t>
      </w:r>
    </w:p>
    <w:p>
      <w:pPr>
        <w:rPr>
          <w:lang w:eastAsia="zh-CN"/>
        </w:rPr>
      </w:pPr>
      <w:r>
        <w:rPr>
          <w:lang w:eastAsia="zh-CN"/>
        </w:rPr>
        <w:t>文彬积极发动西乡人民参加县委领导的秋收暴动，他亲自草</w:t>
      </w:r>
    </w:p>
    <w:p>
      <w:pPr>
        <w:rPr>
          <w:lang w:eastAsia="zh-CN"/>
        </w:rPr>
      </w:pPr>
      <w:r>
        <w:rPr>
          <w:lang w:eastAsia="zh-CN"/>
        </w:rPr>
        <w:t>拟了</w:t>
      </w:r>
      <w:r>
        <w:rPr>
          <w:color w:val="008000"/>
          <w:lang w:eastAsia="zh-CN"/>
        </w:rPr>
        <w:t>《</w:t>
      </w:r>
      <w:r>
        <w:rPr>
          <w:lang w:eastAsia="zh-CN"/>
        </w:rPr>
        <w:t>平江县人民讨蒋讨许运动宣言》和《平江工农革命军</w:t>
      </w:r>
    </w:p>
    <w:p>
      <w:pPr>
        <w:rPr>
          <w:lang w:eastAsia="zh-CN"/>
        </w:rPr>
      </w:pPr>
      <w:r>
        <w:rPr>
          <w:lang w:eastAsia="zh-CN"/>
        </w:rPr>
        <w:t>布告》等文告，深刻揭露蒋介石、许克祥叛变革命的罪行，</w:t>
      </w:r>
    </w:p>
    <w:p>
      <w:pPr>
        <w:rPr>
          <w:lang w:eastAsia="zh-CN"/>
        </w:rPr>
      </w:pPr>
      <w:r>
        <w:rPr>
          <w:lang w:eastAsia="zh-CN"/>
        </w:rPr>
        <w:t>号召平江人民起来参加秋收暴动。在平江县委领导下，张文</w:t>
      </w:r>
    </w:p>
    <w:p>
      <w:pPr>
        <w:rPr>
          <w:lang w:eastAsia="zh-CN"/>
        </w:rPr>
      </w:pPr>
      <w:r>
        <w:rPr>
          <w:lang w:eastAsia="zh-CN"/>
        </w:rPr>
        <w:t>彬率领工农武装，高唱着“梭标亮光光，擒贼先擒王。打倒</w:t>
      </w:r>
    </w:p>
    <w:p>
      <w:pPr>
        <w:rPr>
          <w:lang w:eastAsia="zh-CN"/>
        </w:rPr>
      </w:pPr>
      <w:r>
        <w:rPr>
          <w:lang w:eastAsia="zh-CN"/>
        </w:rPr>
        <w:t>蒋介石，活捉许克祥”的革命战歌</w:t>
      </w:r>
      <w:r>
        <w:rPr>
          <w:color w:val="008000"/>
          <w:lang w:eastAsia="zh-CN"/>
        </w:rPr>
        <w:t>，</w:t>
      </w:r>
      <w:r>
        <w:rPr>
          <w:lang w:eastAsia="zh-CN"/>
        </w:rPr>
        <w:t>于8月和10月先后两</w:t>
      </w:r>
    </w:p>
    <w:p>
      <w:pPr>
        <w:rPr>
          <w:lang w:eastAsia="zh-CN"/>
        </w:rPr>
      </w:pPr>
      <w:r>
        <w:rPr>
          <w:lang w:eastAsia="zh-CN"/>
        </w:rPr>
        <w:t>次攻打平江县城，给国民党反动派以沉重的打击，后因敌我</w:t>
      </w:r>
    </w:p>
    <w:p>
      <w:pPr>
        <w:rPr>
          <w:lang w:eastAsia="zh-CN"/>
        </w:rPr>
      </w:pPr>
      <w:r>
        <w:rPr>
          <w:lang w:eastAsia="zh-CN"/>
        </w:rPr>
        <w:t>力量悬殊和经验不足而均遭到失败。</w:t>
      </w:r>
    </w:p>
    <w:p>
      <w:pPr>
        <w:rPr>
          <w:lang w:eastAsia="zh-CN"/>
        </w:rPr>
      </w:pPr>
      <w:r>
        <w:rPr>
          <w:lang w:eastAsia="zh-CN"/>
        </w:rPr>
        <w:t>平江暴动失败后，张文彬不幸被捕。因敌人没有抓到证</w:t>
      </w:r>
    </w:p>
    <w:p>
      <w:pPr>
        <w:rPr>
          <w:lang w:eastAsia="zh-CN"/>
        </w:rPr>
      </w:pPr>
      <w:r>
        <w:rPr>
          <w:lang w:eastAsia="zh-CN"/>
        </w:rPr>
        <w:t>据，无法下毒手，只从他家里敲诈了100块光洋，便具保释</w:t>
      </w:r>
    </w:p>
    <w:p>
      <w:pPr>
        <w:rPr>
          <w:lang w:eastAsia="zh-CN"/>
        </w:rPr>
      </w:pPr>
      <w:r>
        <w:rPr>
          <w:lang w:eastAsia="zh-CN"/>
        </w:rPr>
        <w:t>放。张文彬出狱后，亲自率领一支工农武装，以杨梅山为据</w:t>
      </w:r>
    </w:p>
    <w:p>
      <w:pPr>
        <w:rPr>
          <w:lang w:eastAsia="zh-CN"/>
        </w:rPr>
      </w:pPr>
      <w:r>
        <w:rPr>
          <w:lang w:eastAsia="zh-CN"/>
        </w:rPr>
        <w:t>点，继续同国民党反动派进行斗争。由于张文彬正确贯彻依</w:t>
      </w:r>
    </w:p>
    <w:p>
      <w:pPr>
        <w:rPr>
          <w:lang w:eastAsia="zh-CN"/>
        </w:rPr>
      </w:pPr>
      <w:r>
        <w:rPr>
          <w:lang w:eastAsia="zh-CN"/>
        </w:rPr>
        <w:t>靠群众、发动群众的方针和运用灵活的游击战术，有力地打</w:t>
      </w:r>
    </w:p>
    <w:p>
      <w:pPr>
        <w:rPr>
          <w:lang w:eastAsia="zh-CN"/>
        </w:rPr>
      </w:pPr>
      <w:r>
        <w:rPr>
          <w:lang w:eastAsia="zh-CN"/>
        </w:rPr>
        <w:t>击了敌人，保卫了广大群众的利益，所以队伍很快由30多</w:t>
      </w:r>
    </w:p>
    <w:p>
      <w:pPr>
        <w:rPr>
          <w:lang w:eastAsia="zh-CN"/>
        </w:rPr>
      </w:pPr>
      <w:r>
        <w:rPr>
          <w:lang w:eastAsia="zh-CN"/>
        </w:rPr>
        <w:t>人发展到200余人。此后，平江全县苏维埃代表大会在长寿</w:t>
      </w:r>
    </w:p>
    <w:p>
      <w:pPr>
        <w:rPr>
          <w:lang w:eastAsia="zh-CN"/>
        </w:rPr>
      </w:pPr>
      <w:r>
        <w:rPr>
          <w:lang w:eastAsia="zh-CN"/>
        </w:rPr>
        <w:t>381</w:t>
      </w:r>
    </w:p>
    <w:p>
      <w:pPr>
        <w:rPr>
          <w:lang w:eastAsia="zh-CN"/>
        </w:rPr>
      </w:pPr>
      <w:r>
        <w:rPr>
          <w:lang w:eastAsia="zh-CN"/>
        </w:rPr>
        <w:t>员500人，其中中共香港海员工作委员会属下的党员就有</w:t>
      </w:r>
    </w:p>
    <w:p>
      <w:pPr>
        <w:rPr>
          <w:lang w:eastAsia="zh-CN"/>
        </w:rPr>
      </w:pPr>
      <w:r>
        <w:t>六、七十人，有90</w:t>
      </w:r>
      <w:r>
        <w:rPr>
          <w:color w:val="808080"/>
        </w:rPr>
        <w:t>%</w:t>
      </w:r>
      <w:r>
        <w:t>是工人</w:t>
      </w:r>
      <w:r>
        <w:rPr>
          <w:color w:val="808080"/>
        </w:rPr>
        <w:t>。</w:t>
      </w:r>
      <w:r>
        <w:rPr>
          <w:lang w:eastAsia="zh-CN"/>
        </w:rPr>
        <w:t>①</w:t>
      </w:r>
    </w:p>
    <w:p>
      <w:pPr>
        <w:rPr>
          <w:lang w:eastAsia="zh-CN"/>
        </w:rPr>
      </w:pPr>
      <w:r>
        <w:rPr>
          <w:lang w:eastAsia="zh-CN"/>
        </w:rPr>
        <w:t>1938年8月21日，张文彬主持召开中共广东省委第三</w:t>
      </w:r>
    </w:p>
    <w:p>
      <w:pPr>
        <w:rPr>
          <w:lang w:eastAsia="zh-CN"/>
        </w:rPr>
      </w:pPr>
      <w:r>
        <w:rPr>
          <w:lang w:eastAsia="zh-CN"/>
        </w:rPr>
        <w:t>次执委扩大会议。会上，他又提出了“为建立强大的群众性</w:t>
      </w:r>
    </w:p>
    <w:p>
      <w:pPr>
        <w:rPr>
          <w:lang w:eastAsia="zh-CN"/>
        </w:rPr>
      </w:pPr>
      <w:r>
        <w:rPr>
          <w:lang w:eastAsia="zh-CN"/>
        </w:rPr>
        <w:t>的广东党而斗争”，“为全省发展一万党员而奋斗”的新任</w:t>
      </w:r>
    </w:p>
    <w:p>
      <w:pPr>
        <w:rPr>
          <w:lang w:eastAsia="zh-CN"/>
        </w:rPr>
      </w:pPr>
      <w:r>
        <w:rPr>
          <w:lang w:eastAsia="zh-CN"/>
        </w:rPr>
        <w:t>务，继续把建党工作作为省委的重要工作之一。由于省委的</w:t>
      </w:r>
    </w:p>
    <w:p>
      <w:pPr>
        <w:rPr>
          <w:lang w:eastAsia="zh-CN"/>
        </w:rPr>
      </w:pPr>
      <w:r>
        <w:rPr>
          <w:lang w:eastAsia="zh-CN"/>
        </w:rPr>
        <w:t>重视和各级党组织的积极努力，至同年10月，广州地区和</w:t>
      </w:r>
    </w:p>
    <w:p>
      <w:pPr>
        <w:rPr>
          <w:lang w:eastAsia="zh-CN"/>
        </w:rPr>
      </w:pPr>
      <w:r>
        <w:rPr>
          <w:lang w:eastAsia="zh-CN"/>
        </w:rPr>
        <w:t>香港的党员人数骤增至2500余人，潮梅地区发展到</w:t>
      </w:r>
      <w:r>
        <w:rPr>
          <w:color w:val="808080"/>
          <w:lang w:eastAsia="zh-CN"/>
        </w:rPr>
        <w:t>2</w:t>
      </w:r>
      <w:r>
        <w:rPr>
          <w:lang w:eastAsia="zh-CN"/>
        </w:rPr>
        <w:t>000余</w:t>
      </w:r>
    </w:p>
    <w:p>
      <w:pPr>
        <w:rPr>
          <w:lang w:eastAsia="zh-CN"/>
        </w:rPr>
      </w:pPr>
      <w:r>
        <w:rPr>
          <w:lang w:eastAsia="zh-CN"/>
        </w:rPr>
        <w:t>人，琼崖地区则发展至5000余人。其它地区也有较大的发</w:t>
      </w:r>
    </w:p>
    <w:p>
      <w:pPr>
        <w:rPr>
          <w:lang w:eastAsia="zh-CN"/>
        </w:rPr>
      </w:pPr>
      <w:r>
        <w:rPr>
          <w:lang w:eastAsia="zh-CN"/>
        </w:rPr>
        <w:t>展，基本上实现了“发展一万名党员</w:t>
      </w:r>
      <w:r>
        <w:rPr>
          <w:color w:val="808080"/>
          <w:lang w:eastAsia="zh-CN"/>
        </w:rPr>
        <w:t>”</w:t>
      </w:r>
      <w:r>
        <w:rPr>
          <w:lang w:eastAsia="zh-CN"/>
        </w:rPr>
        <w:t>的预期目标，而且这</w:t>
      </w:r>
    </w:p>
    <w:p>
      <w:pPr>
        <w:rPr>
          <w:lang w:eastAsia="zh-CN"/>
        </w:rPr>
      </w:pPr>
      <w:r>
        <w:rPr>
          <w:lang w:eastAsia="zh-CN"/>
        </w:rPr>
        <w:t>期间发展的党员，后来大都成为广东各级党组织和人民抗日</w:t>
      </w:r>
    </w:p>
    <w:p>
      <w:pPr>
        <w:rPr>
          <w:lang w:eastAsia="zh-CN"/>
        </w:rPr>
      </w:pPr>
      <w:r>
        <w:rPr>
          <w:lang w:eastAsia="zh-CN"/>
        </w:rPr>
        <w:t>武装的主要领导人和骨</w:t>
      </w:r>
      <w:r>
        <w:rPr>
          <w:color w:val="808080"/>
          <w:lang w:eastAsia="zh-CN"/>
        </w:rPr>
        <w:t>干</w:t>
      </w:r>
      <w:r>
        <w:rPr>
          <w:lang w:eastAsia="zh-CN"/>
        </w:rPr>
        <w:t>。</w:t>
      </w:r>
    </w:p>
    <w:p>
      <w:pPr>
        <w:rPr>
          <w:lang w:eastAsia="zh-CN"/>
        </w:rPr>
      </w:pPr>
      <w:r>
        <w:rPr>
          <w:lang w:eastAsia="zh-CN"/>
        </w:rPr>
        <w:t>张文彬初抵广东时，中共广东党组织刚刚摆脱困境，正</w:t>
      </w:r>
    </w:p>
    <w:p>
      <w:pPr>
        <w:rPr>
          <w:lang w:eastAsia="zh-CN"/>
        </w:rPr>
      </w:pPr>
      <w:r>
        <w:rPr>
          <w:lang w:eastAsia="zh-CN"/>
        </w:rPr>
        <w:t>处于恢复阶段，以张文彬为首的广东省委认清形势，抓住时</w:t>
      </w:r>
    </w:p>
    <w:p>
      <w:pPr>
        <w:rPr>
          <w:lang w:eastAsia="zh-CN"/>
        </w:rPr>
      </w:pPr>
      <w:r>
        <w:rPr>
          <w:lang w:eastAsia="zh-CN"/>
        </w:rPr>
        <w:t>机，将建党工作为要务，在较短的时间内发展了党的组织，</w:t>
      </w:r>
    </w:p>
    <w:p>
      <w:pPr>
        <w:rPr>
          <w:lang w:eastAsia="zh-CN"/>
        </w:rPr>
      </w:pPr>
      <w:r>
        <w:rPr>
          <w:lang w:eastAsia="zh-CN"/>
        </w:rPr>
        <w:t>迅速积聚了党的力量，为党领导华南的抗战做了干部上的准</w:t>
      </w:r>
    </w:p>
    <w:p>
      <w:pPr>
        <w:rPr>
          <w:lang w:eastAsia="zh-CN"/>
        </w:rPr>
      </w:pPr>
      <w:r>
        <w:rPr>
          <w:lang w:eastAsia="zh-CN"/>
        </w:rPr>
        <w:t>备，使后来在日军</w:t>
      </w:r>
      <w:del w:id="365" w:author="林 清" w:date="2018-10-09T11:37:00Z">
        <w:r>
          <w:rPr>
            <w:lang w:eastAsia="zh-CN"/>
          </w:rPr>
          <w:delText>人</w:delText>
        </w:r>
      </w:del>
      <w:ins w:id="366" w:author="林 清" w:date="2018-10-09T11:37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侵华南时，广东党组织能赢得时间，以</w:t>
      </w:r>
    </w:p>
    <w:p>
      <w:pPr>
        <w:rPr>
          <w:lang w:eastAsia="zh-CN"/>
        </w:rPr>
      </w:pPr>
      <w:r>
        <w:rPr>
          <w:lang w:eastAsia="zh-CN"/>
        </w:rPr>
        <w:t>初具规模之阵容，担负起领导华南抗战的重任。所以，当年</w:t>
      </w:r>
    </w:p>
    <w:p>
      <w:pPr>
        <w:rPr>
          <w:lang w:eastAsia="zh-CN"/>
        </w:rPr>
      </w:pPr>
      <w:r>
        <w:rPr>
          <w:lang w:eastAsia="zh-CN"/>
        </w:rPr>
        <w:t>与张文彬一起共事过的老同志，每当谈及此事时，都充分肯</w:t>
      </w:r>
    </w:p>
    <w:p>
      <w:pPr>
        <w:rPr>
          <w:lang w:eastAsia="zh-CN"/>
        </w:rPr>
      </w:pPr>
      <w:r>
        <w:rPr>
          <w:lang w:eastAsia="zh-CN"/>
        </w:rPr>
        <w:t>定了张文彬在广东建党问题上的重大建树，无不称</w:t>
      </w:r>
      <w:r>
        <w:rPr>
          <w:color w:val="0000E1"/>
          <w:lang w:eastAsia="zh-CN"/>
        </w:rPr>
        <w:t>赞</w:t>
      </w:r>
      <w:r>
        <w:rPr>
          <w:lang w:eastAsia="zh-CN"/>
        </w:rPr>
        <w:t>这是打</w:t>
      </w:r>
    </w:p>
    <w:p>
      <w:pPr>
        <w:rPr>
          <w:lang w:eastAsia="zh-CN"/>
        </w:rPr>
      </w:pPr>
      <w:r>
        <w:rPr>
          <w:lang w:eastAsia="zh-CN"/>
        </w:rPr>
        <w:t>开广东抗日斗争新局面的一大举措。</w:t>
      </w:r>
    </w:p>
    <w:p>
      <w:pPr>
        <w:rPr>
          <w:lang w:eastAsia="zh-CN"/>
        </w:rPr>
      </w:pPr>
      <w:r>
        <w:rPr>
          <w:lang w:eastAsia="zh-CN"/>
        </w:rPr>
        <w:t>党组织的大发展，使广东各地的抗日斗争如火如</w:t>
      </w:r>
      <w:r>
        <w:rPr>
          <w:color w:val="808080"/>
          <w:lang w:eastAsia="zh-CN"/>
        </w:rPr>
        <w:t>荼</w:t>
      </w:r>
      <w:r>
        <w:rPr>
          <w:lang w:eastAsia="zh-CN"/>
        </w:rPr>
        <w:t>地开</w:t>
      </w:r>
    </w:p>
    <w:p>
      <w:pPr>
        <w:rPr>
          <w:lang w:eastAsia="zh-CN"/>
        </w:rPr>
      </w:pPr>
      <w:r>
        <w:rPr>
          <w:lang w:eastAsia="zh-CN"/>
        </w:rPr>
        <w:t>展起来。但是，对于新入党的党员的教育问题也就十分突出</w:t>
      </w:r>
    </w:p>
    <w:p>
      <w:pPr>
        <w:rPr>
          <w:lang w:eastAsia="zh-CN"/>
        </w:rPr>
      </w:pPr>
      <w:r>
        <w:rPr>
          <w:lang w:eastAsia="zh-CN"/>
        </w:rPr>
        <w:t>地摆在中共广东省委的面前。为了</w:t>
      </w:r>
      <w:r>
        <w:rPr>
          <w:color w:val="008000"/>
          <w:lang w:eastAsia="zh-CN"/>
        </w:rPr>
        <w:t>对</w:t>
      </w:r>
      <w:r>
        <w:rPr>
          <w:lang w:eastAsia="zh-CN"/>
        </w:rPr>
        <w:t>广大新党员进行共产主</w:t>
      </w:r>
    </w:p>
    <w:p>
      <w:pPr>
        <w:rPr>
          <w:lang w:eastAsia="zh-CN"/>
        </w:rPr>
      </w:pPr>
      <w:r>
        <w:rPr>
          <w:lang w:eastAsia="zh-CN"/>
        </w:rPr>
        <w:t>①</w:t>
      </w:r>
      <w:r>
        <w:rPr>
          <w:color w:val="808080"/>
          <w:lang w:eastAsia="zh-CN"/>
        </w:rPr>
        <w:t>吴</w:t>
      </w:r>
      <w:r>
        <w:rPr>
          <w:lang w:eastAsia="zh-CN"/>
        </w:rPr>
        <w:t>有恒:</w:t>
      </w:r>
      <w:r>
        <w:rPr>
          <w:color w:val="FF0000"/>
          <w:lang w:eastAsia="zh-CN"/>
        </w:rPr>
        <w:t>〈</w:t>
      </w:r>
      <w:r>
        <w:rPr>
          <w:lang w:eastAsia="zh-CN"/>
        </w:rPr>
        <w:t>关于香港市委工作给中央的报告》，1941年2月16日。</w:t>
      </w:r>
    </w:p>
    <w:p>
      <w:pPr>
        <w:rPr>
          <w:lang w:eastAsia="zh-CN"/>
        </w:rPr>
      </w:pPr>
      <w:r>
        <w:rPr>
          <w:lang w:eastAsia="zh-CN"/>
        </w:rPr>
        <w:t>390</w:t>
      </w:r>
    </w:p>
    <w:p>
      <w:pPr>
        <w:rPr>
          <w:lang w:eastAsia="zh-CN"/>
        </w:rPr>
      </w:pPr>
      <w:r>
        <w:rPr>
          <w:lang w:eastAsia="zh-CN"/>
        </w:rPr>
        <w:t>义、党的组织原则、党的纪律、革命气节和党的优良传统等</w:t>
      </w:r>
    </w:p>
    <w:p>
      <w:pPr>
        <w:rPr>
          <w:lang w:eastAsia="zh-CN"/>
        </w:rPr>
      </w:pPr>
      <w:r>
        <w:rPr>
          <w:lang w:eastAsia="zh-CN"/>
        </w:rPr>
        <w:t>方面的教育，张文彬在大抓党的组织建设的同时，也十分注</w:t>
      </w:r>
    </w:p>
    <w:p>
      <w:pPr>
        <w:rPr>
          <w:lang w:eastAsia="zh-CN"/>
        </w:rPr>
      </w:pPr>
      <w:r>
        <w:rPr>
          <w:lang w:eastAsia="zh-CN"/>
        </w:rPr>
        <w:t>意加强党的思想建设。他除了抽调一批党员骨</w:t>
      </w:r>
      <w:r>
        <w:rPr>
          <w:color w:val="0000E1"/>
          <w:lang w:eastAsia="zh-CN"/>
        </w:rPr>
        <w:t>干</w:t>
      </w:r>
      <w:r>
        <w:rPr>
          <w:lang w:eastAsia="zh-CN"/>
        </w:rPr>
        <w:t>分别在香</w:t>
      </w:r>
    </w:p>
    <w:p>
      <w:pPr>
        <w:rPr>
          <w:lang w:eastAsia="zh-CN"/>
        </w:rPr>
      </w:pPr>
      <w:r>
        <w:rPr>
          <w:lang w:eastAsia="zh-CN"/>
        </w:rPr>
        <w:t>港、广州等地参加省委举办的党员训练班之外，还要求各地</w:t>
      </w:r>
    </w:p>
    <w:p>
      <w:pPr>
        <w:rPr>
          <w:lang w:eastAsia="zh-CN"/>
        </w:rPr>
      </w:pPr>
      <w:r>
        <w:rPr>
          <w:lang w:eastAsia="zh-CN"/>
        </w:rPr>
        <w:t>市、县党组织也举办各种类型的党员训练班，以提高党员的</w:t>
      </w:r>
    </w:p>
    <w:p>
      <w:pPr>
        <w:rPr>
          <w:lang w:eastAsia="zh-CN"/>
        </w:rPr>
      </w:pPr>
      <w:r>
        <w:rPr>
          <w:lang w:eastAsia="zh-CN"/>
        </w:rPr>
        <w:t>素质和理论水平。在省委举办的党员训练班中，张文彬除了</w:t>
      </w:r>
    </w:p>
    <w:p>
      <w:pPr>
        <w:rPr>
          <w:lang w:eastAsia="zh-CN"/>
        </w:rPr>
      </w:pPr>
      <w:r>
        <w:rPr>
          <w:lang w:eastAsia="zh-CN"/>
        </w:rPr>
        <w:t>派有专门人员负责管理外，还亲自给训练班的同志们讲课。</w:t>
      </w:r>
    </w:p>
    <w:p>
      <w:pPr>
        <w:rPr>
          <w:lang w:eastAsia="zh-CN"/>
        </w:rPr>
      </w:pPr>
      <w:r>
        <w:rPr>
          <w:lang w:eastAsia="zh-CN"/>
        </w:rPr>
        <w:t>他曾给训练班讲授抗战的政治形势、统一战线工作以及保密</w:t>
      </w:r>
    </w:p>
    <w:p>
      <w:pPr>
        <w:rPr>
          <w:lang w:eastAsia="zh-CN"/>
        </w:rPr>
      </w:pPr>
      <w:r>
        <w:rPr>
          <w:lang w:eastAsia="zh-CN"/>
        </w:rPr>
        <w:t>工作等课程。有时还给训练班的同志讲长征故事、武装斗争</w:t>
      </w:r>
    </w:p>
    <w:p>
      <w:pPr>
        <w:rPr>
          <w:lang w:eastAsia="zh-CN"/>
        </w:rPr>
      </w:pPr>
      <w:r>
        <w:rPr>
          <w:lang w:eastAsia="zh-CN"/>
        </w:rPr>
        <w:t>以及革命烈士的英雄事迹等。他虽然只有初中文化，但他经</w:t>
      </w:r>
    </w:p>
    <w:p>
      <w:pPr>
        <w:rPr>
          <w:lang w:eastAsia="zh-CN"/>
        </w:rPr>
      </w:pPr>
      <w:r>
        <w:rPr>
          <w:lang w:eastAsia="zh-CN"/>
        </w:rPr>
        <w:t>历丰富</w:t>
      </w:r>
      <w:r>
        <w:rPr>
          <w:color w:val="808080"/>
          <w:lang w:eastAsia="zh-CN"/>
        </w:rPr>
        <w:t>，</w:t>
      </w:r>
      <w:r>
        <w:rPr>
          <w:lang w:eastAsia="zh-CN"/>
        </w:rPr>
        <w:t>平时认真看书学习，勤于思考，注意积累，加上口</w:t>
      </w:r>
    </w:p>
    <w:p>
      <w:pPr>
        <w:rPr>
          <w:lang w:eastAsia="zh-CN"/>
        </w:rPr>
      </w:pPr>
      <w:r>
        <w:rPr>
          <w:lang w:eastAsia="zh-CN"/>
        </w:rPr>
        <w:t>才好，语言生动、通俗，所以他讲的课针对性强，理论联系</w:t>
      </w:r>
    </w:p>
    <w:p>
      <w:pPr>
        <w:rPr>
          <w:lang w:eastAsia="zh-CN"/>
        </w:rPr>
      </w:pPr>
      <w:r>
        <w:rPr>
          <w:lang w:eastAsia="zh-CN"/>
        </w:rPr>
        <w:t>实际，深</w:t>
      </w:r>
      <w:del w:id="367" w:author="林 清" w:date="2018-10-09T11:38:00Z">
        <w:r>
          <w:rPr>
            <w:color w:val="FF0000"/>
            <w:lang w:eastAsia="zh-CN"/>
          </w:rPr>
          <w:delText>人</w:delText>
        </w:r>
      </w:del>
      <w:ins w:id="368" w:author="林 清" w:date="2018-10-09T11:38:00Z">
        <w:r>
          <w:rPr>
            <w:rFonts w:hint="eastAsia"/>
            <w:color w:val="FF0000"/>
            <w:lang w:eastAsia="zh-CN"/>
          </w:rPr>
          <w:t>入</w:t>
        </w:r>
      </w:ins>
      <w:r>
        <w:rPr>
          <w:lang w:eastAsia="zh-CN"/>
        </w:rPr>
        <w:t>浅出，侃侃而谈，娓娓动听，颇受同志们欢迎。</w:t>
      </w:r>
    </w:p>
    <w:p>
      <w:pPr>
        <w:rPr>
          <w:lang w:eastAsia="zh-CN"/>
        </w:rPr>
      </w:pPr>
      <w:r>
        <w:rPr>
          <w:lang w:eastAsia="zh-CN"/>
        </w:rPr>
        <w:t>有些当年听过张文彬讲课或作报告的老同志说:“张文彬同</w:t>
      </w:r>
    </w:p>
    <w:p>
      <w:pPr>
        <w:rPr>
          <w:lang w:eastAsia="zh-CN"/>
        </w:rPr>
      </w:pPr>
      <w:r>
        <w:rPr>
          <w:lang w:eastAsia="zh-CN"/>
        </w:rPr>
        <w:t>志不仅是一个无产阶级革命家，而且是一个有很高马列主义</w:t>
      </w:r>
    </w:p>
    <w:p>
      <w:pPr>
        <w:rPr>
          <w:lang w:eastAsia="zh-CN"/>
        </w:rPr>
      </w:pPr>
      <w:r>
        <w:rPr>
          <w:lang w:eastAsia="zh-CN"/>
        </w:rPr>
        <w:t>水平的理论家。”在对党员加强思想教育的过程中，张文彬</w:t>
      </w:r>
    </w:p>
    <w:p>
      <w:pPr>
        <w:rPr>
          <w:lang w:eastAsia="zh-CN"/>
        </w:rPr>
      </w:pPr>
      <w:r>
        <w:rPr>
          <w:lang w:eastAsia="zh-CN"/>
        </w:rPr>
        <w:t>尤为注重对党员进行革命气节教育。有</w:t>
      </w:r>
      <w:r>
        <w:rPr>
          <w:color w:val="0000E1"/>
          <w:lang w:eastAsia="zh-CN"/>
        </w:rPr>
        <w:t>一</w:t>
      </w:r>
      <w:r>
        <w:rPr>
          <w:lang w:eastAsia="zh-CN"/>
        </w:rPr>
        <w:t>次，他在对国民党</w:t>
      </w:r>
    </w:p>
    <w:p>
      <w:pPr>
        <w:rPr>
          <w:lang w:eastAsia="zh-CN"/>
        </w:rPr>
      </w:pPr>
      <w:r>
        <w:rPr>
          <w:lang w:eastAsia="zh-CN"/>
        </w:rPr>
        <w:t>第四战区内的中共特别支部的党员作抗战政治形势报告时，</w:t>
      </w:r>
    </w:p>
    <w:p>
      <w:pPr>
        <w:rPr>
          <w:lang w:eastAsia="zh-CN"/>
        </w:rPr>
      </w:pPr>
      <w:r>
        <w:rPr>
          <w:lang w:eastAsia="zh-CN"/>
        </w:rPr>
        <w:t>听到参加报告会的一位女同志的名字和原上海全国救济总会</w:t>
      </w:r>
    </w:p>
    <w:p>
      <w:pPr>
        <w:rPr>
          <w:lang w:eastAsia="zh-CN"/>
        </w:rPr>
      </w:pPr>
      <w:r>
        <w:rPr>
          <w:lang w:eastAsia="zh-CN"/>
        </w:rPr>
        <w:t>负责人黄励烈士的名字谐音相同，颇有感触，就含着眼泪向</w:t>
      </w:r>
    </w:p>
    <w:p>
      <w:pPr>
        <w:rPr>
          <w:lang w:eastAsia="zh-CN"/>
        </w:rPr>
      </w:pPr>
      <w:r>
        <w:rPr>
          <w:lang w:eastAsia="zh-CN"/>
        </w:rPr>
        <w:t>同志们介绍了黄励烈士因叛徒出卖而被捕，坚贞不屈，严守</w:t>
      </w:r>
    </w:p>
    <w:p>
      <w:pPr>
        <w:rPr>
          <w:lang w:eastAsia="zh-CN"/>
        </w:rPr>
      </w:pPr>
      <w:r>
        <w:rPr>
          <w:lang w:eastAsia="zh-CN"/>
        </w:rPr>
        <w:t>党的秘密，直至临刑前还高呼“共产党万岁”的英雄事迹，</w:t>
      </w:r>
    </w:p>
    <w:p>
      <w:pPr>
        <w:rPr>
          <w:lang w:eastAsia="zh-CN"/>
        </w:rPr>
      </w:pPr>
      <w:r>
        <w:t>使在座的同志深受教育。</w:t>
      </w:r>
      <w:r>
        <w:rPr>
          <w:lang w:eastAsia="zh-CN"/>
        </w:rPr>
        <w:t>以张文彬为首的广东省委还通过举</w:t>
      </w:r>
    </w:p>
    <w:p>
      <w:pPr>
        <w:rPr>
          <w:lang w:eastAsia="zh-CN"/>
        </w:rPr>
      </w:pPr>
      <w:r>
        <w:rPr>
          <w:lang w:eastAsia="zh-CN"/>
        </w:rPr>
        <w:t>办训练班的形式，给党内的同志讲解游击战争问题。张文彬</w:t>
      </w:r>
    </w:p>
    <w:p>
      <w:pPr>
        <w:rPr>
          <w:lang w:eastAsia="zh-CN"/>
        </w:rPr>
      </w:pPr>
      <w:r>
        <w:rPr>
          <w:lang w:eastAsia="zh-CN"/>
        </w:rPr>
        <w:t>强调:党训班除开设马列主义、党的建设、统一战线等课程</w:t>
      </w:r>
    </w:p>
    <w:p>
      <w:pPr>
        <w:rPr>
          <w:lang w:eastAsia="zh-CN"/>
        </w:rPr>
      </w:pPr>
      <w:r>
        <w:rPr>
          <w:lang w:eastAsia="zh-CN"/>
        </w:rPr>
        <w:t>外，每期必设置游击战争课程，并要求学员们多做沙盘作</w:t>
      </w:r>
    </w:p>
    <w:p>
      <w:pPr>
        <w:rPr>
          <w:lang w:eastAsia="zh-CN"/>
        </w:rPr>
      </w:pPr>
      <w:r>
        <w:rPr>
          <w:lang w:eastAsia="zh-CN"/>
        </w:rPr>
        <w:t>391</w:t>
      </w:r>
    </w:p>
    <w:p>
      <w:pPr>
        <w:rPr>
          <w:lang w:eastAsia="zh-CN"/>
        </w:rPr>
      </w:pPr>
      <w:r>
        <w:rPr>
          <w:lang w:eastAsia="zh-CN"/>
        </w:rPr>
        <w:t>业，使理论更好地联系实际，以适应抗日武装斗争的需要。</w:t>
      </w:r>
    </w:p>
    <w:p>
      <w:pPr>
        <w:rPr>
          <w:lang w:eastAsia="zh-CN"/>
        </w:rPr>
      </w:pPr>
      <w:r>
        <w:rPr>
          <w:lang w:eastAsia="zh-CN"/>
        </w:rPr>
        <w:t>同志们在训练班中学到了基本的理论和知识，又回到实际工</w:t>
      </w:r>
    </w:p>
    <w:p>
      <w:pPr>
        <w:rPr>
          <w:lang w:eastAsia="zh-CN"/>
        </w:rPr>
      </w:pPr>
      <w:r>
        <w:rPr>
          <w:lang w:eastAsia="zh-CN"/>
        </w:rPr>
        <w:t>作当中具体实践和应用，大有长进，效果显著。</w:t>
      </w:r>
    </w:p>
    <w:p>
      <w:pPr>
        <w:rPr>
          <w:lang w:eastAsia="zh-CN"/>
        </w:rPr>
      </w:pPr>
      <w:r>
        <w:rPr>
          <w:lang w:eastAsia="zh-CN"/>
        </w:rPr>
        <w:t>张文彬正确地贯彻党的抗日民族统一战线的方针和政</w:t>
      </w:r>
    </w:p>
    <w:p>
      <w:pPr>
        <w:rPr>
          <w:lang w:eastAsia="zh-CN"/>
        </w:rPr>
      </w:pPr>
      <w:r>
        <w:rPr>
          <w:lang w:eastAsia="zh-CN"/>
        </w:rPr>
        <w:t>策，很重视也很善于做统战工作。他正确分析了国民党广东</w:t>
      </w:r>
    </w:p>
    <w:p>
      <w:pPr>
        <w:rPr>
          <w:lang w:eastAsia="zh-CN"/>
        </w:rPr>
      </w:pPr>
      <w:r>
        <w:rPr>
          <w:lang w:eastAsia="zh-CN"/>
        </w:rPr>
        <w:t>地方当局内部矛盾重重，派系林立，勾心</w:t>
      </w:r>
      <w:r>
        <w:rPr>
          <w:color w:val="FF0000"/>
          <w:lang w:eastAsia="zh-CN"/>
        </w:rPr>
        <w:t>斗</w:t>
      </w:r>
      <w:r>
        <w:rPr>
          <w:lang w:eastAsia="zh-CN"/>
        </w:rPr>
        <w:t>角，争权夺利的</w:t>
      </w:r>
    </w:p>
    <w:p>
      <w:pPr>
        <w:rPr>
          <w:lang w:eastAsia="zh-CN"/>
        </w:rPr>
      </w:pPr>
      <w:r>
        <w:rPr>
          <w:lang w:eastAsia="zh-CN"/>
        </w:rPr>
        <w:t>状况，认为“广东国民党的统治阶级不统一，派别分歧，中</w:t>
      </w:r>
    </w:p>
    <w:p>
      <w:pPr>
        <w:rPr>
          <w:lang w:eastAsia="zh-CN"/>
        </w:rPr>
      </w:pPr>
      <w:r>
        <w:rPr>
          <w:lang w:eastAsia="zh-CN"/>
        </w:rPr>
        <w:t>央与地方之间矛盾很大，国民党中央插足广东时正是抗日救</w:t>
      </w:r>
    </w:p>
    <w:p>
      <w:pPr>
        <w:rPr>
          <w:lang w:eastAsia="zh-CN"/>
        </w:rPr>
      </w:pPr>
      <w:r>
        <w:rPr>
          <w:lang w:eastAsia="zh-CN"/>
        </w:rPr>
        <w:t>亡运动开展之时，各人（派）都以进步口号团结群众，特别</w:t>
      </w:r>
    </w:p>
    <w:p>
      <w:pPr>
        <w:rPr>
          <w:lang w:eastAsia="zh-CN"/>
        </w:rPr>
      </w:pPr>
      <w:r>
        <w:rPr>
          <w:lang w:eastAsia="zh-CN"/>
        </w:rPr>
        <w:t>是余（汉谋）企图联合我们拒绝国民党中央势力的增长，我</w:t>
      </w:r>
    </w:p>
    <w:p>
      <w:pPr>
        <w:rPr>
          <w:lang w:eastAsia="zh-CN"/>
        </w:rPr>
      </w:pPr>
      <w:r>
        <w:rPr>
          <w:lang w:eastAsia="zh-CN"/>
        </w:rPr>
        <w:t>们在这些矛盾中来开展我党的工作是非常有利的。”于是，</w:t>
      </w:r>
    </w:p>
    <w:p>
      <w:pPr>
        <w:rPr>
          <w:lang w:eastAsia="zh-CN"/>
        </w:rPr>
      </w:pPr>
      <w:r>
        <w:rPr>
          <w:lang w:eastAsia="zh-CN"/>
        </w:rPr>
        <w:t>他针对着这一基本状况，提出了我党在华南开展统战工作的</w:t>
      </w:r>
    </w:p>
    <w:p>
      <w:pPr>
        <w:rPr>
          <w:lang w:eastAsia="zh-CN"/>
        </w:rPr>
      </w:pPr>
      <w:r>
        <w:rPr>
          <w:lang w:eastAsia="zh-CN"/>
        </w:rPr>
        <w:t>方针和策略。他明确指出:“要在抗战过程中埋头苦干，积</w:t>
      </w:r>
    </w:p>
    <w:p>
      <w:pPr>
        <w:rPr>
          <w:lang w:eastAsia="zh-CN"/>
        </w:rPr>
      </w:pPr>
      <w:r>
        <w:rPr>
          <w:lang w:eastAsia="zh-CN"/>
        </w:rPr>
        <w:t>蓄力量，建立强大的群众实力，准备敌人进攻华南与持久战</w:t>
      </w:r>
    </w:p>
    <w:p>
      <w:pPr>
        <w:rPr>
          <w:lang w:eastAsia="zh-CN"/>
        </w:rPr>
      </w:pPr>
      <w:r>
        <w:rPr>
          <w:lang w:eastAsia="zh-CN"/>
        </w:rPr>
        <w:t>的最后阶段时，我党有力量参加保卫华南的战争。”他要求</w:t>
      </w:r>
    </w:p>
    <w:p>
      <w:pPr>
        <w:rPr>
          <w:lang w:eastAsia="zh-CN"/>
        </w:rPr>
      </w:pPr>
      <w:r>
        <w:rPr>
          <w:lang w:eastAsia="zh-CN"/>
        </w:rPr>
        <w:t>广东党组织，“切实做好建立党的基础工作，团结余（森</w:t>
      </w:r>
    </w:p>
    <w:p>
      <w:pPr>
        <w:rPr>
          <w:lang w:eastAsia="zh-CN"/>
        </w:rPr>
      </w:pPr>
      <w:r>
        <w:rPr>
          <w:lang w:eastAsia="zh-CN"/>
        </w:rPr>
        <w:t>文）、谌（小岑）、左（恭）、钟</w:t>
      </w:r>
      <w:r>
        <w:rPr>
          <w:color w:val="0000E1"/>
          <w:lang w:eastAsia="zh-CN"/>
        </w:rPr>
        <w:t>（</w:t>
      </w:r>
      <w:r>
        <w:rPr>
          <w:lang w:eastAsia="zh-CN"/>
        </w:rPr>
        <w:t>天心）等并以公开合法名</w:t>
      </w:r>
    </w:p>
    <w:p>
      <w:pPr>
        <w:rPr>
          <w:lang w:eastAsia="zh-CN"/>
        </w:rPr>
      </w:pPr>
      <w:r>
        <w:rPr>
          <w:lang w:eastAsia="zh-CN"/>
        </w:rPr>
        <w:t>义积极开展我党领导的抗日救亡运动。”由于以张文彬为首</w:t>
      </w:r>
    </w:p>
    <w:p>
      <w:pPr>
        <w:rPr>
          <w:lang w:eastAsia="zh-CN"/>
        </w:rPr>
      </w:pPr>
      <w:r>
        <w:rPr>
          <w:lang w:eastAsia="zh-CN"/>
        </w:rPr>
        <w:t>的广东省委审时度势，正确地执行党的统</w:t>
      </w:r>
      <w:r>
        <w:rPr>
          <w:rFonts w:hint="eastAsia"/>
          <w:lang w:eastAsia="zh-CN"/>
        </w:rPr>
        <w:t>一</w:t>
      </w:r>
      <w:r>
        <w:rPr>
          <w:lang w:eastAsia="zh-CN"/>
        </w:rPr>
        <w:t>战线政策，利用</w:t>
      </w:r>
    </w:p>
    <w:p>
      <w:pPr>
        <w:rPr>
          <w:lang w:eastAsia="zh-CN"/>
        </w:rPr>
      </w:pPr>
      <w:r>
        <w:rPr>
          <w:lang w:eastAsia="zh-CN"/>
        </w:rPr>
        <w:t>国民党内部的各种矛盾，并根据广东地区的斗争实际，采取</w:t>
      </w:r>
    </w:p>
    <w:p>
      <w:pPr>
        <w:rPr>
          <w:lang w:eastAsia="zh-CN"/>
        </w:rPr>
      </w:pPr>
      <w:r>
        <w:rPr>
          <w:lang w:eastAsia="zh-CN"/>
        </w:rPr>
        <w:t>了切实可行的措施和做法，使抗战初期广东抗日救亡运动蓬</w:t>
      </w:r>
    </w:p>
    <w:p>
      <w:pPr>
        <w:rPr>
          <w:lang w:eastAsia="zh-CN"/>
        </w:rPr>
      </w:pPr>
      <w:r>
        <w:rPr>
          <w:lang w:eastAsia="zh-CN"/>
        </w:rPr>
        <w:t>勃高涨，许多群众抗日救亡团体都为我党所领导或控制，如</w:t>
      </w:r>
    </w:p>
    <w:p>
      <w:pPr>
        <w:rPr>
          <w:lang w:eastAsia="zh-CN"/>
        </w:rPr>
      </w:pPr>
      <w:r>
        <w:rPr>
          <w:lang w:eastAsia="zh-CN"/>
        </w:rPr>
        <w:t>广东青年抗日先锋队（简称“抗先”）、市学联（即“市学</w:t>
      </w:r>
    </w:p>
    <w:p>
      <w:pPr>
        <w:rPr>
          <w:lang w:eastAsia="zh-CN"/>
        </w:rPr>
      </w:pPr>
      <w:r>
        <w:rPr>
          <w:lang w:eastAsia="zh-CN"/>
        </w:rPr>
        <w:t>抗”）、香港学生赈济会以及潮梅、惠阳、韶关、佛山、南</w:t>
      </w:r>
    </w:p>
    <w:p>
      <w:pPr>
        <w:rPr>
          <w:lang w:eastAsia="zh-CN"/>
        </w:rPr>
      </w:pPr>
      <w:r>
        <w:rPr>
          <w:lang w:eastAsia="zh-CN"/>
        </w:rPr>
        <w:t>路、西江等地大批群众救亡团体。这些团体名义上是国民党</w:t>
      </w:r>
    </w:p>
    <w:p>
      <w:pPr>
        <w:rPr>
          <w:lang w:eastAsia="zh-CN"/>
        </w:rPr>
      </w:pPr>
      <w:r>
        <w:rPr>
          <w:lang w:eastAsia="zh-CN"/>
        </w:rPr>
        <w:t>领导，实际上是我党在起作用。这不仅发展了广东抗战初期</w:t>
      </w:r>
    </w:p>
    <w:p>
      <w:pPr>
        <w:rPr>
          <w:lang w:eastAsia="zh-CN"/>
        </w:rPr>
      </w:pPr>
      <w:r>
        <w:rPr>
          <w:lang w:eastAsia="zh-CN"/>
        </w:rPr>
        <w:t>392</w:t>
      </w:r>
    </w:p>
    <w:p>
      <w:pPr>
        <w:rPr>
          <w:lang w:eastAsia="zh-CN"/>
        </w:rPr>
      </w:pPr>
      <w:r>
        <w:rPr>
          <w:lang w:eastAsia="zh-CN"/>
        </w:rPr>
        <w:t>的革命斗争形势，而且也扩大了我党的影响。</w:t>
      </w:r>
    </w:p>
    <w:p>
      <w:pPr>
        <w:rPr>
          <w:lang w:eastAsia="zh-CN"/>
        </w:rPr>
      </w:pPr>
      <w:r>
        <w:rPr>
          <w:lang w:eastAsia="zh-CN"/>
        </w:rPr>
        <w:t>1938年</w:t>
      </w:r>
      <w:r>
        <w:rPr>
          <w:color w:val="0000E1"/>
          <w:lang w:eastAsia="zh-CN"/>
        </w:rPr>
        <w:t>1</w:t>
      </w:r>
      <w:r>
        <w:rPr>
          <w:lang w:eastAsia="zh-CN"/>
        </w:rPr>
        <w:t>月，以郭沫若为社长，</w:t>
      </w:r>
      <w:bookmarkStart w:id="0" w:name="OLE_LINK1"/>
      <w:r>
        <w:rPr>
          <w:lang w:eastAsia="zh-CN"/>
        </w:rPr>
        <w:t>夏</w:t>
      </w:r>
      <w:ins w:id="369" w:author="林 清" w:date="2018-10-09T11:40:00Z">
        <w:r>
          <w:rPr>
            <w:rFonts w:hint="eastAsia"/>
            <w:color w:val="FF0000"/>
            <w:lang w:eastAsia="zh-CN"/>
          </w:rPr>
          <w:t>衍</w:t>
        </w:r>
      </w:ins>
      <w:del w:id="370" w:author="林 清" w:date="2018-10-09T11:40:00Z">
        <w:r>
          <w:rPr>
            <w:color w:val="FF0000"/>
            <w:lang w:eastAsia="zh-CN"/>
          </w:rPr>
          <w:delText>衔</w:delText>
        </w:r>
        <w:bookmarkEnd w:id="0"/>
      </w:del>
      <w:r>
        <w:rPr>
          <w:lang w:eastAsia="zh-CN"/>
        </w:rPr>
        <w:t>为总编辑的上海</w:t>
      </w:r>
    </w:p>
    <w:p>
      <w:pPr>
        <w:rPr>
          <w:lang w:eastAsia="zh-CN"/>
        </w:rPr>
      </w:pPr>
      <w:r>
        <w:rPr>
          <w:lang w:eastAsia="zh-CN"/>
        </w:rPr>
        <w:t>文化界救亡协会机关报</w:t>
      </w:r>
      <w:r>
        <w:rPr>
          <w:color w:val="FF0000"/>
          <w:lang w:eastAsia="zh-CN"/>
        </w:rPr>
        <w:t>〈</w:t>
      </w:r>
      <w:r>
        <w:rPr>
          <w:lang w:eastAsia="zh-CN"/>
        </w:rPr>
        <w:t>救亡日报》在广州复刊。该报以</w:t>
      </w:r>
    </w:p>
    <w:p>
      <w:pPr>
        <w:rPr>
          <w:lang w:eastAsia="zh-CN"/>
        </w:rPr>
      </w:pPr>
      <w:r>
        <w:rPr>
          <w:lang w:eastAsia="zh-CN"/>
        </w:rPr>
        <w:t>“建立统一战线”为</w:t>
      </w:r>
      <w:r>
        <w:rPr>
          <w:color w:val="008000"/>
          <w:lang w:eastAsia="zh-CN"/>
        </w:rPr>
        <w:t>号</w:t>
      </w:r>
      <w:r>
        <w:rPr>
          <w:lang w:eastAsia="zh-CN"/>
        </w:rPr>
        <w:t>召，争取国民党广</w:t>
      </w:r>
      <w:r>
        <w:rPr>
          <w:color w:val="0000E1"/>
          <w:lang w:eastAsia="zh-CN"/>
        </w:rPr>
        <w:t>东</w:t>
      </w:r>
      <w:r>
        <w:rPr>
          <w:lang w:eastAsia="zh-CN"/>
        </w:rPr>
        <w:t>当局余汉谋、吴</w:t>
      </w:r>
    </w:p>
    <w:p>
      <w:pPr>
        <w:rPr>
          <w:lang w:eastAsia="zh-CN"/>
        </w:rPr>
      </w:pPr>
      <w:r>
        <w:rPr>
          <w:lang w:eastAsia="zh-CN"/>
        </w:rPr>
        <w:t>铁城等的支持。当时，张文彬亦指定中共广东省委宣传部长</w:t>
      </w:r>
    </w:p>
    <w:p>
      <w:pPr>
        <w:rPr>
          <w:lang w:eastAsia="zh-CN"/>
        </w:rPr>
      </w:pPr>
      <w:r>
        <w:rPr>
          <w:lang w:eastAsia="zh-CN"/>
        </w:rPr>
        <w:t>饶彰风以作家身份与该报来往，使该报在宣传上配合广东省</w:t>
      </w:r>
    </w:p>
    <w:p>
      <w:pPr>
        <w:rPr>
          <w:lang w:eastAsia="zh-CN"/>
        </w:rPr>
      </w:pPr>
      <w:r>
        <w:rPr>
          <w:lang w:eastAsia="zh-CN"/>
        </w:rPr>
        <w:t>委的工作。①1938年夏，国民党第四战区政治部成立了负责</w:t>
      </w:r>
    </w:p>
    <w:p>
      <w:pPr>
        <w:rPr>
          <w:lang w:eastAsia="zh-CN"/>
        </w:rPr>
      </w:pPr>
      <w:r>
        <w:rPr>
          <w:lang w:eastAsia="zh-CN"/>
        </w:rPr>
        <w:t>军队文化宣传工作的第三组，中共广东省委通过该政治部主</w:t>
      </w:r>
    </w:p>
    <w:p>
      <w:pPr>
        <w:rPr>
          <w:lang w:eastAsia="zh-CN"/>
        </w:rPr>
      </w:pPr>
      <w:r>
        <w:rPr>
          <w:lang w:eastAsia="zh-CN"/>
        </w:rPr>
        <w:t>任秘书、地下党员左恭，派进步教授尚仲衣（后加</w:t>
      </w:r>
      <w:del w:id="371" w:author="林 清" w:date="2018-10-09T11:40:00Z">
        <w:r>
          <w:rPr>
            <w:lang w:eastAsia="zh-CN"/>
          </w:rPr>
          <w:delText>人</w:delText>
        </w:r>
      </w:del>
      <w:ins w:id="372" w:author="林 清" w:date="2018-10-09T11:40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中共）</w:t>
      </w:r>
    </w:p>
    <w:p>
      <w:pPr>
        <w:rPr>
          <w:lang w:eastAsia="zh-CN"/>
        </w:rPr>
      </w:pPr>
      <w:r>
        <w:rPr>
          <w:lang w:eastAsia="zh-CN"/>
        </w:rPr>
        <w:t>担任第三组组长，还派党员石辟澜、孙大光、司马文森等进</w:t>
      </w:r>
    </w:p>
    <w:p>
      <w:pPr>
        <w:rPr>
          <w:lang w:eastAsia="zh-CN"/>
        </w:rPr>
      </w:pPr>
      <w:del w:id="373" w:author="林 清" w:date="2018-10-09T11:40:00Z">
        <w:r>
          <w:rPr>
            <w:lang w:eastAsia="zh-CN"/>
          </w:rPr>
          <w:delText>人</w:delText>
        </w:r>
      </w:del>
      <w:ins w:id="374" w:author="林 清" w:date="2018-10-09T11:40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第三组，并成立了由张文彬直接领导的党小组，在四战区</w:t>
      </w:r>
    </w:p>
    <w:p>
      <w:pPr>
        <w:rPr>
          <w:lang w:eastAsia="zh-CN"/>
        </w:rPr>
      </w:pPr>
      <w:r>
        <w:rPr>
          <w:lang w:eastAsia="zh-CN"/>
        </w:rPr>
        <w:t>广泛开展抗日政治宣传工作。1939年1月，中共中央书记</w:t>
      </w:r>
    </w:p>
    <w:p>
      <w:pPr>
        <w:rPr>
          <w:lang w:eastAsia="zh-CN"/>
        </w:rPr>
      </w:pPr>
      <w:r>
        <w:rPr>
          <w:lang w:eastAsia="zh-CN"/>
        </w:rPr>
        <w:t>处决定成立以周恩来为书记的中共中央南方局，以领导华南</w:t>
      </w:r>
    </w:p>
    <w:p>
      <w:pPr>
        <w:rPr>
          <w:lang w:eastAsia="zh-CN"/>
        </w:rPr>
      </w:pPr>
      <w:r>
        <w:rPr>
          <w:lang w:eastAsia="zh-CN"/>
        </w:rPr>
        <w:t>和西南各省的党组织。张文彬被委为南方局委员。这期间，</w:t>
      </w:r>
    </w:p>
    <w:p>
      <w:pPr>
        <w:rPr>
          <w:lang w:eastAsia="zh-CN"/>
        </w:rPr>
      </w:pPr>
      <w:r>
        <w:rPr>
          <w:lang w:eastAsia="zh-CN"/>
        </w:rPr>
        <w:t>中共广东省委机关已因广州沦陷而迁驻韶关，中共第四战区</w:t>
      </w:r>
    </w:p>
    <w:p>
      <w:pPr>
        <w:rPr>
          <w:lang w:eastAsia="zh-CN"/>
        </w:rPr>
      </w:pPr>
      <w:r>
        <w:rPr>
          <w:lang w:eastAsia="zh-CN"/>
        </w:rPr>
        <w:t>特别支部的同志也随同张发奎部抵达韶关。为了便于配合开</w:t>
      </w:r>
    </w:p>
    <w:p>
      <w:pPr>
        <w:rPr>
          <w:lang w:eastAsia="zh-CN"/>
        </w:rPr>
      </w:pPr>
      <w:r>
        <w:rPr>
          <w:lang w:eastAsia="zh-CN"/>
        </w:rPr>
        <w:t>展工作，周恩来和南方局决定中共第四战区特别支部与张文</w:t>
      </w:r>
    </w:p>
    <w:p>
      <w:pPr>
        <w:rPr>
          <w:lang w:eastAsia="zh-CN"/>
        </w:rPr>
      </w:pPr>
      <w:r>
        <w:rPr>
          <w:lang w:eastAsia="zh-CN"/>
        </w:rPr>
        <w:t>彬同志建立组织关系，接受中共广东省委的领导。此后，张</w:t>
      </w:r>
    </w:p>
    <w:p>
      <w:pPr>
        <w:rPr>
          <w:lang w:eastAsia="zh-CN"/>
        </w:rPr>
      </w:pPr>
      <w:r>
        <w:rPr>
          <w:lang w:eastAsia="zh-CN"/>
        </w:rPr>
        <w:t>文彬每个星期与特支的负责同志见</w:t>
      </w:r>
      <w:r>
        <w:rPr>
          <w:color w:val="0000E1"/>
          <w:lang w:eastAsia="zh-CN"/>
        </w:rPr>
        <w:t>一</w:t>
      </w:r>
      <w:r>
        <w:rPr>
          <w:lang w:eastAsia="zh-CN"/>
        </w:rPr>
        <w:t>次面，一起分析形势，</w:t>
      </w:r>
    </w:p>
    <w:p>
      <w:pPr>
        <w:rPr>
          <w:lang w:eastAsia="zh-CN"/>
        </w:rPr>
      </w:pPr>
      <w:r>
        <w:rPr>
          <w:lang w:eastAsia="zh-CN"/>
        </w:rPr>
        <w:t>交流情况，商讨工作，研究问题。他勉励中共特支的同志做</w:t>
      </w:r>
    </w:p>
    <w:p>
      <w:pPr>
        <w:rPr>
          <w:lang w:eastAsia="zh-CN"/>
        </w:rPr>
      </w:pPr>
      <w:r>
        <w:rPr>
          <w:lang w:eastAsia="zh-CN"/>
        </w:rPr>
        <w:t>好张发奎的统战工作。他认为，这是一步很好的棋子。因为</w:t>
      </w:r>
    </w:p>
    <w:p>
      <w:pPr>
        <w:rPr>
          <w:lang w:eastAsia="zh-CN"/>
        </w:rPr>
      </w:pPr>
      <w:r>
        <w:rPr>
          <w:lang w:eastAsia="zh-CN"/>
        </w:rPr>
        <w:t>张发奎在北伐战争时期就曾经与我党有过密切的合作，“是</w:t>
      </w:r>
    </w:p>
    <w:p>
      <w:pPr>
        <w:rPr>
          <w:lang w:eastAsia="zh-CN"/>
        </w:rPr>
      </w:pPr>
      <w:r>
        <w:rPr>
          <w:lang w:eastAsia="zh-CN"/>
        </w:rPr>
        <w:t>尝过第</w:t>
      </w:r>
      <w:r>
        <w:rPr>
          <w:rFonts w:hint="eastAsia"/>
          <w:lang w:eastAsia="zh-CN"/>
        </w:rPr>
        <w:t>一</w:t>
      </w:r>
      <w:r>
        <w:rPr>
          <w:lang w:eastAsia="zh-CN"/>
        </w:rPr>
        <w:t>次国共合作甜头的”一位国民党将领。党中央和周</w:t>
      </w:r>
    </w:p>
    <w:p>
      <w:pPr>
        <w:rPr>
          <w:lang w:eastAsia="zh-CN"/>
        </w:rPr>
      </w:pPr>
      <w:r>
        <w:rPr>
          <w:lang w:eastAsia="zh-CN"/>
        </w:rPr>
        <w:t>恩来同志在其部队中设立中共特别支部，就是从历史实际和</w:t>
      </w:r>
    </w:p>
    <w:p>
      <w:pPr>
        <w:rPr>
          <w:lang w:eastAsia="zh-CN"/>
        </w:rPr>
      </w:pPr>
      <w:r>
        <w:rPr>
          <w:lang w:eastAsia="zh-CN"/>
        </w:rPr>
        <w:t>①参阅夏衍:</w:t>
      </w:r>
      <w:r>
        <w:rPr>
          <w:color w:val="0000E1"/>
          <w:lang w:eastAsia="zh-CN"/>
        </w:rPr>
        <w:t>《</w:t>
      </w:r>
      <w:r>
        <w:rPr>
          <w:lang w:eastAsia="zh-CN"/>
        </w:rPr>
        <w:t>懒寻旧梦录</w:t>
      </w:r>
      <w:r>
        <w:rPr>
          <w:color w:val="808080"/>
          <w:lang w:eastAsia="zh-CN"/>
        </w:rPr>
        <w:t>》，</w:t>
      </w:r>
      <w:r>
        <w:rPr>
          <w:lang w:eastAsia="zh-CN"/>
        </w:rPr>
        <w:t>第410-412页。</w:t>
      </w:r>
    </w:p>
    <w:p>
      <w:pPr>
        <w:rPr>
          <w:lang w:eastAsia="zh-CN"/>
        </w:rPr>
      </w:pPr>
      <w:r>
        <w:rPr>
          <w:lang w:eastAsia="zh-CN"/>
        </w:rPr>
        <w:t>393</w:t>
      </w:r>
    </w:p>
    <w:p>
      <w:pPr>
        <w:rPr>
          <w:lang w:eastAsia="zh-CN"/>
        </w:rPr>
      </w:pPr>
      <w:r>
        <w:rPr>
          <w:lang w:eastAsia="zh-CN"/>
        </w:rPr>
        <w:t>现实情况考虑决定的。他要求特支的同志要珍惜它，把这一</w:t>
      </w:r>
    </w:p>
    <w:p>
      <w:pPr>
        <w:rPr>
          <w:lang w:eastAsia="zh-CN"/>
        </w:rPr>
      </w:pPr>
      <w:r>
        <w:rPr>
          <w:lang w:eastAsia="zh-CN"/>
        </w:rPr>
        <w:t>步棋下活。1939年秋，韶关基督教青年会在进步人士李章</w:t>
      </w:r>
    </w:p>
    <w:p>
      <w:pPr>
        <w:rPr>
          <w:lang w:eastAsia="zh-CN"/>
        </w:rPr>
      </w:pPr>
      <w:r>
        <w:rPr>
          <w:lang w:eastAsia="zh-CN"/>
        </w:rPr>
        <w:t>达、张文的推动下，举办了一个时事讲座。张文彬要求中共</w:t>
      </w:r>
    </w:p>
    <w:p>
      <w:pPr>
        <w:rPr>
          <w:lang w:eastAsia="zh-CN"/>
        </w:rPr>
      </w:pPr>
      <w:r>
        <w:rPr>
          <w:lang w:eastAsia="zh-CN"/>
        </w:rPr>
        <w:t>特支负责人左洪涛利用这一机会，以合法的身份和名义莅会</w:t>
      </w:r>
    </w:p>
    <w:p>
      <w:pPr>
        <w:rPr>
          <w:lang w:eastAsia="zh-CN"/>
        </w:rPr>
      </w:pPr>
      <w:r>
        <w:rPr>
          <w:lang w:eastAsia="zh-CN"/>
        </w:rPr>
        <w:t>作一次关于“民主与宪政”的演讲。那时，正值国民党反动</w:t>
      </w:r>
    </w:p>
    <w:p>
      <w:pPr>
        <w:rPr>
          <w:lang w:eastAsia="zh-CN"/>
        </w:rPr>
      </w:pPr>
      <w:r>
        <w:rPr>
          <w:lang w:eastAsia="zh-CN"/>
        </w:rPr>
        <w:t>派秘密颁发所谓“限制异党活动办法”，制造平江惨案，为</w:t>
      </w:r>
    </w:p>
    <w:p>
      <w:pPr>
        <w:rPr>
          <w:lang w:eastAsia="zh-CN"/>
        </w:rPr>
      </w:pPr>
      <w:r>
        <w:rPr>
          <w:lang w:eastAsia="zh-CN"/>
        </w:rPr>
        <w:t>投降、分裂作准备的严重危机时刻。鉴于当时的形势，张文</w:t>
      </w:r>
    </w:p>
    <w:p>
      <w:pPr>
        <w:rPr>
          <w:lang w:eastAsia="zh-CN"/>
        </w:rPr>
      </w:pPr>
      <w:r>
        <w:rPr>
          <w:lang w:eastAsia="zh-CN"/>
        </w:rPr>
        <w:t>彬深谋远虑，注意斗争策略，他叫左洪涛先向张发奎打个招</w:t>
      </w:r>
    </w:p>
    <w:p>
      <w:pPr>
        <w:rPr>
          <w:lang w:eastAsia="zh-CN"/>
        </w:rPr>
      </w:pPr>
      <w:r>
        <w:rPr>
          <w:lang w:eastAsia="zh-CN"/>
        </w:rPr>
        <w:t>呼，并搞个讲话提纲送给张审阅，让张点头应允，来个“先</w:t>
      </w:r>
    </w:p>
    <w:p>
      <w:pPr>
        <w:rPr>
          <w:lang w:eastAsia="zh-CN"/>
        </w:rPr>
      </w:pPr>
      <w:r>
        <w:rPr>
          <w:lang w:eastAsia="zh-CN"/>
        </w:rPr>
        <w:t>奏后斩”</w:t>
      </w:r>
      <w:r>
        <w:rPr>
          <w:color w:val="0000E1"/>
          <w:lang w:eastAsia="zh-CN"/>
        </w:rPr>
        <w:t>。</w:t>
      </w:r>
      <w:r>
        <w:rPr>
          <w:lang w:eastAsia="zh-CN"/>
        </w:rPr>
        <w:t>这样，既表示了对张发奎的尊重，又可由此取得</w:t>
      </w:r>
    </w:p>
    <w:p>
      <w:pPr>
        <w:rPr>
          <w:lang w:eastAsia="zh-CN"/>
        </w:rPr>
      </w:pPr>
      <w:r>
        <w:rPr>
          <w:lang w:eastAsia="zh-CN"/>
        </w:rPr>
        <w:t>合法名义，把“尚方宝剑”拿到手。这次讲话后，第四战区</w:t>
      </w:r>
    </w:p>
    <w:p>
      <w:pPr>
        <w:rPr>
          <w:lang w:eastAsia="zh-CN"/>
        </w:rPr>
      </w:pPr>
      <w:r>
        <w:rPr>
          <w:lang w:eastAsia="zh-CN"/>
        </w:rPr>
        <w:t>政治部主任丘誉等反动分子极为不满。他们争相鼓噪，大作</w:t>
      </w:r>
    </w:p>
    <w:p>
      <w:pPr>
        <w:rPr>
          <w:lang w:eastAsia="zh-CN"/>
        </w:rPr>
      </w:pPr>
      <w:r>
        <w:rPr>
          <w:lang w:eastAsia="zh-CN"/>
        </w:rPr>
        <w:t>文章，说左洪涛的演讲“出格”、“越轨”，有“散布共产党</w:t>
      </w:r>
    </w:p>
    <w:p>
      <w:pPr>
        <w:rPr>
          <w:lang w:eastAsia="zh-CN"/>
        </w:rPr>
      </w:pPr>
      <w:r>
        <w:rPr>
          <w:lang w:eastAsia="zh-CN"/>
        </w:rPr>
        <w:t>言论”之嫌。但张文彬胸有成竹，沉着机敏。他要求中共特</w:t>
      </w:r>
    </w:p>
    <w:p>
      <w:pPr>
        <w:rPr>
          <w:lang w:eastAsia="zh-CN"/>
        </w:rPr>
      </w:pPr>
      <w:r>
        <w:rPr>
          <w:lang w:eastAsia="zh-CN"/>
        </w:rPr>
        <w:t>支的同志不要与这些反动家伙打笔墨官司，搞正面冲突，而</w:t>
      </w:r>
    </w:p>
    <w:p>
      <w:pPr>
        <w:rPr>
          <w:lang w:eastAsia="zh-CN"/>
        </w:rPr>
      </w:pPr>
      <w:r>
        <w:rPr>
          <w:lang w:eastAsia="zh-CN"/>
        </w:rPr>
        <w:t>是静候张发奎出面裁</w:t>
      </w:r>
      <w:r>
        <w:rPr>
          <w:color w:val="FF0000"/>
          <w:lang w:eastAsia="zh-CN"/>
        </w:rPr>
        <w:t>决</w:t>
      </w:r>
      <w:r>
        <w:rPr>
          <w:lang w:eastAsia="zh-CN"/>
        </w:rPr>
        <w:t>发落。果然不出所料，不数日，在一</w:t>
      </w:r>
    </w:p>
    <w:p>
      <w:pPr>
        <w:rPr>
          <w:lang w:eastAsia="zh-CN"/>
        </w:rPr>
      </w:pPr>
      <w:r>
        <w:rPr>
          <w:lang w:eastAsia="zh-CN"/>
        </w:rPr>
        <w:t>次当地党政军负责人联席会议上，张发奎指着丘誉的鼻子训</w:t>
      </w:r>
    </w:p>
    <w:p>
      <w:pPr>
        <w:rPr>
          <w:lang w:eastAsia="zh-CN"/>
        </w:rPr>
      </w:pPr>
      <w:r>
        <w:rPr>
          <w:lang w:eastAsia="zh-CN"/>
        </w:rPr>
        <w:t>斥说:“左洪涛秘书应邀到青年会讲演，是我同意的。他的</w:t>
      </w:r>
    </w:p>
    <w:p>
      <w:pPr>
        <w:rPr>
          <w:lang w:eastAsia="zh-CN"/>
        </w:rPr>
      </w:pPr>
      <w:r>
        <w:rPr>
          <w:lang w:eastAsia="zh-CN"/>
        </w:rPr>
        <w:t>讲话提纲也经我审阅过。他是我的秘书，你们攻击他就是攻</w:t>
      </w:r>
    </w:p>
    <w:p>
      <w:pPr>
        <w:rPr>
          <w:lang w:eastAsia="zh-CN"/>
        </w:rPr>
      </w:pPr>
      <w:r>
        <w:rPr>
          <w:lang w:eastAsia="zh-CN"/>
        </w:rPr>
        <w:t>击我。你们对团结抗战宣传动员工作横加诽谤。是何居心?”</w:t>
      </w:r>
    </w:p>
    <w:p>
      <w:pPr>
        <w:rPr>
          <w:lang w:eastAsia="zh-CN"/>
        </w:rPr>
      </w:pPr>
      <w:r>
        <w:rPr>
          <w:lang w:eastAsia="zh-CN"/>
        </w:rPr>
        <w:t>张的训斥，使丘誉木然肃立，连声称是认错</w:t>
      </w:r>
      <w:r>
        <w:rPr>
          <w:color w:val="FF0000"/>
          <w:lang w:eastAsia="zh-CN"/>
        </w:rPr>
        <w:t>，</w:t>
      </w:r>
      <w:r>
        <w:rPr>
          <w:lang w:eastAsia="zh-CN"/>
        </w:rPr>
        <w:t>还向左洪涛陪</w:t>
      </w:r>
    </w:p>
    <w:p>
      <w:pPr>
        <w:rPr>
          <w:lang w:eastAsia="zh-CN"/>
        </w:rPr>
      </w:pPr>
      <w:r>
        <w:rPr>
          <w:lang w:eastAsia="zh-CN"/>
        </w:rPr>
        <w:t>礼道歉。事至于此，张文彬看到目的已经达到，又指示特支</w:t>
      </w:r>
    </w:p>
    <w:p>
      <w:pPr>
        <w:rPr>
          <w:lang w:eastAsia="zh-CN"/>
        </w:rPr>
      </w:pPr>
      <w:r>
        <w:rPr>
          <w:lang w:eastAsia="zh-CN"/>
        </w:rPr>
        <w:t>的同志“适可而止”。这场斗争，在张文彬的精心部署下，</w:t>
      </w:r>
    </w:p>
    <w:p>
      <w:pPr>
        <w:rPr>
          <w:lang w:eastAsia="zh-CN"/>
        </w:rPr>
      </w:pPr>
      <w:r>
        <w:rPr>
          <w:lang w:eastAsia="zh-CN"/>
        </w:rPr>
        <w:t>利用国民党内部的矛盾，与国民党反动派进行了有理、有</w:t>
      </w:r>
    </w:p>
    <w:p>
      <w:pPr>
        <w:rPr>
          <w:lang w:eastAsia="zh-CN"/>
        </w:rPr>
      </w:pPr>
      <w:r>
        <w:rPr>
          <w:lang w:eastAsia="zh-CN"/>
        </w:rPr>
        <w:t>利、有节的斗争，既挫败了反动分子的反共气焰，又有效地</w:t>
      </w:r>
    </w:p>
    <w:p>
      <w:pPr>
        <w:rPr>
          <w:lang w:eastAsia="zh-CN"/>
        </w:rPr>
      </w:pPr>
      <w:r>
        <w:rPr>
          <w:lang w:eastAsia="zh-CN"/>
        </w:rPr>
        <w:t>掩护了自己。张文彬灵活的斗争策略和高超的</w:t>
      </w:r>
      <w:r>
        <w:rPr>
          <w:color w:val="0000E1"/>
          <w:lang w:eastAsia="zh-CN"/>
        </w:rPr>
        <w:t>斗</w:t>
      </w:r>
      <w:r>
        <w:rPr>
          <w:lang w:eastAsia="zh-CN"/>
        </w:rPr>
        <w:t>争艺术，由</w:t>
      </w:r>
    </w:p>
    <w:p>
      <w:pPr>
        <w:rPr>
          <w:lang w:eastAsia="zh-CN"/>
        </w:rPr>
      </w:pPr>
      <w:r>
        <w:rPr>
          <w:lang w:eastAsia="zh-CN"/>
        </w:rPr>
        <w:t>394</w:t>
      </w:r>
    </w:p>
    <w:p>
      <w:pPr>
        <w:rPr>
          <w:lang w:eastAsia="zh-CN"/>
        </w:rPr>
      </w:pPr>
      <w:r>
        <w:rPr>
          <w:lang w:eastAsia="zh-CN"/>
        </w:rPr>
        <w:t>此也可窥见一</w:t>
      </w:r>
      <w:r>
        <w:rPr>
          <w:color w:val="0000E1"/>
          <w:lang w:eastAsia="zh-CN"/>
        </w:rPr>
        <w:t>斑</w:t>
      </w:r>
      <w:r>
        <w:rPr>
          <w:lang w:eastAsia="zh-CN"/>
        </w:rPr>
        <w:t>。</w:t>
      </w:r>
    </w:p>
    <w:p>
      <w:pPr>
        <w:rPr>
          <w:lang w:eastAsia="zh-CN"/>
        </w:rPr>
      </w:pPr>
      <w:r>
        <w:rPr>
          <w:lang w:eastAsia="zh-CN"/>
        </w:rPr>
        <w:t>1939年初，为了做好余汉谋的统战工作，以张文彬为</w:t>
      </w:r>
    </w:p>
    <w:p>
      <w:pPr>
        <w:rPr>
          <w:lang w:eastAsia="zh-CN"/>
        </w:rPr>
      </w:pPr>
      <w:r>
        <w:rPr>
          <w:lang w:eastAsia="zh-CN"/>
        </w:rPr>
        <w:t>首的广东省委趁余汉谋拟加强其部队政治思想工作之机，先</w:t>
      </w:r>
    </w:p>
    <w:p>
      <w:pPr>
        <w:rPr>
          <w:lang w:eastAsia="zh-CN"/>
        </w:rPr>
      </w:pPr>
      <w:r>
        <w:rPr>
          <w:lang w:eastAsia="zh-CN"/>
        </w:rPr>
        <w:t>后动员了800多名青年（内有共产党员120名）到该部的政</w:t>
      </w:r>
    </w:p>
    <w:p>
      <w:pPr>
        <w:rPr>
          <w:lang w:eastAsia="zh-CN"/>
        </w:rPr>
      </w:pPr>
      <w:r>
        <w:rPr>
          <w:lang w:eastAsia="zh-CN"/>
        </w:rPr>
        <w:t>工总队去。同时，还派了尚仲衣、叶兆南、石辟澜、黄新</w:t>
      </w:r>
    </w:p>
    <w:p>
      <w:pPr>
        <w:rPr>
          <w:lang w:eastAsia="zh-CN"/>
        </w:rPr>
      </w:pPr>
      <w:r>
        <w:rPr>
          <w:lang w:eastAsia="zh-CN"/>
        </w:rPr>
        <w:t>波、司马文森、郁风等一批党员骨</w:t>
      </w:r>
      <w:r>
        <w:rPr>
          <w:color w:val="808080"/>
          <w:lang w:eastAsia="zh-CN"/>
        </w:rPr>
        <w:t>干</w:t>
      </w:r>
      <w:r>
        <w:rPr>
          <w:lang w:eastAsia="zh-CN"/>
        </w:rPr>
        <w:t>到余汉谋部队的上层机</w:t>
      </w:r>
    </w:p>
    <w:p>
      <w:pPr>
        <w:rPr>
          <w:lang w:eastAsia="zh-CN"/>
        </w:rPr>
      </w:pPr>
      <w:r>
        <w:rPr>
          <w:lang w:eastAsia="zh-CN"/>
        </w:rPr>
        <w:t>关中任职，开展军队的政治宣传工作。国民党广东省主席李</w:t>
      </w:r>
    </w:p>
    <w:p>
      <w:pPr>
        <w:rPr>
          <w:lang w:eastAsia="zh-CN"/>
        </w:rPr>
      </w:pPr>
      <w:r>
        <w:rPr>
          <w:lang w:eastAsia="zh-CN"/>
        </w:rPr>
        <w:t>汉魂的夫人吴菊芳出面筹建新生活运动促进会妇女工作委员</w:t>
      </w:r>
    </w:p>
    <w:p>
      <w:pPr>
        <w:rPr>
          <w:lang w:eastAsia="zh-CN"/>
        </w:rPr>
      </w:pPr>
      <w:r>
        <w:rPr>
          <w:lang w:eastAsia="zh-CN"/>
        </w:rPr>
        <w:t>会时，张文彬也亲自派出共产党员区梦觉、杨衡芬等到该会</w:t>
      </w:r>
    </w:p>
    <w:p>
      <w:pPr>
        <w:rPr>
          <w:lang w:eastAsia="zh-CN"/>
        </w:rPr>
      </w:pPr>
      <w:r>
        <w:rPr>
          <w:lang w:eastAsia="zh-CN"/>
        </w:rPr>
        <w:t>去工作，以团结国民党上层官员眷属和知识妇女，推动其进</w:t>
      </w:r>
    </w:p>
    <w:p>
      <w:pPr>
        <w:rPr>
          <w:lang w:eastAsia="zh-CN"/>
        </w:rPr>
      </w:pPr>
      <w:r>
        <w:rPr>
          <w:lang w:eastAsia="zh-CN"/>
        </w:rPr>
        <w:t>步。这些对于加强我党的统战工作和掩护我党开展抗日救亡</w:t>
      </w:r>
    </w:p>
    <w:p>
      <w:pPr>
        <w:rPr>
          <w:lang w:eastAsia="zh-CN"/>
        </w:rPr>
      </w:pPr>
      <w:r>
        <w:rPr>
          <w:lang w:eastAsia="zh-CN"/>
        </w:rPr>
        <w:t>工作均起了积极的作用。</w:t>
      </w:r>
    </w:p>
    <w:p>
      <w:pPr>
        <w:rPr>
          <w:lang w:eastAsia="zh-CN"/>
        </w:rPr>
      </w:pPr>
      <w:r>
        <w:rPr>
          <w:lang w:eastAsia="zh-CN"/>
        </w:rPr>
        <w:t>当时，在广东地区的抗日统一战线内部的斗争也是相当</w:t>
      </w:r>
    </w:p>
    <w:p>
      <w:pPr>
        <w:rPr>
          <w:lang w:eastAsia="zh-CN"/>
        </w:rPr>
      </w:pPr>
      <w:r>
        <w:rPr>
          <w:lang w:eastAsia="zh-CN"/>
        </w:rPr>
        <w:t>复杂的</w:t>
      </w:r>
      <w:r>
        <w:rPr>
          <w:color w:val="FF0000"/>
          <w:lang w:eastAsia="zh-CN"/>
        </w:rPr>
        <w:t>。</w:t>
      </w:r>
      <w:r>
        <w:rPr>
          <w:lang w:eastAsia="zh-CN"/>
        </w:rPr>
        <w:t>正当国共两党团结合作抗日的形势有所发展时，</w:t>
      </w:r>
    </w:p>
    <w:p>
      <w:pPr>
        <w:rPr>
          <w:lang w:eastAsia="zh-CN"/>
        </w:rPr>
      </w:pPr>
      <w:r>
        <w:rPr>
          <w:lang w:eastAsia="zh-CN"/>
        </w:rPr>
        <w:t>1938年9月，国民党顽固派开始鼓吹“一个主义，一个政</w:t>
      </w:r>
    </w:p>
    <w:p>
      <w:pPr>
        <w:rPr>
          <w:lang w:eastAsia="zh-CN"/>
        </w:rPr>
      </w:pPr>
      <w:r>
        <w:rPr>
          <w:lang w:eastAsia="zh-CN"/>
        </w:rPr>
        <w:t>党、一个领袖”的反共论调，广东的顽固派亦步亦趋，不遗</w:t>
      </w:r>
    </w:p>
    <w:p>
      <w:pPr>
        <w:rPr>
          <w:lang w:eastAsia="zh-CN"/>
        </w:rPr>
      </w:pPr>
      <w:r>
        <w:rPr>
          <w:lang w:eastAsia="zh-CN"/>
        </w:rPr>
        <w:t>余力，遥相呼应。为了揭露反动分子的反共阴谋，以张文彬</w:t>
      </w:r>
    </w:p>
    <w:p>
      <w:pPr>
        <w:rPr>
          <w:lang w:eastAsia="zh-CN"/>
        </w:rPr>
      </w:pPr>
      <w:r>
        <w:rPr>
          <w:lang w:eastAsia="zh-CN"/>
        </w:rPr>
        <w:t>为首的中共广东省委</w:t>
      </w:r>
      <w:r>
        <w:rPr>
          <w:color w:val="808080"/>
          <w:lang w:eastAsia="zh-CN"/>
        </w:rPr>
        <w:t>决</w:t>
      </w:r>
      <w:r>
        <w:rPr>
          <w:lang w:eastAsia="zh-CN"/>
        </w:rPr>
        <w:t>定，除了在报刊上撰文公开批驳反击</w:t>
      </w:r>
    </w:p>
    <w:p>
      <w:pPr>
        <w:rPr>
          <w:lang w:eastAsia="zh-CN"/>
        </w:rPr>
      </w:pPr>
      <w:r>
        <w:rPr>
          <w:lang w:eastAsia="zh-CN"/>
        </w:rPr>
        <w:t>外，同时由廖承志出面，在广州永汉路</w:t>
      </w:r>
      <w:r>
        <w:rPr>
          <w:color w:val="FF0000"/>
          <w:lang w:eastAsia="zh-CN"/>
        </w:rPr>
        <w:t>（</w:t>
      </w:r>
      <w:r>
        <w:rPr>
          <w:lang w:eastAsia="zh-CN"/>
        </w:rPr>
        <w:t>现北京路）哥仑布</w:t>
      </w:r>
    </w:p>
    <w:p>
      <w:pPr>
        <w:rPr>
          <w:lang w:eastAsia="zh-CN"/>
        </w:rPr>
      </w:pPr>
      <w:r>
        <w:rPr>
          <w:lang w:eastAsia="zh-CN"/>
        </w:rPr>
        <w:t>酒家召开各界人士座谈会，坚持我党又团结又斗争的原则，</w:t>
      </w:r>
    </w:p>
    <w:p>
      <w:pPr>
        <w:rPr>
          <w:lang w:eastAsia="zh-CN"/>
        </w:rPr>
      </w:pPr>
      <w:r>
        <w:rPr>
          <w:lang w:eastAsia="zh-CN"/>
        </w:rPr>
        <w:t>对国民党顽固派鼓吹的“三个一”的谬论予以驳斥，重申我</w:t>
      </w:r>
    </w:p>
    <w:p>
      <w:pPr>
        <w:rPr>
          <w:lang w:eastAsia="zh-CN"/>
        </w:rPr>
      </w:pPr>
      <w:r>
        <w:rPr>
          <w:lang w:eastAsia="zh-CN"/>
        </w:rPr>
        <w:t>党团结抗日的立场和方针，使国民党顽固派妄图制造分裂、</w:t>
      </w:r>
    </w:p>
    <w:p>
      <w:pPr>
        <w:rPr>
          <w:lang w:eastAsia="zh-CN"/>
        </w:rPr>
      </w:pPr>
      <w:r>
        <w:rPr>
          <w:lang w:eastAsia="zh-CN"/>
        </w:rPr>
        <w:t>破坏抗战的阴谋无法得逞。事后，党内有些同志对这次座谈</w:t>
      </w:r>
    </w:p>
    <w:p>
      <w:pPr>
        <w:rPr>
          <w:lang w:eastAsia="zh-CN"/>
        </w:rPr>
      </w:pPr>
      <w:r>
        <w:rPr>
          <w:lang w:eastAsia="zh-CN"/>
        </w:rPr>
        <w:t>会持有歧议，认为这样做将会影响国共两党团结抗战，张文</w:t>
      </w:r>
    </w:p>
    <w:p>
      <w:pPr>
        <w:rPr>
          <w:lang w:eastAsia="zh-CN"/>
        </w:rPr>
      </w:pPr>
      <w:r>
        <w:rPr>
          <w:lang w:eastAsia="zh-CN"/>
        </w:rPr>
        <w:t>彬坚持原则，严肃地批评了这种只讲团结不讲斗争的糊涂认</w:t>
      </w:r>
    </w:p>
    <w:p>
      <w:pPr>
        <w:rPr>
          <w:lang w:eastAsia="zh-CN"/>
        </w:rPr>
      </w:pPr>
      <w:r>
        <w:rPr>
          <w:lang w:eastAsia="zh-CN"/>
        </w:rPr>
        <w:t>识和错误思想。</w:t>
      </w:r>
    </w:p>
    <w:p>
      <w:pPr>
        <w:rPr>
          <w:lang w:eastAsia="zh-CN"/>
        </w:rPr>
      </w:pPr>
      <w:r>
        <w:rPr>
          <w:lang w:eastAsia="zh-CN"/>
        </w:rPr>
        <w:t>39</w:t>
      </w:r>
      <w:r>
        <w:rPr>
          <w:color w:val="808080"/>
          <w:lang w:eastAsia="zh-CN"/>
        </w:rPr>
        <w:t>5</w:t>
      </w:r>
    </w:p>
    <w:p>
      <w:pPr>
        <w:rPr>
          <w:lang w:eastAsia="zh-CN"/>
        </w:rPr>
      </w:pPr>
      <w:r>
        <w:rPr>
          <w:lang w:eastAsia="zh-CN"/>
        </w:rPr>
        <w:t>1939年冬，当国民党掀起的反共逆流冲击广东时，张</w:t>
      </w:r>
    </w:p>
    <w:p>
      <w:pPr>
        <w:rPr>
          <w:lang w:eastAsia="zh-CN"/>
        </w:rPr>
      </w:pPr>
      <w:r>
        <w:rPr>
          <w:lang w:eastAsia="zh-CN"/>
        </w:rPr>
        <w:t>文彬根据形势的变化，及时地制定了“政治上的进攻和组织</w:t>
      </w:r>
    </w:p>
    <w:p>
      <w:pPr>
        <w:rPr>
          <w:lang w:eastAsia="zh-CN"/>
        </w:rPr>
      </w:pPr>
      <w:r>
        <w:t>上的保守（密）”的策略。</w:t>
      </w:r>
      <w:r>
        <w:rPr>
          <w:lang w:eastAsia="zh-CN"/>
        </w:rPr>
        <w:t>他在省委第五次执委扩大会议上</w:t>
      </w:r>
    </w:p>
    <w:p>
      <w:pPr>
        <w:rPr>
          <w:lang w:eastAsia="zh-CN"/>
        </w:rPr>
      </w:pPr>
      <w:r>
        <w:rPr>
          <w:lang w:eastAsia="zh-CN"/>
        </w:rPr>
        <w:t>提出:在这反共逆流翻滚而起的形势下，全党应改变斗争策</w:t>
      </w:r>
    </w:p>
    <w:p>
      <w:pPr>
        <w:rPr>
          <w:lang w:eastAsia="zh-CN"/>
        </w:rPr>
      </w:pPr>
      <w:r>
        <w:rPr>
          <w:lang w:eastAsia="zh-CN"/>
        </w:rPr>
        <w:t>略，“实行组织的转变、群众工作的转变和严密党的组织”，</w:t>
      </w:r>
    </w:p>
    <w:p>
      <w:pPr>
        <w:rPr>
          <w:lang w:eastAsia="zh-CN"/>
        </w:rPr>
      </w:pPr>
      <w:r>
        <w:rPr>
          <w:color w:val="0000E1"/>
          <w:lang w:eastAsia="zh-CN"/>
        </w:rPr>
        <w:t>“</w:t>
      </w:r>
      <w:r>
        <w:rPr>
          <w:lang w:eastAsia="zh-CN"/>
        </w:rPr>
        <w:t>既要坚持反逆流斗争，又要在斗争中积蓄</w:t>
      </w:r>
      <w:r>
        <w:rPr>
          <w:color w:val="FF0000"/>
          <w:lang w:eastAsia="zh-CN"/>
        </w:rPr>
        <w:t>（</w:t>
      </w:r>
      <w:r>
        <w:rPr>
          <w:lang w:eastAsia="zh-CN"/>
        </w:rPr>
        <w:t>我们）力量”。</w:t>
      </w:r>
    </w:p>
    <w:p>
      <w:pPr>
        <w:rPr>
          <w:lang w:eastAsia="zh-CN"/>
        </w:rPr>
      </w:pPr>
      <w:r>
        <w:rPr>
          <w:lang w:eastAsia="zh-CN"/>
        </w:rPr>
        <w:t>随着形势的不断变化，张文彬对统战对象余汉谋也开始有所</w:t>
      </w:r>
    </w:p>
    <w:p>
      <w:pPr>
        <w:rPr>
          <w:lang w:eastAsia="zh-CN"/>
        </w:rPr>
      </w:pPr>
      <w:r>
        <w:rPr>
          <w:lang w:eastAsia="zh-CN"/>
        </w:rPr>
        <w:t>警惕，并把当时余汉谋的政治态度已经有所变化的新情况，</w:t>
      </w:r>
    </w:p>
    <w:p>
      <w:pPr>
        <w:rPr>
          <w:lang w:eastAsia="zh-CN"/>
        </w:rPr>
      </w:pPr>
      <w:r>
        <w:rPr>
          <w:lang w:eastAsia="zh-CN"/>
        </w:rPr>
        <w:t>及时地向党中央作了汇报。他在1940年4月23日给党中央</w:t>
      </w:r>
    </w:p>
    <w:p>
      <w:pPr>
        <w:rPr>
          <w:lang w:eastAsia="zh-CN"/>
        </w:rPr>
      </w:pPr>
      <w:r>
        <w:rPr>
          <w:lang w:eastAsia="zh-CN"/>
        </w:rPr>
        <w:t>的报告中明确提出:我们对余汉谋及其部队，“也不能有过</w:t>
      </w:r>
    </w:p>
    <w:p>
      <w:pPr>
        <w:rPr>
          <w:lang w:eastAsia="zh-CN"/>
        </w:rPr>
      </w:pPr>
      <w:r>
        <w:rPr>
          <w:lang w:eastAsia="zh-CN"/>
        </w:rPr>
        <w:t>份的幻想”。尔后，他赴重庆南方局汇报广东的工作时，又</w:t>
      </w:r>
    </w:p>
    <w:p>
      <w:pPr>
        <w:rPr>
          <w:lang w:eastAsia="zh-CN"/>
        </w:rPr>
      </w:pPr>
      <w:r>
        <w:rPr>
          <w:lang w:eastAsia="zh-CN"/>
        </w:rPr>
        <w:t>再次谈了这个问题。他的这一正确的观点得到了周恩来的赞</w:t>
      </w:r>
    </w:p>
    <w:p>
      <w:pPr>
        <w:rPr>
          <w:lang w:eastAsia="zh-CN"/>
        </w:rPr>
      </w:pPr>
      <w:r>
        <w:rPr>
          <w:lang w:eastAsia="zh-CN"/>
        </w:rPr>
        <w:t>扬。</w:t>
      </w:r>
    </w:p>
    <w:p>
      <w:pPr>
        <w:rPr>
          <w:lang w:eastAsia="zh-CN"/>
        </w:rPr>
      </w:pPr>
      <w:r>
        <w:rPr>
          <w:lang w:eastAsia="zh-CN"/>
        </w:rPr>
        <w:t>武装斗争是我党领导中国人民取得革命胜利的一大法</w:t>
      </w:r>
    </w:p>
    <w:p>
      <w:pPr>
        <w:rPr>
          <w:lang w:eastAsia="zh-CN"/>
        </w:rPr>
      </w:pPr>
      <w:r>
        <w:rPr>
          <w:lang w:eastAsia="zh-CN"/>
        </w:rPr>
        <w:t>宝。在那战火纷飞的抗日战争年代里，以张文彬为首的中共</w:t>
      </w:r>
    </w:p>
    <w:p>
      <w:pPr>
        <w:rPr>
          <w:lang w:eastAsia="zh-CN"/>
        </w:rPr>
      </w:pPr>
      <w:r>
        <w:rPr>
          <w:lang w:eastAsia="zh-CN"/>
        </w:rPr>
        <w:t>广东省委始终亮出武装斗争这面旗帜，与日伪进行了长期英</w:t>
      </w:r>
    </w:p>
    <w:p>
      <w:pPr>
        <w:rPr>
          <w:lang w:eastAsia="zh-CN"/>
        </w:rPr>
      </w:pPr>
      <w:r>
        <w:rPr>
          <w:lang w:eastAsia="zh-CN"/>
        </w:rPr>
        <w:t>勇的搏斗，顽强地支撑着华南抗战的斗争局面，使华南成为</w:t>
      </w:r>
    </w:p>
    <w:p>
      <w:pPr>
        <w:rPr>
          <w:lang w:eastAsia="zh-CN"/>
        </w:rPr>
      </w:pPr>
      <w:r>
        <w:rPr>
          <w:lang w:eastAsia="zh-CN"/>
        </w:rPr>
        <w:t>全国三大敌后战场之一。</w:t>
      </w:r>
    </w:p>
    <w:p>
      <w:pPr>
        <w:rPr>
          <w:lang w:eastAsia="zh-CN"/>
        </w:rPr>
      </w:pPr>
      <w:r>
        <w:rPr>
          <w:lang w:eastAsia="zh-CN"/>
        </w:rPr>
        <w:t>1938年4月，在中共广东省委成立的会议上，张文彬</w:t>
      </w:r>
    </w:p>
    <w:p>
      <w:pPr>
        <w:rPr>
          <w:lang w:eastAsia="zh-CN"/>
        </w:rPr>
      </w:pPr>
      <w:r>
        <w:rPr>
          <w:lang w:eastAsia="zh-CN"/>
        </w:rPr>
        <w:t>就把军事工作问题提到党委议事日程进行讨论。</w:t>
      </w:r>
      <w:r>
        <w:rPr>
          <w:color w:val="808080"/>
          <w:lang w:eastAsia="zh-CN"/>
        </w:rPr>
        <w:t>决</w:t>
      </w:r>
      <w:r>
        <w:rPr>
          <w:lang w:eastAsia="zh-CN"/>
        </w:rPr>
        <w:t>定各地党</w:t>
      </w:r>
    </w:p>
    <w:p>
      <w:pPr>
        <w:rPr>
          <w:lang w:eastAsia="zh-CN"/>
        </w:rPr>
      </w:pPr>
      <w:r>
        <w:rPr>
          <w:lang w:eastAsia="zh-CN"/>
        </w:rPr>
        <w:t>组织应把建立自卫团等人民抗日武装作为当前一项中心任</w:t>
      </w:r>
    </w:p>
    <w:p>
      <w:pPr>
        <w:rPr>
          <w:lang w:eastAsia="zh-CN"/>
        </w:rPr>
      </w:pPr>
      <w:r>
        <w:rPr>
          <w:lang w:eastAsia="zh-CN"/>
        </w:rPr>
        <w:t>务，共产党员必须积极参加人民抗日武装。此后还多次在党</w:t>
      </w:r>
    </w:p>
    <w:p>
      <w:pPr>
        <w:rPr>
          <w:lang w:eastAsia="zh-CN"/>
        </w:rPr>
      </w:pPr>
      <w:r>
        <w:rPr>
          <w:lang w:eastAsia="zh-CN"/>
        </w:rPr>
        <w:t>内提出:党员要军事化，要注意军事工作。同时号召党员要</w:t>
      </w:r>
    </w:p>
    <w:p>
      <w:pPr>
        <w:rPr>
          <w:lang w:eastAsia="zh-CN"/>
        </w:rPr>
      </w:pPr>
      <w:r>
        <w:rPr>
          <w:lang w:eastAsia="zh-CN"/>
        </w:rPr>
        <w:t>学习抗日游击战争的理论和战略战术，学习《论持久战》等</w:t>
      </w:r>
    </w:p>
    <w:p>
      <w:pPr>
        <w:rPr>
          <w:lang w:eastAsia="zh-CN"/>
        </w:rPr>
      </w:pPr>
      <w:r>
        <w:rPr>
          <w:lang w:eastAsia="zh-CN"/>
        </w:rPr>
        <w:t>文章。每当省及各市委举办各种类型的训练班，他都选派干</w:t>
      </w:r>
    </w:p>
    <w:p>
      <w:pPr>
        <w:rPr>
          <w:lang w:eastAsia="zh-CN"/>
        </w:rPr>
      </w:pPr>
      <w:r>
        <w:rPr>
          <w:lang w:eastAsia="zh-CN"/>
        </w:rPr>
        <w:t>部去宣讲游击战争，并指示各地党组织应利用各种关系，采</w:t>
      </w:r>
    </w:p>
    <w:p>
      <w:pPr>
        <w:rPr>
          <w:lang w:eastAsia="zh-CN"/>
        </w:rPr>
      </w:pPr>
      <w:r>
        <w:rPr>
          <w:lang w:eastAsia="zh-CN"/>
        </w:rPr>
        <w:t>396</w:t>
      </w:r>
    </w:p>
    <w:p>
      <w:pPr>
        <w:rPr>
          <w:lang w:eastAsia="zh-CN"/>
        </w:rPr>
      </w:pPr>
      <w:r>
        <w:rPr>
          <w:lang w:eastAsia="zh-CN"/>
        </w:rPr>
        <w:t>用各种办法，建立武装，掌握武装。为了加强党对武装斗争</w:t>
      </w:r>
    </w:p>
    <w:p>
      <w:pPr>
        <w:rPr>
          <w:lang w:eastAsia="zh-CN"/>
        </w:rPr>
      </w:pPr>
      <w:r>
        <w:rPr>
          <w:lang w:eastAsia="zh-CN"/>
        </w:rPr>
        <w:t>的领导，省委成立了军事委员会，专门负责军事工作，具体</w:t>
      </w:r>
    </w:p>
    <w:p>
      <w:pPr>
        <w:rPr>
          <w:lang w:eastAsia="zh-CN"/>
        </w:rPr>
      </w:pPr>
      <w:r>
        <w:rPr>
          <w:lang w:eastAsia="zh-CN"/>
        </w:rPr>
        <w:t>领导全省抗日武装斗争。</w:t>
      </w:r>
    </w:p>
    <w:p>
      <w:pPr>
        <w:rPr>
          <w:lang w:eastAsia="zh-CN"/>
        </w:rPr>
      </w:pPr>
      <w:r>
        <w:rPr>
          <w:lang w:eastAsia="zh-CN"/>
        </w:rPr>
        <w:t>1938年八九月间，张文彬奉命赴延安参加党的六届六</w:t>
      </w:r>
    </w:p>
    <w:p>
      <w:pPr>
        <w:rPr>
          <w:lang w:eastAsia="zh-CN"/>
        </w:rPr>
      </w:pPr>
      <w:r>
        <w:rPr>
          <w:lang w:eastAsia="zh-CN"/>
        </w:rPr>
        <w:t>中全会。翌年春天，他从延安南返广东，带回了一批干部充</w:t>
      </w:r>
    </w:p>
    <w:p>
      <w:pPr>
        <w:rPr>
          <w:lang w:eastAsia="zh-CN"/>
        </w:rPr>
      </w:pPr>
      <w:r>
        <w:rPr>
          <w:lang w:eastAsia="zh-CN"/>
        </w:rPr>
        <w:t>实各级党组织的领导。1940年6月，张又向党中央提出请</w:t>
      </w:r>
    </w:p>
    <w:p>
      <w:pPr>
        <w:rPr>
          <w:lang w:eastAsia="zh-CN"/>
        </w:rPr>
      </w:pPr>
      <w:r>
        <w:rPr>
          <w:lang w:eastAsia="zh-CN"/>
        </w:rPr>
        <w:t>求，调来了梁鸿钧、李振亚、谢立全、谢斌、庄田等一批军</w:t>
      </w:r>
    </w:p>
    <w:p>
      <w:pPr>
        <w:rPr>
          <w:lang w:eastAsia="zh-CN"/>
        </w:rPr>
      </w:pPr>
      <w:r>
        <w:rPr>
          <w:lang w:eastAsia="zh-CN"/>
        </w:rPr>
        <w:t>事干部，加强了广东各地抗日游击队的军事领导。同时，他</w:t>
      </w:r>
    </w:p>
    <w:p>
      <w:pPr>
        <w:rPr>
          <w:lang w:eastAsia="zh-CN"/>
        </w:rPr>
      </w:pPr>
      <w:r>
        <w:rPr>
          <w:lang w:eastAsia="zh-CN"/>
        </w:rPr>
        <w:t>还派出刘向东、严尚民等到吴勤领导的“广游二支队”去，</w:t>
      </w:r>
    </w:p>
    <w:p>
      <w:pPr>
        <w:rPr>
          <w:lang w:eastAsia="zh-CN"/>
        </w:rPr>
      </w:pPr>
      <w:r>
        <w:rPr>
          <w:lang w:eastAsia="zh-CN"/>
        </w:rPr>
        <w:t>把该部改造为我党直接领导下的一支抗日武装。1940年10</w:t>
      </w:r>
    </w:p>
    <w:p>
      <w:pPr>
        <w:rPr>
          <w:lang w:eastAsia="zh-CN"/>
        </w:rPr>
      </w:pPr>
      <w:r>
        <w:rPr>
          <w:lang w:eastAsia="zh-CN"/>
        </w:rPr>
        <w:t>月，根据中共中央指示，成立了中共南方工作委员会（简称</w:t>
      </w:r>
    </w:p>
    <w:p>
      <w:pPr>
        <w:rPr>
          <w:lang w:eastAsia="zh-CN"/>
        </w:rPr>
      </w:pPr>
      <w:r>
        <w:rPr>
          <w:lang w:eastAsia="zh-CN"/>
        </w:rPr>
        <w:t>“南委”），张文彬被调任南委副书记兼组织部长。</w:t>
      </w:r>
    </w:p>
    <w:p>
      <w:pPr>
        <w:rPr>
          <w:lang w:eastAsia="zh-CN"/>
        </w:rPr>
      </w:pPr>
      <w:r>
        <w:rPr>
          <w:lang w:eastAsia="zh-CN"/>
        </w:rPr>
        <w:t>1941年1月，皖南事变发生。2月，从皖南脱险出来的</w:t>
      </w:r>
    </w:p>
    <w:p>
      <w:pPr>
        <w:rPr>
          <w:lang w:eastAsia="zh-CN"/>
        </w:rPr>
      </w:pPr>
      <w:r>
        <w:rPr>
          <w:lang w:eastAsia="zh-CN"/>
        </w:rPr>
        <w:t>李</w:t>
      </w:r>
      <w:r>
        <w:rPr>
          <w:color w:val="FF0000"/>
          <w:lang w:eastAsia="zh-CN"/>
        </w:rPr>
        <w:t>一</w:t>
      </w:r>
      <w:r>
        <w:rPr>
          <w:lang w:eastAsia="zh-CN"/>
        </w:rPr>
        <w:t>氓辗转奔波，经江西、湖南、广西，到达了广东的韶</w:t>
      </w:r>
    </w:p>
    <w:p>
      <w:pPr>
        <w:rPr>
          <w:lang w:eastAsia="zh-CN"/>
        </w:rPr>
      </w:pPr>
      <w:r>
        <w:rPr>
          <w:lang w:eastAsia="zh-CN"/>
        </w:rPr>
        <w:t>关。张文彬闻悉这一消息后，立即派人与李会面，并带李来</w:t>
      </w:r>
    </w:p>
    <w:p>
      <w:pPr>
        <w:rPr>
          <w:lang w:eastAsia="zh-CN"/>
        </w:rPr>
      </w:pPr>
      <w:r>
        <w:rPr>
          <w:lang w:eastAsia="zh-CN"/>
        </w:rPr>
        <w:t>到韶关重阳南岸村的省委机关驻地。张文彬热情地接待了李</w:t>
      </w:r>
    </w:p>
    <w:p>
      <w:pPr>
        <w:rPr>
          <w:lang w:eastAsia="zh-CN"/>
        </w:rPr>
      </w:pPr>
      <w:r>
        <w:rPr>
          <w:lang w:eastAsia="zh-CN"/>
        </w:rPr>
        <w:t>一氓，详细地询问了有关皖南事变的具体情况。当他听到新</w:t>
      </w:r>
    </w:p>
    <w:p>
      <w:pPr>
        <w:rPr>
          <w:lang w:eastAsia="zh-CN"/>
        </w:rPr>
      </w:pPr>
      <w:r>
        <w:rPr>
          <w:lang w:eastAsia="zh-CN"/>
        </w:rPr>
        <w:t>四军广大指战员惨遭国民党围攻戮杀时，既感到悲痛，又感</w:t>
      </w:r>
    </w:p>
    <w:p>
      <w:pPr>
        <w:rPr>
          <w:lang w:eastAsia="zh-CN"/>
        </w:rPr>
      </w:pPr>
      <w:r>
        <w:rPr>
          <w:lang w:eastAsia="zh-CN"/>
        </w:rPr>
        <w:t>到愤慨。他坚定地鼓励大家:要加倍努力工作来回击国民党</w:t>
      </w:r>
    </w:p>
    <w:p>
      <w:pPr>
        <w:rPr>
          <w:lang w:eastAsia="zh-CN"/>
        </w:rPr>
      </w:pPr>
      <w:r>
        <w:rPr>
          <w:lang w:eastAsia="zh-CN"/>
        </w:rPr>
        <w:t>反动派的进攻。过后，他又以中共广东省委的名义，向党中</w:t>
      </w:r>
    </w:p>
    <w:p>
      <w:pPr>
        <w:rPr>
          <w:lang w:eastAsia="zh-CN"/>
        </w:rPr>
      </w:pPr>
      <w:r>
        <w:rPr>
          <w:lang w:eastAsia="zh-CN"/>
        </w:rPr>
        <w:t>央发去电报，报告了所获悉到的有关皖南事变及李一氓的行</w:t>
      </w:r>
    </w:p>
    <w:p>
      <w:pPr>
        <w:rPr>
          <w:lang w:eastAsia="zh-CN"/>
        </w:rPr>
      </w:pPr>
      <w:r>
        <w:rPr>
          <w:lang w:eastAsia="zh-CN"/>
        </w:rPr>
        <w:t>踪情况。</w:t>
      </w:r>
    </w:p>
    <w:p>
      <w:pPr>
        <w:rPr>
          <w:lang w:eastAsia="zh-CN"/>
        </w:rPr>
      </w:pPr>
      <w:r>
        <w:rPr>
          <w:lang w:eastAsia="zh-CN"/>
        </w:rPr>
        <w:t>1941年12月，香港沦陷。周恩来代表中共中央电示张</w:t>
      </w:r>
    </w:p>
    <w:p>
      <w:pPr>
        <w:rPr>
          <w:lang w:eastAsia="zh-CN"/>
        </w:rPr>
      </w:pPr>
      <w:r>
        <w:rPr>
          <w:lang w:eastAsia="zh-CN"/>
        </w:rPr>
        <w:t>文彬和八路军香港办事处廖承志，要求尽快从香港把一批陷</w:t>
      </w:r>
    </w:p>
    <w:p>
      <w:pPr>
        <w:rPr>
          <w:lang w:eastAsia="zh-CN"/>
        </w:rPr>
      </w:pPr>
      <w:del w:id="375" w:author="林 清" w:date="2018-10-09T11:42:00Z">
        <w:r>
          <w:rPr>
            <w:lang w:eastAsia="zh-CN"/>
          </w:rPr>
          <w:delText>人</w:delText>
        </w:r>
      </w:del>
      <w:ins w:id="376" w:author="林 清" w:date="2018-10-09T11:42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虎口的知名民主人士和重要文化人抢救出来。张文彬坚决</w:t>
      </w:r>
    </w:p>
    <w:p>
      <w:pPr>
        <w:rPr>
          <w:lang w:eastAsia="zh-CN"/>
        </w:rPr>
      </w:pPr>
      <w:r>
        <w:rPr>
          <w:lang w:eastAsia="zh-CN"/>
        </w:rPr>
        <w:t>执行中央指示，迅速组织力量，全力以赴进行抢救工作。他</w:t>
      </w:r>
    </w:p>
    <w:p>
      <w:pPr>
        <w:rPr>
          <w:lang w:eastAsia="zh-CN"/>
        </w:rPr>
      </w:pPr>
      <w:r>
        <w:rPr>
          <w:lang w:eastAsia="zh-CN"/>
        </w:rPr>
        <w:t>397</w:t>
      </w:r>
    </w:p>
    <w:p>
      <w:pPr>
        <w:rPr>
          <w:lang w:eastAsia="zh-CN"/>
        </w:rPr>
      </w:pPr>
      <w:r>
        <w:rPr>
          <w:lang w:eastAsia="zh-CN"/>
        </w:rPr>
        <w:t>与廖承志、尹林平、梁广等先后在香港、惠阳等地，召开有</w:t>
      </w:r>
    </w:p>
    <w:p>
      <w:pPr>
        <w:rPr>
          <w:lang w:eastAsia="zh-CN"/>
        </w:rPr>
      </w:pPr>
      <w:r>
        <w:rPr>
          <w:lang w:eastAsia="zh-CN"/>
        </w:rPr>
        <w:t>香港、东江地方党组织和部队负责人参加的会议，精心部</w:t>
      </w:r>
    </w:p>
    <w:p>
      <w:pPr>
        <w:rPr>
          <w:lang w:eastAsia="zh-CN"/>
        </w:rPr>
      </w:pPr>
      <w:r>
        <w:rPr>
          <w:lang w:eastAsia="zh-CN"/>
        </w:rPr>
        <w:t>署，周密筹划，制订了具体可行的抢救方案和措施。经过研</w:t>
      </w:r>
    </w:p>
    <w:p>
      <w:pPr>
        <w:rPr>
          <w:lang w:eastAsia="zh-CN"/>
        </w:rPr>
      </w:pPr>
      <w:r>
        <w:rPr>
          <w:lang w:eastAsia="zh-CN"/>
        </w:rPr>
        <w:t>究商妥，在港九市区内由地方党和八路军驻港办事处选派专</w:t>
      </w:r>
    </w:p>
    <w:p>
      <w:pPr>
        <w:rPr>
          <w:lang w:eastAsia="zh-CN"/>
        </w:rPr>
      </w:pPr>
      <w:r>
        <w:rPr>
          <w:lang w:eastAsia="zh-CN"/>
        </w:rPr>
        <w:t>人，分别同被援救的人士联系转移，到了界限街南后，就由</w:t>
      </w:r>
    </w:p>
    <w:p>
      <w:pPr>
        <w:rPr>
          <w:lang w:eastAsia="zh-CN"/>
        </w:rPr>
      </w:pPr>
      <w:r>
        <w:rPr>
          <w:lang w:eastAsia="zh-CN"/>
        </w:rPr>
        <w:t>东江纵队派出便衣武装人员护送</w:t>
      </w:r>
      <w:r>
        <w:rPr>
          <w:color w:val="0000E1"/>
          <w:lang w:eastAsia="zh-CN"/>
        </w:rPr>
        <w:t>。</w:t>
      </w:r>
      <w:r>
        <w:rPr>
          <w:lang w:eastAsia="zh-CN"/>
        </w:rPr>
        <w:t>营救方案确定后，张文彬</w:t>
      </w:r>
    </w:p>
    <w:p>
      <w:pPr>
        <w:rPr>
          <w:lang w:eastAsia="zh-CN"/>
        </w:rPr>
      </w:pPr>
      <w:r>
        <w:rPr>
          <w:lang w:eastAsia="zh-CN"/>
        </w:rPr>
        <w:t>坐镇宝安游击区，亲自抓方案的实施工作。当大批的民主人</w:t>
      </w:r>
    </w:p>
    <w:p>
      <w:pPr>
        <w:rPr>
          <w:lang w:eastAsia="zh-CN"/>
        </w:rPr>
      </w:pPr>
      <w:r>
        <w:rPr>
          <w:lang w:eastAsia="zh-CN"/>
        </w:rPr>
        <w:t>士和文化界人士陆续被抢救出来以后，张文彬又指派</w:t>
      </w:r>
      <w:r>
        <w:rPr>
          <w:color w:val="008000"/>
          <w:lang w:eastAsia="zh-CN"/>
        </w:rPr>
        <w:t>干</w:t>
      </w:r>
      <w:r>
        <w:rPr>
          <w:lang w:eastAsia="zh-CN"/>
        </w:rPr>
        <w:t>部做</w:t>
      </w:r>
    </w:p>
    <w:p>
      <w:pPr>
        <w:rPr>
          <w:lang w:eastAsia="zh-CN"/>
        </w:rPr>
      </w:pPr>
      <w:r>
        <w:rPr>
          <w:lang w:eastAsia="zh-CN"/>
        </w:rPr>
        <w:t>好接待和沿途的护送工作，尽量做到周密细致，万无一失。</w:t>
      </w:r>
    </w:p>
    <w:p>
      <w:pPr>
        <w:rPr>
          <w:lang w:eastAsia="zh-CN"/>
        </w:rPr>
      </w:pPr>
      <w:r>
        <w:rPr>
          <w:lang w:eastAsia="zh-CN"/>
        </w:rPr>
        <w:t>在当地党组织和东江部队广大指战员的共同努力下，终于克</w:t>
      </w:r>
    </w:p>
    <w:p>
      <w:pPr>
        <w:rPr>
          <w:lang w:eastAsia="zh-CN"/>
        </w:rPr>
      </w:pPr>
      <w:r>
        <w:rPr>
          <w:lang w:eastAsia="zh-CN"/>
        </w:rPr>
        <w:t>服了种种的艰难险阻，将何香凝、柳亚子、邹韬奋、茅盾等</w:t>
      </w:r>
    </w:p>
    <w:p>
      <w:pPr>
        <w:rPr>
          <w:lang w:eastAsia="zh-CN"/>
        </w:rPr>
      </w:pPr>
      <w:r>
        <w:rPr>
          <w:lang w:eastAsia="zh-CN"/>
        </w:rPr>
        <w:t>数百位知名民主人士和重要文化人从香港日军的严密控制下</w:t>
      </w:r>
    </w:p>
    <w:p>
      <w:pPr>
        <w:rPr>
          <w:lang w:eastAsia="zh-CN"/>
        </w:rPr>
      </w:pPr>
      <w:r>
        <w:rPr>
          <w:lang w:eastAsia="zh-CN"/>
        </w:rPr>
        <w:t>抢救出来，安全地护送往大后方。在各民主人士和文化界人</w:t>
      </w:r>
    </w:p>
    <w:p>
      <w:pPr>
        <w:rPr>
          <w:lang w:eastAsia="zh-CN"/>
        </w:rPr>
      </w:pPr>
      <w:r>
        <w:rPr>
          <w:lang w:eastAsia="zh-CN"/>
        </w:rPr>
        <w:t>士经过宝安游击区期间，张文彬还遵奉党中央的指示，带着</w:t>
      </w:r>
    </w:p>
    <w:p>
      <w:pPr>
        <w:rPr>
          <w:lang w:eastAsia="zh-CN"/>
        </w:rPr>
      </w:pPr>
      <w:r>
        <w:rPr>
          <w:lang w:eastAsia="zh-CN"/>
        </w:rPr>
        <w:t>烧酒和几只肥鹅，前往坭坑、深坑等地，代表党中央向这些</w:t>
      </w:r>
    </w:p>
    <w:p>
      <w:pPr>
        <w:rPr>
          <w:lang w:eastAsia="zh-CN"/>
        </w:rPr>
      </w:pPr>
      <w:r>
        <w:rPr>
          <w:lang w:eastAsia="zh-CN"/>
        </w:rPr>
        <w:t>脱离“虎口”的民主人士和文化人表达深切的慰问。张文彬</w:t>
      </w:r>
    </w:p>
    <w:p>
      <w:pPr>
        <w:rPr>
          <w:lang w:eastAsia="zh-CN"/>
        </w:rPr>
      </w:pPr>
      <w:r>
        <w:rPr>
          <w:lang w:eastAsia="zh-CN"/>
        </w:rPr>
        <w:t>直接参与组织和领导的这一场“秘密大营救”行动，震动了</w:t>
      </w:r>
    </w:p>
    <w:p>
      <w:pPr>
        <w:rPr>
          <w:lang w:eastAsia="zh-CN"/>
        </w:rPr>
      </w:pPr>
      <w:r>
        <w:rPr>
          <w:lang w:eastAsia="zh-CN"/>
        </w:rPr>
        <w:t>国内外，受到了党中央的通电表扬。</w:t>
      </w:r>
    </w:p>
    <w:p>
      <w:pPr>
        <w:rPr>
          <w:lang w:eastAsia="zh-CN"/>
        </w:rPr>
      </w:pPr>
      <w:r>
        <w:rPr>
          <w:lang w:eastAsia="zh-CN"/>
        </w:rPr>
        <w:t>1942年春，张文彬还深人到东江纵队去住了两个多月。</w:t>
      </w:r>
    </w:p>
    <w:p>
      <w:pPr>
        <w:rPr>
          <w:lang w:eastAsia="zh-CN"/>
        </w:rPr>
      </w:pPr>
      <w:r>
        <w:rPr>
          <w:lang w:eastAsia="zh-CN"/>
        </w:rPr>
        <w:t>在此期间，他广泛接触部队干部、战士和群众，调查研究，</w:t>
      </w:r>
    </w:p>
    <w:p>
      <w:pPr>
        <w:rPr>
          <w:lang w:eastAsia="zh-CN"/>
        </w:rPr>
      </w:pPr>
      <w:r>
        <w:rPr>
          <w:lang w:eastAsia="zh-CN"/>
        </w:rPr>
        <w:t>了解部队各方面的情况。他遇到了好的经验和做法，就认真</w:t>
      </w:r>
    </w:p>
    <w:p>
      <w:pPr>
        <w:rPr>
          <w:lang w:eastAsia="zh-CN"/>
        </w:rPr>
      </w:pPr>
      <w:r>
        <w:rPr>
          <w:lang w:eastAsia="zh-CN"/>
        </w:rPr>
        <w:t>总结，及时推广；发现存在问题，则追根溯源，查寻原因，</w:t>
      </w:r>
    </w:p>
    <w:p>
      <w:pPr>
        <w:rPr>
          <w:lang w:eastAsia="zh-CN"/>
        </w:rPr>
      </w:pPr>
      <w:r>
        <w:rPr>
          <w:lang w:eastAsia="zh-CN"/>
        </w:rPr>
        <w:t>然后对症下药，加以解决。为了统一东江和珠江地区敌后武</w:t>
      </w:r>
    </w:p>
    <w:p>
      <w:pPr>
        <w:rPr>
          <w:lang w:eastAsia="zh-CN"/>
        </w:rPr>
      </w:pPr>
      <w:r>
        <w:rPr>
          <w:lang w:eastAsia="zh-CN"/>
        </w:rPr>
        <w:t>装斗争的领导，张文彬代表南委决定成立广东军政委员会，</w:t>
      </w:r>
    </w:p>
    <w:p>
      <w:pPr>
        <w:rPr>
          <w:lang w:eastAsia="zh-CN"/>
        </w:rPr>
      </w:pPr>
      <w:r>
        <w:rPr>
          <w:lang w:eastAsia="zh-CN"/>
        </w:rPr>
        <w:t>并成立了广东人民抗日游击总队，对部队体制进行了全面的</w:t>
      </w:r>
    </w:p>
    <w:p>
      <w:pPr>
        <w:rPr>
          <w:lang w:eastAsia="zh-CN"/>
        </w:rPr>
      </w:pPr>
      <w:r>
        <w:rPr>
          <w:lang w:eastAsia="zh-CN"/>
        </w:rPr>
        <w:t>整编。在那敌、伪、</w:t>
      </w:r>
      <w:r>
        <w:rPr>
          <w:color w:val="FF0000"/>
          <w:lang w:eastAsia="zh-CN"/>
        </w:rPr>
        <w:t>:</w:t>
      </w:r>
      <w:r>
        <w:rPr>
          <w:lang w:eastAsia="zh-CN"/>
        </w:rPr>
        <w:t>顽交欢合流，结盟反共，共同围攻我抗</w:t>
      </w:r>
    </w:p>
    <w:p>
      <w:pPr>
        <w:rPr>
          <w:lang w:eastAsia="zh-CN"/>
        </w:rPr>
      </w:pPr>
      <w:r>
        <w:rPr>
          <w:lang w:eastAsia="zh-CN"/>
        </w:rPr>
        <w:t>398</w:t>
      </w:r>
    </w:p>
    <w:p>
      <w:pPr>
        <w:rPr>
          <w:lang w:eastAsia="zh-CN"/>
        </w:rPr>
      </w:pPr>
      <w:r>
        <w:rPr>
          <w:lang w:eastAsia="zh-CN"/>
        </w:rPr>
        <w:t>日军民的艰苦岁月里，有些同志提出这样的建议，说:“敌</w:t>
      </w:r>
    </w:p>
    <w:p>
      <w:pPr>
        <w:rPr>
          <w:lang w:eastAsia="zh-CN"/>
        </w:rPr>
      </w:pPr>
      <w:r>
        <w:rPr>
          <w:lang w:eastAsia="zh-CN"/>
        </w:rPr>
        <w:t>人向我们进攻，如果情况不妙或处境危险时，可以把枪藏起</w:t>
      </w:r>
    </w:p>
    <w:p>
      <w:pPr>
        <w:rPr>
          <w:lang w:eastAsia="zh-CN"/>
        </w:rPr>
      </w:pPr>
      <w:r>
        <w:rPr>
          <w:lang w:eastAsia="zh-CN"/>
        </w:rPr>
        <w:t>来，等情况好转时再拿出来干。”张文彬对这种错误思想进</w:t>
      </w:r>
    </w:p>
    <w:p>
      <w:pPr>
        <w:rPr>
          <w:lang w:eastAsia="zh-CN"/>
        </w:rPr>
      </w:pPr>
      <w:r>
        <w:rPr>
          <w:lang w:eastAsia="zh-CN"/>
        </w:rPr>
        <w:t>行了严肃的批评。他坚定不移地说:</w:t>
      </w:r>
      <w:r>
        <w:rPr>
          <w:color w:val="008000"/>
          <w:lang w:eastAsia="zh-CN"/>
        </w:rPr>
        <w:t>“</w:t>
      </w:r>
      <w:r>
        <w:rPr>
          <w:lang w:eastAsia="zh-CN"/>
        </w:rPr>
        <w:t>任何情况下，都不能</w:t>
      </w:r>
    </w:p>
    <w:p>
      <w:pPr>
        <w:rPr>
          <w:lang w:eastAsia="zh-CN"/>
        </w:rPr>
      </w:pPr>
      <w:r>
        <w:rPr>
          <w:lang w:eastAsia="zh-CN"/>
        </w:rPr>
        <w:t>把枪收起来，不能停止武装斗争。”张文彬怀着对革命必胜</w:t>
      </w:r>
    </w:p>
    <w:p>
      <w:pPr>
        <w:rPr>
          <w:lang w:eastAsia="zh-CN"/>
        </w:rPr>
      </w:pPr>
      <w:r>
        <w:rPr>
          <w:lang w:eastAsia="zh-CN"/>
        </w:rPr>
        <w:t>的崇高信念，勉励全体军民团结一致，前仆后继，克服困</w:t>
      </w:r>
    </w:p>
    <w:p>
      <w:pPr>
        <w:rPr>
          <w:lang w:eastAsia="zh-CN"/>
        </w:rPr>
      </w:pPr>
      <w:r>
        <w:rPr>
          <w:lang w:eastAsia="zh-CN"/>
        </w:rPr>
        <w:t>难，去争取胜利。他说:“熬过困难就是胜利，熬过困难就</w:t>
      </w:r>
    </w:p>
    <w:p>
      <w:pPr>
        <w:rPr>
          <w:lang w:eastAsia="zh-CN"/>
        </w:rPr>
      </w:pPr>
      <w:r>
        <w:rPr>
          <w:lang w:eastAsia="zh-CN"/>
        </w:rPr>
        <w:t>会大发展。”他还用毛泽东所讲的</w:t>
      </w:r>
      <w:r>
        <w:rPr>
          <w:color w:val="FF0000"/>
          <w:lang w:eastAsia="zh-CN"/>
        </w:rPr>
        <w:t>《</w:t>
      </w:r>
      <w:r>
        <w:rPr>
          <w:lang w:eastAsia="zh-CN"/>
        </w:rPr>
        <w:t>老子</w:t>
      </w:r>
      <w:r>
        <w:rPr>
          <w:color w:val="0000E1"/>
          <w:lang w:eastAsia="zh-CN"/>
        </w:rPr>
        <w:t>》</w:t>
      </w:r>
      <w:r>
        <w:rPr>
          <w:lang w:eastAsia="zh-CN"/>
        </w:rPr>
        <w:t>、《礼记</w:t>
      </w:r>
      <w:r>
        <w:rPr>
          <w:color w:val="008000"/>
          <w:lang w:eastAsia="zh-CN"/>
        </w:rPr>
        <w:t>〉</w:t>
      </w:r>
      <w:r>
        <w:rPr>
          <w:lang w:eastAsia="zh-CN"/>
        </w:rPr>
        <w:t>等典故</w:t>
      </w:r>
    </w:p>
    <w:p>
      <w:pPr>
        <w:rPr>
          <w:lang w:eastAsia="zh-CN"/>
        </w:rPr>
      </w:pPr>
      <w:r>
        <w:rPr>
          <w:lang w:eastAsia="zh-CN"/>
        </w:rPr>
        <w:t>来教育同志们:“不为天下先”，可以“后发制人”；“退避三</w:t>
      </w:r>
    </w:p>
    <w:p>
      <w:pPr>
        <w:rPr>
          <w:lang w:eastAsia="zh-CN"/>
        </w:rPr>
      </w:pPr>
      <w:r>
        <w:rPr>
          <w:lang w:eastAsia="zh-CN"/>
        </w:rPr>
        <w:t>舍”，诱敌深人以分散敌人兵力；“礼尚往来”，“来而不往非</w:t>
      </w:r>
    </w:p>
    <w:p>
      <w:pPr>
        <w:rPr>
          <w:lang w:eastAsia="zh-CN"/>
        </w:rPr>
      </w:pPr>
      <w:r>
        <w:rPr>
          <w:lang w:eastAsia="zh-CN"/>
        </w:rPr>
        <w:t>礼也”。他勖勉广大干部和战士，一定要紧握枪杆子，从积</w:t>
      </w:r>
    </w:p>
    <w:p>
      <w:pPr>
        <w:rPr>
          <w:lang w:eastAsia="zh-CN"/>
        </w:rPr>
      </w:pPr>
      <w:r>
        <w:rPr>
          <w:lang w:eastAsia="zh-CN"/>
        </w:rPr>
        <w:t>极奋斗中去求得生存和发展。</w:t>
      </w:r>
    </w:p>
    <w:p>
      <w:pPr>
        <w:rPr>
          <w:lang w:eastAsia="zh-CN"/>
        </w:rPr>
      </w:pPr>
      <w:r>
        <w:rPr>
          <w:lang w:eastAsia="zh-CN"/>
        </w:rPr>
        <w:t>张文彬返回大埔县南委机关驻地以后，1942年5月下</w:t>
      </w:r>
    </w:p>
    <w:p>
      <w:pPr>
        <w:rPr>
          <w:lang w:eastAsia="zh-CN"/>
        </w:rPr>
      </w:pPr>
      <w:r>
        <w:rPr>
          <w:lang w:eastAsia="zh-CN"/>
        </w:rPr>
        <w:t>旬，南委获悉原中共江西省委被破坏的消息。南委书记方方</w:t>
      </w:r>
    </w:p>
    <w:p>
      <w:pPr>
        <w:rPr>
          <w:lang w:eastAsia="zh-CN"/>
        </w:rPr>
      </w:pPr>
      <w:r>
        <w:rPr>
          <w:lang w:eastAsia="zh-CN"/>
        </w:rPr>
        <w:t>和张文彬等马上研究对策，部署机关撤退工作，决定南委机</w:t>
      </w:r>
    </w:p>
    <w:p>
      <w:pPr>
        <w:rPr>
          <w:lang w:eastAsia="zh-CN"/>
        </w:rPr>
      </w:pPr>
      <w:r>
        <w:rPr>
          <w:lang w:eastAsia="zh-CN"/>
        </w:rPr>
        <w:t>关分头向闽西、东江等地转移。6月初，张文彬由交通员伴</w:t>
      </w:r>
    </w:p>
    <w:p>
      <w:pPr>
        <w:rPr>
          <w:lang w:eastAsia="zh-CN"/>
        </w:rPr>
      </w:pPr>
      <w:r>
        <w:rPr>
          <w:lang w:eastAsia="zh-CN"/>
        </w:rPr>
        <w:t>随，离开原南委所在地向东江游击区方向撤退，途经高陂</w:t>
      </w:r>
    </w:p>
    <w:p>
      <w:pPr>
        <w:rPr>
          <w:lang w:eastAsia="zh-CN"/>
        </w:rPr>
      </w:pPr>
      <w:r>
        <w:rPr>
          <w:lang w:eastAsia="zh-CN"/>
        </w:rPr>
        <w:t>镇，在一间旅馆中住宿时，适逢叛徒郭潜（原南委组织部</w:t>
      </w:r>
    </w:p>
    <w:p>
      <w:pPr>
        <w:rPr>
          <w:lang w:eastAsia="zh-CN"/>
        </w:rPr>
      </w:pPr>
      <w:r>
        <w:rPr>
          <w:lang w:eastAsia="zh-CN"/>
        </w:rPr>
        <w:t>长）引领特务前来破坏南委机关。张文彬住宿的地点很快被</w:t>
      </w:r>
    </w:p>
    <w:p>
      <w:pPr>
        <w:rPr>
          <w:lang w:eastAsia="zh-CN"/>
        </w:rPr>
      </w:pPr>
      <w:r>
        <w:rPr>
          <w:lang w:eastAsia="zh-CN"/>
        </w:rPr>
        <w:t>叛徒所窥悉，叛徒郭潜旋即带领特务捉拿张文彬。当时，张</w:t>
      </w:r>
    </w:p>
    <w:p>
      <w:pPr>
        <w:rPr>
          <w:lang w:eastAsia="zh-CN"/>
        </w:rPr>
      </w:pPr>
      <w:r>
        <w:rPr>
          <w:lang w:eastAsia="zh-CN"/>
        </w:rPr>
        <w:t>文彬看到郭潜忽然来找他，料知有异，只好勉强应付，准备</w:t>
      </w:r>
    </w:p>
    <w:p>
      <w:pPr>
        <w:rPr>
          <w:lang w:eastAsia="zh-CN"/>
        </w:rPr>
      </w:pPr>
      <w:r>
        <w:rPr>
          <w:lang w:eastAsia="zh-CN"/>
        </w:rPr>
        <w:t>趁机逃走，但郭潜却将他死死缠住，紧抓不放。文彬极力反</w:t>
      </w:r>
    </w:p>
    <w:p>
      <w:pPr>
        <w:rPr>
          <w:lang w:eastAsia="zh-CN"/>
        </w:rPr>
      </w:pPr>
      <w:r>
        <w:rPr>
          <w:lang w:eastAsia="zh-CN"/>
        </w:rPr>
        <w:t>抗，终因寡不敌众，被前来捉拿的特务抓获。文彬眼看难以</w:t>
      </w:r>
    </w:p>
    <w:p>
      <w:pPr>
        <w:rPr>
          <w:lang w:eastAsia="zh-CN"/>
        </w:rPr>
      </w:pPr>
      <w:r>
        <w:rPr>
          <w:lang w:eastAsia="zh-CN"/>
        </w:rPr>
        <w:t>脱身，为了保护其他同志，就向周围旁观的群众高声叫喊:</w:t>
      </w:r>
    </w:p>
    <w:p>
      <w:pPr>
        <w:rPr>
          <w:lang w:eastAsia="zh-CN"/>
        </w:rPr>
      </w:pPr>
      <w:r>
        <w:rPr>
          <w:lang w:eastAsia="zh-CN"/>
        </w:rPr>
        <w:t>“请大家注意，有汉奸!反革命逮捕爱国分子!”以此示意地</w:t>
      </w:r>
    </w:p>
    <w:p>
      <w:pPr>
        <w:rPr>
          <w:lang w:eastAsia="zh-CN"/>
        </w:rPr>
      </w:pPr>
      <w:r>
        <w:rPr>
          <w:lang w:eastAsia="zh-CN"/>
        </w:rPr>
        <w:t>下党同志迅速离开，免陷罗网。</w:t>
      </w:r>
    </w:p>
    <w:p>
      <w:pPr>
        <w:rPr>
          <w:lang w:eastAsia="zh-CN"/>
        </w:rPr>
      </w:pPr>
      <w:r>
        <w:rPr>
          <w:lang w:eastAsia="zh-CN"/>
        </w:rPr>
        <w:t>399</w:t>
      </w:r>
    </w:p>
    <w:p>
      <w:pPr>
        <w:rPr>
          <w:lang w:eastAsia="zh-CN"/>
        </w:rPr>
      </w:pPr>
      <w:r>
        <w:rPr>
          <w:lang w:eastAsia="zh-CN"/>
        </w:rPr>
        <w:t>张文彬被埔后，于6月20日被解押到江西省泰和县马</w:t>
      </w:r>
    </w:p>
    <w:p>
      <w:pPr>
        <w:rPr>
          <w:lang w:eastAsia="zh-CN"/>
        </w:rPr>
      </w:pPr>
      <w:r>
        <w:rPr>
          <w:lang w:eastAsia="zh-CN"/>
        </w:rPr>
        <w:t>家洲国民党监狱囚禁。特务头目冯琦、庄祖芳等从叛徒郭潜</w:t>
      </w:r>
    </w:p>
    <w:p>
      <w:pPr>
        <w:rPr>
          <w:lang w:eastAsia="zh-CN"/>
        </w:rPr>
      </w:pPr>
      <w:r>
        <w:rPr>
          <w:lang w:eastAsia="zh-CN"/>
        </w:rPr>
        <w:t>的供述中了解到张的身份，如获至宝，因而绞尽脑汁，企图</w:t>
      </w:r>
    </w:p>
    <w:p>
      <w:pPr>
        <w:rPr>
          <w:lang w:eastAsia="zh-CN"/>
        </w:rPr>
      </w:pPr>
      <w:r>
        <w:rPr>
          <w:lang w:eastAsia="zh-CN"/>
        </w:rPr>
        <w:t>通过种种手段，从张文彬身上打开缺口，以便探悉我地下党</w:t>
      </w:r>
    </w:p>
    <w:p>
      <w:pPr>
        <w:rPr>
          <w:lang w:eastAsia="zh-CN"/>
        </w:rPr>
      </w:pPr>
      <w:r>
        <w:rPr>
          <w:lang w:eastAsia="zh-CN"/>
        </w:rPr>
        <w:t>的全部情况。冯、庄曾多次找张文彬进行所谓谈话，攻心诱</w:t>
      </w:r>
    </w:p>
    <w:p>
      <w:pPr>
        <w:rPr>
          <w:lang w:eastAsia="zh-CN"/>
        </w:rPr>
      </w:pPr>
      <w:r>
        <w:rPr>
          <w:lang w:eastAsia="zh-CN"/>
        </w:rPr>
        <w:t>降。说什</w:t>
      </w:r>
      <w:r>
        <w:rPr>
          <w:color w:val="808080"/>
          <w:lang w:eastAsia="zh-CN"/>
        </w:rPr>
        <w:t>么</w:t>
      </w:r>
      <w:r>
        <w:rPr>
          <w:lang w:eastAsia="zh-CN"/>
        </w:rPr>
        <w:t>“共产党破坏团结，破坏抗战，没有前途”，要</w:t>
      </w:r>
    </w:p>
    <w:p>
      <w:pPr>
        <w:rPr>
          <w:lang w:eastAsia="zh-CN"/>
        </w:rPr>
      </w:pPr>
      <w:r>
        <w:rPr>
          <w:lang w:eastAsia="zh-CN"/>
        </w:rPr>
        <w:t>求张文彬转变立场，与国民党政府携手合作。特务的无耻谎</w:t>
      </w:r>
    </w:p>
    <w:p>
      <w:pPr>
        <w:rPr>
          <w:lang w:eastAsia="zh-CN"/>
        </w:rPr>
      </w:pPr>
      <w:r>
        <w:rPr>
          <w:lang w:eastAsia="zh-CN"/>
        </w:rPr>
        <w:t>言均遭到张文彬的严词痛斥。他正气凛然地说:“真正破坏</w:t>
      </w:r>
    </w:p>
    <w:p>
      <w:pPr>
        <w:rPr>
          <w:lang w:eastAsia="zh-CN"/>
        </w:rPr>
      </w:pPr>
      <w:r>
        <w:rPr>
          <w:lang w:eastAsia="zh-CN"/>
        </w:rPr>
        <w:t>团结、破坏抗战的是你们国民党，你们逮捕我们共产党人才</w:t>
      </w:r>
    </w:p>
    <w:p>
      <w:pPr>
        <w:rPr>
          <w:lang w:eastAsia="zh-CN"/>
        </w:rPr>
      </w:pPr>
      <w:r>
        <w:rPr>
          <w:lang w:eastAsia="zh-CN"/>
        </w:rPr>
        <w:t>是破坏团结、破坏抗战，是</w:t>
      </w:r>
      <w:r>
        <w:rPr>
          <w:color w:val="808080"/>
          <w:lang w:eastAsia="zh-CN"/>
        </w:rPr>
        <w:t>土</w:t>
      </w:r>
      <w:r>
        <w:rPr>
          <w:lang w:eastAsia="zh-CN"/>
        </w:rPr>
        <w:t>匪汉奸所为。”特务不甘心就</w:t>
      </w:r>
    </w:p>
    <w:p>
      <w:pPr>
        <w:rPr>
          <w:lang w:eastAsia="zh-CN"/>
        </w:rPr>
      </w:pPr>
      <w:r>
        <w:rPr>
          <w:lang w:eastAsia="zh-CN"/>
        </w:rPr>
        <w:t>此罢休，后来又三番五次提审张文彬，挖空心思，巧施手</w:t>
      </w:r>
    </w:p>
    <w:p>
      <w:pPr>
        <w:rPr>
          <w:lang w:eastAsia="zh-CN"/>
        </w:rPr>
      </w:pPr>
      <w:r>
        <w:rPr>
          <w:lang w:eastAsia="zh-CN"/>
        </w:rPr>
        <w:t>法，但到头来仍是枉费心机，终未能使张文彬低头屈服。有</w:t>
      </w:r>
    </w:p>
    <w:p>
      <w:pPr>
        <w:rPr>
          <w:lang w:eastAsia="zh-CN"/>
        </w:rPr>
      </w:pPr>
      <w:r>
        <w:rPr>
          <w:lang w:eastAsia="zh-CN"/>
        </w:rPr>
        <w:t>一次，国民党中统局驻赣观察员、特种工作办事处总</w:t>
      </w:r>
      <w:r>
        <w:rPr>
          <w:color w:val="FF0000"/>
          <w:lang w:eastAsia="zh-CN"/>
        </w:rPr>
        <w:t>干</w:t>
      </w:r>
      <w:r>
        <w:rPr>
          <w:lang w:eastAsia="zh-CN"/>
        </w:rPr>
        <w:t>事庄</w:t>
      </w:r>
    </w:p>
    <w:p>
      <w:pPr>
        <w:rPr>
          <w:lang w:eastAsia="zh-CN"/>
        </w:rPr>
      </w:pPr>
      <w:r>
        <w:rPr>
          <w:lang w:eastAsia="zh-CN"/>
        </w:rPr>
        <w:t>祖芳提审张文彬，庄对张低声下气尊称:“张先生，近来身</w:t>
      </w:r>
    </w:p>
    <w:p>
      <w:pPr>
        <w:rPr>
          <w:lang w:eastAsia="zh-CN"/>
        </w:rPr>
      </w:pPr>
      <w:r>
        <w:rPr>
          <w:lang w:eastAsia="zh-CN"/>
        </w:rPr>
        <w:t>体好不好?”张文彬对这种假惺惺的言词感到恶心，只是鄙</w:t>
      </w:r>
    </w:p>
    <w:p>
      <w:pPr>
        <w:rPr>
          <w:lang w:eastAsia="zh-CN"/>
        </w:rPr>
      </w:pPr>
      <w:r>
        <w:rPr>
          <w:lang w:eastAsia="zh-CN"/>
        </w:rPr>
        <w:t>视地冷笑一下，“</w:t>
      </w:r>
      <w:r>
        <w:rPr>
          <w:color w:val="008000"/>
          <w:lang w:eastAsia="zh-CN"/>
        </w:rPr>
        <w:t>咽</w:t>
      </w:r>
      <w:r>
        <w:rPr>
          <w:lang w:eastAsia="zh-CN"/>
        </w:rPr>
        <w:t>”</w:t>
      </w:r>
    </w:p>
    <w:p>
      <w:pPr>
        <w:rPr>
          <w:lang w:eastAsia="zh-CN"/>
        </w:rPr>
      </w:pPr>
      <w:r>
        <w:rPr>
          <w:lang w:eastAsia="zh-CN"/>
        </w:rPr>
        <w:t>了一声，算是给庄作答。当庄问到:</w:t>
      </w:r>
    </w:p>
    <w:p>
      <w:pPr>
        <w:rPr>
          <w:lang w:eastAsia="zh-CN"/>
        </w:rPr>
      </w:pPr>
      <w:r>
        <w:rPr>
          <w:lang w:eastAsia="zh-CN"/>
        </w:rPr>
        <w:t>“近来考虑得怎么样?”张文彬干脆把头调开，缄口不语，不</w:t>
      </w:r>
    </w:p>
    <w:p>
      <w:pPr>
        <w:rPr>
          <w:lang w:eastAsia="zh-CN"/>
        </w:rPr>
      </w:pPr>
      <w:r>
        <w:rPr>
          <w:lang w:eastAsia="zh-CN"/>
        </w:rPr>
        <w:t>予理睬。庄讨个没趣，万般无奈，只得又送张文彬回牢房。</w:t>
      </w:r>
    </w:p>
    <w:p>
      <w:pPr>
        <w:rPr>
          <w:lang w:eastAsia="zh-CN"/>
        </w:rPr>
      </w:pPr>
      <w:r>
        <w:rPr>
          <w:lang w:eastAsia="zh-CN"/>
        </w:rPr>
        <w:t>张文彬原来就患有肺病，身陷囹</w:t>
      </w:r>
      <w:r>
        <w:rPr>
          <w:color w:val="808080"/>
          <w:lang w:eastAsia="zh-CN"/>
        </w:rPr>
        <w:t>圖</w:t>
      </w:r>
      <w:r>
        <w:rPr>
          <w:lang w:eastAsia="zh-CN"/>
        </w:rPr>
        <w:t>之后，由于监狱条件</w:t>
      </w:r>
    </w:p>
    <w:p>
      <w:pPr>
        <w:rPr>
          <w:lang w:eastAsia="zh-CN"/>
        </w:rPr>
      </w:pPr>
      <w:r>
        <w:rPr>
          <w:lang w:eastAsia="zh-CN"/>
        </w:rPr>
        <w:t>恶劣，加上特务的酷刑折磨，致使其病情更加恶化。惨无人</w:t>
      </w:r>
    </w:p>
    <w:p>
      <w:pPr>
        <w:rPr>
          <w:lang w:eastAsia="zh-CN"/>
        </w:rPr>
      </w:pPr>
      <w:r>
        <w:rPr>
          <w:lang w:eastAsia="zh-CN"/>
        </w:rPr>
        <w:t>道的国民党法西斯分子不但不给治疗，反而加紧迫害，并以</w:t>
      </w:r>
    </w:p>
    <w:p>
      <w:pPr>
        <w:rPr>
          <w:lang w:eastAsia="zh-CN"/>
        </w:rPr>
      </w:pPr>
      <w:r>
        <w:rPr>
          <w:lang w:eastAsia="zh-CN"/>
        </w:rPr>
        <w:t>此要挟说:“只要你放弃立场，不但可以获得自由，而且还</w:t>
      </w:r>
    </w:p>
    <w:p>
      <w:pPr>
        <w:rPr>
          <w:lang w:eastAsia="zh-CN"/>
        </w:rPr>
      </w:pPr>
      <w:r>
        <w:rPr>
          <w:lang w:eastAsia="zh-CN"/>
        </w:rPr>
        <w:t>可以给你治病。”可是，张文彬铮铮铁骨，不为所动。特务</w:t>
      </w:r>
    </w:p>
    <w:p>
      <w:pPr>
        <w:rPr>
          <w:lang w:eastAsia="zh-CN"/>
        </w:rPr>
      </w:pPr>
      <w:r>
        <w:rPr>
          <w:lang w:eastAsia="zh-CN"/>
        </w:rPr>
        <w:t>的如意算盘又落空了。对于张文彬的坚贞不屈，国民党特务</w:t>
      </w:r>
    </w:p>
    <w:p>
      <w:pPr>
        <w:rPr>
          <w:lang w:eastAsia="zh-CN"/>
        </w:rPr>
      </w:pPr>
      <w:r>
        <w:rPr>
          <w:lang w:eastAsia="zh-CN"/>
        </w:rPr>
        <w:t>们曾经发出“虽经各任先后多次进行说服，终未成功”的哀</w:t>
      </w:r>
    </w:p>
    <w:p>
      <w:pPr>
        <w:rPr>
          <w:lang w:eastAsia="zh-CN"/>
        </w:rPr>
      </w:pPr>
      <w:r>
        <w:rPr>
          <w:lang w:eastAsia="zh-CN"/>
        </w:rPr>
        <w:t>叹!</w:t>
      </w:r>
    </w:p>
    <w:p>
      <w:pPr>
        <w:rPr>
          <w:lang w:eastAsia="zh-CN"/>
        </w:rPr>
      </w:pPr>
      <w:r>
        <w:rPr>
          <w:lang w:eastAsia="zh-CN"/>
        </w:rPr>
        <w:t>400</w:t>
      </w:r>
    </w:p>
    <w:p>
      <w:pPr>
        <w:rPr>
          <w:lang w:eastAsia="zh-CN"/>
        </w:rPr>
      </w:pPr>
      <w:r>
        <w:rPr>
          <w:lang w:eastAsia="zh-CN"/>
        </w:rPr>
        <w:t>在狱中，张文彬一方面坚定地和特务进行针锋相对的斗</w:t>
      </w:r>
    </w:p>
    <w:p>
      <w:pPr>
        <w:rPr>
          <w:lang w:eastAsia="zh-CN"/>
        </w:rPr>
      </w:pPr>
      <w:r>
        <w:rPr>
          <w:lang w:eastAsia="zh-CN"/>
        </w:rPr>
        <w:t>争，另一方面又十分注意被捕的党员在狱中的表现。一次放</w:t>
      </w:r>
    </w:p>
    <w:p>
      <w:pPr>
        <w:rPr>
          <w:lang w:eastAsia="zh-CN"/>
        </w:rPr>
      </w:pPr>
      <w:r>
        <w:rPr>
          <w:lang w:eastAsia="zh-CN"/>
        </w:rPr>
        <w:t>风时，涂振农写了一张纸条给他说:“我有八条理由不会叛</w:t>
      </w:r>
    </w:p>
    <w:p>
      <w:pPr>
        <w:rPr>
          <w:lang w:eastAsia="zh-CN"/>
        </w:rPr>
      </w:pPr>
      <w:r>
        <w:rPr>
          <w:lang w:eastAsia="zh-CN"/>
        </w:rPr>
        <w:t>变。”后来张文彬拿这张纸条给同牢的廖承志看，并对廖说:</w:t>
      </w:r>
    </w:p>
    <w:p>
      <w:pPr>
        <w:rPr>
          <w:lang w:eastAsia="zh-CN"/>
        </w:rPr>
      </w:pPr>
      <w:r>
        <w:rPr>
          <w:lang w:eastAsia="zh-CN"/>
        </w:rPr>
        <w:t>“这人靠不住了，第八条不会，到第九条怎么办?”1943年</w:t>
      </w:r>
    </w:p>
    <w:p>
      <w:pPr>
        <w:rPr>
          <w:lang w:eastAsia="zh-CN"/>
        </w:rPr>
      </w:pPr>
      <w:r>
        <w:rPr>
          <w:lang w:eastAsia="zh-CN"/>
        </w:rPr>
        <w:t>初，涂振农果然叛变投敌了。特务派涂为说客，找张文彬进</w:t>
      </w:r>
    </w:p>
    <w:p>
      <w:pPr>
        <w:rPr>
          <w:lang w:eastAsia="zh-CN"/>
        </w:rPr>
      </w:pPr>
      <w:r>
        <w:rPr>
          <w:lang w:eastAsia="zh-CN"/>
        </w:rPr>
        <w:t>行劝降。涂振农说:“老张，我出去（被释放）了，你怎么</w:t>
      </w:r>
    </w:p>
    <w:p>
      <w:pPr>
        <w:rPr>
          <w:lang w:eastAsia="zh-CN"/>
        </w:rPr>
      </w:pPr>
      <w:r>
        <w:rPr>
          <w:lang w:eastAsia="zh-CN"/>
        </w:rPr>
        <w:t>样?也出去吧</w:t>
      </w:r>
      <w:r>
        <w:rPr>
          <w:color w:val="808080"/>
          <w:lang w:eastAsia="zh-CN"/>
        </w:rPr>
        <w:t>!</w:t>
      </w:r>
      <w:r>
        <w:rPr>
          <w:lang w:eastAsia="zh-CN"/>
        </w:rPr>
        <w:t>”言下之意，是要张文彬象他一样背叛党组</w:t>
      </w:r>
    </w:p>
    <w:p>
      <w:pPr>
        <w:rPr>
          <w:lang w:eastAsia="zh-CN"/>
        </w:rPr>
      </w:pPr>
      <w:r>
        <w:rPr>
          <w:lang w:eastAsia="zh-CN"/>
        </w:rPr>
        <w:t>织，投靠国民党。张文彬气愤极了，严厉斥责</w:t>
      </w:r>
      <w:r>
        <w:rPr>
          <w:color w:val="0000E1"/>
          <w:lang w:eastAsia="zh-CN"/>
        </w:rPr>
        <w:t>徐</w:t>
      </w:r>
      <w:r>
        <w:rPr>
          <w:lang w:eastAsia="zh-CN"/>
        </w:rPr>
        <w:t>振农“贪生</w:t>
      </w:r>
    </w:p>
    <w:p>
      <w:pPr>
        <w:rPr>
          <w:lang w:eastAsia="zh-CN"/>
        </w:rPr>
      </w:pPr>
      <w:r>
        <w:rPr>
          <w:lang w:eastAsia="zh-CN"/>
        </w:rPr>
        <w:t>怕死，卖身求荣，狗彘不如”。在张文彬的斥责声中，涂振</w:t>
      </w:r>
    </w:p>
    <w:p>
      <w:pPr>
        <w:rPr>
          <w:lang w:eastAsia="zh-CN"/>
        </w:rPr>
      </w:pPr>
      <w:r>
        <w:rPr>
          <w:lang w:eastAsia="zh-CN"/>
        </w:rPr>
        <w:t>农无</w:t>
      </w:r>
      <w:r>
        <w:rPr>
          <w:color w:val="808080"/>
          <w:lang w:eastAsia="zh-CN"/>
        </w:rPr>
        <w:t>地</w:t>
      </w:r>
      <w:r>
        <w:rPr>
          <w:lang w:eastAsia="zh-CN"/>
        </w:rPr>
        <w:t>自容，悻悻而走。此后，再也不敢来见张文彬了。</w:t>
      </w:r>
    </w:p>
    <w:p>
      <w:pPr>
        <w:rPr>
          <w:lang w:eastAsia="zh-CN"/>
        </w:rPr>
      </w:pPr>
      <w:r>
        <w:rPr>
          <w:lang w:eastAsia="zh-CN"/>
        </w:rPr>
        <w:t>张文彬在国民党牢狱中遭受折磨后，自知病体沉重，难</w:t>
      </w:r>
    </w:p>
    <w:p>
      <w:pPr>
        <w:rPr>
          <w:lang w:eastAsia="zh-CN"/>
        </w:rPr>
      </w:pPr>
      <w:r>
        <w:rPr>
          <w:lang w:eastAsia="zh-CN"/>
        </w:rPr>
        <w:t>以痊愈，但仍十分关心党的事业。他在生命垂危之际，还十</w:t>
      </w:r>
    </w:p>
    <w:p>
      <w:pPr>
        <w:rPr>
          <w:lang w:eastAsia="zh-CN"/>
        </w:rPr>
      </w:pPr>
      <w:r>
        <w:rPr>
          <w:lang w:eastAsia="zh-CN"/>
        </w:rPr>
        <w:t>分想念党，想念与自己共同战斗过的同志。他向国民党监狱</w:t>
      </w:r>
    </w:p>
    <w:p>
      <w:pPr>
        <w:rPr>
          <w:lang w:eastAsia="zh-CN"/>
        </w:rPr>
      </w:pPr>
      <w:r>
        <w:rPr>
          <w:lang w:eastAsia="zh-CN"/>
        </w:rPr>
        <w:t>的负责人要求允许他最后一次与同牢的廖承志见面。当廖承</w:t>
      </w:r>
    </w:p>
    <w:p>
      <w:pPr>
        <w:rPr>
          <w:lang w:eastAsia="zh-CN"/>
        </w:rPr>
      </w:pPr>
      <w:r>
        <w:rPr>
          <w:lang w:eastAsia="zh-CN"/>
        </w:rPr>
        <w:t>志来到张的身边时，张的心情非常激动。他挣扎着起来对廖</w:t>
      </w:r>
    </w:p>
    <w:p>
      <w:pPr>
        <w:rPr>
          <w:lang w:eastAsia="zh-CN"/>
        </w:rPr>
      </w:pPr>
      <w:r>
        <w:rPr>
          <w:lang w:eastAsia="zh-CN"/>
        </w:rPr>
        <w:t>说:“我现在身体不行</w:t>
      </w:r>
      <w:r>
        <w:rPr>
          <w:color w:val="808080"/>
          <w:lang w:eastAsia="zh-CN"/>
        </w:rPr>
        <w:t>了</w:t>
      </w:r>
      <w:r>
        <w:rPr>
          <w:lang w:eastAsia="zh-CN"/>
        </w:rPr>
        <w:t>，不能为党继续工作了，心里感到</w:t>
      </w:r>
    </w:p>
    <w:p>
      <w:pPr>
        <w:rPr>
          <w:lang w:eastAsia="zh-CN"/>
        </w:rPr>
      </w:pPr>
      <w:r>
        <w:rPr>
          <w:lang w:eastAsia="zh-CN"/>
        </w:rPr>
        <w:t>很难过。”又说:我一生为党工作，坚信马列主义，坚信党，</w:t>
      </w:r>
    </w:p>
    <w:p>
      <w:pPr>
        <w:rPr>
          <w:lang w:eastAsia="zh-CN"/>
        </w:rPr>
      </w:pPr>
      <w:r>
        <w:rPr>
          <w:lang w:eastAsia="zh-CN"/>
        </w:rPr>
        <w:t>现在生命快到尽头但我死而无憾。将来你</w:t>
      </w:r>
      <w:r>
        <w:rPr>
          <w:color w:val="008000"/>
          <w:lang w:eastAsia="zh-CN"/>
        </w:rPr>
        <w:t>（</w:t>
      </w:r>
      <w:r>
        <w:rPr>
          <w:lang w:eastAsia="zh-CN"/>
        </w:rPr>
        <w:t>指廖</w:t>
      </w:r>
      <w:r>
        <w:rPr>
          <w:color w:val="808080"/>
          <w:lang w:eastAsia="zh-CN"/>
        </w:rPr>
        <w:t>）</w:t>
      </w:r>
      <w:r>
        <w:rPr>
          <w:lang w:eastAsia="zh-CN"/>
        </w:rPr>
        <w:t>出去时，</w:t>
      </w:r>
    </w:p>
    <w:p>
      <w:pPr>
        <w:rPr>
          <w:lang w:eastAsia="zh-CN"/>
        </w:rPr>
      </w:pPr>
      <w:r>
        <w:rPr>
          <w:lang w:eastAsia="zh-CN"/>
        </w:rPr>
        <w:t>请将我在狱中的表现转告给党中央、毛主席。最后，他还用</w:t>
      </w:r>
    </w:p>
    <w:p>
      <w:pPr>
        <w:rPr>
          <w:lang w:eastAsia="zh-CN"/>
        </w:rPr>
      </w:pPr>
      <w:r>
        <w:rPr>
          <w:lang w:eastAsia="zh-CN"/>
        </w:rPr>
        <w:t>嘶哑的声音哼唱起《国际歌》，与廖承志告别。</w:t>
      </w:r>
    </w:p>
    <w:p>
      <w:pPr>
        <w:rPr>
          <w:lang w:eastAsia="zh-CN"/>
        </w:rPr>
      </w:pPr>
      <w:r>
        <w:rPr>
          <w:lang w:eastAsia="zh-CN"/>
        </w:rPr>
        <w:t>此后，张文彬的病情愈来愈恶化，身体瘦弱，形容憔</w:t>
      </w:r>
    </w:p>
    <w:p>
      <w:pPr>
        <w:rPr>
          <w:lang w:eastAsia="zh-CN"/>
        </w:rPr>
      </w:pPr>
      <w:r>
        <w:rPr>
          <w:lang w:eastAsia="zh-CN"/>
        </w:rPr>
        <w:t>悴。其情状连狱医都感到于心不忍，曾建议特务机关给予治</w:t>
      </w:r>
    </w:p>
    <w:p>
      <w:pPr>
        <w:rPr>
          <w:lang w:eastAsia="zh-CN"/>
        </w:rPr>
      </w:pPr>
      <w:r>
        <w:rPr>
          <w:lang w:eastAsia="zh-CN"/>
        </w:rPr>
        <w:t>疗，但特务认为张文彬‘思想固执，态度毫无转变”，不但</w:t>
      </w:r>
    </w:p>
    <w:p>
      <w:pPr>
        <w:rPr>
          <w:lang w:eastAsia="zh-CN"/>
        </w:rPr>
      </w:pPr>
      <w:r>
        <w:rPr>
          <w:lang w:eastAsia="zh-CN"/>
        </w:rPr>
        <w:t>不给治疗，反而套上镣铐，加重刑罚。在生命的最后一刻，</w:t>
      </w:r>
    </w:p>
    <w:p>
      <w:pPr>
        <w:rPr>
          <w:lang w:eastAsia="zh-CN"/>
        </w:rPr>
      </w:pPr>
      <w:r>
        <w:rPr>
          <w:lang w:eastAsia="zh-CN"/>
        </w:rPr>
        <w:t>张文彬还念念不忘对周围的难友进行革命气节教育。他鼓励</w:t>
      </w:r>
    </w:p>
    <w:p>
      <w:pPr>
        <w:rPr>
          <w:lang w:eastAsia="zh-CN"/>
        </w:rPr>
      </w:pPr>
      <w:r>
        <w:rPr>
          <w:lang w:eastAsia="zh-CN"/>
        </w:rPr>
        <w:t>401</w:t>
      </w:r>
    </w:p>
    <w:p>
      <w:pPr>
        <w:rPr>
          <w:lang w:eastAsia="zh-CN"/>
        </w:rPr>
      </w:pPr>
      <w:r>
        <w:rPr>
          <w:lang w:eastAsia="zh-CN"/>
        </w:rPr>
        <w:t>狱友说:“对党要忠贞，要坚持下去，咬紧牙根，渡过难关，</w:t>
      </w:r>
    </w:p>
    <w:p>
      <w:pPr>
        <w:rPr>
          <w:lang w:eastAsia="zh-CN"/>
        </w:rPr>
      </w:pPr>
      <w:r>
        <w:rPr>
          <w:lang w:eastAsia="zh-CN"/>
        </w:rPr>
        <w:t>就能胜利!”由于敌人的长时间的虐待和折磨，加上恶疾缠</w:t>
      </w:r>
    </w:p>
    <w:p>
      <w:pPr>
        <w:rPr>
          <w:lang w:eastAsia="zh-CN"/>
        </w:rPr>
      </w:pPr>
      <w:r>
        <w:rPr>
          <w:lang w:eastAsia="zh-CN"/>
        </w:rPr>
        <w:t>身，得不到应有的治疗，就这样，张文彬同志于1944年8</w:t>
      </w:r>
    </w:p>
    <w:p>
      <w:pPr>
        <w:rPr>
          <w:lang w:eastAsia="zh-CN"/>
        </w:rPr>
      </w:pPr>
      <w:r>
        <w:rPr>
          <w:lang w:eastAsia="zh-CN"/>
        </w:rPr>
        <w:t>月26日在国民党的牢狱中献出了宝贵的生命。终年34岁。</w:t>
      </w:r>
    </w:p>
    <w:p>
      <w:pPr>
        <w:rPr>
          <w:lang w:eastAsia="zh-CN"/>
        </w:rPr>
      </w:pPr>
      <w:r>
        <w:rPr>
          <w:lang w:eastAsia="zh-CN"/>
        </w:rPr>
        <w:t>狱中人员在检查张文彬的遗物时，发现他生前留下的一</w:t>
      </w:r>
    </w:p>
    <w:p>
      <w:pPr>
        <w:rPr>
          <w:lang w:eastAsia="zh-CN"/>
        </w:rPr>
      </w:pPr>
      <w:r>
        <w:rPr>
          <w:lang w:eastAsia="zh-CN"/>
        </w:rPr>
        <w:t>封题为“我誓死不能转变”的信。信中说:“宁为玉碎，不</w:t>
      </w:r>
    </w:p>
    <w:p>
      <w:pPr>
        <w:rPr>
          <w:lang w:eastAsia="zh-CN"/>
        </w:rPr>
      </w:pPr>
      <w:r>
        <w:rPr>
          <w:lang w:eastAsia="zh-CN"/>
        </w:rPr>
        <w:t>为瓦全。我已四十七</w:t>
      </w:r>
      <w:r>
        <w:rPr>
          <w:color w:val="808080"/>
          <w:lang w:eastAsia="zh-CN"/>
        </w:rPr>
        <w:t>岁</w:t>
      </w:r>
      <w:r>
        <w:rPr>
          <w:lang w:eastAsia="zh-CN"/>
        </w:rPr>
        <w:t>了（实际年龄应是三十四岁），又犯</w:t>
      </w:r>
    </w:p>
    <w:p>
      <w:pPr>
        <w:rPr>
          <w:lang w:eastAsia="zh-CN"/>
        </w:rPr>
      </w:pPr>
      <w:r>
        <w:rPr>
          <w:lang w:eastAsia="zh-CN"/>
        </w:rPr>
        <w:t>（患）了</w:t>
      </w:r>
      <w:r>
        <w:rPr>
          <w:color w:val="808080"/>
          <w:lang w:eastAsia="zh-CN"/>
        </w:rPr>
        <w:t>严</w:t>
      </w:r>
      <w:r>
        <w:rPr>
          <w:lang w:eastAsia="zh-CN"/>
        </w:rPr>
        <w:t>重的肺病，生的时期不多，吃苦也快到尽头，因</w:t>
      </w:r>
    </w:p>
    <w:p>
      <w:pPr>
        <w:rPr>
          <w:lang w:eastAsia="zh-CN"/>
        </w:rPr>
      </w:pPr>
      <w:r>
        <w:rPr>
          <w:lang w:eastAsia="zh-CN"/>
        </w:rPr>
        <w:t>而更是誓（视）死而（如）归，乐于就义，愿为江西人，尤</w:t>
      </w:r>
    </w:p>
    <w:p>
      <w:pPr>
        <w:rPr>
          <w:lang w:eastAsia="zh-CN"/>
        </w:rPr>
      </w:pPr>
      <w:r>
        <w:rPr>
          <w:lang w:eastAsia="zh-CN"/>
        </w:rPr>
        <w:t>其为整个中华民族的革命儿女留些正气吧!”</w:t>
      </w:r>
    </w:p>
    <w:p>
      <w:pPr>
        <w:rPr>
          <w:lang w:eastAsia="zh-CN"/>
        </w:rPr>
      </w:pPr>
      <w:r>
        <w:rPr>
          <w:lang w:eastAsia="zh-CN"/>
        </w:rPr>
        <w:t>斯人虽去，风范长存。张文彬虽然牺牲了50多年，但</w:t>
      </w:r>
    </w:p>
    <w:p>
      <w:pPr>
        <w:rPr>
          <w:lang w:eastAsia="zh-CN"/>
        </w:rPr>
      </w:pPr>
      <w:r>
        <w:rPr>
          <w:lang w:eastAsia="zh-CN"/>
        </w:rPr>
        <w:t>是他那崇高的精神，可贵的品德，优良的作风将永远铭记在</w:t>
      </w:r>
    </w:p>
    <w:p>
      <w:pPr>
        <w:rPr>
          <w:lang w:eastAsia="zh-CN"/>
        </w:rPr>
      </w:pPr>
      <w:r>
        <w:rPr>
          <w:lang w:eastAsia="zh-CN"/>
        </w:rPr>
        <w:t>人民心中。</w:t>
      </w:r>
    </w:p>
    <w:p>
      <w:pPr>
        <w:rPr>
          <w:lang w:eastAsia="zh-CN"/>
        </w:rPr>
      </w:pPr>
      <w:r>
        <w:rPr>
          <w:lang w:eastAsia="zh-CN"/>
        </w:rPr>
        <w:t>张文彬烈士英魂永驻!</w:t>
      </w:r>
    </w:p>
    <w:p>
      <w:pPr>
        <w:rPr>
          <w:lang w:eastAsia="zh-CN"/>
        </w:rPr>
      </w:pPr>
      <w:r>
        <w:rPr>
          <w:lang w:eastAsia="zh-CN"/>
        </w:rPr>
        <w:t>402</w:t>
      </w:r>
    </w:p>
    <w:p>
      <w:pPr>
        <w:rPr>
          <w:lang w:eastAsia="zh-CN"/>
        </w:rPr>
      </w:pPr>
      <w:r>
        <w:rPr>
          <w:lang w:eastAsia="zh-CN"/>
        </w:rPr>
        <w:t>张文彬生平年表</w:t>
      </w:r>
    </w:p>
    <w:p>
      <w:pPr>
        <w:rPr>
          <w:lang w:eastAsia="zh-CN"/>
        </w:rPr>
      </w:pPr>
      <w:r>
        <w:rPr>
          <w:lang w:eastAsia="zh-CN"/>
        </w:rPr>
        <w:t>1910年7月5日</w:t>
      </w:r>
      <w:r>
        <w:rPr>
          <w:color w:val="FF0000"/>
          <w:lang w:eastAsia="zh-CN"/>
        </w:rPr>
        <w:t>（</w:t>
      </w:r>
      <w:r>
        <w:rPr>
          <w:lang w:eastAsia="zh-CN"/>
        </w:rPr>
        <w:t>即农历五月二十九日）出生于湖南</w:t>
      </w:r>
    </w:p>
    <w:p>
      <w:pPr>
        <w:rPr>
          <w:lang w:eastAsia="zh-CN"/>
        </w:rPr>
      </w:pPr>
      <w:r>
        <w:rPr>
          <w:lang w:eastAsia="zh-CN"/>
        </w:rPr>
        <w:t>省平江</w:t>
      </w:r>
      <w:r>
        <w:rPr>
          <w:color w:val="808080"/>
          <w:lang w:eastAsia="zh-CN"/>
        </w:rPr>
        <w:t>县</w:t>
      </w:r>
      <w:r>
        <w:rPr>
          <w:lang w:eastAsia="zh-CN"/>
        </w:rPr>
        <w:t>梓江东港龙潭尖山麓高基</w:t>
      </w:r>
      <w:ins w:id="377" w:author="林 清" w:date="2018-10-09T11:47:00Z">
        <w:r>
          <w:rPr>
            <w:rFonts w:hint="eastAsia"/>
            <w:color w:val="FF0000"/>
            <w:lang w:eastAsia="zh-CN"/>
          </w:rPr>
          <w:t>塅</w:t>
        </w:r>
      </w:ins>
      <w:del w:id="378" w:author="林 清" w:date="2018-10-09T11:47:00Z">
        <w:r>
          <w:rPr>
            <w:color w:val="FF0000"/>
            <w:lang w:eastAsia="zh-CN"/>
          </w:rPr>
          <w:delText>煅</w:delText>
        </w:r>
      </w:del>
      <w:r>
        <w:rPr>
          <w:lang w:eastAsia="zh-CN"/>
        </w:rPr>
        <w:t>一个普通农民</w:t>
      </w:r>
    </w:p>
    <w:p>
      <w:pPr>
        <w:rPr>
          <w:lang w:eastAsia="zh-CN"/>
        </w:rPr>
      </w:pPr>
      <w:r>
        <w:rPr>
          <w:lang w:eastAsia="zh-CN"/>
        </w:rPr>
        <w:t>家庭。原名张纯清，曾用名刘宗义、张南杰。</w:t>
      </w:r>
    </w:p>
    <w:p>
      <w:pPr>
        <w:rPr>
          <w:lang w:eastAsia="zh-CN"/>
        </w:rPr>
      </w:pPr>
      <w:r>
        <w:rPr>
          <w:lang w:eastAsia="zh-CN"/>
        </w:rPr>
        <w:t>1915年开始念书。稍后进人平江县城基督教会创办</w:t>
      </w:r>
    </w:p>
    <w:p>
      <w:pPr>
        <w:rPr>
          <w:lang w:eastAsia="zh-CN"/>
        </w:rPr>
      </w:pPr>
      <w:r>
        <w:rPr>
          <w:lang w:eastAsia="zh-CN"/>
        </w:rPr>
        <w:t>的培元小学就读。</w:t>
      </w:r>
    </w:p>
    <w:p>
      <w:pPr>
        <w:rPr>
          <w:lang w:eastAsia="zh-CN"/>
        </w:rPr>
      </w:pPr>
      <w:r>
        <w:rPr>
          <w:lang w:eastAsia="zh-CN"/>
        </w:rPr>
        <w:t>1</w:t>
      </w:r>
      <w:r>
        <w:rPr>
          <w:color w:val="FF0000"/>
          <w:lang w:eastAsia="zh-CN"/>
        </w:rPr>
        <w:t>9</w:t>
      </w:r>
      <w:r>
        <w:rPr>
          <w:lang w:eastAsia="zh-CN"/>
        </w:rPr>
        <w:t>22年小学毕业。因家贫无力升学，辍学在家。</w:t>
      </w:r>
    </w:p>
    <w:p>
      <w:pPr>
        <w:rPr>
          <w:lang w:eastAsia="zh-CN"/>
        </w:rPr>
      </w:pPr>
      <w:r>
        <w:rPr>
          <w:lang w:eastAsia="zh-CN"/>
        </w:rPr>
        <w:t>1923年在堂兄张子谋的帮助下，到长沙基督教青年</w:t>
      </w:r>
    </w:p>
    <w:p>
      <w:pPr>
        <w:rPr>
          <w:lang w:eastAsia="zh-CN"/>
        </w:rPr>
      </w:pPr>
      <w:r>
        <w:rPr>
          <w:lang w:eastAsia="zh-CN"/>
        </w:rPr>
        <w:t>会补习学校半工半读。同年下半年，进</w:t>
      </w:r>
      <w:del w:id="379" w:author="林 清" w:date="2018-10-09T11:47:00Z">
        <w:r>
          <w:rPr>
            <w:lang w:eastAsia="zh-CN"/>
          </w:rPr>
          <w:delText>人</w:delText>
        </w:r>
      </w:del>
      <w:ins w:id="380" w:author="林 清" w:date="2018-10-09T11:47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长沙中</w:t>
      </w:r>
    </w:p>
    <w:p>
      <w:pPr>
        <w:rPr>
          <w:lang w:eastAsia="zh-CN"/>
        </w:rPr>
      </w:pPr>
      <w:r>
        <w:rPr>
          <w:lang w:eastAsia="zh-CN"/>
        </w:rPr>
        <w:t>学读初中，曾被选为该校学生会领导人。</w:t>
      </w:r>
    </w:p>
    <w:p>
      <w:pPr>
        <w:rPr>
          <w:lang w:eastAsia="zh-CN"/>
        </w:rPr>
      </w:pPr>
      <w:r>
        <w:rPr>
          <w:lang w:eastAsia="zh-CN"/>
        </w:rPr>
        <w:t>1925年开始接触共产党。阅读了马克思、列宁的一</w:t>
      </w:r>
    </w:p>
    <w:p>
      <w:pPr>
        <w:rPr>
          <w:lang w:eastAsia="zh-CN"/>
        </w:rPr>
      </w:pPr>
      <w:r>
        <w:rPr>
          <w:lang w:eastAsia="zh-CN"/>
        </w:rPr>
        <w:t>些著作和毛泽东、陈独秀、恽代英等人的文章，</w:t>
      </w:r>
    </w:p>
    <w:p>
      <w:pPr>
        <w:rPr>
          <w:lang w:eastAsia="zh-CN"/>
        </w:rPr>
      </w:pPr>
      <w:r>
        <w:rPr>
          <w:lang w:eastAsia="zh-CN"/>
        </w:rPr>
        <w:t>思想觉悟有了很大的提高，对共产党和共产主义</w:t>
      </w:r>
    </w:p>
    <w:p>
      <w:pPr>
        <w:rPr>
          <w:lang w:eastAsia="zh-CN"/>
        </w:rPr>
      </w:pPr>
      <w:r>
        <w:rPr>
          <w:lang w:eastAsia="zh-CN"/>
        </w:rPr>
        <w:t>有了一定的认识。</w:t>
      </w:r>
    </w:p>
    <w:p>
      <w:pPr>
        <w:rPr>
          <w:lang w:eastAsia="zh-CN"/>
        </w:rPr>
      </w:pPr>
      <w:r>
        <w:rPr>
          <w:lang w:eastAsia="zh-CN"/>
        </w:rPr>
        <w:t>1926年9月参加了共产主义青年团。</w:t>
      </w:r>
    </w:p>
    <w:p>
      <w:pPr>
        <w:rPr>
          <w:lang w:eastAsia="zh-CN"/>
        </w:rPr>
      </w:pPr>
      <w:r>
        <w:rPr>
          <w:lang w:eastAsia="zh-CN"/>
        </w:rPr>
        <w:t>12月加</w:t>
      </w:r>
      <w:del w:id="381" w:author="林 清" w:date="2018-10-09T11:47:00Z">
        <w:r>
          <w:rPr>
            <w:lang w:eastAsia="zh-CN"/>
          </w:rPr>
          <w:delText>人</w:delText>
        </w:r>
      </w:del>
      <w:ins w:id="382" w:author="林 清" w:date="2018-10-09T11:47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了中国共产党。</w:t>
      </w:r>
    </w:p>
    <w:p>
      <w:pPr>
        <w:rPr>
          <w:lang w:eastAsia="zh-CN"/>
        </w:rPr>
      </w:pPr>
      <w:r>
        <w:rPr>
          <w:lang w:eastAsia="zh-CN"/>
        </w:rPr>
        <w:t>1927年春被党组织选送到武汉农民运动讲习所学习。</w:t>
      </w:r>
    </w:p>
    <w:p>
      <w:pPr>
        <w:rPr>
          <w:lang w:eastAsia="zh-CN"/>
        </w:rPr>
      </w:pPr>
      <w:r>
        <w:rPr>
          <w:lang w:eastAsia="zh-CN"/>
        </w:rPr>
        <w:t>5月受党组织派遣从武汉农讲所返回家乡平江西</w:t>
      </w:r>
    </w:p>
    <w:p>
      <w:pPr>
        <w:rPr>
          <w:lang w:eastAsia="zh-CN"/>
        </w:rPr>
      </w:pPr>
      <w:r>
        <w:rPr>
          <w:lang w:eastAsia="zh-CN"/>
        </w:rPr>
        <w:t>乡，开展恢复农会，组织工农武装，发展党的组</w:t>
      </w:r>
    </w:p>
    <w:p>
      <w:pPr>
        <w:rPr>
          <w:lang w:eastAsia="zh-CN"/>
        </w:rPr>
      </w:pPr>
      <w:r>
        <w:rPr>
          <w:lang w:eastAsia="zh-CN"/>
        </w:rPr>
        <w:t>织等革命活动。</w:t>
      </w:r>
    </w:p>
    <w:p>
      <w:pPr>
        <w:rPr>
          <w:lang w:eastAsia="zh-CN"/>
        </w:rPr>
      </w:pPr>
      <w:r>
        <w:rPr>
          <w:lang w:eastAsia="zh-CN"/>
        </w:rPr>
        <w:t>8月以西乡代表身份参加平江县委召开的党代表</w:t>
      </w:r>
    </w:p>
    <w:p>
      <w:pPr>
        <w:rPr>
          <w:lang w:eastAsia="zh-CN"/>
        </w:rPr>
      </w:pPr>
      <w:r>
        <w:rPr>
          <w:lang w:eastAsia="zh-CN"/>
        </w:rPr>
        <w:t>403</w:t>
      </w:r>
    </w:p>
    <w:p>
      <w:pPr>
        <w:rPr>
          <w:lang w:eastAsia="zh-CN"/>
        </w:rPr>
      </w:pPr>
      <w:r>
        <w:rPr>
          <w:lang w:eastAsia="zh-CN"/>
        </w:rPr>
        <w:t>大会。会上，</w:t>
      </w:r>
      <w:r>
        <w:rPr>
          <w:color w:val="008000"/>
          <w:lang w:eastAsia="zh-CN"/>
        </w:rPr>
        <w:t>决</w:t>
      </w:r>
      <w:r>
        <w:rPr>
          <w:lang w:eastAsia="zh-CN"/>
        </w:rPr>
        <w:t>定成立“平江县秋收暴动委员会”</w:t>
      </w:r>
    </w:p>
    <w:p>
      <w:pPr>
        <w:rPr>
          <w:lang w:eastAsia="zh-CN"/>
        </w:rPr>
      </w:pPr>
      <w:r>
        <w:rPr>
          <w:lang w:eastAsia="zh-CN"/>
        </w:rPr>
        <w:t>和各乡党的特委组织，被选为西乡特委书记（相</w:t>
      </w:r>
    </w:p>
    <w:p>
      <w:pPr>
        <w:rPr>
          <w:lang w:eastAsia="zh-CN"/>
        </w:rPr>
      </w:pPr>
      <w:r>
        <w:rPr>
          <w:lang w:eastAsia="zh-CN"/>
        </w:rPr>
        <w:t>当于区委书记）。同月，参加中共平江县委领导的</w:t>
      </w:r>
    </w:p>
    <w:p>
      <w:pPr>
        <w:rPr>
          <w:lang w:eastAsia="zh-CN"/>
        </w:rPr>
      </w:pPr>
      <w:r>
        <w:rPr>
          <w:lang w:eastAsia="zh-CN"/>
        </w:rPr>
        <w:t>第</w:t>
      </w:r>
      <w:r>
        <w:rPr>
          <w:color w:val="FF0000"/>
          <w:lang w:eastAsia="zh-CN"/>
        </w:rPr>
        <w:t>一</w:t>
      </w:r>
      <w:r>
        <w:rPr>
          <w:lang w:eastAsia="zh-CN"/>
        </w:rPr>
        <w:t>次扑城暴动，并亲自草拟了《平江县人民讨</w:t>
      </w:r>
    </w:p>
    <w:p>
      <w:pPr>
        <w:rPr>
          <w:lang w:eastAsia="zh-CN"/>
        </w:rPr>
      </w:pPr>
      <w:r>
        <w:rPr>
          <w:lang w:eastAsia="zh-CN"/>
        </w:rPr>
        <w:t>蒋讨许运动宣言</w:t>
      </w:r>
      <w:r>
        <w:rPr>
          <w:color w:val="008000"/>
          <w:lang w:eastAsia="zh-CN"/>
        </w:rPr>
        <w:t>》</w:t>
      </w:r>
      <w:r>
        <w:rPr>
          <w:lang w:eastAsia="zh-CN"/>
        </w:rPr>
        <w:t>和《平江工农革命军布告》。</w:t>
      </w:r>
    </w:p>
    <w:p>
      <w:pPr>
        <w:rPr>
          <w:lang w:eastAsia="zh-CN"/>
        </w:rPr>
      </w:pPr>
      <w:r>
        <w:rPr>
          <w:lang w:eastAsia="zh-CN"/>
        </w:rPr>
        <w:t>10月参加中共平江县委领导的第二次扑城暴动。</w:t>
      </w:r>
    </w:p>
    <w:p>
      <w:pPr>
        <w:rPr>
          <w:lang w:eastAsia="zh-CN"/>
        </w:rPr>
      </w:pPr>
      <w:r>
        <w:rPr>
          <w:lang w:eastAsia="zh-CN"/>
        </w:rPr>
        <w:t>失败后，不幸被捕，身陷牢狱。因敌人没有抓到</w:t>
      </w:r>
    </w:p>
    <w:p>
      <w:pPr>
        <w:rPr>
          <w:lang w:eastAsia="zh-CN"/>
        </w:rPr>
      </w:pPr>
      <w:r>
        <w:rPr>
          <w:lang w:eastAsia="zh-CN"/>
        </w:rPr>
        <w:t>任何证据，只从其家人手中敲诈了光洋100元，便</w:t>
      </w:r>
    </w:p>
    <w:p>
      <w:pPr>
        <w:rPr>
          <w:lang w:eastAsia="zh-CN"/>
        </w:rPr>
      </w:pPr>
      <w:r>
        <w:rPr>
          <w:lang w:eastAsia="zh-CN"/>
        </w:rPr>
        <w:t>将其具保释放。出狱后，率领一支工农武装，以</w:t>
      </w:r>
    </w:p>
    <w:p>
      <w:pPr>
        <w:rPr>
          <w:lang w:eastAsia="zh-CN"/>
        </w:rPr>
      </w:pPr>
      <w:r>
        <w:rPr>
          <w:lang w:eastAsia="zh-CN"/>
        </w:rPr>
        <w:t>杨梅山为据点继续同国民党反动派进行斗争，并</w:t>
      </w:r>
    </w:p>
    <w:p>
      <w:pPr>
        <w:rPr>
          <w:lang w:eastAsia="zh-CN"/>
        </w:rPr>
      </w:pPr>
      <w:r>
        <w:rPr>
          <w:lang w:eastAsia="zh-CN"/>
        </w:rPr>
        <w:t>被任命为平江县苏维埃政府军事部长兼县工农赤</w:t>
      </w:r>
    </w:p>
    <w:p>
      <w:pPr>
        <w:rPr>
          <w:lang w:eastAsia="zh-CN"/>
        </w:rPr>
      </w:pPr>
      <w:r>
        <w:rPr>
          <w:lang w:eastAsia="zh-CN"/>
        </w:rPr>
        <w:t>卫队党代表。</w:t>
      </w:r>
    </w:p>
    <w:p>
      <w:pPr>
        <w:rPr>
          <w:lang w:eastAsia="zh-CN"/>
        </w:rPr>
      </w:pPr>
      <w:r>
        <w:rPr>
          <w:lang w:eastAsia="zh-CN"/>
        </w:rPr>
        <w:t>1928年7月率领部分工农赤卫队参加了彭德怀、滕</w:t>
      </w:r>
    </w:p>
    <w:p>
      <w:pPr>
        <w:rPr>
          <w:lang w:eastAsia="zh-CN"/>
        </w:rPr>
      </w:pPr>
      <w:r>
        <w:rPr>
          <w:lang w:eastAsia="zh-CN"/>
        </w:rPr>
        <w:t>代远、黄公略等领导的红五军，被任命为第一营</w:t>
      </w:r>
    </w:p>
    <w:p>
      <w:pPr>
        <w:rPr>
          <w:lang w:eastAsia="zh-CN"/>
        </w:rPr>
      </w:pPr>
      <w:r>
        <w:rPr>
          <w:lang w:eastAsia="zh-CN"/>
        </w:rPr>
        <w:t>（相</w:t>
      </w:r>
      <w:r>
        <w:rPr>
          <w:color w:val="FF0000"/>
          <w:lang w:eastAsia="zh-CN"/>
        </w:rPr>
        <w:t>当</w:t>
      </w:r>
      <w:r>
        <w:rPr>
          <w:lang w:eastAsia="zh-CN"/>
        </w:rPr>
        <w:t>于大队，后又改为纵队）党代表。</w:t>
      </w:r>
    </w:p>
    <w:p>
      <w:pPr>
        <w:rPr>
          <w:lang w:eastAsia="zh-CN"/>
        </w:rPr>
      </w:pPr>
      <w:r>
        <w:rPr>
          <w:lang w:eastAsia="zh-CN"/>
        </w:rPr>
        <w:t>8月</w:t>
      </w:r>
    </w:p>
    <w:p>
      <w:pPr>
        <w:rPr>
          <w:lang w:eastAsia="zh-CN"/>
        </w:rPr>
      </w:pPr>
      <w:r>
        <w:rPr>
          <w:lang w:eastAsia="zh-CN"/>
        </w:rPr>
        <w:t>与彭德怀、滕代远</w:t>
      </w:r>
      <w:r>
        <w:rPr>
          <w:color w:val="FF0000"/>
          <w:lang w:eastAsia="zh-CN"/>
        </w:rPr>
        <w:t>、</w:t>
      </w:r>
      <w:r>
        <w:rPr>
          <w:lang w:eastAsia="zh-CN"/>
        </w:rPr>
        <w:t>邓萍、贺国中、李灿等</w:t>
      </w:r>
    </w:p>
    <w:p>
      <w:pPr>
        <w:rPr>
          <w:lang w:eastAsia="zh-CN"/>
        </w:rPr>
      </w:pPr>
      <w:r>
        <w:rPr>
          <w:lang w:eastAsia="zh-CN"/>
        </w:rPr>
        <w:t>同志率领红五军主力离开平江，向湘赣边界的井</w:t>
      </w:r>
    </w:p>
    <w:p>
      <w:pPr>
        <w:rPr>
          <w:lang w:eastAsia="zh-CN"/>
        </w:rPr>
      </w:pPr>
      <w:r>
        <w:rPr>
          <w:lang w:eastAsia="zh-CN"/>
        </w:rPr>
        <w:t>冈山进军。</w:t>
      </w:r>
    </w:p>
    <w:p>
      <w:pPr>
        <w:rPr>
          <w:lang w:eastAsia="zh-CN"/>
        </w:rPr>
      </w:pPr>
      <w:r>
        <w:rPr>
          <w:lang w:eastAsia="zh-CN"/>
        </w:rPr>
        <w:t>同月下旬随部队转战于江西修水、铜鼓、万载、</w:t>
      </w:r>
    </w:p>
    <w:p>
      <w:pPr>
        <w:rPr>
          <w:lang w:eastAsia="zh-CN"/>
        </w:rPr>
      </w:pPr>
      <w:r>
        <w:rPr>
          <w:lang w:eastAsia="zh-CN"/>
        </w:rPr>
        <w:t>萍乡等地。</w:t>
      </w:r>
    </w:p>
    <w:p>
      <w:pPr>
        <w:rPr>
          <w:lang w:eastAsia="zh-CN"/>
        </w:rPr>
      </w:pPr>
      <w:r>
        <w:rPr>
          <w:lang w:eastAsia="zh-CN"/>
        </w:rPr>
        <w:t>11月随部队到达莲花山，与毛泽东、朱德派来</w:t>
      </w:r>
    </w:p>
    <w:p>
      <w:pPr>
        <w:rPr>
          <w:lang w:eastAsia="zh-CN"/>
        </w:rPr>
      </w:pPr>
      <w:r>
        <w:rPr>
          <w:lang w:eastAsia="zh-CN"/>
        </w:rPr>
        <w:t>的何长工、毕占云部队取得了联系。</w:t>
      </w:r>
    </w:p>
    <w:p>
      <w:pPr>
        <w:rPr>
          <w:lang w:eastAsia="zh-CN"/>
        </w:rPr>
      </w:pPr>
      <w:r>
        <w:rPr>
          <w:lang w:eastAsia="zh-CN"/>
        </w:rPr>
        <w:t>12月中旬红五军与红四军会师于宁冈。部队整</w:t>
      </w:r>
    </w:p>
    <w:p>
      <w:pPr>
        <w:rPr>
          <w:lang w:eastAsia="zh-CN"/>
        </w:rPr>
      </w:pPr>
      <w:r>
        <w:rPr>
          <w:lang w:eastAsia="zh-CN"/>
        </w:rPr>
        <w:t>编后，被任命为红五军第四纵队政治委员。</w:t>
      </w:r>
    </w:p>
    <w:p>
      <w:pPr>
        <w:rPr>
          <w:lang w:eastAsia="zh-CN"/>
        </w:rPr>
      </w:pPr>
      <w:r>
        <w:rPr>
          <w:lang w:eastAsia="zh-CN"/>
        </w:rPr>
        <w:t>1929年初湘赣两省反动军队集结“围剿”井冈山，</w:t>
      </w:r>
    </w:p>
    <w:p>
      <w:pPr>
        <w:rPr>
          <w:lang w:eastAsia="zh-CN"/>
        </w:rPr>
      </w:pPr>
      <w:r>
        <w:rPr>
          <w:lang w:eastAsia="zh-CN"/>
        </w:rPr>
        <w:t>被派与李灿一起率领部队坚守黄洋界哨口。由于</w:t>
      </w:r>
    </w:p>
    <w:p>
      <w:pPr>
        <w:rPr>
          <w:lang w:eastAsia="zh-CN"/>
        </w:rPr>
      </w:pPr>
      <w:r>
        <w:rPr>
          <w:lang w:eastAsia="zh-CN"/>
        </w:rPr>
        <w:t>404</w:t>
      </w:r>
    </w:p>
    <w:p>
      <w:pPr>
        <w:rPr>
          <w:lang w:eastAsia="zh-CN"/>
        </w:rPr>
      </w:pPr>
      <w:r>
        <w:rPr>
          <w:lang w:eastAsia="zh-CN"/>
        </w:rPr>
        <w:t>敌众我寡，实力悬殊，队伍被打散，身边仅剩下</w:t>
      </w:r>
    </w:p>
    <w:p>
      <w:r>
        <w:t>20余人，被困于深山老林里</w:t>
      </w:r>
      <w:r>
        <w:rPr>
          <w:color w:val="FF0000"/>
        </w:rPr>
        <w:t>。</w:t>
      </w:r>
    </w:p>
    <w:p>
      <w:pPr>
        <w:rPr>
          <w:lang w:eastAsia="zh-CN"/>
        </w:rPr>
      </w:pPr>
      <w:r>
        <w:rPr>
          <w:lang w:eastAsia="zh-CN"/>
        </w:rPr>
        <w:t>3月突围出去的红五军主力回师井冈山，带领所</w:t>
      </w:r>
    </w:p>
    <w:p>
      <w:pPr>
        <w:rPr>
          <w:lang w:eastAsia="zh-CN"/>
        </w:rPr>
      </w:pPr>
      <w:r>
        <w:rPr>
          <w:lang w:eastAsia="zh-CN"/>
        </w:rPr>
        <w:t>困的战士重回红五军。</w:t>
      </w:r>
    </w:p>
    <w:p>
      <w:pPr>
        <w:rPr>
          <w:lang w:eastAsia="zh-CN"/>
        </w:rPr>
      </w:pPr>
      <w:r>
        <w:rPr>
          <w:lang w:eastAsia="zh-CN"/>
        </w:rPr>
        <w:t>秋随彭德怀率部队重返湘赣边区，辗转征战，</w:t>
      </w:r>
    </w:p>
    <w:p>
      <w:pPr>
        <w:rPr>
          <w:lang w:eastAsia="zh-CN"/>
        </w:rPr>
      </w:pPr>
      <w:r>
        <w:rPr>
          <w:lang w:eastAsia="zh-CN"/>
        </w:rPr>
        <w:t>伺机打击敌人。</w:t>
      </w:r>
    </w:p>
    <w:p>
      <w:pPr>
        <w:rPr>
          <w:lang w:eastAsia="zh-CN"/>
        </w:rPr>
      </w:pPr>
      <w:r>
        <w:rPr>
          <w:lang w:eastAsia="zh-CN"/>
        </w:rPr>
        <w:t>1930年4月率领所属部队与第一、二</w:t>
      </w:r>
      <w:r>
        <w:rPr>
          <w:color w:val="FF0000"/>
          <w:lang w:eastAsia="zh-CN"/>
        </w:rPr>
        <w:t>、</w:t>
      </w:r>
      <w:r>
        <w:rPr>
          <w:lang w:eastAsia="zh-CN"/>
        </w:rPr>
        <w:t>三、五纵队</w:t>
      </w:r>
    </w:p>
    <w:p>
      <w:pPr>
        <w:rPr>
          <w:lang w:eastAsia="zh-CN"/>
        </w:rPr>
      </w:pPr>
      <w:r>
        <w:rPr>
          <w:lang w:eastAsia="zh-CN"/>
        </w:rPr>
        <w:t>在长寿街会师，并攻占平江县城。</w:t>
      </w:r>
    </w:p>
    <w:p>
      <w:pPr>
        <w:rPr>
          <w:lang w:eastAsia="zh-CN"/>
        </w:rPr>
      </w:pPr>
      <w:r>
        <w:rPr>
          <w:lang w:eastAsia="zh-CN"/>
        </w:rPr>
        <w:t>6月以彭德怀为军团长的红三军团成立，被委任</w:t>
      </w:r>
    </w:p>
    <w:p>
      <w:pPr>
        <w:rPr>
          <w:lang w:eastAsia="zh-CN"/>
        </w:rPr>
      </w:pPr>
      <w:r>
        <w:rPr>
          <w:lang w:eastAsia="zh-CN"/>
        </w:rPr>
        <w:t>为红三军团第五军政治委员</w:t>
      </w:r>
      <w:r>
        <w:rPr>
          <w:color w:val="808080"/>
          <w:lang w:eastAsia="zh-CN"/>
        </w:rPr>
        <w:t>。</w:t>
      </w:r>
    </w:p>
    <w:p>
      <w:pPr>
        <w:rPr>
          <w:lang w:eastAsia="zh-CN"/>
        </w:rPr>
      </w:pPr>
      <w:r>
        <w:rPr>
          <w:lang w:eastAsia="zh-CN"/>
        </w:rPr>
        <w:t>7月上旬在大马铎参加了红三军团召开的军事会</w:t>
      </w:r>
    </w:p>
    <w:p>
      <w:pPr>
        <w:rPr>
          <w:lang w:eastAsia="zh-CN"/>
        </w:rPr>
      </w:pPr>
      <w:r>
        <w:rPr>
          <w:lang w:eastAsia="zh-CN"/>
        </w:rPr>
        <w:t>议，并接受了攻打长沙的战斗任务。会后，根据</w:t>
      </w:r>
    </w:p>
    <w:p>
      <w:pPr>
        <w:rPr>
          <w:lang w:eastAsia="zh-CN"/>
        </w:rPr>
      </w:pPr>
      <w:r>
        <w:rPr>
          <w:lang w:eastAsia="zh-CN"/>
        </w:rPr>
        <w:t>会议决定，率领部队向槊梨、七里巷等地敌人进</w:t>
      </w:r>
    </w:p>
    <w:p>
      <w:pPr>
        <w:rPr>
          <w:lang w:eastAsia="zh-CN"/>
        </w:rPr>
      </w:pPr>
      <w:r>
        <w:rPr>
          <w:lang w:eastAsia="zh-CN"/>
        </w:rPr>
        <w:t>攻。是役，腿部负伤，但仍然带伤坚持指挥战斗。</w:t>
      </w:r>
    </w:p>
    <w:p>
      <w:pPr>
        <w:rPr>
          <w:lang w:eastAsia="zh-CN"/>
        </w:rPr>
      </w:pPr>
      <w:r>
        <w:rPr>
          <w:lang w:eastAsia="zh-CN"/>
        </w:rPr>
        <w:t>冬跟随部队进</w:t>
      </w:r>
      <w:del w:id="383" w:author="林 清" w:date="2018-10-09T11:48:00Z">
        <w:r>
          <w:rPr>
            <w:lang w:eastAsia="zh-CN"/>
          </w:rPr>
          <w:delText>人</w:delText>
        </w:r>
      </w:del>
      <w:ins w:id="384" w:author="林 清" w:date="2018-10-09T11:48:00Z">
        <w:r>
          <w:rPr>
            <w:rFonts w:hint="eastAsia"/>
            <w:lang w:eastAsia="zh-CN"/>
          </w:rPr>
          <w:t>入</w:t>
        </w:r>
      </w:ins>
      <w:r>
        <w:rPr>
          <w:lang w:eastAsia="zh-CN"/>
        </w:rPr>
        <w:t>江西中央苏区。</w:t>
      </w:r>
    </w:p>
    <w:p>
      <w:pPr>
        <w:rPr>
          <w:lang w:eastAsia="zh-CN"/>
        </w:rPr>
      </w:pPr>
      <w:r>
        <w:rPr>
          <w:lang w:eastAsia="zh-CN"/>
        </w:rPr>
        <w:t>1</w:t>
      </w:r>
      <w:r>
        <w:rPr>
          <w:color w:val="008000"/>
          <w:lang w:eastAsia="zh-CN"/>
        </w:rPr>
        <w:t>9</w:t>
      </w:r>
      <w:r>
        <w:rPr>
          <w:lang w:eastAsia="zh-CN"/>
        </w:rPr>
        <w:t>30年11月随红五军政治部驻在江西省宁都县的小</w:t>
      </w:r>
    </w:p>
    <w:p>
      <w:pPr>
        <w:rPr>
          <w:lang w:eastAsia="zh-CN"/>
        </w:rPr>
      </w:pPr>
      <w:r>
        <w:rPr>
          <w:lang w:eastAsia="zh-CN"/>
        </w:rPr>
        <w:t>布。</w:t>
      </w:r>
    </w:p>
    <w:p>
      <w:pPr>
        <w:rPr>
          <w:lang w:eastAsia="zh-CN"/>
        </w:rPr>
      </w:pPr>
      <w:r>
        <w:rPr>
          <w:lang w:eastAsia="zh-CN"/>
        </w:rPr>
        <w:t>1931年夏红七军政委他调，被调任红七军政治委员。</w:t>
      </w:r>
    </w:p>
    <w:p>
      <w:pPr>
        <w:rPr>
          <w:lang w:eastAsia="zh-CN"/>
        </w:rPr>
      </w:pPr>
      <w:r>
        <w:rPr>
          <w:lang w:eastAsia="zh-CN"/>
        </w:rPr>
        <w:t>不久，又被任命为红三军团保卫局局长。</w:t>
      </w:r>
    </w:p>
    <w:p>
      <w:pPr>
        <w:rPr>
          <w:lang w:eastAsia="zh-CN"/>
        </w:rPr>
      </w:pPr>
      <w:r>
        <w:rPr>
          <w:lang w:eastAsia="zh-CN"/>
        </w:rPr>
        <w:t>11月中华苏维埃临时中央革命政府成立，被选</w:t>
      </w:r>
    </w:p>
    <w:p>
      <w:pPr>
        <w:rPr>
          <w:lang w:eastAsia="zh-CN"/>
        </w:rPr>
      </w:pPr>
      <w:r>
        <w:rPr>
          <w:lang w:eastAsia="zh-CN"/>
        </w:rPr>
        <w:t>为执行委员。</w:t>
      </w:r>
    </w:p>
    <w:p>
      <w:pPr>
        <w:rPr>
          <w:lang w:eastAsia="zh-CN"/>
        </w:rPr>
      </w:pPr>
      <w:r>
        <w:rPr>
          <w:lang w:eastAsia="zh-CN"/>
        </w:rPr>
        <w:t>1934年10月跟随中央机关和红一方面军离开江西中</w:t>
      </w:r>
    </w:p>
    <w:p>
      <w:pPr>
        <w:rPr>
          <w:lang w:eastAsia="zh-CN"/>
        </w:rPr>
      </w:pPr>
      <w:r>
        <w:rPr>
          <w:lang w:eastAsia="zh-CN"/>
        </w:rPr>
        <w:t>央苏区，进行长征。</w:t>
      </w:r>
    </w:p>
    <w:p>
      <w:pPr>
        <w:rPr>
          <w:lang w:eastAsia="zh-CN"/>
        </w:rPr>
      </w:pPr>
      <w:r>
        <w:rPr>
          <w:lang w:eastAsia="zh-CN"/>
        </w:rPr>
        <w:t>1935年10月长征结束，抵达陕北。</w:t>
      </w:r>
    </w:p>
    <w:p>
      <w:pPr>
        <w:rPr>
          <w:lang w:eastAsia="zh-CN"/>
        </w:rPr>
      </w:pPr>
      <w:r>
        <w:rPr>
          <w:lang w:eastAsia="zh-CN"/>
        </w:rPr>
        <w:t>1936年2月被调任红十五军团东渡黄河司令部政治</w:t>
      </w:r>
    </w:p>
    <w:p>
      <w:pPr>
        <w:rPr>
          <w:lang w:eastAsia="zh-CN"/>
        </w:rPr>
      </w:pPr>
      <w:r>
        <w:rPr>
          <w:lang w:eastAsia="zh-CN"/>
        </w:rPr>
        <w:t>委员。不久，被送往红军大学学习。学习结束后，</w:t>
      </w:r>
    </w:p>
    <w:p>
      <w:pPr>
        <w:rPr>
          <w:lang w:eastAsia="zh-CN"/>
        </w:rPr>
      </w:pPr>
      <w:r>
        <w:rPr>
          <w:lang w:eastAsia="zh-CN"/>
        </w:rPr>
        <w:t>405</w:t>
      </w:r>
    </w:p>
    <w:p>
      <w:pPr>
        <w:rPr>
          <w:lang w:eastAsia="zh-CN"/>
        </w:rPr>
      </w:pPr>
      <w:r>
        <w:rPr>
          <w:lang w:eastAsia="zh-CN"/>
        </w:rPr>
        <w:t>又调往毛泽东身边担任秘书工作。</w:t>
      </w:r>
    </w:p>
    <w:p>
      <w:pPr>
        <w:rPr>
          <w:lang w:eastAsia="zh-CN"/>
        </w:rPr>
      </w:pPr>
      <w:r>
        <w:rPr>
          <w:lang w:eastAsia="zh-CN"/>
        </w:rPr>
        <w:t>8月受党中央和毛泽东的派</w:t>
      </w:r>
      <w:r>
        <w:rPr>
          <w:color w:val="0000E1"/>
          <w:lang w:eastAsia="zh-CN"/>
        </w:rPr>
        <w:t>遣</w:t>
      </w:r>
      <w:r>
        <w:rPr>
          <w:lang w:eastAsia="zh-CN"/>
        </w:rPr>
        <w:t>，身带毛泽东给十</w:t>
      </w:r>
    </w:p>
    <w:p>
      <w:pPr>
        <w:rPr>
          <w:lang w:eastAsia="zh-CN"/>
        </w:rPr>
      </w:pPr>
      <w:r>
        <w:rPr>
          <w:lang w:eastAsia="zh-CN"/>
        </w:rPr>
        <w:t>七路军总指挥杨虎城和总参议杜斌丞的亲笔信，</w:t>
      </w:r>
    </w:p>
    <w:p>
      <w:pPr>
        <w:rPr>
          <w:lang w:eastAsia="zh-CN"/>
        </w:rPr>
      </w:pPr>
      <w:r>
        <w:rPr>
          <w:lang w:eastAsia="zh-CN"/>
        </w:rPr>
        <w:t>前往西安，对杨、杜以及其属下的西北军官兵进</w:t>
      </w:r>
    </w:p>
    <w:p>
      <w:pPr>
        <w:rPr>
          <w:lang w:eastAsia="zh-CN"/>
        </w:rPr>
      </w:pPr>
      <w:r>
        <w:rPr>
          <w:lang w:eastAsia="zh-CN"/>
        </w:rPr>
        <w:t>行统战工作。后作为红军驻十七路军代表留在西</w:t>
      </w:r>
    </w:p>
    <w:p>
      <w:pPr>
        <w:rPr>
          <w:lang w:eastAsia="zh-CN"/>
        </w:rPr>
      </w:pPr>
      <w:r>
        <w:rPr>
          <w:lang w:eastAsia="zh-CN"/>
        </w:rPr>
        <w:t>安，其公开职务是十七路军总部政治处主任秘书，</w:t>
      </w:r>
    </w:p>
    <w:p>
      <w:pPr>
        <w:rPr>
          <w:lang w:eastAsia="zh-CN"/>
        </w:rPr>
      </w:pPr>
      <w:r>
        <w:rPr>
          <w:lang w:eastAsia="zh-CN"/>
        </w:rPr>
        <w:t>实际上还担负着领导中共西北特别支部的工</w:t>
      </w:r>
      <w:r>
        <w:rPr>
          <w:color w:val="008000"/>
          <w:lang w:eastAsia="zh-CN"/>
        </w:rPr>
        <w:t>作</w:t>
      </w:r>
      <w:r>
        <w:rPr>
          <w:lang w:eastAsia="zh-CN"/>
        </w:rPr>
        <w:t>。</w:t>
      </w:r>
    </w:p>
    <w:p>
      <w:pPr>
        <w:rPr>
          <w:lang w:eastAsia="zh-CN"/>
        </w:rPr>
      </w:pPr>
      <w:r>
        <w:rPr>
          <w:lang w:eastAsia="zh-CN"/>
        </w:rPr>
        <w:t>12月西安事变发生后，与周恩</w:t>
      </w:r>
      <w:r>
        <w:rPr>
          <w:color w:val="008000"/>
          <w:lang w:eastAsia="zh-CN"/>
        </w:rPr>
        <w:t>来</w:t>
      </w:r>
      <w:r>
        <w:rPr>
          <w:lang w:eastAsia="zh-CN"/>
        </w:rPr>
        <w:t>、博古、叶剑</w:t>
      </w:r>
    </w:p>
    <w:p>
      <w:pPr>
        <w:rPr>
          <w:lang w:eastAsia="zh-CN"/>
        </w:rPr>
      </w:pPr>
      <w:r>
        <w:rPr>
          <w:lang w:eastAsia="zh-CN"/>
        </w:rPr>
        <w:t>英等同志组成中共代表团同国民党谈判，妥善地</w:t>
      </w:r>
    </w:p>
    <w:p>
      <w:pPr>
        <w:rPr>
          <w:lang w:eastAsia="zh-CN"/>
        </w:rPr>
      </w:pPr>
      <w:r>
        <w:rPr>
          <w:lang w:eastAsia="zh-CN"/>
        </w:rPr>
        <w:t>解</w:t>
      </w:r>
      <w:r>
        <w:rPr>
          <w:color w:val="808080"/>
          <w:lang w:eastAsia="zh-CN"/>
        </w:rPr>
        <w:t>决</w:t>
      </w:r>
      <w:r>
        <w:rPr>
          <w:lang w:eastAsia="zh-CN"/>
        </w:rPr>
        <w:t>了“西安事变”问题。</w:t>
      </w:r>
    </w:p>
    <w:p>
      <w:pPr>
        <w:rPr>
          <w:lang w:eastAsia="zh-CN"/>
        </w:rPr>
      </w:pPr>
      <w:r>
        <w:rPr>
          <w:lang w:eastAsia="zh-CN"/>
        </w:rPr>
        <w:t>年底受周恩来指派与西安地下党组织联系，通</w:t>
      </w:r>
    </w:p>
    <w:p>
      <w:pPr>
        <w:rPr>
          <w:lang w:eastAsia="zh-CN"/>
        </w:rPr>
      </w:pPr>
      <w:r>
        <w:rPr>
          <w:lang w:eastAsia="zh-CN"/>
        </w:rPr>
        <w:t>过马步青的老师马德涵先生出面与马步青交涉，</w:t>
      </w:r>
    </w:p>
    <w:p>
      <w:pPr>
        <w:rPr>
          <w:lang w:eastAsia="zh-CN"/>
        </w:rPr>
      </w:pPr>
      <w:r>
        <w:rPr>
          <w:lang w:eastAsia="zh-CN"/>
        </w:rPr>
        <w:t>营救被围困在甘肃张掖黄番寺的500余名红西路军</w:t>
      </w:r>
    </w:p>
    <w:p>
      <w:pPr>
        <w:rPr>
          <w:lang w:eastAsia="zh-CN"/>
        </w:rPr>
      </w:pPr>
      <w:r>
        <w:rPr>
          <w:lang w:eastAsia="zh-CN"/>
        </w:rPr>
        <w:t>指战员。</w:t>
      </w:r>
    </w:p>
    <w:p>
      <w:pPr>
        <w:rPr>
          <w:lang w:eastAsia="zh-CN"/>
        </w:rPr>
      </w:pPr>
      <w:r>
        <w:rPr>
          <w:lang w:eastAsia="zh-CN"/>
        </w:rPr>
        <w:t>1937年4月在西安陪同周恩来出席西安地下党组织</w:t>
      </w:r>
    </w:p>
    <w:p>
      <w:pPr>
        <w:rPr>
          <w:lang w:eastAsia="zh-CN"/>
        </w:rPr>
      </w:pPr>
      <w:r>
        <w:rPr>
          <w:lang w:eastAsia="zh-CN"/>
        </w:rPr>
        <w:t>安排的宴请国民党青海省政府主席马麟的宴会，</w:t>
      </w:r>
    </w:p>
    <w:p>
      <w:pPr>
        <w:rPr>
          <w:lang w:eastAsia="zh-CN"/>
        </w:rPr>
      </w:pPr>
      <w:r>
        <w:rPr>
          <w:lang w:eastAsia="zh-CN"/>
        </w:rPr>
        <w:t>并在宴会上协助周恩来做马麟的统战工作。</w:t>
      </w:r>
    </w:p>
    <w:p>
      <w:pPr>
        <w:rPr>
          <w:lang w:eastAsia="zh-CN"/>
        </w:rPr>
      </w:pPr>
      <w:r>
        <w:rPr>
          <w:lang w:eastAsia="zh-CN"/>
        </w:rPr>
        <w:t>5月被任命为红军驻兰州办事处主任。在职期</w:t>
      </w:r>
    </w:p>
    <w:p>
      <w:pPr>
        <w:rPr>
          <w:lang w:eastAsia="zh-CN"/>
        </w:rPr>
      </w:pPr>
      <w:r>
        <w:rPr>
          <w:lang w:eastAsia="zh-CN"/>
        </w:rPr>
        <w:t>间，曾代表党中央到兰州国民党集中营看望慰问</w:t>
      </w:r>
    </w:p>
    <w:p>
      <w:pPr>
        <w:rPr>
          <w:lang w:eastAsia="zh-CN"/>
        </w:rPr>
      </w:pPr>
      <w:r>
        <w:rPr>
          <w:lang w:eastAsia="zh-CN"/>
        </w:rPr>
        <w:t>我西路军被俘的指战员，并积极进行营救工作。</w:t>
      </w:r>
    </w:p>
    <w:p>
      <w:pPr>
        <w:rPr>
          <w:lang w:eastAsia="zh-CN"/>
        </w:rPr>
      </w:pPr>
      <w:r>
        <w:rPr>
          <w:lang w:eastAsia="zh-CN"/>
        </w:rPr>
        <w:t>8月出席党中央召开的“洛川会议”。会后，受</w:t>
      </w:r>
    </w:p>
    <w:p>
      <w:pPr>
        <w:rPr>
          <w:lang w:eastAsia="zh-CN"/>
        </w:rPr>
      </w:pPr>
      <w:r>
        <w:rPr>
          <w:lang w:eastAsia="zh-CN"/>
        </w:rPr>
        <w:t>党中央派</w:t>
      </w:r>
      <w:r>
        <w:rPr>
          <w:color w:val="008000"/>
          <w:lang w:eastAsia="zh-CN"/>
        </w:rPr>
        <w:t>遣</w:t>
      </w:r>
      <w:r>
        <w:rPr>
          <w:lang w:eastAsia="zh-CN"/>
        </w:rPr>
        <w:t>，南来广东，组织和领导广东人民进</w:t>
      </w:r>
    </w:p>
    <w:p>
      <w:pPr>
        <w:rPr>
          <w:lang w:eastAsia="zh-CN"/>
        </w:rPr>
      </w:pPr>
      <w:r>
        <w:rPr>
          <w:lang w:eastAsia="zh-CN"/>
        </w:rPr>
        <w:t>行抗日斗争。</w:t>
      </w:r>
    </w:p>
    <w:p>
      <w:pPr>
        <w:rPr>
          <w:lang w:eastAsia="zh-CN"/>
        </w:rPr>
      </w:pPr>
      <w:r>
        <w:rPr>
          <w:lang w:eastAsia="zh-CN"/>
        </w:rPr>
        <w:t>9月间抵达广东。</w:t>
      </w:r>
    </w:p>
    <w:p>
      <w:pPr>
        <w:rPr>
          <w:lang w:eastAsia="zh-CN"/>
        </w:rPr>
      </w:pPr>
      <w:r>
        <w:rPr>
          <w:lang w:eastAsia="zh-CN"/>
        </w:rPr>
        <w:t>10月在香港主持召开党的会议，成立了中共南</w:t>
      </w:r>
    </w:p>
    <w:p>
      <w:pPr>
        <w:rPr>
          <w:lang w:eastAsia="zh-CN"/>
        </w:rPr>
      </w:pPr>
      <w:r>
        <w:rPr>
          <w:lang w:eastAsia="zh-CN"/>
        </w:rPr>
        <w:t>方工作委员会（简称“南委”），并担任书记。</w:t>
      </w:r>
    </w:p>
    <w:p>
      <w:r>
        <w:t>406</w:t>
      </w:r>
    </w:p>
    <w:p>
      <w:r>
        <w:t>12月代表中共南方工委出席并主持了中共香港</w:t>
      </w:r>
    </w:p>
    <w:p>
      <w:pPr>
        <w:rPr>
          <w:lang w:eastAsia="zh-CN"/>
        </w:rPr>
      </w:pPr>
      <w:r>
        <w:rPr>
          <w:lang w:eastAsia="zh-CN"/>
        </w:rPr>
        <w:t>市委成立大会。会上，总结了过去的工作，“提出</w:t>
      </w:r>
    </w:p>
    <w:p>
      <w:pPr>
        <w:rPr>
          <w:lang w:eastAsia="zh-CN"/>
        </w:rPr>
      </w:pPr>
      <w:r>
        <w:rPr>
          <w:lang w:eastAsia="zh-CN"/>
        </w:rPr>
        <w:t>健全组织生活，开展群众运动与大量发展党员”</w:t>
      </w:r>
    </w:p>
    <w:p>
      <w:pPr>
        <w:rPr>
          <w:lang w:eastAsia="zh-CN"/>
        </w:rPr>
      </w:pPr>
      <w:r>
        <w:rPr>
          <w:lang w:eastAsia="zh-CN"/>
        </w:rPr>
        <w:t>的方针，并配备干部，充实和加强了香港市委的</w:t>
      </w:r>
    </w:p>
    <w:p>
      <w:pPr>
        <w:rPr>
          <w:lang w:eastAsia="zh-CN"/>
        </w:rPr>
      </w:pPr>
      <w:r>
        <w:rPr>
          <w:lang w:eastAsia="zh-CN"/>
        </w:rPr>
        <w:t>领导力量，使香港党组织的领导机构日趋健全。</w:t>
      </w:r>
    </w:p>
    <w:p>
      <w:pPr>
        <w:rPr>
          <w:lang w:eastAsia="zh-CN"/>
        </w:rPr>
      </w:pPr>
      <w:r>
        <w:rPr>
          <w:lang w:eastAsia="zh-CN"/>
        </w:rPr>
        <w:t>1938年2月在香港主持召开香港市委扩大会议。会</w:t>
      </w:r>
    </w:p>
    <w:p>
      <w:pPr>
        <w:rPr>
          <w:lang w:eastAsia="zh-CN"/>
        </w:rPr>
      </w:pPr>
      <w:r>
        <w:rPr>
          <w:lang w:eastAsia="zh-CN"/>
        </w:rPr>
        <w:t>上，指出香港市委成立以来发展党员工作的成绩，</w:t>
      </w:r>
    </w:p>
    <w:p>
      <w:pPr>
        <w:rPr>
          <w:lang w:eastAsia="zh-CN"/>
        </w:rPr>
      </w:pPr>
      <w:r>
        <w:rPr>
          <w:lang w:eastAsia="zh-CN"/>
        </w:rPr>
        <w:t>并在会议上选举了补充市委的委员，由原来的</w:t>
      </w:r>
      <w:r>
        <w:rPr>
          <w:color w:val="808080"/>
          <w:lang w:eastAsia="zh-CN"/>
        </w:rPr>
        <w:t>3</w:t>
      </w:r>
      <w:r>
        <w:rPr>
          <w:lang w:eastAsia="zh-CN"/>
        </w:rPr>
        <w:t>人</w:t>
      </w:r>
    </w:p>
    <w:p>
      <w:pPr>
        <w:rPr>
          <w:lang w:eastAsia="zh-CN"/>
        </w:rPr>
      </w:pPr>
      <w:r>
        <w:rPr>
          <w:lang w:eastAsia="zh-CN"/>
        </w:rPr>
        <w:t>扩大至7人；指示香港市委仍以发展党组织为要</w:t>
      </w:r>
    </w:p>
    <w:p>
      <w:pPr>
        <w:rPr>
          <w:lang w:eastAsia="zh-CN"/>
        </w:rPr>
      </w:pPr>
      <w:r>
        <w:rPr>
          <w:lang w:eastAsia="zh-CN"/>
        </w:rPr>
        <w:t>务，继续做好发展党员的工</w:t>
      </w:r>
      <w:r>
        <w:rPr>
          <w:color w:val="0000E1"/>
          <w:lang w:eastAsia="zh-CN"/>
        </w:rPr>
        <w:t>作</w:t>
      </w:r>
      <w:r>
        <w:rPr>
          <w:lang w:eastAsia="zh-CN"/>
        </w:rPr>
        <w:t>。</w:t>
      </w:r>
    </w:p>
    <w:p>
      <w:pPr>
        <w:rPr>
          <w:lang w:eastAsia="zh-CN"/>
        </w:rPr>
      </w:pPr>
      <w:r>
        <w:rPr>
          <w:lang w:eastAsia="zh-CN"/>
        </w:rPr>
        <w:t>4月在广州主持召开党的会议。会上，总结了抗</w:t>
      </w:r>
    </w:p>
    <w:p>
      <w:pPr>
        <w:rPr>
          <w:lang w:eastAsia="zh-CN"/>
        </w:rPr>
      </w:pPr>
      <w:r>
        <w:rPr>
          <w:lang w:eastAsia="zh-CN"/>
        </w:rPr>
        <w:t>战以来广东党组织的工作，确定了广东党今后应</w:t>
      </w:r>
    </w:p>
    <w:p>
      <w:pPr>
        <w:rPr>
          <w:lang w:eastAsia="zh-CN"/>
        </w:rPr>
      </w:pPr>
      <w:r>
        <w:rPr>
          <w:lang w:eastAsia="zh-CN"/>
        </w:rPr>
        <w:t>该积极加强党的建设的工作方针，并着重讨论了</w:t>
      </w:r>
    </w:p>
    <w:p>
      <w:pPr>
        <w:rPr>
          <w:lang w:eastAsia="zh-CN"/>
        </w:rPr>
      </w:pPr>
      <w:r>
        <w:rPr>
          <w:lang w:eastAsia="zh-CN"/>
        </w:rPr>
        <w:t>军事问题。会议还遵照中央指示，撤销“南委</w:t>
      </w:r>
      <w:r>
        <w:rPr>
          <w:color w:val="008000"/>
          <w:lang w:eastAsia="zh-CN"/>
        </w:rPr>
        <w:t>”</w:t>
      </w:r>
      <w:r>
        <w:rPr>
          <w:lang w:eastAsia="zh-CN"/>
        </w:rPr>
        <w:t>，</w:t>
      </w:r>
    </w:p>
    <w:p>
      <w:pPr>
        <w:rPr>
          <w:lang w:eastAsia="zh-CN"/>
        </w:rPr>
      </w:pPr>
      <w:r>
        <w:rPr>
          <w:lang w:eastAsia="zh-CN"/>
        </w:rPr>
        <w:t>成立中共广东省委，被任命为书记。</w:t>
      </w:r>
    </w:p>
    <w:p>
      <w:pPr>
        <w:rPr>
          <w:lang w:eastAsia="zh-CN"/>
        </w:rPr>
      </w:pPr>
      <w:r>
        <w:rPr>
          <w:lang w:eastAsia="zh-CN"/>
        </w:rPr>
        <w:t>5月7日向中共中央长江局写了综合工作报告，</w:t>
      </w:r>
    </w:p>
    <w:p>
      <w:pPr>
        <w:rPr>
          <w:lang w:eastAsia="zh-CN"/>
        </w:rPr>
      </w:pPr>
      <w:r>
        <w:rPr>
          <w:lang w:eastAsia="zh-CN"/>
        </w:rPr>
        <w:t>汇报广东省委关于贯彻3月间党中央反对张国焘路</w:t>
      </w:r>
    </w:p>
    <w:p>
      <w:pPr>
        <w:rPr>
          <w:lang w:eastAsia="zh-CN"/>
        </w:rPr>
      </w:pPr>
      <w:r>
        <w:rPr>
          <w:lang w:eastAsia="zh-CN"/>
        </w:rPr>
        <w:t>线的</w:t>
      </w:r>
      <w:r>
        <w:rPr>
          <w:color w:val="008000"/>
          <w:lang w:eastAsia="zh-CN"/>
        </w:rPr>
        <w:t>决</w:t>
      </w:r>
      <w:r>
        <w:rPr>
          <w:lang w:eastAsia="zh-CN"/>
        </w:rPr>
        <w:t>议及开除张国焘党籍的</w:t>
      </w:r>
      <w:r>
        <w:rPr>
          <w:color w:val="FF0000"/>
          <w:lang w:eastAsia="zh-CN"/>
        </w:rPr>
        <w:t>决</w:t>
      </w:r>
      <w:r>
        <w:rPr>
          <w:lang w:eastAsia="zh-CN"/>
        </w:rPr>
        <w:t>定情况。</w:t>
      </w:r>
    </w:p>
    <w:p>
      <w:pPr>
        <w:rPr>
          <w:lang w:eastAsia="zh-CN"/>
        </w:rPr>
      </w:pPr>
      <w:r>
        <w:rPr>
          <w:lang w:eastAsia="zh-CN"/>
        </w:rPr>
        <w:t>5月24日向中共中央长江局写了报告，汇报了</w:t>
      </w:r>
    </w:p>
    <w:p>
      <w:pPr>
        <w:rPr>
          <w:lang w:eastAsia="zh-CN"/>
        </w:rPr>
      </w:pPr>
      <w:r>
        <w:rPr>
          <w:lang w:eastAsia="zh-CN"/>
        </w:rPr>
        <w:t>广东党组织关于今后如何贯彻中共中央有关发展</w:t>
      </w:r>
    </w:p>
    <w:p>
      <w:pPr>
        <w:rPr>
          <w:lang w:eastAsia="zh-CN"/>
        </w:rPr>
      </w:pPr>
      <w:r>
        <w:rPr>
          <w:lang w:eastAsia="zh-CN"/>
        </w:rPr>
        <w:t>党组织决定的工作意见。</w:t>
      </w:r>
    </w:p>
    <w:p>
      <w:pPr>
        <w:rPr>
          <w:lang w:eastAsia="zh-CN"/>
        </w:rPr>
      </w:pPr>
      <w:r>
        <w:rPr>
          <w:lang w:eastAsia="zh-CN"/>
        </w:rPr>
        <w:t>8月13日积极组织和发动广州地区各界人士踊</w:t>
      </w:r>
    </w:p>
    <w:p>
      <w:pPr>
        <w:rPr>
          <w:lang w:eastAsia="zh-CN"/>
        </w:rPr>
      </w:pPr>
      <w:r>
        <w:rPr>
          <w:lang w:eastAsia="zh-CN"/>
        </w:rPr>
        <w:t>跃参加抗日救亡的献金运动。</w:t>
      </w:r>
    </w:p>
    <w:p>
      <w:pPr>
        <w:rPr>
          <w:lang w:eastAsia="zh-CN"/>
        </w:rPr>
      </w:pPr>
      <w:r>
        <w:rPr>
          <w:lang w:eastAsia="zh-CN"/>
        </w:rPr>
        <w:t>8月主持召开省委第三次执委扩大会议，提出了</w:t>
      </w:r>
    </w:p>
    <w:p>
      <w:pPr>
        <w:rPr>
          <w:lang w:eastAsia="zh-CN"/>
        </w:rPr>
      </w:pPr>
      <w:r>
        <w:rPr>
          <w:lang w:eastAsia="zh-CN"/>
        </w:rPr>
        <w:t>“为建立强大的群众性的广东党而斗争”，“为全省</w:t>
      </w:r>
    </w:p>
    <w:p>
      <w:pPr>
        <w:rPr>
          <w:lang w:eastAsia="zh-CN"/>
        </w:rPr>
      </w:pPr>
      <w:r>
        <w:rPr>
          <w:lang w:eastAsia="zh-CN"/>
        </w:rPr>
        <w:t>发展一万党员而奋斗”的号召。</w:t>
      </w:r>
    </w:p>
    <w:p>
      <w:pPr>
        <w:rPr>
          <w:lang w:eastAsia="zh-CN"/>
        </w:rPr>
      </w:pPr>
      <w:r>
        <w:rPr>
          <w:lang w:eastAsia="zh-CN"/>
        </w:rPr>
        <w:t>407</w:t>
      </w:r>
    </w:p>
    <w:p>
      <w:pPr>
        <w:rPr>
          <w:lang w:eastAsia="zh-CN"/>
        </w:rPr>
      </w:pPr>
      <w:r>
        <w:rPr>
          <w:rFonts w:hint="eastAsia"/>
          <w:lang w:eastAsia="zh-CN"/>
        </w:rPr>
        <w:t>9</w:t>
      </w:r>
      <w:r>
        <w:rPr>
          <w:lang w:eastAsia="zh-CN"/>
        </w:rPr>
        <w:t>月积极支持廖承志以八路军办事处名义在广州</w:t>
      </w:r>
    </w:p>
    <w:p>
      <w:pPr>
        <w:rPr>
          <w:lang w:eastAsia="zh-CN"/>
        </w:rPr>
      </w:pPr>
      <w:r>
        <w:rPr>
          <w:lang w:eastAsia="zh-CN"/>
        </w:rPr>
        <w:t>哥仑布酒店召开广州各界人士座谈会，揭露国民</w:t>
      </w:r>
    </w:p>
    <w:p>
      <w:pPr>
        <w:rPr>
          <w:lang w:eastAsia="zh-CN"/>
        </w:rPr>
      </w:pPr>
      <w:r>
        <w:rPr>
          <w:lang w:eastAsia="zh-CN"/>
        </w:rPr>
        <w:t>党顽固派妄图制造国共分裂，破坏抗战的阴谋。</w:t>
      </w:r>
    </w:p>
    <w:p>
      <w:pPr>
        <w:rPr>
          <w:lang w:eastAsia="zh-CN"/>
        </w:rPr>
      </w:pPr>
      <w:r>
        <w:rPr>
          <w:lang w:eastAsia="zh-CN"/>
        </w:rPr>
        <w:t>同月赴延安参加党的六届六中全会，并在延安</w:t>
      </w:r>
    </w:p>
    <w:p>
      <w:pPr>
        <w:rPr>
          <w:lang w:eastAsia="zh-CN"/>
        </w:rPr>
      </w:pPr>
      <w:r>
        <w:rPr>
          <w:lang w:eastAsia="zh-CN"/>
        </w:rPr>
        <w:t>向党中央写了《广东工作综合报告》，报告了广东</w:t>
      </w:r>
    </w:p>
    <w:p>
      <w:pPr>
        <w:rPr>
          <w:lang w:eastAsia="zh-CN"/>
        </w:rPr>
      </w:pPr>
      <w:r>
        <w:rPr>
          <w:lang w:eastAsia="zh-CN"/>
        </w:rPr>
        <w:t>党组织各方面工作的情况。</w:t>
      </w:r>
    </w:p>
    <w:p>
      <w:pPr>
        <w:rPr>
          <w:lang w:eastAsia="zh-CN"/>
        </w:rPr>
      </w:pPr>
      <w:r>
        <w:rPr>
          <w:lang w:eastAsia="zh-CN"/>
        </w:rPr>
        <w:t>1939年1月中共中央南方局在重庆成立，被委为南</w:t>
      </w:r>
    </w:p>
    <w:p>
      <w:pPr>
        <w:rPr>
          <w:lang w:eastAsia="zh-CN"/>
        </w:rPr>
      </w:pPr>
      <w:r>
        <w:rPr>
          <w:lang w:eastAsia="zh-CN"/>
        </w:rPr>
        <w:t>方局委员。</w:t>
      </w:r>
    </w:p>
    <w:p>
      <w:pPr>
        <w:rPr>
          <w:lang w:eastAsia="zh-CN"/>
        </w:rPr>
      </w:pPr>
      <w:r>
        <w:rPr>
          <w:lang w:eastAsia="zh-CN"/>
        </w:rPr>
        <w:t>同月从延安回到韶关，主持召开省委第四次执</w:t>
      </w:r>
    </w:p>
    <w:p>
      <w:pPr>
        <w:rPr>
          <w:lang w:eastAsia="zh-CN"/>
        </w:rPr>
      </w:pPr>
      <w:r>
        <w:rPr>
          <w:lang w:eastAsia="zh-CN"/>
        </w:rPr>
        <w:t>委扩大会议</w:t>
      </w:r>
      <w:r>
        <w:rPr>
          <w:color w:val="FF0000"/>
          <w:lang w:eastAsia="zh-CN"/>
        </w:rPr>
        <w:t>，</w:t>
      </w:r>
      <w:r>
        <w:rPr>
          <w:lang w:eastAsia="zh-CN"/>
        </w:rPr>
        <w:t>传达贯彻党的六届六中全会精神。</w:t>
      </w:r>
    </w:p>
    <w:p>
      <w:pPr>
        <w:rPr>
          <w:lang w:eastAsia="zh-CN"/>
        </w:rPr>
      </w:pPr>
      <w:r>
        <w:rPr>
          <w:lang w:eastAsia="zh-CN"/>
        </w:rPr>
        <w:t>在会上</w:t>
      </w:r>
      <w:r>
        <w:rPr>
          <w:color w:val="008000"/>
          <w:lang w:eastAsia="zh-CN"/>
        </w:rPr>
        <w:t>，</w:t>
      </w:r>
      <w:r>
        <w:rPr>
          <w:lang w:eastAsia="zh-CN"/>
        </w:rPr>
        <w:t>提出了积极在抗战中发展自己的力量；</w:t>
      </w:r>
    </w:p>
    <w:p>
      <w:pPr>
        <w:rPr>
          <w:lang w:eastAsia="zh-CN"/>
        </w:rPr>
      </w:pPr>
      <w:r>
        <w:rPr>
          <w:lang w:eastAsia="zh-CN"/>
        </w:rPr>
        <w:t>广泛发展游击战争，配合正规军打击敌人；扩大</w:t>
      </w:r>
    </w:p>
    <w:p>
      <w:pPr>
        <w:rPr>
          <w:lang w:eastAsia="zh-CN"/>
        </w:rPr>
      </w:pPr>
      <w:r>
        <w:rPr>
          <w:lang w:eastAsia="zh-CN"/>
        </w:rPr>
        <w:t>动员，组织群众，加强统一战线工作和建立强大</w:t>
      </w:r>
    </w:p>
    <w:p>
      <w:pPr>
        <w:rPr>
          <w:lang w:eastAsia="zh-CN"/>
        </w:rPr>
      </w:pPr>
      <w:r>
        <w:rPr>
          <w:lang w:eastAsia="zh-CN"/>
        </w:rPr>
        <w:t>的党等四大任务。</w:t>
      </w:r>
    </w:p>
    <w:p>
      <w:pPr>
        <w:rPr>
          <w:lang w:eastAsia="zh-CN"/>
        </w:rPr>
      </w:pPr>
      <w:r>
        <w:rPr>
          <w:lang w:eastAsia="zh-CN"/>
        </w:rPr>
        <w:t>2、3月间深入到国民党第四战区政治部给中共</w:t>
      </w:r>
    </w:p>
    <w:p>
      <w:pPr>
        <w:rPr>
          <w:lang w:eastAsia="zh-CN"/>
        </w:rPr>
      </w:pPr>
      <w:r>
        <w:rPr>
          <w:lang w:eastAsia="zh-CN"/>
        </w:rPr>
        <w:t>特支全体党员作政治报告。</w:t>
      </w:r>
    </w:p>
    <w:p>
      <w:pPr>
        <w:rPr>
          <w:lang w:eastAsia="zh-CN"/>
        </w:rPr>
      </w:pPr>
      <w:r>
        <w:rPr>
          <w:lang w:eastAsia="zh-CN"/>
        </w:rPr>
        <w:t>3月以广东省委书记身份到香港参加中共东南特</w:t>
      </w:r>
    </w:p>
    <w:p>
      <w:pPr>
        <w:rPr>
          <w:lang w:eastAsia="zh-CN"/>
        </w:rPr>
      </w:pPr>
      <w:r>
        <w:rPr>
          <w:lang w:eastAsia="zh-CN"/>
        </w:rPr>
        <w:t>委召开的第一次扩大会议。在会上传达了中共中</w:t>
      </w:r>
    </w:p>
    <w:p>
      <w:pPr>
        <w:rPr>
          <w:lang w:eastAsia="zh-CN"/>
        </w:rPr>
      </w:pPr>
      <w:r>
        <w:rPr>
          <w:lang w:eastAsia="zh-CN"/>
        </w:rPr>
        <w:t>央六届六中全会的精神和省委第四次执委扩大会</w:t>
      </w:r>
    </w:p>
    <w:p>
      <w:pPr>
        <w:rPr>
          <w:lang w:eastAsia="zh-CN"/>
        </w:rPr>
      </w:pPr>
      <w:r>
        <w:rPr>
          <w:lang w:eastAsia="zh-CN"/>
        </w:rPr>
        <w:t>议的</w:t>
      </w:r>
      <w:r>
        <w:rPr>
          <w:color w:val="0000E1"/>
          <w:lang w:eastAsia="zh-CN"/>
        </w:rPr>
        <w:t>决</w:t>
      </w:r>
      <w:r>
        <w:rPr>
          <w:lang w:eastAsia="zh-CN"/>
        </w:rPr>
        <w:t>议。并对东南特委的工作作了如下部署:</w:t>
      </w:r>
    </w:p>
    <w:p>
      <w:pPr>
        <w:rPr>
          <w:lang w:eastAsia="zh-CN"/>
        </w:rPr>
      </w:pPr>
      <w:r>
        <w:rPr>
          <w:lang w:eastAsia="zh-CN"/>
        </w:rPr>
        <w:t>一、坚持与扩大敌后的抗日游击战争，特别是东</w:t>
      </w:r>
    </w:p>
    <w:p>
      <w:pPr>
        <w:rPr>
          <w:lang w:eastAsia="zh-CN"/>
        </w:rPr>
      </w:pPr>
      <w:r>
        <w:rPr>
          <w:lang w:eastAsia="zh-CN"/>
        </w:rPr>
        <w:t>江地区的游击战争；二、发动广大群众参战（指</w:t>
      </w:r>
    </w:p>
    <w:p>
      <w:pPr>
        <w:rPr>
          <w:lang w:eastAsia="zh-CN"/>
        </w:rPr>
      </w:pPr>
      <w:r>
        <w:rPr>
          <w:lang w:eastAsia="zh-CN"/>
        </w:rPr>
        <w:t>由武装斗争以致募捐、慰劳等工作）；三、大量发</w:t>
      </w:r>
    </w:p>
    <w:p>
      <w:pPr>
        <w:rPr>
          <w:lang w:eastAsia="zh-CN"/>
        </w:rPr>
      </w:pPr>
      <w:r>
        <w:rPr>
          <w:lang w:eastAsia="zh-CN"/>
        </w:rPr>
        <w:t>展党员（特别是敌后各区）；四、建立在国民党统</w:t>
      </w:r>
    </w:p>
    <w:p>
      <w:pPr>
        <w:rPr>
          <w:lang w:eastAsia="zh-CN"/>
        </w:rPr>
      </w:pPr>
      <w:r>
        <w:rPr>
          <w:lang w:eastAsia="zh-CN"/>
        </w:rPr>
        <w:t>治区的广东抗日民族统一战线的模范例子。</w:t>
      </w:r>
    </w:p>
    <w:p>
      <w:pPr>
        <w:rPr>
          <w:lang w:eastAsia="zh-CN"/>
        </w:rPr>
      </w:pPr>
      <w:r>
        <w:rPr>
          <w:lang w:eastAsia="zh-CN"/>
        </w:rPr>
        <w:t>3月到粤中开平县赤坎镇召开党的会议</w:t>
      </w:r>
      <w:r>
        <w:rPr>
          <w:color w:val="FF0000"/>
          <w:lang w:eastAsia="zh-CN"/>
        </w:rPr>
        <w:t>，</w:t>
      </w:r>
      <w:r>
        <w:rPr>
          <w:lang w:eastAsia="zh-CN"/>
        </w:rPr>
        <w:t>传达中</w:t>
      </w:r>
    </w:p>
    <w:p>
      <w:pPr>
        <w:rPr>
          <w:lang w:eastAsia="zh-CN"/>
        </w:rPr>
      </w:pPr>
      <w:r>
        <w:rPr>
          <w:lang w:eastAsia="zh-CN"/>
        </w:rPr>
        <w:t>408</w:t>
      </w:r>
    </w:p>
    <w:p>
      <w:pPr>
        <w:rPr>
          <w:lang w:eastAsia="zh-CN"/>
        </w:rPr>
      </w:pPr>
      <w:r>
        <w:rPr>
          <w:lang w:eastAsia="zh-CN"/>
        </w:rPr>
        <w:t>共中央六届六中全会精神和省委第四次执委扩大</w:t>
      </w:r>
    </w:p>
    <w:p>
      <w:pPr>
        <w:rPr>
          <w:lang w:eastAsia="zh-CN"/>
        </w:rPr>
      </w:pPr>
      <w:r>
        <w:rPr>
          <w:lang w:eastAsia="zh-CN"/>
        </w:rPr>
        <w:t>会议的决议。会后，派周楠、陆新等同志到南路</w:t>
      </w:r>
    </w:p>
    <w:p>
      <w:pPr>
        <w:rPr>
          <w:lang w:eastAsia="zh-CN"/>
        </w:rPr>
      </w:pPr>
      <w:r>
        <w:rPr>
          <w:lang w:eastAsia="zh-CN"/>
        </w:rPr>
        <w:t>筹建中共高雷工委，开展武装斗争和抗日救亡工</w:t>
      </w:r>
    </w:p>
    <w:p>
      <w:pPr>
        <w:rPr>
          <w:lang w:eastAsia="zh-CN"/>
        </w:rPr>
      </w:pPr>
      <w:r>
        <w:rPr>
          <w:lang w:eastAsia="zh-CN"/>
        </w:rPr>
        <w:t>作。</w:t>
      </w:r>
    </w:p>
    <w:p>
      <w:pPr>
        <w:rPr>
          <w:lang w:eastAsia="zh-CN"/>
        </w:rPr>
      </w:pPr>
      <w:r>
        <w:rPr>
          <w:lang w:eastAsia="zh-CN"/>
        </w:rPr>
        <w:t>11月在韶关主持召开省委第五次执委会议。会</w:t>
      </w:r>
    </w:p>
    <w:p>
      <w:pPr>
        <w:rPr>
          <w:lang w:eastAsia="zh-CN"/>
        </w:rPr>
      </w:pPr>
      <w:r>
        <w:rPr>
          <w:lang w:eastAsia="zh-CN"/>
        </w:rPr>
        <w:t>议针对国民党顽固派掀起的反共逆流，制定了政</w:t>
      </w:r>
    </w:p>
    <w:p>
      <w:pPr>
        <w:rPr>
          <w:lang w:eastAsia="zh-CN"/>
        </w:rPr>
      </w:pPr>
      <w:r>
        <w:rPr>
          <w:lang w:eastAsia="zh-CN"/>
        </w:rPr>
        <w:t>治上的进攻和组织上的保密，以及“实行组织的</w:t>
      </w:r>
    </w:p>
    <w:p>
      <w:pPr>
        <w:rPr>
          <w:lang w:eastAsia="zh-CN"/>
        </w:rPr>
      </w:pPr>
      <w:r>
        <w:rPr>
          <w:lang w:eastAsia="zh-CN"/>
        </w:rPr>
        <w:t>转变、群众工作的转变和严密党组织”等斗争方</w:t>
      </w:r>
    </w:p>
    <w:p>
      <w:pPr>
        <w:rPr>
          <w:lang w:eastAsia="zh-CN"/>
        </w:rPr>
      </w:pPr>
      <w:r>
        <w:rPr>
          <w:lang w:eastAsia="zh-CN"/>
        </w:rPr>
        <w:t>针策略。</w:t>
      </w:r>
    </w:p>
    <w:p>
      <w:pPr>
        <w:rPr>
          <w:lang w:eastAsia="zh-CN"/>
        </w:rPr>
      </w:pPr>
      <w:r>
        <w:rPr>
          <w:lang w:eastAsia="zh-CN"/>
        </w:rPr>
        <w:t>冬</w:t>
      </w:r>
    </w:p>
    <w:p>
      <w:pPr>
        <w:rPr>
          <w:lang w:eastAsia="zh-CN"/>
        </w:rPr>
      </w:pPr>
      <w:r>
        <w:rPr>
          <w:lang w:eastAsia="zh-CN"/>
        </w:rPr>
        <w:t>中共广东省委机关报《新华南》和印刷、樟</w:t>
      </w:r>
    </w:p>
    <w:p>
      <w:pPr>
        <w:rPr>
          <w:lang w:eastAsia="zh-CN"/>
        </w:rPr>
      </w:pPr>
      <w:r>
        <w:rPr>
          <w:lang w:eastAsia="zh-CN"/>
        </w:rPr>
        <w:t>脑“工合”社曾一度奉命北撤南雄期间，以省委</w:t>
      </w:r>
    </w:p>
    <w:p>
      <w:pPr>
        <w:rPr>
          <w:lang w:eastAsia="zh-CN"/>
        </w:rPr>
      </w:pPr>
      <w:r>
        <w:rPr>
          <w:lang w:eastAsia="zh-CN"/>
        </w:rPr>
        <w:t>书记身份前往南雄了解情况，检查工作，并在印</w:t>
      </w:r>
    </w:p>
    <w:p>
      <w:pPr>
        <w:rPr>
          <w:lang w:eastAsia="zh-CN"/>
        </w:rPr>
      </w:pPr>
      <w:r>
        <w:rPr>
          <w:lang w:eastAsia="zh-CN"/>
        </w:rPr>
        <w:t>刷、樟脑“工合”社新驻地小住几天。</w:t>
      </w:r>
    </w:p>
    <w:p>
      <w:pPr>
        <w:rPr>
          <w:lang w:eastAsia="zh-CN"/>
        </w:rPr>
      </w:pPr>
      <w:r>
        <w:rPr>
          <w:lang w:eastAsia="zh-CN"/>
        </w:rPr>
        <w:t>1940年3月前往重庆、延安，向党中央、南方局请</w:t>
      </w:r>
    </w:p>
    <w:p>
      <w:pPr>
        <w:rPr>
          <w:lang w:eastAsia="zh-CN"/>
        </w:rPr>
      </w:pPr>
      <w:r>
        <w:rPr>
          <w:lang w:eastAsia="zh-CN"/>
        </w:rPr>
        <w:t>示汇报工作。</w:t>
      </w:r>
    </w:p>
    <w:p>
      <w:pPr>
        <w:rPr>
          <w:lang w:eastAsia="zh-CN"/>
        </w:rPr>
      </w:pPr>
      <w:r>
        <w:rPr>
          <w:lang w:eastAsia="zh-CN"/>
        </w:rPr>
        <w:t>4月7日</w:t>
      </w:r>
    </w:p>
    <w:p>
      <w:pPr>
        <w:rPr>
          <w:lang w:eastAsia="zh-CN"/>
        </w:rPr>
      </w:pPr>
      <w:r>
        <w:rPr>
          <w:lang w:eastAsia="zh-CN"/>
        </w:rPr>
        <w:t>向党中央写了广东工作报告，汇报抗战</w:t>
      </w:r>
    </w:p>
    <w:p>
      <w:pPr>
        <w:rPr>
          <w:lang w:eastAsia="zh-CN"/>
        </w:rPr>
      </w:pPr>
      <w:r>
        <w:rPr>
          <w:lang w:eastAsia="zh-CN"/>
        </w:rPr>
        <w:t>以来广东的政治局势和广东党组织的工作情况。</w:t>
      </w:r>
    </w:p>
    <w:p>
      <w:pPr>
        <w:rPr>
          <w:lang w:eastAsia="zh-CN"/>
        </w:rPr>
      </w:pPr>
      <w:r>
        <w:rPr>
          <w:lang w:eastAsia="zh-CN"/>
        </w:rPr>
        <w:t>4月23日向南方局写了报告，详细汇报广东省</w:t>
      </w:r>
    </w:p>
    <w:p>
      <w:pPr>
        <w:rPr>
          <w:lang w:eastAsia="zh-CN"/>
        </w:rPr>
      </w:pPr>
      <w:r>
        <w:rPr>
          <w:lang w:eastAsia="zh-CN"/>
        </w:rPr>
        <w:t>委第四、第五次执委扩大会议情况。</w:t>
      </w:r>
    </w:p>
    <w:p>
      <w:pPr>
        <w:rPr>
          <w:lang w:eastAsia="zh-CN"/>
        </w:rPr>
      </w:pPr>
      <w:r>
        <w:rPr>
          <w:lang w:eastAsia="zh-CN"/>
        </w:rPr>
        <w:t>4月27日</w:t>
      </w:r>
    </w:p>
    <w:p>
      <w:pPr>
        <w:rPr>
          <w:lang w:eastAsia="zh-CN"/>
        </w:rPr>
      </w:pPr>
      <w:r>
        <w:rPr>
          <w:lang w:eastAsia="zh-CN"/>
        </w:rPr>
        <w:t>向党中央、南方局报告广东省委和各</w:t>
      </w:r>
    </w:p>
    <w:p>
      <w:pPr>
        <w:rPr>
          <w:lang w:eastAsia="zh-CN"/>
        </w:rPr>
      </w:pPr>
      <w:r>
        <w:rPr>
          <w:lang w:eastAsia="zh-CN"/>
        </w:rPr>
        <w:t>级党组织领导成员的有关情况。</w:t>
      </w:r>
    </w:p>
    <w:p>
      <w:pPr>
        <w:rPr>
          <w:lang w:eastAsia="zh-CN"/>
        </w:rPr>
      </w:pPr>
      <w:r>
        <w:rPr>
          <w:lang w:eastAsia="zh-CN"/>
        </w:rPr>
        <w:t>6月从延安回到广东，并带回一批由中央派来广</w:t>
      </w:r>
    </w:p>
    <w:p>
      <w:pPr>
        <w:rPr>
          <w:lang w:eastAsia="zh-CN"/>
        </w:rPr>
      </w:pPr>
      <w:r>
        <w:rPr>
          <w:lang w:eastAsia="zh-CN"/>
        </w:rPr>
        <w:t>东工作的军事干部。</w:t>
      </w:r>
    </w:p>
    <w:p>
      <w:pPr>
        <w:rPr>
          <w:lang w:eastAsia="zh-CN"/>
        </w:rPr>
      </w:pPr>
      <w:r>
        <w:rPr>
          <w:lang w:eastAsia="zh-CN"/>
        </w:rPr>
        <w:t>同月在韶关主持召开省委扩大会议，传达党中</w:t>
      </w:r>
    </w:p>
    <w:p>
      <w:pPr>
        <w:rPr>
          <w:lang w:eastAsia="zh-CN"/>
        </w:rPr>
      </w:pPr>
      <w:r>
        <w:rPr>
          <w:lang w:eastAsia="zh-CN"/>
        </w:rPr>
        <w:t>央关于将广东划分为</w:t>
      </w:r>
      <w:r>
        <w:rPr>
          <w:color w:val="FF0000"/>
          <w:lang w:eastAsia="zh-CN"/>
        </w:rPr>
        <w:t>粤</w:t>
      </w:r>
      <w:r>
        <w:rPr>
          <w:lang w:eastAsia="zh-CN"/>
        </w:rPr>
        <w:t>南和粤北省委的指示，被</w:t>
      </w:r>
    </w:p>
    <w:p>
      <w:pPr>
        <w:rPr>
          <w:lang w:eastAsia="zh-CN"/>
        </w:rPr>
      </w:pPr>
      <w:r>
        <w:rPr>
          <w:lang w:eastAsia="zh-CN"/>
        </w:rPr>
        <w:t>任命为粤北省委书记。</w:t>
      </w:r>
    </w:p>
    <w:p>
      <w:pPr>
        <w:rPr>
          <w:lang w:eastAsia="zh-CN"/>
        </w:rPr>
      </w:pPr>
      <w:r>
        <w:rPr>
          <w:lang w:eastAsia="zh-CN"/>
        </w:rPr>
        <w:t>409</w:t>
      </w:r>
    </w:p>
    <w:p>
      <w:pPr>
        <w:rPr>
          <w:lang w:eastAsia="zh-CN"/>
        </w:rPr>
      </w:pPr>
      <w:r>
        <w:rPr>
          <w:lang w:eastAsia="zh-CN"/>
        </w:rPr>
        <w:t>10月前往重庆参</w:t>
      </w:r>
      <w:r>
        <w:rPr>
          <w:color w:val="0000E1"/>
          <w:lang w:eastAsia="zh-CN"/>
        </w:rPr>
        <w:t>加</w:t>
      </w:r>
      <w:r>
        <w:rPr>
          <w:lang w:eastAsia="zh-CN"/>
        </w:rPr>
        <w:t>南方局召开的会议。会上</w:t>
      </w:r>
      <w:r>
        <w:rPr>
          <w:color w:val="808080"/>
          <w:lang w:eastAsia="zh-CN"/>
        </w:rPr>
        <w:t>决</w:t>
      </w:r>
    </w:p>
    <w:p>
      <w:pPr>
        <w:rPr>
          <w:lang w:eastAsia="zh-CN"/>
        </w:rPr>
      </w:pPr>
      <w:r>
        <w:rPr>
          <w:lang w:eastAsia="zh-CN"/>
        </w:rPr>
        <w:t>定成立中共南方工作委员会，被任命为南委副书</w:t>
      </w:r>
    </w:p>
    <w:p>
      <w:pPr>
        <w:rPr>
          <w:lang w:eastAsia="zh-CN"/>
        </w:rPr>
      </w:pPr>
      <w:r>
        <w:rPr>
          <w:lang w:eastAsia="zh-CN"/>
        </w:rPr>
        <w:t>记兼组织部长。</w:t>
      </w:r>
    </w:p>
    <w:p>
      <w:pPr>
        <w:rPr>
          <w:lang w:eastAsia="zh-CN"/>
        </w:rPr>
      </w:pPr>
      <w:r>
        <w:rPr>
          <w:lang w:eastAsia="zh-CN"/>
        </w:rPr>
        <w:t>12月主持召开省委扩大会议，传达贯彻南方局</w:t>
      </w:r>
    </w:p>
    <w:p>
      <w:pPr>
        <w:rPr>
          <w:lang w:eastAsia="zh-CN"/>
        </w:rPr>
      </w:pPr>
      <w:r>
        <w:rPr>
          <w:lang w:eastAsia="zh-CN"/>
        </w:rPr>
        <w:t>会议关于成立中共南方工作委员会决定，并对粤</w:t>
      </w:r>
    </w:p>
    <w:p>
      <w:pPr>
        <w:rPr>
          <w:lang w:eastAsia="zh-CN"/>
        </w:rPr>
      </w:pPr>
      <w:r>
        <w:rPr>
          <w:lang w:eastAsia="zh-CN"/>
        </w:rPr>
        <w:t>北省委领导成员进行了调整。</w:t>
      </w:r>
    </w:p>
    <w:p>
      <w:pPr>
        <w:rPr>
          <w:lang w:eastAsia="zh-CN"/>
        </w:rPr>
      </w:pPr>
      <w:r>
        <w:rPr>
          <w:lang w:eastAsia="zh-CN"/>
        </w:rPr>
        <w:t>1941年2月在韶关会见从皖南突围辗转来韶的李一</w:t>
      </w:r>
    </w:p>
    <w:p>
      <w:pPr>
        <w:rPr>
          <w:lang w:eastAsia="zh-CN"/>
        </w:rPr>
      </w:pPr>
      <w:r>
        <w:rPr>
          <w:lang w:eastAsia="zh-CN"/>
        </w:rPr>
        <w:t>氓，在获悉皖南事变的详细情况后，旋即向中共</w:t>
      </w:r>
    </w:p>
    <w:p>
      <w:pPr>
        <w:rPr>
          <w:lang w:eastAsia="zh-CN"/>
        </w:rPr>
      </w:pPr>
      <w:r>
        <w:rPr>
          <w:lang w:eastAsia="zh-CN"/>
        </w:rPr>
        <w:t>中央作了报告。</w:t>
      </w:r>
    </w:p>
    <w:p>
      <w:pPr>
        <w:rPr>
          <w:lang w:eastAsia="zh-CN"/>
        </w:rPr>
      </w:pPr>
      <w:r>
        <w:rPr>
          <w:lang w:eastAsia="zh-CN"/>
        </w:rPr>
        <w:t>春夏间离开韶关，前往南委机关所在地一大</w:t>
      </w:r>
    </w:p>
    <w:p>
      <w:pPr>
        <w:rPr>
          <w:lang w:eastAsia="zh-CN"/>
        </w:rPr>
      </w:pPr>
      <w:r>
        <w:rPr>
          <w:lang w:eastAsia="zh-CN"/>
        </w:rPr>
        <w:t>埔一带地区活动。</w:t>
      </w:r>
    </w:p>
    <w:p>
      <w:pPr>
        <w:rPr>
          <w:lang w:eastAsia="zh-CN"/>
        </w:rPr>
      </w:pPr>
      <w:r>
        <w:rPr>
          <w:lang w:eastAsia="zh-CN"/>
        </w:rPr>
        <w:t>9月上中旬到韶关向粤北省委传达中央、南方局</w:t>
      </w:r>
    </w:p>
    <w:p>
      <w:pPr>
        <w:rPr>
          <w:lang w:eastAsia="zh-CN"/>
        </w:rPr>
      </w:pPr>
      <w:r>
        <w:rPr>
          <w:lang w:eastAsia="zh-CN"/>
        </w:rPr>
        <w:t>关于“国统区党组织由党委制改为特派员制”的</w:t>
      </w:r>
    </w:p>
    <w:p>
      <w:pPr>
        <w:rPr>
          <w:lang w:eastAsia="zh-CN"/>
        </w:rPr>
      </w:pPr>
      <w:r>
        <w:rPr>
          <w:lang w:eastAsia="zh-CN"/>
        </w:rPr>
        <w:t>指示精神。</w:t>
      </w:r>
    </w:p>
    <w:p>
      <w:pPr>
        <w:rPr>
          <w:lang w:eastAsia="zh-CN"/>
        </w:rPr>
      </w:pPr>
      <w:r>
        <w:rPr>
          <w:lang w:eastAsia="zh-CN"/>
        </w:rPr>
        <w:t>9月22日致电方方并中央，报告琼崖冯白驹部</w:t>
      </w:r>
    </w:p>
    <w:p>
      <w:pPr>
        <w:rPr>
          <w:lang w:eastAsia="zh-CN"/>
        </w:rPr>
      </w:pPr>
      <w:r>
        <w:rPr>
          <w:lang w:eastAsia="zh-CN"/>
        </w:rPr>
        <w:t>受国民党顽固派袭击的情况。</w:t>
      </w:r>
    </w:p>
    <w:p>
      <w:pPr>
        <w:rPr>
          <w:lang w:eastAsia="zh-CN"/>
        </w:rPr>
      </w:pPr>
      <w:r>
        <w:rPr>
          <w:lang w:eastAsia="zh-CN"/>
        </w:rPr>
        <w:t>11月由韶关到达香港，主持召开粤南省委扩大</w:t>
      </w:r>
    </w:p>
    <w:p>
      <w:pPr>
        <w:rPr>
          <w:lang w:eastAsia="zh-CN"/>
        </w:rPr>
      </w:pPr>
      <w:r>
        <w:rPr>
          <w:lang w:eastAsia="zh-CN"/>
        </w:rPr>
        <w:t>会议。商讨撤销粤南省委，准备成立广东省委的</w:t>
      </w:r>
    </w:p>
    <w:p>
      <w:pPr>
        <w:rPr>
          <w:lang w:eastAsia="zh-CN"/>
        </w:rPr>
      </w:pPr>
      <w:r>
        <w:rPr>
          <w:lang w:eastAsia="zh-CN"/>
        </w:rPr>
        <w:t>人事调整安排以及加强武装斗争等问题。</w:t>
      </w:r>
    </w:p>
    <w:p>
      <w:pPr>
        <w:rPr>
          <w:lang w:eastAsia="zh-CN"/>
        </w:rPr>
      </w:pPr>
      <w:r>
        <w:rPr>
          <w:lang w:eastAsia="zh-CN"/>
        </w:rPr>
        <w:t>12月香港沦陷后，与廖承志等同志执行党中央</w:t>
      </w:r>
    </w:p>
    <w:p>
      <w:pPr>
        <w:rPr>
          <w:lang w:eastAsia="zh-CN"/>
        </w:rPr>
      </w:pPr>
      <w:r>
        <w:rPr>
          <w:lang w:eastAsia="zh-CN"/>
        </w:rPr>
        <w:t>指示，组织力量，精心部署，制订抢救文化人士</w:t>
      </w:r>
    </w:p>
    <w:p>
      <w:pPr>
        <w:rPr>
          <w:lang w:eastAsia="zh-CN"/>
        </w:rPr>
      </w:pPr>
      <w:r>
        <w:rPr>
          <w:lang w:eastAsia="zh-CN"/>
        </w:rPr>
        <w:t>方案和措施，全力以赴进行抢救文化人的工作。</w:t>
      </w:r>
    </w:p>
    <w:p>
      <w:pPr>
        <w:rPr>
          <w:lang w:eastAsia="zh-CN"/>
        </w:rPr>
      </w:pPr>
      <w:r>
        <w:rPr>
          <w:lang w:eastAsia="zh-CN"/>
        </w:rPr>
        <w:t>1942年1月10日致电党中央，向党中央报告了困港</w:t>
      </w:r>
    </w:p>
    <w:p>
      <w:pPr>
        <w:rPr>
          <w:lang w:eastAsia="zh-CN"/>
        </w:rPr>
      </w:pPr>
      <w:r>
        <w:rPr>
          <w:lang w:eastAsia="zh-CN"/>
        </w:rPr>
        <w:t>的知名民主人士和重要文化人被抢救出来安抵东</w:t>
      </w:r>
    </w:p>
    <w:p>
      <w:pPr>
        <w:rPr>
          <w:lang w:eastAsia="zh-CN"/>
        </w:rPr>
      </w:pPr>
      <w:r>
        <w:rPr>
          <w:lang w:eastAsia="zh-CN"/>
        </w:rPr>
        <w:t>江游击区的情况，要求中央汇款解</w:t>
      </w:r>
      <w:r>
        <w:rPr>
          <w:color w:val="808080"/>
          <w:lang w:eastAsia="zh-CN"/>
        </w:rPr>
        <w:t>决</w:t>
      </w:r>
      <w:r>
        <w:rPr>
          <w:lang w:eastAsia="zh-CN"/>
        </w:rPr>
        <w:t>从香港抢救</w:t>
      </w:r>
    </w:p>
    <w:p>
      <w:pPr>
        <w:rPr>
          <w:lang w:eastAsia="zh-CN"/>
        </w:rPr>
      </w:pPr>
      <w:r>
        <w:rPr>
          <w:lang w:eastAsia="zh-CN"/>
        </w:rPr>
        <w:t>出来的知名民主人士和重要文化人士的转移路费</w:t>
      </w:r>
    </w:p>
    <w:p>
      <w:pPr>
        <w:rPr>
          <w:lang w:eastAsia="zh-CN"/>
        </w:rPr>
      </w:pPr>
      <w:r>
        <w:rPr>
          <w:lang w:eastAsia="zh-CN"/>
        </w:rPr>
        <w:t>410</w:t>
      </w:r>
    </w:p>
    <w:p>
      <w:pPr>
        <w:rPr>
          <w:lang w:eastAsia="zh-CN"/>
        </w:rPr>
      </w:pPr>
      <w:r>
        <w:rPr>
          <w:lang w:eastAsia="zh-CN"/>
        </w:rPr>
        <w:t>问题。</w:t>
      </w:r>
    </w:p>
    <w:p>
      <w:pPr>
        <w:rPr>
          <w:lang w:eastAsia="zh-CN"/>
        </w:rPr>
      </w:pPr>
      <w:r>
        <w:rPr>
          <w:lang w:eastAsia="zh-CN"/>
        </w:rPr>
        <w:t>1月下旬在东江阳台山根据地白石龙村主持召开</w:t>
      </w:r>
    </w:p>
    <w:p>
      <w:pPr>
        <w:rPr>
          <w:lang w:eastAsia="zh-CN"/>
        </w:rPr>
      </w:pPr>
      <w:r>
        <w:rPr>
          <w:lang w:eastAsia="zh-CN"/>
        </w:rPr>
        <w:t>东江部队负责同志会议。总结了东江部队三年来</w:t>
      </w:r>
    </w:p>
    <w:p>
      <w:pPr>
        <w:rPr>
          <w:lang w:eastAsia="zh-CN"/>
        </w:rPr>
      </w:pPr>
      <w:r>
        <w:rPr>
          <w:lang w:eastAsia="zh-CN"/>
        </w:rPr>
        <w:t>对敌斗争的成绩和经验教训。会上决定成立广东</w:t>
      </w:r>
    </w:p>
    <w:p>
      <w:pPr>
        <w:rPr>
          <w:lang w:eastAsia="zh-CN"/>
        </w:rPr>
      </w:pPr>
      <w:r>
        <w:rPr>
          <w:lang w:eastAsia="zh-CN"/>
        </w:rPr>
        <w:t>军政委员会。</w:t>
      </w:r>
    </w:p>
    <w:p>
      <w:pPr>
        <w:rPr>
          <w:lang w:eastAsia="zh-CN"/>
        </w:rPr>
      </w:pPr>
      <w:r>
        <w:rPr>
          <w:lang w:eastAsia="zh-CN"/>
        </w:rPr>
        <w:t>4月24日离开东江游击区，起程经兴宁县返回</w:t>
      </w:r>
    </w:p>
    <w:p>
      <w:pPr>
        <w:rPr>
          <w:lang w:eastAsia="zh-CN"/>
        </w:rPr>
      </w:pPr>
      <w:r>
        <w:rPr>
          <w:lang w:eastAsia="zh-CN"/>
        </w:rPr>
        <w:t>大埔县南委机关驻地，因布置检查工作，沿途滞</w:t>
      </w:r>
    </w:p>
    <w:p>
      <w:pPr>
        <w:rPr>
          <w:lang w:eastAsia="zh-CN"/>
        </w:rPr>
      </w:pPr>
      <w:r>
        <w:rPr>
          <w:lang w:eastAsia="zh-CN"/>
        </w:rPr>
        <w:t>留一些日子</w:t>
      </w:r>
      <w:r>
        <w:rPr>
          <w:color w:val="008000"/>
          <w:lang w:eastAsia="zh-CN"/>
        </w:rPr>
        <w:t>。</w:t>
      </w:r>
    </w:p>
    <w:p>
      <w:pPr>
        <w:rPr>
          <w:lang w:eastAsia="zh-CN"/>
        </w:rPr>
      </w:pPr>
      <w:r>
        <w:rPr>
          <w:lang w:eastAsia="zh-CN"/>
        </w:rPr>
        <w:t>5月中旬由东江回到大埔南委机关，参加南委召</w:t>
      </w:r>
    </w:p>
    <w:p>
      <w:pPr>
        <w:rPr>
          <w:lang w:eastAsia="zh-CN"/>
        </w:rPr>
      </w:pPr>
      <w:r>
        <w:rPr>
          <w:lang w:eastAsia="zh-CN"/>
        </w:rPr>
        <w:t>开的工作会议。在会上汇报了东江武装斗争情况，</w:t>
      </w:r>
    </w:p>
    <w:p>
      <w:pPr>
        <w:rPr>
          <w:lang w:eastAsia="zh-CN"/>
        </w:rPr>
      </w:pPr>
      <w:r>
        <w:rPr>
          <w:lang w:eastAsia="zh-CN"/>
        </w:rPr>
        <w:t>商讨了南委今后工作问题。</w:t>
      </w:r>
    </w:p>
    <w:p>
      <w:pPr>
        <w:rPr>
          <w:lang w:eastAsia="zh-CN"/>
        </w:rPr>
      </w:pPr>
      <w:r>
        <w:rPr>
          <w:lang w:eastAsia="zh-CN"/>
        </w:rPr>
        <w:t>5月下旬南委机关获悉原中共江西省委被破坏的</w:t>
      </w:r>
    </w:p>
    <w:p>
      <w:pPr>
        <w:rPr>
          <w:lang w:eastAsia="zh-CN"/>
        </w:rPr>
      </w:pPr>
      <w:r>
        <w:rPr>
          <w:lang w:eastAsia="zh-CN"/>
        </w:rPr>
        <w:t>消息，与南委书记方方等马上研究对策，采取措</w:t>
      </w:r>
    </w:p>
    <w:p>
      <w:pPr>
        <w:rPr>
          <w:lang w:eastAsia="zh-CN"/>
        </w:rPr>
      </w:pPr>
      <w:r>
        <w:rPr>
          <w:lang w:eastAsia="zh-CN"/>
        </w:rPr>
        <w:t>施，决定南委机关分头向闽西、东江等地转移。</w:t>
      </w:r>
    </w:p>
    <w:p>
      <w:pPr>
        <w:rPr>
          <w:lang w:eastAsia="zh-CN"/>
        </w:rPr>
      </w:pPr>
      <w:r>
        <w:rPr>
          <w:lang w:eastAsia="zh-CN"/>
        </w:rPr>
        <w:t>6月由一交通员伴随带路，离开原南委机关所在</w:t>
      </w:r>
    </w:p>
    <w:p>
      <w:pPr>
        <w:rPr>
          <w:lang w:eastAsia="zh-CN"/>
        </w:rPr>
      </w:pPr>
      <w:r>
        <w:rPr>
          <w:lang w:eastAsia="zh-CN"/>
        </w:rPr>
        <w:t>地向东江方向撤退。途经高陂镇时，被叛徒郭潜</w:t>
      </w:r>
    </w:p>
    <w:p>
      <w:pPr>
        <w:rPr>
          <w:lang w:eastAsia="zh-CN"/>
        </w:rPr>
      </w:pPr>
      <w:r>
        <w:rPr>
          <w:lang w:eastAsia="zh-CN"/>
        </w:rPr>
        <w:t>（原是南委组织部长）引领的特务所窥悉，不幸被</w:t>
      </w:r>
    </w:p>
    <w:p>
      <w:pPr>
        <w:rPr>
          <w:lang w:eastAsia="zh-CN"/>
        </w:rPr>
      </w:pPr>
      <w:r>
        <w:rPr>
          <w:lang w:eastAsia="zh-CN"/>
        </w:rPr>
        <w:t>捕。</w:t>
      </w:r>
    </w:p>
    <w:p>
      <w:pPr>
        <w:rPr>
          <w:lang w:eastAsia="zh-CN"/>
        </w:rPr>
      </w:pPr>
      <w:r>
        <w:rPr>
          <w:lang w:eastAsia="zh-CN"/>
        </w:rPr>
        <w:t>6月20日被解押到江西泰和县马家洲国民党监</w:t>
      </w:r>
    </w:p>
    <w:p>
      <w:pPr>
        <w:rPr>
          <w:lang w:eastAsia="zh-CN"/>
        </w:rPr>
      </w:pPr>
      <w:r>
        <w:rPr>
          <w:lang w:eastAsia="zh-CN"/>
        </w:rPr>
        <w:t>狱囚禁。</w:t>
      </w:r>
    </w:p>
    <w:p>
      <w:pPr>
        <w:rPr>
          <w:lang w:eastAsia="zh-CN"/>
        </w:rPr>
      </w:pPr>
      <w:r>
        <w:rPr>
          <w:lang w:eastAsia="zh-CN"/>
        </w:rPr>
        <w:t>1944年8月26日在敌牢中光荣牺牲。终年三十四岁。</w:t>
      </w:r>
    </w:p>
    <w:p>
      <w:pPr>
        <w:rPr>
          <w:lang w:eastAsia="zh-CN"/>
        </w:rPr>
      </w:pPr>
      <w:r>
        <w:rPr>
          <w:lang w:eastAsia="zh-CN"/>
        </w:rPr>
        <w:t>（叶文益整理）</w:t>
      </w:r>
    </w:p>
    <w:p>
      <w:pPr>
        <w:rPr>
          <w:lang w:eastAsia="zh-CN"/>
        </w:rPr>
      </w:pPr>
      <w:r>
        <w:rPr>
          <w:lang w:eastAsia="zh-CN"/>
        </w:rPr>
        <w:t>411</w:t>
      </w:r>
    </w:p>
    <w:p>
      <w:pPr>
        <w:rPr>
          <w:lang w:eastAsia="zh-CN"/>
        </w:rPr>
      </w:pPr>
      <w:r>
        <w:rPr>
          <w:lang w:eastAsia="zh-CN"/>
        </w:rPr>
        <w:t>后记</w:t>
      </w:r>
    </w:p>
    <w:p>
      <w:pPr>
        <w:rPr>
          <w:lang w:eastAsia="zh-CN"/>
        </w:rPr>
      </w:pPr>
      <w:r>
        <w:rPr>
          <w:lang w:eastAsia="zh-CN"/>
        </w:rPr>
        <w:t>我室在征集、研究广东党史资料过程中，曾专题征集张</w:t>
      </w:r>
    </w:p>
    <w:p>
      <w:pPr>
        <w:rPr>
          <w:lang w:eastAsia="zh-CN"/>
        </w:rPr>
      </w:pPr>
      <w:r>
        <w:rPr>
          <w:lang w:eastAsia="zh-CN"/>
        </w:rPr>
        <w:t>文彬的著述、书信及其他有关史料，召开过座谈会，在广</w:t>
      </w:r>
    </w:p>
    <w:p>
      <w:pPr>
        <w:rPr>
          <w:lang w:eastAsia="zh-CN"/>
        </w:rPr>
      </w:pPr>
      <w:r>
        <w:rPr>
          <w:lang w:eastAsia="zh-CN"/>
        </w:rPr>
        <w:t>州</w:t>
      </w:r>
      <w:r>
        <w:rPr>
          <w:color w:val="0000E1"/>
          <w:lang w:eastAsia="zh-CN"/>
        </w:rPr>
        <w:t>、</w:t>
      </w:r>
      <w:r>
        <w:rPr>
          <w:lang w:eastAsia="zh-CN"/>
        </w:rPr>
        <w:t>北京、江西等地拜访老同志、查阅档案资料，历经十多</w:t>
      </w:r>
    </w:p>
    <w:p>
      <w:pPr>
        <w:rPr>
          <w:lang w:eastAsia="zh-CN"/>
        </w:rPr>
      </w:pPr>
      <w:r>
        <w:rPr>
          <w:lang w:eastAsia="zh-CN"/>
        </w:rPr>
        <w:t>年的征研工作，终成此书。</w:t>
      </w:r>
    </w:p>
    <w:p>
      <w:pPr>
        <w:rPr>
          <w:lang w:eastAsia="zh-CN"/>
        </w:rPr>
      </w:pPr>
      <w:r>
        <w:rPr>
          <w:lang w:eastAsia="zh-CN"/>
        </w:rPr>
        <w:t>本书的出版，得到许多老同志的大力支持帮助，尤其是</w:t>
      </w:r>
    </w:p>
    <w:p>
      <w:pPr>
        <w:rPr>
          <w:lang w:eastAsia="zh-CN"/>
        </w:rPr>
      </w:pPr>
      <w:r>
        <w:rPr>
          <w:lang w:eastAsia="zh-CN"/>
        </w:rPr>
        <w:t>刘田夫、周敏玲夫妇想方设法为本书筹集经费，及时解</w:t>
      </w:r>
      <w:r>
        <w:rPr>
          <w:color w:val="008000"/>
          <w:lang w:eastAsia="zh-CN"/>
        </w:rPr>
        <w:t>决</w:t>
      </w:r>
      <w:r>
        <w:rPr>
          <w:lang w:eastAsia="zh-CN"/>
        </w:rPr>
        <w:t>了</w:t>
      </w:r>
    </w:p>
    <w:p>
      <w:pPr>
        <w:rPr>
          <w:lang w:eastAsia="zh-CN"/>
        </w:rPr>
      </w:pPr>
      <w:r>
        <w:rPr>
          <w:lang w:eastAsia="zh-CN"/>
        </w:rPr>
        <w:t>出版的困难，其热诚精神令人感动。孙大光、梁威林、杨应</w:t>
      </w:r>
    </w:p>
    <w:p>
      <w:pPr>
        <w:rPr>
          <w:lang w:eastAsia="zh-CN"/>
        </w:rPr>
      </w:pPr>
      <w:r>
        <w:rPr>
          <w:lang w:eastAsia="zh-CN"/>
        </w:rPr>
        <w:t>彬等同志也热情关怀此书的出版。对老同志和广州天绰实业</w:t>
      </w:r>
    </w:p>
    <w:p>
      <w:pPr>
        <w:rPr>
          <w:lang w:eastAsia="zh-CN"/>
        </w:rPr>
      </w:pPr>
      <w:r>
        <w:rPr>
          <w:lang w:eastAsia="zh-CN"/>
        </w:rPr>
        <w:t>有限公司以及谢权勋、黄家添同志的帮助，我们表示诚挚的</w:t>
      </w:r>
    </w:p>
    <w:p>
      <w:pPr>
        <w:rPr>
          <w:lang w:eastAsia="zh-CN"/>
        </w:rPr>
      </w:pPr>
      <w:r>
        <w:rPr>
          <w:lang w:eastAsia="zh-CN"/>
        </w:rPr>
        <w:t>谢意!</w:t>
      </w:r>
    </w:p>
    <w:p>
      <w:pPr>
        <w:rPr>
          <w:lang w:eastAsia="zh-CN"/>
        </w:rPr>
      </w:pPr>
      <w:r>
        <w:rPr>
          <w:lang w:eastAsia="zh-CN"/>
        </w:rPr>
        <w:t>本书资料由叶文益收集、整理和汇编。刘树新、李芮参</w:t>
      </w:r>
    </w:p>
    <w:p>
      <w:pPr>
        <w:rPr>
          <w:lang w:eastAsia="zh-CN"/>
        </w:rPr>
      </w:pPr>
      <w:r>
        <w:rPr>
          <w:lang w:eastAsia="zh-CN"/>
        </w:rPr>
        <w:t>与部分资料收集整理工作。曾庆榴主任、陈弘君副主任以及</w:t>
      </w:r>
    </w:p>
    <w:p>
      <w:pPr>
        <w:rPr>
          <w:lang w:eastAsia="zh-CN"/>
        </w:rPr>
      </w:pPr>
      <w:r>
        <w:rPr>
          <w:lang w:eastAsia="zh-CN"/>
        </w:rPr>
        <w:t>刘子健审阅了书稿。</w:t>
      </w:r>
    </w:p>
    <w:p>
      <w:pPr>
        <w:rPr>
          <w:lang w:eastAsia="zh-CN"/>
        </w:rPr>
      </w:pPr>
      <w:r>
        <w:rPr>
          <w:lang w:eastAsia="zh-CN"/>
        </w:rPr>
        <w:t>本书若有不足之处，敬请读者批评指正。</w:t>
      </w:r>
    </w:p>
    <w:p>
      <w:pPr>
        <w:rPr>
          <w:lang w:eastAsia="zh-CN"/>
        </w:rPr>
      </w:pPr>
      <w:r>
        <w:rPr>
          <w:lang w:eastAsia="zh-CN"/>
        </w:rPr>
        <w:t>中共广东省委党史研究室</w:t>
      </w:r>
    </w:p>
    <w:p>
      <w:pPr>
        <w:rPr>
          <w:lang w:eastAsia="zh-CN"/>
        </w:rPr>
      </w:pPr>
      <w:r>
        <w:rPr>
          <w:lang w:eastAsia="zh-CN"/>
        </w:rPr>
        <w:t>1998年12月18日</w:t>
      </w:r>
    </w:p>
    <w:p>
      <w:pPr>
        <w:rPr>
          <w:lang w:eastAsia="zh-CN"/>
        </w:rPr>
      </w:pPr>
      <w:r>
        <w:rPr>
          <w:lang w:eastAsia="zh-CN"/>
        </w:rPr>
        <w:t>412</w:t>
      </w:r>
    </w:p>
    <w:p>
      <w:pPr>
        <w:rPr>
          <w:lang w:eastAsia="zh-CN"/>
        </w:rPr>
      </w:pPr>
      <w:r>
        <w:rPr>
          <w:lang w:eastAsia="zh-CN"/>
        </w:rPr>
        <w:t>封面题字:刘田夫</w:t>
      </w:r>
    </w:p>
    <w:p>
      <w:pPr>
        <w:rPr>
          <w:lang w:eastAsia="zh-CN"/>
        </w:rPr>
      </w:pPr>
      <w:r>
        <w:rPr>
          <w:lang w:eastAsia="zh-CN"/>
        </w:rPr>
        <w:t>责任编辑:刘子健</w:t>
      </w:r>
    </w:p>
    <w:p>
      <w:pPr>
        <w:rPr>
          <w:lang w:eastAsia="zh-CN"/>
        </w:rPr>
      </w:pPr>
      <w:r>
        <w:rPr>
          <w:lang w:eastAsia="zh-CN"/>
        </w:rPr>
        <w:t>封面设计:陈钧生</w:t>
      </w:r>
    </w:p>
    <w:p>
      <w:pPr>
        <w:rPr>
          <w:lang w:eastAsia="zh-CN"/>
        </w:rPr>
      </w:pPr>
      <w:r>
        <w:rPr>
          <w:lang w:eastAsia="zh-CN"/>
        </w:rPr>
        <w:t>怀念张文彬中共广东省委党史研究室编</w:t>
      </w:r>
    </w:p>
    <w:p>
      <w:pPr>
        <w:rPr>
          <w:lang w:eastAsia="zh-CN"/>
        </w:rPr>
      </w:pPr>
      <w:r>
        <w:rPr>
          <w:lang w:eastAsia="zh-CN"/>
        </w:rPr>
        <w:t>出版:中共广东省委党史研究室</w:t>
      </w:r>
    </w:p>
    <w:p>
      <w:pPr>
        <w:rPr>
          <w:lang w:eastAsia="zh-CN"/>
        </w:rPr>
      </w:pPr>
      <w:r>
        <w:rPr>
          <w:lang w:eastAsia="zh-CN"/>
        </w:rPr>
        <w:t>通讯处:广州黄华路</w:t>
      </w:r>
      <w:r>
        <w:rPr>
          <w:color w:val="808080"/>
          <w:lang w:eastAsia="zh-CN"/>
        </w:rPr>
        <w:t>4</w:t>
      </w:r>
      <w:r>
        <w:rPr>
          <w:lang w:eastAsia="zh-CN"/>
        </w:rPr>
        <w:t>号邮编:510053</w:t>
      </w:r>
    </w:p>
    <w:p>
      <w:pPr>
        <w:rPr>
          <w:lang w:eastAsia="zh-CN"/>
        </w:rPr>
      </w:pPr>
      <w:r>
        <w:rPr>
          <w:lang w:eastAsia="zh-CN"/>
        </w:rPr>
        <w:t>印刷:广东省人大办公厅印刷厂</w:t>
      </w:r>
    </w:p>
    <w:p>
      <w:pPr>
        <w:rPr>
          <w:lang w:eastAsia="zh-CN"/>
        </w:rPr>
      </w:pPr>
      <w:r>
        <w:rPr>
          <w:lang w:eastAsia="zh-CN"/>
        </w:rPr>
        <w:t>开本:850×1168毫米1/32</w:t>
      </w:r>
    </w:p>
    <w:p>
      <w:pPr>
        <w:rPr>
          <w:lang w:eastAsia="zh-CN"/>
        </w:rPr>
      </w:pPr>
      <w:r>
        <w:rPr>
          <w:lang w:eastAsia="zh-CN"/>
        </w:rPr>
        <w:t>印张:12.5字数:315千</w:t>
      </w:r>
    </w:p>
    <w:p>
      <w:pPr>
        <w:rPr>
          <w:lang w:eastAsia="zh-CN"/>
        </w:rPr>
      </w:pPr>
      <w:r>
        <w:rPr>
          <w:lang w:eastAsia="zh-CN"/>
        </w:rPr>
        <w:t>地址:广</w:t>
      </w:r>
      <w:r>
        <w:rPr>
          <w:color w:val="008000"/>
          <w:lang w:eastAsia="zh-CN"/>
        </w:rPr>
        <w:t>州</w:t>
      </w:r>
      <w:r>
        <w:rPr>
          <w:lang w:eastAsia="zh-CN"/>
        </w:rPr>
        <w:t>市中山一路64号</w:t>
      </w:r>
    </w:p>
    <w:p>
      <w:pPr>
        <w:rPr>
          <w:lang w:eastAsia="zh-CN"/>
        </w:rPr>
      </w:pPr>
      <w:r>
        <w:rPr>
          <w:lang w:eastAsia="zh-CN"/>
        </w:rPr>
        <w:t>印数:1000册</w:t>
      </w:r>
    </w:p>
    <w:p>
      <w:pPr>
        <w:rPr>
          <w:lang w:eastAsia="zh-CN"/>
        </w:rPr>
      </w:pPr>
      <w:r>
        <w:rPr>
          <w:lang w:eastAsia="zh-CN"/>
        </w:rPr>
        <w:t>1998年12月第1版</w:t>
      </w:r>
    </w:p>
    <w:p>
      <w:pPr>
        <w:rPr>
          <w:lang w:eastAsia="zh-CN"/>
        </w:rPr>
      </w:pPr>
      <w:r>
        <w:rPr>
          <w:lang w:eastAsia="zh-CN"/>
        </w:rPr>
        <w:t>粤印准字第1268号</w:t>
      </w:r>
    </w:p>
    <w:p>
      <w:pPr>
        <w:rPr>
          <w:lang w:eastAsia="zh-CN"/>
        </w:rPr>
      </w:pP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1">
    <w15:presenceInfo w15:providerId="None" w15:userId="1"/>
  </w15:person>
  <w15:person w15:author="林 清">
    <w15:presenceInfo w15:providerId="Windows Live" w15:userId="5916fe13bd4ae4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7C871EC"/>
    <w:rsid w:val="228E5652"/>
    <w:rsid w:val="363C1A97"/>
    <w:rsid w:val="3CBF1AF8"/>
    <w:rsid w:val="50B41CE9"/>
    <w:rsid w:val="663767A4"/>
    <w:rsid w:val="6DE86E80"/>
    <w:rsid w:val="79CE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宋体" w:hAnsi="宋体" w:eastAsia="宋体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6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65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66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67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68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69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70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71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72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3">
    <w:name w:val="Default Paragraph Font"/>
    <w:semiHidden/>
    <w:unhideWhenUsed/>
    <w:uiPriority w:val="1"/>
  </w:style>
  <w:style w:type="table" w:default="1" w:styleId="3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12">
    <w:name w:val="annotation subject"/>
    <w:basedOn w:val="13"/>
    <w:next w:val="13"/>
    <w:link w:val="184"/>
    <w:semiHidden/>
    <w:unhideWhenUsed/>
    <w:uiPriority w:val="99"/>
    <w:rPr>
      <w:b/>
      <w:bCs/>
    </w:rPr>
  </w:style>
  <w:style w:type="paragraph" w:styleId="13">
    <w:name w:val="annotation text"/>
    <w:basedOn w:val="1"/>
    <w:link w:val="183"/>
    <w:semiHidden/>
    <w:unhideWhenUsed/>
    <w:qFormat/>
    <w:uiPriority w:val="99"/>
    <w:rPr>
      <w:kern w:val="0"/>
    </w:rPr>
  </w:style>
  <w:style w:type="paragraph" w:styleId="14">
    <w:name w:val="List Number 2"/>
    <w:basedOn w:val="1"/>
    <w:semiHidden/>
    <w:unhideWhenUsed/>
    <w:uiPriority w:val="99"/>
    <w:pPr>
      <w:numPr>
        <w:ilvl w:val="0"/>
        <w:numId w:val="1"/>
      </w:numPr>
      <w:contextualSpacing/>
    </w:pPr>
  </w:style>
  <w:style w:type="paragraph" w:styleId="15">
    <w:name w:val="macro"/>
    <w:link w:val="178"/>
    <w:semiHidden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6">
    <w:name w:val="List Number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List Bullet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19">
    <w:name w:val="Body Text 3"/>
    <w:basedOn w:val="1"/>
    <w:link w:val="177"/>
    <w:semiHidden/>
    <w:unhideWhenUsed/>
    <w:uiPriority w:val="99"/>
    <w:pPr>
      <w:spacing w:after="120"/>
    </w:pPr>
    <w:rPr>
      <w:sz w:val="16"/>
      <w:szCs w:val="16"/>
    </w:rPr>
  </w:style>
  <w:style w:type="paragraph" w:styleId="20">
    <w:name w:val="List Bullet 3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21">
    <w:name w:val="Body Text"/>
    <w:basedOn w:val="1"/>
    <w:link w:val="175"/>
    <w:semiHidden/>
    <w:unhideWhenUsed/>
    <w:uiPriority w:val="99"/>
    <w:pPr>
      <w:spacing w:after="120"/>
    </w:pPr>
  </w:style>
  <w:style w:type="paragraph" w:styleId="22">
    <w:name w:val="List Number 3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23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24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25">
    <w:name w:val="List Bullet 2"/>
    <w:basedOn w:val="1"/>
    <w:semiHidden/>
    <w:unhideWhenUsed/>
    <w:uiPriority w:val="99"/>
    <w:pPr>
      <w:numPr>
        <w:ilvl w:val="0"/>
        <w:numId w:val="6"/>
      </w:numPr>
      <w:contextualSpacing/>
    </w:pPr>
  </w:style>
  <w:style w:type="paragraph" w:styleId="26">
    <w:name w:val="Balloon Text"/>
    <w:basedOn w:val="1"/>
    <w:link w:val="182"/>
    <w:semiHidden/>
    <w:unhideWhenUsed/>
    <w:uiPriority w:val="99"/>
    <w:pPr>
      <w:spacing w:after="0" w:line="240" w:lineRule="auto"/>
    </w:pPr>
    <w:rPr>
      <w:kern w:val="0"/>
      <w:sz w:val="18"/>
      <w:szCs w:val="18"/>
    </w:rPr>
  </w:style>
  <w:style w:type="paragraph" w:styleId="27">
    <w:name w:val="Subtitle"/>
    <w:basedOn w:val="1"/>
    <w:next w:val="1"/>
    <w:link w:val="17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8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29">
    <w:name w:val="Body Text 2"/>
    <w:basedOn w:val="1"/>
    <w:link w:val="176"/>
    <w:semiHidden/>
    <w:unhideWhenUsed/>
    <w:uiPriority w:val="99"/>
    <w:pPr>
      <w:spacing w:after="120" w:line="480" w:lineRule="auto"/>
    </w:pPr>
  </w:style>
  <w:style w:type="paragraph" w:styleId="30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31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7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Emphasis"/>
    <w:basedOn w:val="33"/>
    <w:qFormat/>
    <w:uiPriority w:val="20"/>
    <w:rPr>
      <w:i/>
      <w:iCs/>
    </w:rPr>
  </w:style>
  <w:style w:type="character" w:styleId="36">
    <w:name w:val="annotation reference"/>
    <w:basedOn w:val="33"/>
    <w:semi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table" w:styleId="38">
    <w:name w:val="Table Grid"/>
    <w:basedOn w:val="3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9">
    <w:name w:val="Light Shading"/>
    <w:basedOn w:val="3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37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37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37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37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37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37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3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37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37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37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37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37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37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37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37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37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37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37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37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37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37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37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37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37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37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37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37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37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37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37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37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37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37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37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37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5">
    <w:name w:val="Medium List 1 Accent 1"/>
    <w:basedOn w:val="37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37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37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37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37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37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81">
    <w:name w:val="Medium List 2"/>
    <w:basedOn w:val="37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1"/>
    <w:basedOn w:val="37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List 2 Accent 2"/>
    <w:basedOn w:val="37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4">
    <w:name w:val="Medium List 2 Accent 3"/>
    <w:basedOn w:val="37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5">
    <w:name w:val="Medium List 2 Accent 4"/>
    <w:basedOn w:val="37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6">
    <w:name w:val="Medium List 2 Accent 5"/>
    <w:basedOn w:val="37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7">
    <w:name w:val="Medium List 2 Accent 6"/>
    <w:basedOn w:val="37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8">
    <w:name w:val="Medium Grid 1"/>
    <w:basedOn w:val="37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9">
    <w:name w:val="Medium Grid 1 Accent 1"/>
    <w:basedOn w:val="37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37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37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37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37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37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5">
    <w:name w:val="Medium Grid 2"/>
    <w:basedOn w:val="37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1"/>
    <w:basedOn w:val="37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2 Accent 2"/>
    <w:basedOn w:val="37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8">
    <w:name w:val="Medium Grid 2 Accent 3"/>
    <w:basedOn w:val="37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9">
    <w:name w:val="Medium Grid 2 Accent 4"/>
    <w:basedOn w:val="37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0">
    <w:name w:val="Medium Grid 2 Accent 5"/>
    <w:basedOn w:val="37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1">
    <w:name w:val="Medium Grid 2 Accent 6"/>
    <w:basedOn w:val="37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2">
    <w:name w:val="Medium Grid 3"/>
    <w:basedOn w:val="37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37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37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37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37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37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37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37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37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37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37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37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37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37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37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37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37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37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37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37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37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37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24">
    <w:name w:val="Colorful List Accent 1"/>
    <w:basedOn w:val="37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37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37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37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37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37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30">
    <w:name w:val="Colorful Grid"/>
    <w:basedOn w:val="37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31">
    <w:name w:val="Colorful Grid Accent 1"/>
    <w:basedOn w:val="37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37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37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37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37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37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3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3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3"/>
    <w:link w:val="3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3"/>
    <w:link w:val="2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3"/>
    <w:link w:val="21"/>
    <w:qFormat/>
    <w:uiPriority w:val="99"/>
  </w:style>
  <w:style w:type="character" w:customStyle="1" w:styleId="145">
    <w:name w:val="Body Text 2 Char"/>
    <w:basedOn w:val="33"/>
    <w:link w:val="29"/>
    <w:qFormat/>
    <w:uiPriority w:val="99"/>
  </w:style>
  <w:style w:type="character" w:customStyle="1" w:styleId="146">
    <w:name w:val="Body Text 3 Char"/>
    <w:basedOn w:val="33"/>
    <w:link w:val="19"/>
    <w:uiPriority w:val="99"/>
    <w:rPr>
      <w:sz w:val="16"/>
      <w:szCs w:val="16"/>
    </w:rPr>
  </w:style>
  <w:style w:type="character" w:customStyle="1" w:styleId="147">
    <w:name w:val="Macro Text Char"/>
    <w:basedOn w:val="33"/>
    <w:link w:val="15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7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3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3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3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3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3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8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3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3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64">
    <w:name w:val="标题 1 字符"/>
    <w:basedOn w:val="3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  <w:lang w:val="en-US" w:eastAsia="en-US" w:bidi="ar-SA"/>
    </w:rPr>
  </w:style>
  <w:style w:type="character" w:customStyle="1" w:styleId="165">
    <w:name w:val="标题 2 字符"/>
    <w:basedOn w:val="33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kern w:val="0"/>
      <w:sz w:val="26"/>
      <w:szCs w:val="26"/>
      <w:lang w:val="en-US" w:eastAsia="en-US" w:bidi="ar-SA"/>
      <w14:textFill>
        <w14:solidFill>
          <w14:schemeClr w14:val="accent1"/>
        </w14:solidFill>
      </w14:textFill>
    </w:rPr>
  </w:style>
  <w:style w:type="character" w:customStyle="1" w:styleId="166">
    <w:name w:val="标题 3 字符"/>
    <w:basedOn w:val="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kern w:val="0"/>
      <w:sz w:val="22"/>
      <w:szCs w:val="22"/>
      <w:lang w:val="en-US" w:eastAsia="en-US" w:bidi="ar-SA"/>
      <w14:textFill>
        <w14:solidFill>
          <w14:schemeClr w14:val="accent1"/>
        </w14:solidFill>
      </w14:textFill>
    </w:rPr>
  </w:style>
  <w:style w:type="character" w:customStyle="1" w:styleId="167">
    <w:name w:val="标题 4 字符"/>
    <w:basedOn w:val="33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kern w:val="0"/>
      <w:sz w:val="22"/>
      <w:szCs w:val="22"/>
      <w:lang w:val="en-US" w:eastAsia="en-US" w:bidi="ar-SA"/>
      <w14:textFill>
        <w14:solidFill>
          <w14:schemeClr w14:val="accent1"/>
        </w14:solidFill>
      </w14:textFill>
    </w:rPr>
  </w:style>
  <w:style w:type="character" w:customStyle="1" w:styleId="168">
    <w:name w:val="标题 5 字符"/>
    <w:basedOn w:val="33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kern w:val="0"/>
      <w:sz w:val="22"/>
      <w:szCs w:val="22"/>
      <w:lang w:val="en-US" w:eastAsia="en-US" w:bidi="ar-SA"/>
    </w:rPr>
  </w:style>
  <w:style w:type="character" w:customStyle="1" w:styleId="169">
    <w:name w:val="标题 6 字符"/>
    <w:basedOn w:val="33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  <w:kern w:val="0"/>
      <w:sz w:val="22"/>
      <w:szCs w:val="22"/>
      <w:lang w:val="en-US" w:eastAsia="en-US" w:bidi="ar-SA"/>
    </w:rPr>
  </w:style>
  <w:style w:type="character" w:customStyle="1" w:styleId="170">
    <w:name w:val="标题 7 字符"/>
    <w:basedOn w:val="33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kern w:val="0"/>
      <w:sz w:val="22"/>
      <w:szCs w:val="22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1">
    <w:name w:val="标题 8 字符"/>
    <w:basedOn w:val="33"/>
    <w:link w:val="9"/>
    <w:semiHidden/>
    <w:uiPriority w:val="9"/>
    <w:rPr>
      <w:rFonts w:asciiTheme="majorHAnsi" w:hAnsiTheme="majorHAnsi" w:eastAsiaTheme="majorEastAsia" w:cstheme="majorBidi"/>
      <w:color w:val="4F81BD" w:themeColor="accent1"/>
      <w:kern w:val="0"/>
      <w:sz w:val="20"/>
      <w:szCs w:val="20"/>
      <w:lang w:val="en-US" w:eastAsia="en-US" w:bidi="ar-SA"/>
      <w14:textFill>
        <w14:solidFill>
          <w14:schemeClr w14:val="accent1"/>
        </w14:solidFill>
      </w14:textFill>
    </w:rPr>
  </w:style>
  <w:style w:type="character" w:customStyle="1" w:styleId="172">
    <w:name w:val="标题 9 字符"/>
    <w:basedOn w:val="33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kern w:val="0"/>
      <w:sz w:val="20"/>
      <w:szCs w:val="20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3">
    <w:name w:val="标题 字符"/>
    <w:basedOn w:val="33"/>
    <w:link w:val="3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val="en-US" w:eastAsia="en-US" w:bidi="ar-SA"/>
    </w:rPr>
  </w:style>
  <w:style w:type="character" w:customStyle="1" w:styleId="174">
    <w:name w:val="副标题 字符"/>
    <w:basedOn w:val="33"/>
    <w:link w:val="27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kern w:val="0"/>
      <w:sz w:val="24"/>
      <w:szCs w:val="24"/>
      <w:lang w:val="en-US" w:eastAsia="en-US" w:bidi="ar-SA"/>
      <w14:textFill>
        <w14:solidFill>
          <w14:schemeClr w14:val="accent1"/>
        </w14:solidFill>
      </w14:textFill>
    </w:rPr>
  </w:style>
  <w:style w:type="character" w:customStyle="1" w:styleId="175">
    <w:name w:val="正文文本 字符"/>
    <w:basedOn w:val="33"/>
    <w:link w:val="21"/>
    <w:uiPriority w:val="99"/>
    <w:rPr>
      <w:rFonts w:ascii="宋体" w:hAnsi="宋体" w:eastAsia="宋体" w:cstheme="minorBidi"/>
      <w:kern w:val="0"/>
      <w:sz w:val="22"/>
      <w:szCs w:val="22"/>
      <w:lang w:val="en-US" w:eastAsia="en-US" w:bidi="ar-SA"/>
    </w:rPr>
  </w:style>
  <w:style w:type="character" w:customStyle="1" w:styleId="176">
    <w:name w:val="正文文本 2 字符"/>
    <w:basedOn w:val="33"/>
    <w:link w:val="29"/>
    <w:uiPriority w:val="99"/>
    <w:rPr>
      <w:rFonts w:ascii="宋体" w:hAnsi="宋体" w:eastAsia="宋体" w:cstheme="minorBidi"/>
      <w:kern w:val="0"/>
      <w:sz w:val="22"/>
      <w:szCs w:val="22"/>
      <w:lang w:val="en-US" w:eastAsia="en-US" w:bidi="ar-SA"/>
    </w:rPr>
  </w:style>
  <w:style w:type="character" w:customStyle="1" w:styleId="177">
    <w:name w:val="正文文本 3 字符"/>
    <w:basedOn w:val="33"/>
    <w:link w:val="19"/>
    <w:uiPriority w:val="99"/>
    <w:rPr>
      <w:rFonts w:ascii="宋体" w:hAnsi="宋体" w:eastAsia="宋体" w:cstheme="minorBidi"/>
      <w:kern w:val="0"/>
      <w:sz w:val="16"/>
      <w:szCs w:val="16"/>
      <w:lang w:val="en-US" w:eastAsia="en-US" w:bidi="ar-SA"/>
    </w:rPr>
  </w:style>
  <w:style w:type="character" w:customStyle="1" w:styleId="178">
    <w:name w:val="宏文本 字符"/>
    <w:basedOn w:val="33"/>
    <w:link w:val="15"/>
    <w:uiPriority w:val="99"/>
    <w:rPr>
      <w:rFonts w:ascii="Courier" w:hAnsi="Courier" w:eastAsiaTheme="minorEastAsia" w:cstheme="minorBidi"/>
      <w:kern w:val="0"/>
      <w:sz w:val="20"/>
      <w:szCs w:val="20"/>
      <w:lang w:val="en-US" w:eastAsia="en-US" w:bidi="ar-SA"/>
    </w:rPr>
  </w:style>
  <w:style w:type="character" w:customStyle="1" w:styleId="179">
    <w:name w:val="引用 字符"/>
    <w:basedOn w:val="33"/>
    <w:link w:val="148"/>
    <w:qFormat/>
    <w:uiPriority w:val="29"/>
    <w:rPr>
      <w:rFonts w:ascii="宋体" w:hAnsi="宋体" w:eastAsia="宋体" w:cstheme="minorBidi"/>
      <w:i/>
      <w:iCs/>
      <w:color w:val="000000" w:themeColor="text1"/>
      <w:kern w:val="0"/>
      <w:sz w:val="22"/>
      <w:szCs w:val="22"/>
      <w:lang w:val="en-US" w:eastAsia="en-US" w:bidi="ar-SA"/>
      <w14:textFill>
        <w14:solidFill>
          <w14:schemeClr w14:val="tx1"/>
        </w14:solidFill>
      </w14:textFill>
    </w:rPr>
  </w:style>
  <w:style w:type="character" w:customStyle="1" w:styleId="180">
    <w:name w:val="明显引用 字符"/>
    <w:basedOn w:val="33"/>
    <w:link w:val="156"/>
    <w:qFormat/>
    <w:uiPriority w:val="30"/>
    <w:rPr>
      <w:rFonts w:ascii="宋体" w:hAnsi="宋体" w:eastAsia="宋体" w:cstheme="minorBidi"/>
      <w:b/>
      <w:bCs/>
      <w:i/>
      <w:iCs/>
      <w:color w:val="4F81BD" w:themeColor="accent1"/>
      <w:kern w:val="0"/>
      <w:sz w:val="22"/>
      <w:szCs w:val="22"/>
      <w:lang w:val="en-US" w:eastAsia="en-US" w:bidi="ar-SA"/>
      <w14:textFill>
        <w14:solidFill>
          <w14:schemeClr w14:val="accent1"/>
        </w14:solidFill>
      </w14:textFill>
    </w:rPr>
  </w:style>
  <w:style w:type="paragraph" w:customStyle="1" w:styleId="181">
    <w:name w:val="Revision"/>
    <w:hidden/>
    <w:semiHidden/>
    <w:qFormat/>
    <w:uiPriority w:val="99"/>
    <w:rPr>
      <w:rFonts w:ascii="宋体" w:hAnsi="宋体" w:eastAsia="宋体" w:cstheme="minorBidi"/>
      <w:kern w:val="0"/>
      <w:sz w:val="22"/>
      <w:szCs w:val="22"/>
      <w:lang w:val="en-US" w:eastAsia="en-US" w:bidi="ar-SA"/>
    </w:rPr>
  </w:style>
  <w:style w:type="character" w:customStyle="1" w:styleId="182">
    <w:name w:val="批注框文本 字符"/>
    <w:basedOn w:val="33"/>
    <w:link w:val="2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  <w:lang w:val="en-US" w:eastAsia="zh-CN" w:bidi="ar-SA"/>
    </w:rPr>
  </w:style>
  <w:style w:type="character" w:customStyle="1" w:styleId="183">
    <w:name w:val="批注文字 字符"/>
    <w:basedOn w:val="33"/>
    <w:link w:val="13"/>
    <w:semiHidden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84">
    <w:name w:val="批注主题 字符"/>
    <w:basedOn w:val="183"/>
    <w:link w:val="12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226</Pages>
  <Words>19579</Words>
  <Characters>111604</Characters>
  <Lines>930</Lines>
  <Paragraphs>261</Paragraphs>
  <TotalTime>596</TotalTime>
  <ScaleCrop>false</ScaleCrop>
  <LinksUpToDate>false</LinksUpToDate>
  <CharactersWithSpaces>130922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2018-10-08T01:37:00Z</dcterms:created>
  <dc:creator>林 清</dc:creator>
  <dc:description>generated by python-docx</dc:description>
  <cp:lastModifiedBy>1</cp:lastModifiedBy>
  <dcterms:modified xsi:type="dcterms:W3CDTF">2018-10-09T08:27:39Z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